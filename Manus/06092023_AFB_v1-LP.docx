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A861" w14:textId="77777777" w:rsidR="001A1821" w:rsidRPr="004708B0" w:rsidRDefault="00A54115" w:rsidP="004708B0">
      <w:pPr>
        <w:spacing w:after="0" w:line="480" w:lineRule="auto"/>
        <w:rPr>
          <w:rFonts w:cstheme="minorHAnsi"/>
          <w:b/>
          <w:bCs/>
        </w:rPr>
      </w:pPr>
      <w:r w:rsidRPr="004708B0">
        <w:rPr>
          <w:rFonts w:cstheme="minorHAnsi"/>
          <w:b/>
          <w:bCs/>
        </w:rPr>
        <w:t>METHODS</w:t>
      </w:r>
    </w:p>
    <w:p w14:paraId="50F4939D" w14:textId="77777777" w:rsidR="007B32D3" w:rsidRPr="004708B0" w:rsidRDefault="00A54115" w:rsidP="004708B0">
      <w:pPr>
        <w:spacing w:after="0" w:line="480" w:lineRule="auto"/>
        <w:jc w:val="both"/>
        <w:rPr>
          <w:rFonts w:cstheme="minorHAnsi"/>
          <w:b/>
          <w:bCs/>
        </w:rPr>
      </w:pPr>
      <w:r w:rsidRPr="004708B0">
        <w:rPr>
          <w:rFonts w:cstheme="minorHAnsi"/>
          <w:b/>
          <w:bCs/>
        </w:rPr>
        <w:t xml:space="preserve">Experimental design </w:t>
      </w:r>
      <w:r w:rsidR="00C52AF9" w:rsidRPr="004708B0">
        <w:rPr>
          <w:rFonts w:cstheme="minorHAnsi"/>
          <w:b/>
          <w:bCs/>
        </w:rPr>
        <w:t xml:space="preserve">and </w:t>
      </w:r>
      <w:r w:rsidRPr="004708B0">
        <w:rPr>
          <w:rFonts w:cstheme="minorHAnsi"/>
          <w:b/>
          <w:bCs/>
        </w:rPr>
        <w:t>soil sampling</w:t>
      </w:r>
    </w:p>
    <w:p w14:paraId="51CFC9F9" w14:textId="77777777" w:rsidR="007B32D3" w:rsidRPr="004708B0" w:rsidRDefault="008618B6" w:rsidP="004708B0">
      <w:pPr>
        <w:spacing w:after="0" w:line="480" w:lineRule="auto"/>
        <w:ind w:firstLine="720"/>
        <w:jc w:val="both"/>
        <w:rPr>
          <w:rFonts w:cstheme="minorHAnsi"/>
          <w:color w:val="000000" w:themeColor="text1"/>
        </w:rPr>
      </w:pPr>
      <w:r w:rsidRPr="004708B0">
        <w:rPr>
          <w:rFonts w:cstheme="minorHAnsi"/>
          <w:color w:val="000000" w:themeColor="text1"/>
        </w:rPr>
        <w:t>Th</w:t>
      </w:r>
      <w:r w:rsidR="00304493" w:rsidRPr="004708B0">
        <w:rPr>
          <w:rFonts w:cstheme="minorHAnsi"/>
          <w:color w:val="000000" w:themeColor="text1"/>
        </w:rPr>
        <w:t>e</w:t>
      </w:r>
      <w:r w:rsidR="00292936" w:rsidRPr="004708B0">
        <w:rPr>
          <w:rFonts w:cstheme="minorHAnsi"/>
          <w:color w:val="000000" w:themeColor="text1"/>
        </w:rPr>
        <w:t xml:space="preserve"> rain-out </w:t>
      </w:r>
      <w:r w:rsidR="00304493" w:rsidRPr="004708B0">
        <w:rPr>
          <w:rFonts w:cstheme="minorHAnsi"/>
          <w:color w:val="000000" w:themeColor="text1"/>
        </w:rPr>
        <w:t>study</w:t>
      </w:r>
      <w:r w:rsidRPr="004708B0">
        <w:rPr>
          <w:rFonts w:cstheme="minorHAnsi"/>
          <w:color w:val="000000" w:themeColor="text1"/>
        </w:rPr>
        <w:t xml:space="preserve"> was </w:t>
      </w:r>
      <w:r w:rsidR="00CC7545" w:rsidRPr="004708B0">
        <w:rPr>
          <w:rFonts w:cstheme="minorHAnsi"/>
          <w:color w:val="000000" w:themeColor="text1"/>
        </w:rPr>
        <w:t>conducted</w:t>
      </w:r>
      <w:r w:rsidRPr="004708B0">
        <w:rPr>
          <w:rFonts w:cstheme="minorHAnsi"/>
          <w:color w:val="000000" w:themeColor="text1"/>
        </w:rPr>
        <w:t xml:space="preserve"> in </w:t>
      </w:r>
      <w:r w:rsidR="00834485" w:rsidRPr="004708B0">
        <w:rPr>
          <w:rFonts w:cstheme="minorHAnsi"/>
          <w:color w:val="000000" w:themeColor="text1"/>
        </w:rPr>
        <w:t xml:space="preserve">2022 at </w:t>
      </w:r>
      <w:r w:rsidRPr="004708B0">
        <w:rPr>
          <w:rFonts w:cstheme="minorHAnsi"/>
          <w:color w:val="000000" w:themeColor="text1"/>
        </w:rPr>
        <w:t xml:space="preserve">the </w:t>
      </w:r>
      <w:r w:rsidR="001A1382" w:rsidRPr="004708B0">
        <w:rPr>
          <w:rFonts w:cstheme="minorHAnsi"/>
          <w:color w:val="000000" w:themeColor="text1"/>
        </w:rPr>
        <w:t>DOK</w:t>
      </w:r>
      <w:r w:rsidR="003622EC" w:rsidRPr="004708B0">
        <w:rPr>
          <w:rFonts w:cstheme="minorHAnsi"/>
          <w:color w:val="000000" w:themeColor="text1"/>
        </w:rPr>
        <w:t xml:space="preserve"> (</w:t>
      </w:r>
      <w:r w:rsidR="00292936" w:rsidRPr="004708B0">
        <w:rPr>
          <w:rFonts w:cstheme="minorHAnsi"/>
          <w:color w:val="000000" w:themeColor="text1"/>
        </w:rPr>
        <w:t>bio-Dynamic, bio-Organic, and “Konventionell”</w:t>
      </w:r>
      <w:r w:rsidR="003622EC" w:rsidRPr="004708B0">
        <w:rPr>
          <w:rFonts w:cstheme="minorHAnsi"/>
          <w:color w:val="000000" w:themeColor="text1"/>
        </w:rPr>
        <w:t>)</w:t>
      </w:r>
      <w:r w:rsidR="001A1382" w:rsidRPr="004708B0">
        <w:rPr>
          <w:rFonts w:cstheme="minorHAnsi"/>
          <w:color w:val="000000" w:themeColor="text1"/>
        </w:rPr>
        <w:t xml:space="preserve"> </w:t>
      </w:r>
      <w:r w:rsidR="00834485" w:rsidRPr="004708B0">
        <w:rPr>
          <w:rFonts w:cstheme="minorHAnsi"/>
          <w:color w:val="000000" w:themeColor="text1"/>
        </w:rPr>
        <w:t xml:space="preserve">experimental </w:t>
      </w:r>
      <w:r w:rsidR="001A1382" w:rsidRPr="004708B0">
        <w:rPr>
          <w:rFonts w:cstheme="minorHAnsi"/>
          <w:color w:val="000000" w:themeColor="text1"/>
        </w:rPr>
        <w:t>field</w:t>
      </w:r>
      <w:r w:rsidR="00292936" w:rsidRPr="004708B0">
        <w:rPr>
          <w:rFonts w:cstheme="minorHAnsi"/>
          <w:color w:val="000000" w:themeColor="text1"/>
        </w:rPr>
        <w:t xml:space="preserve"> at Therwill, Switzerland. </w:t>
      </w:r>
      <w:commentRangeStart w:id="0"/>
      <w:r w:rsidR="00292936" w:rsidRPr="004708B0">
        <w:rPr>
          <w:rFonts w:cstheme="minorHAnsi"/>
          <w:color w:val="000000" w:themeColor="text1"/>
        </w:rPr>
        <w:t>The field</w:t>
      </w:r>
      <w:r w:rsidRPr="004708B0">
        <w:rPr>
          <w:rFonts w:cstheme="minorHAnsi"/>
          <w:color w:val="000000" w:themeColor="text1"/>
        </w:rPr>
        <w:t xml:space="preserve"> has </w:t>
      </w:r>
      <w:r w:rsidR="00B65FE7" w:rsidRPr="004708B0">
        <w:rPr>
          <w:rFonts w:cstheme="minorHAnsi"/>
          <w:color w:val="000000" w:themeColor="text1"/>
        </w:rPr>
        <w:t>been</w:t>
      </w:r>
      <w:r w:rsidR="00834485" w:rsidRPr="004708B0">
        <w:rPr>
          <w:rFonts w:cstheme="minorHAnsi"/>
          <w:color w:val="000000" w:themeColor="text1"/>
        </w:rPr>
        <w:t xml:space="preserve"> </w:t>
      </w:r>
      <w:r w:rsidR="00B65FE7" w:rsidRPr="004708B0">
        <w:rPr>
          <w:rFonts w:cstheme="minorHAnsi"/>
          <w:color w:val="000000" w:themeColor="text1"/>
        </w:rPr>
        <w:t xml:space="preserve">investigated long-term </w:t>
      </w:r>
      <w:r w:rsidR="00D65AC0" w:rsidRPr="004708B0">
        <w:rPr>
          <w:rFonts w:cstheme="minorHAnsi"/>
          <w:color w:val="000000" w:themeColor="text1"/>
        </w:rPr>
        <w:t>under</w:t>
      </w:r>
      <w:r w:rsidRPr="004708B0">
        <w:rPr>
          <w:rFonts w:cstheme="minorHAnsi"/>
          <w:color w:val="000000" w:themeColor="text1"/>
        </w:rPr>
        <w:t xml:space="preserve"> </w:t>
      </w:r>
      <w:r w:rsidR="00304493" w:rsidRPr="004708B0">
        <w:rPr>
          <w:rFonts w:cstheme="minorHAnsi"/>
          <w:color w:val="000000" w:themeColor="text1"/>
        </w:rPr>
        <w:t xml:space="preserve">five </w:t>
      </w:r>
      <w:r w:rsidRPr="004708B0">
        <w:rPr>
          <w:rFonts w:cstheme="minorHAnsi"/>
          <w:color w:val="000000" w:themeColor="text1"/>
        </w:rPr>
        <w:t xml:space="preserve">different </w:t>
      </w:r>
      <w:r w:rsidR="00C45695" w:rsidRPr="004708B0">
        <w:rPr>
          <w:rFonts w:cstheme="minorHAnsi"/>
          <w:color w:val="000000" w:themeColor="text1"/>
        </w:rPr>
        <w:t>f</w:t>
      </w:r>
      <w:r w:rsidR="00DE2B17" w:rsidRPr="004708B0">
        <w:rPr>
          <w:rFonts w:cstheme="minorHAnsi"/>
          <w:color w:val="000000" w:themeColor="text1"/>
        </w:rPr>
        <w:t xml:space="preserve">ertilization </w:t>
      </w:r>
      <w:r w:rsidR="00ED08DB" w:rsidRPr="004708B0">
        <w:rPr>
          <w:rFonts w:cstheme="minorHAnsi"/>
          <w:color w:val="000000" w:themeColor="text1"/>
        </w:rPr>
        <w:t xml:space="preserve">and pesticide </w:t>
      </w:r>
      <w:r w:rsidR="00DE2B17" w:rsidRPr="004708B0">
        <w:rPr>
          <w:rFonts w:cstheme="minorHAnsi"/>
          <w:color w:val="000000" w:themeColor="text1"/>
        </w:rPr>
        <w:t>management</w:t>
      </w:r>
      <w:r w:rsidRPr="004708B0">
        <w:rPr>
          <w:rFonts w:cstheme="minorHAnsi"/>
          <w:color w:val="000000" w:themeColor="text1"/>
        </w:rPr>
        <w:t xml:space="preserve"> </w:t>
      </w:r>
      <w:r w:rsidR="001A1382" w:rsidRPr="004708B0">
        <w:rPr>
          <w:rFonts w:cstheme="minorHAnsi"/>
          <w:color w:val="000000" w:themeColor="text1"/>
        </w:rPr>
        <w:t>systems</w:t>
      </w:r>
      <w:r w:rsidR="00B65FE7" w:rsidRPr="004708B0">
        <w:rPr>
          <w:rFonts w:cstheme="minorHAnsi"/>
          <w:color w:val="000000" w:themeColor="text1"/>
        </w:rPr>
        <w:t xml:space="preserve"> </w:t>
      </w:r>
      <w:commentRangeEnd w:id="0"/>
      <w:r w:rsidR="00E9585D">
        <w:rPr>
          <w:rStyle w:val="CommentReference"/>
        </w:rPr>
        <w:commentReference w:id="0"/>
      </w:r>
      <w:r w:rsidR="00AC6FA1" w:rsidRPr="004708B0">
        <w:rPr>
          <w:rFonts w:cstheme="minorHAnsi"/>
          <w:color w:val="000000" w:themeColor="text1"/>
        </w:rPr>
        <w:fldChar w:fldCharType="begin"/>
      </w:r>
      <w:r w:rsidR="00AC6FA1" w:rsidRPr="004708B0">
        <w:rPr>
          <w:rFonts w:cstheme="minorHAnsi"/>
          <w:color w:val="000000" w:themeColor="text1"/>
        </w:rPr>
        <w:instrText xml:space="preserve"> ADDIN ZOTERO_ITEM CSL_CITATION {"citationID":"KEYkeY1u","properties":{"formattedCitation":"(Hartmann et al., 2015; Maeder et al., 2002)","plainCitation":"(Hartmann et al., 2015; Maeder et al., 2002)","noteIndex":0},"citationItems":[{"id":80,"uris":["http://zotero.org/users/local/JetUa067/items/HTU679J3"],"itemData":{"id":80,"type":"article-journal","abstract":"Low-input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83,"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4708B0">
        <w:rPr>
          <w:rFonts w:cstheme="minorHAnsi"/>
          <w:color w:val="000000" w:themeColor="text1"/>
        </w:rPr>
        <w:fldChar w:fldCharType="separate"/>
      </w:r>
      <w:r w:rsidR="00AC6FA1" w:rsidRPr="004708B0">
        <w:rPr>
          <w:rFonts w:cstheme="minorHAnsi"/>
        </w:rPr>
        <w:t>(Hartmann et al., 2015; Maeder et al., 2002)</w:t>
      </w:r>
      <w:r w:rsidR="00AC6FA1" w:rsidRPr="004708B0">
        <w:rPr>
          <w:rFonts w:cstheme="minorHAnsi"/>
          <w:color w:val="000000" w:themeColor="text1"/>
        </w:rPr>
        <w:fldChar w:fldCharType="end"/>
      </w:r>
      <w:r w:rsidRPr="004708B0">
        <w:rPr>
          <w:rFonts w:cstheme="minorHAnsi"/>
          <w:color w:val="000000" w:themeColor="text1"/>
        </w:rPr>
        <w:t>.</w:t>
      </w:r>
      <w:r w:rsidR="00DE2B17" w:rsidRPr="004708B0">
        <w:rPr>
          <w:rFonts w:cstheme="minorHAnsi"/>
        </w:rPr>
        <w:t xml:space="preserve"> </w:t>
      </w:r>
      <w:r w:rsidR="00DE2B17" w:rsidRPr="004708B0">
        <w:rPr>
          <w:rFonts w:cstheme="minorHAnsi"/>
          <w:color w:val="000000" w:themeColor="text1"/>
        </w:rPr>
        <w:t>For th</w:t>
      </w:r>
      <w:r w:rsidR="00304493" w:rsidRPr="004708B0">
        <w:rPr>
          <w:rFonts w:cstheme="minorHAnsi"/>
          <w:color w:val="000000" w:themeColor="text1"/>
        </w:rPr>
        <w:t>is study</w:t>
      </w:r>
      <w:r w:rsidR="00DE2B17" w:rsidRPr="004708B0">
        <w:rPr>
          <w:rFonts w:cstheme="minorHAnsi"/>
          <w:color w:val="000000" w:themeColor="text1"/>
        </w:rPr>
        <w:t xml:space="preserve">, three fertilization </w:t>
      </w:r>
      <w:r w:rsidR="00304493" w:rsidRPr="004708B0">
        <w:rPr>
          <w:rFonts w:cstheme="minorHAnsi"/>
          <w:color w:val="000000" w:themeColor="text1"/>
        </w:rPr>
        <w:t xml:space="preserve">and pesticide management </w:t>
      </w:r>
      <w:r w:rsidR="00DE2B17" w:rsidRPr="004708B0">
        <w:rPr>
          <w:rFonts w:cstheme="minorHAnsi"/>
          <w:color w:val="000000" w:themeColor="text1"/>
        </w:rPr>
        <w:t>methods were chosen from the DOK trial:</w:t>
      </w:r>
      <w:r w:rsidR="008C28FA" w:rsidRPr="004708B0">
        <w:rPr>
          <w:rFonts w:cstheme="minorHAnsi"/>
          <w:color w:val="000000" w:themeColor="text1"/>
        </w:rPr>
        <w:t xml:space="preserve"> manured </w:t>
      </w:r>
      <w:r w:rsidR="00DE2B17" w:rsidRPr="004708B0">
        <w:rPr>
          <w:rFonts w:cstheme="minorHAnsi"/>
          <w:color w:val="000000" w:themeColor="text1"/>
        </w:rPr>
        <w:t xml:space="preserve">biodynamic (D), </w:t>
      </w:r>
      <w:r w:rsidR="008C28FA" w:rsidRPr="004708B0">
        <w:rPr>
          <w:rFonts w:cstheme="minorHAnsi"/>
          <w:color w:val="000000" w:themeColor="text1"/>
        </w:rPr>
        <w:t xml:space="preserve">manured </w:t>
      </w:r>
      <w:r w:rsidR="00DE2B17" w:rsidRPr="004708B0">
        <w:rPr>
          <w:rFonts w:cstheme="minorHAnsi"/>
          <w:color w:val="000000" w:themeColor="text1"/>
        </w:rPr>
        <w:t>conventional (K), and mineral-fertilized (M) plots, due to their contrasting treatments</w:t>
      </w:r>
      <w:r w:rsidR="00FB13DD" w:rsidRPr="004708B0">
        <w:rPr>
          <w:rFonts w:cstheme="minorHAnsi"/>
          <w:color w:val="000000" w:themeColor="text1"/>
        </w:rPr>
        <w:t xml:space="preserve"> (Table 1)</w:t>
      </w:r>
      <w:r w:rsidR="008C28FA" w:rsidRPr="004708B0">
        <w:rPr>
          <w:rFonts w:cstheme="minorHAnsi"/>
          <w:color w:val="000000" w:themeColor="text1"/>
        </w:rPr>
        <w:t xml:space="preserve"> </w:t>
      </w:r>
      <w:r w:rsidR="008C28FA" w:rsidRPr="004708B0">
        <w:rPr>
          <w:rFonts w:cstheme="minorHAnsi"/>
          <w:color w:val="000000" w:themeColor="text1"/>
        </w:rPr>
        <w:fldChar w:fldCharType="begin"/>
      </w:r>
      <w:r w:rsidR="008C28FA" w:rsidRPr="004708B0">
        <w:rPr>
          <w:rFonts w:cstheme="minorHAnsi"/>
          <w:color w:val="000000" w:themeColor="text1"/>
        </w:rPr>
        <w:instrText xml:space="preserve"> ADDIN ZOTERO_ITEM CSL_CITATION {"citationID":"ZWTSqlgR","properties":{"formattedCitation":"(Hartmann et al., 2015)","plainCitation":"(Hartmann et al., 2015)","noteIndex":0},"citationItems":[{"id":80,"uris":["http://zotero.org/users/local/JetUa067/items/HTU679J3"],"itemData":{"id":80,"type":"article-journal","abstract":"Low-input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4708B0">
        <w:rPr>
          <w:rFonts w:cstheme="minorHAnsi"/>
          <w:color w:val="000000" w:themeColor="text1"/>
        </w:rPr>
        <w:fldChar w:fldCharType="separate"/>
      </w:r>
      <w:r w:rsidR="008C28FA" w:rsidRPr="004708B0">
        <w:rPr>
          <w:rFonts w:cstheme="minorHAnsi"/>
        </w:rPr>
        <w:t>(Hartmann et al., 2015)</w:t>
      </w:r>
      <w:r w:rsidR="008C28FA" w:rsidRPr="004708B0">
        <w:rPr>
          <w:rFonts w:cstheme="minorHAnsi"/>
          <w:color w:val="000000" w:themeColor="text1"/>
        </w:rPr>
        <w:fldChar w:fldCharType="end"/>
      </w:r>
      <w:r w:rsidR="008C28FA" w:rsidRPr="004708B0">
        <w:rPr>
          <w:rFonts w:cstheme="minorHAnsi"/>
          <w:color w:val="000000" w:themeColor="text1"/>
        </w:rPr>
        <w:t xml:space="preserve">. </w:t>
      </w:r>
      <w:r w:rsidR="00AA7A7D" w:rsidRPr="004708B0">
        <w:rPr>
          <w:rFonts w:cstheme="minorHAnsi"/>
          <w:color w:val="000000" w:themeColor="text1"/>
        </w:rPr>
        <w:t xml:space="preserve">The study was performed </w:t>
      </w:r>
      <w:r w:rsidR="004C0887" w:rsidRPr="004708B0">
        <w:rPr>
          <w:rFonts w:cstheme="minorHAnsi"/>
          <w:color w:val="000000" w:themeColor="text1"/>
        </w:rPr>
        <w:t>using</w:t>
      </w:r>
      <w:r w:rsidR="00AA7A7D" w:rsidRPr="004708B0">
        <w:rPr>
          <w:rFonts w:cstheme="minorHAnsi"/>
          <w:color w:val="000000" w:themeColor="text1"/>
        </w:rPr>
        <w:t xml:space="preserve"> a strip-split-plot design</w:t>
      </w:r>
      <w:r w:rsidR="004C0887" w:rsidRPr="004708B0">
        <w:rPr>
          <w:rFonts w:cstheme="minorHAnsi"/>
          <w:color w:val="000000" w:themeColor="text1"/>
        </w:rPr>
        <w:t>,</w:t>
      </w:r>
      <w:r w:rsidR="00AA7A7D" w:rsidRPr="004708B0">
        <w:rPr>
          <w:rFonts w:cstheme="minorHAnsi"/>
          <w:color w:val="000000" w:themeColor="text1"/>
        </w:rPr>
        <w:t xml:space="preserve"> with</w:t>
      </w:r>
      <w:r w:rsidR="00CB2DF6" w:rsidRPr="004708B0">
        <w:rPr>
          <w:rFonts w:cstheme="minorHAnsi"/>
          <w:color w:val="000000" w:themeColor="text1"/>
        </w:rPr>
        <w:t xml:space="preserve"> three levels of</w:t>
      </w:r>
      <w:r w:rsidR="00AA7A7D" w:rsidRPr="004708B0">
        <w:rPr>
          <w:rFonts w:cstheme="minorHAnsi"/>
          <w:color w:val="000000" w:themeColor="text1"/>
        </w:rPr>
        <w:t xml:space="preserve"> </w:t>
      </w:r>
      <w:r w:rsidR="00CB2DF6" w:rsidRPr="004708B0">
        <w:rPr>
          <w:rFonts w:cstheme="minorHAnsi"/>
          <w:color w:val="000000" w:themeColor="text1"/>
        </w:rPr>
        <w:t xml:space="preserve">farming system (D, K, M) </w:t>
      </w:r>
      <w:r w:rsidR="00AA7A7D" w:rsidRPr="004708B0">
        <w:rPr>
          <w:rFonts w:cstheme="minorHAnsi"/>
          <w:color w:val="000000" w:themeColor="text1"/>
        </w:rPr>
        <w:t>as the main plot</w:t>
      </w:r>
      <w:r w:rsidR="00CB2DF6" w:rsidRPr="004708B0">
        <w:rPr>
          <w:rFonts w:cstheme="minorHAnsi"/>
          <w:color w:val="000000" w:themeColor="text1"/>
        </w:rPr>
        <w:t xml:space="preserve"> and 2 levels of irrigation (control, drought) as the sub-plot</w:t>
      </w:r>
      <w:r w:rsidR="00AA7A7D" w:rsidRPr="004708B0">
        <w:rPr>
          <w:rFonts w:cstheme="minorHAnsi"/>
          <w:color w:val="000000" w:themeColor="text1"/>
        </w:rPr>
        <w:t xml:space="preserve">. </w:t>
      </w:r>
      <w:r w:rsidR="00810B44" w:rsidRPr="004708B0">
        <w:rPr>
          <w:rFonts w:cstheme="minorHAnsi"/>
          <w:color w:val="000000" w:themeColor="text1"/>
        </w:rPr>
        <w:t>The rain</w:t>
      </w:r>
      <w:r w:rsidR="00D33F24" w:rsidRPr="004708B0">
        <w:rPr>
          <w:rFonts w:cstheme="minorHAnsi"/>
          <w:color w:val="000000" w:themeColor="text1"/>
        </w:rPr>
        <w:t xml:space="preserve"> </w:t>
      </w:r>
      <w:r w:rsidR="00810B44" w:rsidRPr="004708B0">
        <w:rPr>
          <w:rFonts w:cstheme="minorHAnsi"/>
          <w:color w:val="000000" w:themeColor="text1"/>
        </w:rPr>
        <w:t xml:space="preserve">shelters were </w:t>
      </w:r>
      <w:r w:rsidR="00B164D6" w:rsidRPr="004708B0">
        <w:rPr>
          <w:rFonts w:cstheme="minorHAnsi"/>
          <w:color w:val="000000" w:themeColor="text1"/>
        </w:rPr>
        <w:t>installed</w:t>
      </w:r>
      <w:r w:rsidR="00D33F24" w:rsidRPr="004708B0">
        <w:rPr>
          <w:rFonts w:cstheme="minorHAnsi"/>
          <w:color w:val="000000" w:themeColor="text1"/>
        </w:rPr>
        <w:t xml:space="preserve"> in each plot</w:t>
      </w:r>
      <w:r w:rsidR="00B164D6" w:rsidRPr="004708B0">
        <w:rPr>
          <w:rFonts w:cstheme="minorHAnsi"/>
          <w:color w:val="000000" w:themeColor="text1"/>
        </w:rPr>
        <w:t xml:space="preserve"> to exclude the rainfal</w:t>
      </w:r>
      <w:r w:rsidR="00D33F24" w:rsidRPr="004708B0">
        <w:rPr>
          <w:rFonts w:cstheme="minorHAnsi"/>
          <w:color w:val="000000" w:themeColor="text1"/>
        </w:rPr>
        <w:t xml:space="preserve">l to simulate </w:t>
      </w:r>
      <w:r w:rsidR="005A2B8A" w:rsidRPr="004708B0">
        <w:rPr>
          <w:rFonts w:cstheme="minorHAnsi"/>
          <w:color w:val="000000" w:themeColor="text1"/>
        </w:rPr>
        <w:t xml:space="preserve">the </w:t>
      </w:r>
      <w:r w:rsidR="00D33F24" w:rsidRPr="004708B0">
        <w:rPr>
          <w:rFonts w:cstheme="minorHAnsi"/>
          <w:color w:val="000000" w:themeColor="text1"/>
        </w:rPr>
        <w:t>drought effect</w:t>
      </w:r>
      <w:r w:rsidR="004C0887" w:rsidRPr="004708B0">
        <w:rPr>
          <w:rFonts w:cstheme="minorHAnsi"/>
          <w:color w:val="000000" w:themeColor="text1"/>
        </w:rPr>
        <w:t>, while</w:t>
      </w:r>
      <w:r w:rsidR="00D33F24" w:rsidRPr="004708B0">
        <w:rPr>
          <w:rFonts w:cstheme="minorHAnsi"/>
          <w:color w:val="000000" w:themeColor="text1"/>
        </w:rPr>
        <w:t xml:space="preserve"> the control plots had no rain shelter installed</w:t>
      </w:r>
      <w:r w:rsidR="00F75CDE" w:rsidRPr="004708B0">
        <w:rPr>
          <w:rFonts w:cstheme="minorHAnsi"/>
          <w:color w:val="000000" w:themeColor="text1"/>
        </w:rPr>
        <w:t xml:space="preserve">. </w:t>
      </w:r>
      <w:commentRangeStart w:id="1"/>
      <w:r w:rsidR="00F75CDE" w:rsidRPr="004708B0">
        <w:rPr>
          <w:rFonts w:cstheme="minorHAnsi"/>
          <w:color w:val="000000" w:themeColor="text1"/>
        </w:rPr>
        <w:t>There were four replicat</w:t>
      </w:r>
      <w:r w:rsidR="00CB2DF6" w:rsidRPr="004708B0">
        <w:rPr>
          <w:rFonts w:cstheme="minorHAnsi"/>
          <w:color w:val="000000" w:themeColor="text1"/>
        </w:rPr>
        <w:t>ions</w:t>
      </w:r>
      <w:r w:rsidR="00F75CDE" w:rsidRPr="004708B0">
        <w:rPr>
          <w:rFonts w:cstheme="minorHAnsi"/>
          <w:color w:val="000000" w:themeColor="text1"/>
        </w:rPr>
        <w:t xml:space="preserve"> for each treatment combination</w:t>
      </w:r>
      <w:r w:rsidR="00CB2DF6" w:rsidRPr="004708B0">
        <w:rPr>
          <w:rFonts w:cstheme="minorHAnsi"/>
          <w:color w:val="000000" w:themeColor="text1"/>
        </w:rPr>
        <w:t xml:space="preserve">, so </w:t>
      </w:r>
      <w:r w:rsidR="00F75CDE" w:rsidRPr="004708B0">
        <w:rPr>
          <w:rFonts w:cstheme="minorHAnsi"/>
          <w:color w:val="000000" w:themeColor="text1"/>
        </w:rPr>
        <w:t xml:space="preserve">there </w:t>
      </w:r>
      <w:r w:rsidR="00974316" w:rsidRPr="004708B0">
        <w:rPr>
          <w:rFonts w:cstheme="minorHAnsi"/>
          <w:color w:val="000000" w:themeColor="text1"/>
        </w:rPr>
        <w:t>was</w:t>
      </w:r>
      <w:r w:rsidR="00CB2DF6" w:rsidRPr="004708B0">
        <w:rPr>
          <w:rFonts w:cstheme="minorHAnsi"/>
          <w:color w:val="000000" w:themeColor="text1"/>
        </w:rPr>
        <w:t xml:space="preserve"> a total of</w:t>
      </w:r>
      <w:r w:rsidR="00F75CDE" w:rsidRPr="004708B0">
        <w:rPr>
          <w:rFonts w:cstheme="minorHAnsi"/>
          <w:color w:val="000000" w:themeColor="text1"/>
        </w:rPr>
        <w:t xml:space="preserve"> 24 plots</w:t>
      </w:r>
      <w:commentRangeEnd w:id="1"/>
      <w:r w:rsidR="005B454A">
        <w:rPr>
          <w:rStyle w:val="CommentReference"/>
        </w:rPr>
        <w:commentReference w:id="1"/>
      </w:r>
      <w:r w:rsidR="00D06384" w:rsidRPr="004708B0">
        <w:rPr>
          <w:rFonts w:cstheme="minorHAnsi"/>
          <w:color w:val="000000" w:themeColor="text1"/>
        </w:rPr>
        <w:t xml:space="preserve">. The </w:t>
      </w:r>
      <w:r w:rsidR="00EF688E" w:rsidRPr="004708B0">
        <w:rPr>
          <w:rFonts w:cstheme="minorHAnsi"/>
          <w:color w:val="000000" w:themeColor="text1"/>
        </w:rPr>
        <w:t xml:space="preserve">field was planted with </w:t>
      </w:r>
      <w:r w:rsidR="00DE58BB" w:rsidRPr="004708B0">
        <w:rPr>
          <w:rFonts w:cstheme="minorHAnsi"/>
          <w:color w:val="000000" w:themeColor="text1"/>
        </w:rPr>
        <w:t xml:space="preserve">a commercial variety of </w:t>
      </w:r>
      <w:r w:rsidR="00EE384C" w:rsidRPr="004708B0">
        <w:rPr>
          <w:rFonts w:cstheme="minorHAnsi"/>
          <w:color w:val="000000" w:themeColor="text1"/>
        </w:rPr>
        <w:t xml:space="preserve">winter </w:t>
      </w:r>
      <w:r w:rsidR="00D06384" w:rsidRPr="004708B0">
        <w:rPr>
          <w:rFonts w:cstheme="minorHAnsi"/>
          <w:color w:val="000000" w:themeColor="text1"/>
        </w:rPr>
        <w:t xml:space="preserve">wheat </w:t>
      </w:r>
      <w:r w:rsidR="00DE58BB" w:rsidRPr="004708B0">
        <w:rPr>
          <w:rFonts w:cstheme="minorHAnsi"/>
          <w:color w:val="000000" w:themeColor="text1"/>
        </w:rPr>
        <w:t>(</w:t>
      </w:r>
      <w:proofErr w:type="spellStart"/>
      <w:r w:rsidR="00DE58BB" w:rsidRPr="004708B0">
        <w:rPr>
          <w:rFonts w:cstheme="minorHAnsi"/>
          <w:color w:val="000000" w:themeColor="text1"/>
        </w:rPr>
        <w:t>Wiwa</w:t>
      </w:r>
      <w:proofErr w:type="spellEnd"/>
      <w:r w:rsidR="00DE58BB" w:rsidRPr="004708B0">
        <w:rPr>
          <w:rFonts w:cstheme="minorHAnsi"/>
          <w:color w:val="000000" w:themeColor="text1"/>
        </w:rPr>
        <w:t>)</w:t>
      </w:r>
      <w:r w:rsidR="00EF688E" w:rsidRPr="004708B0">
        <w:rPr>
          <w:rFonts w:cstheme="minorHAnsi"/>
          <w:color w:val="000000" w:themeColor="text1"/>
        </w:rPr>
        <w:t xml:space="preserve"> </w:t>
      </w:r>
      <w:commentRangeStart w:id="2"/>
      <w:r w:rsidR="00EF688E" w:rsidRPr="004708B0">
        <w:rPr>
          <w:rFonts w:cstheme="minorHAnsi"/>
          <w:color w:val="000000" w:themeColor="text1"/>
        </w:rPr>
        <w:t>before</w:t>
      </w:r>
      <w:commentRangeEnd w:id="2"/>
      <w:r w:rsidR="005B454A">
        <w:rPr>
          <w:rStyle w:val="CommentReference"/>
        </w:rPr>
        <w:commentReference w:id="2"/>
      </w:r>
      <w:r w:rsidR="00EF688E" w:rsidRPr="004708B0">
        <w:rPr>
          <w:rFonts w:cstheme="minorHAnsi"/>
          <w:color w:val="000000" w:themeColor="text1"/>
        </w:rPr>
        <w:t xml:space="preserve"> the rain shelter installment and the shelters were set up when the crop was at the early </w:t>
      </w:r>
      <w:r w:rsidR="003741CE" w:rsidRPr="004708B0">
        <w:rPr>
          <w:rFonts w:cstheme="minorHAnsi"/>
          <w:color w:val="000000" w:themeColor="text1"/>
        </w:rPr>
        <w:t>plant growth</w:t>
      </w:r>
      <w:r w:rsidR="00EF688E" w:rsidRPr="004708B0">
        <w:rPr>
          <w:rFonts w:cstheme="minorHAnsi"/>
          <w:color w:val="000000" w:themeColor="text1"/>
        </w:rPr>
        <w:t xml:space="preserve"> stage</w:t>
      </w:r>
      <w:r w:rsidR="00CC7545" w:rsidRPr="004708B0">
        <w:rPr>
          <w:rFonts w:cstheme="minorHAnsi"/>
          <w:color w:val="000000" w:themeColor="text1"/>
        </w:rPr>
        <w:t xml:space="preserve"> in April to start the drought stress treatment. The wheat crops were maintained</w:t>
      </w:r>
      <w:r w:rsidR="005A2B8A" w:rsidRPr="004708B0">
        <w:rPr>
          <w:rFonts w:cstheme="minorHAnsi"/>
          <w:color w:val="000000" w:themeColor="text1"/>
        </w:rPr>
        <w:t xml:space="preserve"> and irrigated</w:t>
      </w:r>
      <w:r w:rsidR="00CC7545" w:rsidRPr="004708B0">
        <w:rPr>
          <w:rFonts w:cstheme="minorHAnsi"/>
          <w:color w:val="000000" w:themeColor="text1"/>
        </w:rPr>
        <w:t xml:space="preserve"> until </w:t>
      </w:r>
      <w:r w:rsidR="00A44FAF" w:rsidRPr="004708B0">
        <w:rPr>
          <w:rFonts w:cstheme="minorHAnsi"/>
          <w:color w:val="000000" w:themeColor="text1"/>
        </w:rPr>
        <w:t xml:space="preserve">harvesting at </w:t>
      </w:r>
      <w:r w:rsidR="00CC7545" w:rsidRPr="004708B0">
        <w:rPr>
          <w:rFonts w:cstheme="minorHAnsi"/>
          <w:color w:val="000000" w:themeColor="text1"/>
        </w:rPr>
        <w:t xml:space="preserve">the </w:t>
      </w:r>
      <w:r w:rsidR="00932F91" w:rsidRPr="004708B0">
        <w:rPr>
          <w:rFonts w:cstheme="minorHAnsi"/>
          <w:color w:val="000000" w:themeColor="text1"/>
        </w:rPr>
        <w:t>ripening</w:t>
      </w:r>
      <w:r w:rsidR="00CC7545" w:rsidRPr="004708B0">
        <w:rPr>
          <w:rFonts w:cstheme="minorHAnsi"/>
          <w:color w:val="000000" w:themeColor="text1"/>
        </w:rPr>
        <w:t xml:space="preserve"> stage in July</w:t>
      </w:r>
      <w:r w:rsidR="005A2B8A" w:rsidRPr="004708B0">
        <w:rPr>
          <w:rFonts w:cstheme="minorHAnsi"/>
          <w:color w:val="000000" w:themeColor="text1"/>
        </w:rPr>
        <w:t xml:space="preserve"> according to the procedure (Table </w:t>
      </w:r>
      <w:r w:rsidR="00FB13DD" w:rsidRPr="004708B0">
        <w:rPr>
          <w:rFonts w:cstheme="minorHAnsi"/>
          <w:color w:val="000000" w:themeColor="text1"/>
        </w:rPr>
        <w:t>2</w:t>
      </w:r>
      <w:r w:rsidR="005A2B8A" w:rsidRPr="004708B0">
        <w:rPr>
          <w:rFonts w:cstheme="minorHAnsi"/>
          <w:color w:val="000000" w:themeColor="text1"/>
        </w:rPr>
        <w:t>)</w:t>
      </w:r>
      <w:r w:rsidR="00247DF0" w:rsidRPr="004708B0">
        <w:rPr>
          <w:rFonts w:cstheme="minorHAnsi"/>
          <w:color w:val="000000" w:themeColor="text1"/>
        </w:rPr>
        <w:t xml:space="preserve"> </w:t>
      </w:r>
      <w:r w:rsidR="00247DF0" w:rsidRPr="004708B0">
        <w:rPr>
          <w:rFonts w:cstheme="minorHAnsi"/>
          <w:color w:val="000000" w:themeColor="text1"/>
          <w:highlight w:val="yellow"/>
        </w:rPr>
        <w:t>(Kost et al., not yet published)</w:t>
      </w:r>
      <w:r w:rsidR="00A44FAF" w:rsidRPr="004708B0">
        <w:rPr>
          <w:rFonts w:cstheme="minorHAnsi"/>
          <w:color w:val="000000" w:themeColor="text1"/>
          <w:highlight w:val="yellow"/>
        </w:rPr>
        <w:t>.</w:t>
      </w:r>
      <w:r w:rsidR="00A44FAF" w:rsidRPr="004708B0">
        <w:rPr>
          <w:rFonts w:cstheme="minorHAnsi"/>
          <w:color w:val="000000" w:themeColor="text1"/>
        </w:rPr>
        <w:t xml:space="preserve"> </w:t>
      </w:r>
    </w:p>
    <w:p w14:paraId="2B842A6D" w14:textId="1393D9FD" w:rsidR="00C7527D" w:rsidRDefault="007B32D3" w:rsidP="004708B0">
      <w:pPr>
        <w:spacing w:after="0" w:line="480" w:lineRule="auto"/>
        <w:ind w:firstLine="720"/>
        <w:jc w:val="both"/>
        <w:rPr>
          <w:rFonts w:cstheme="minorHAnsi"/>
          <w:color w:val="000000" w:themeColor="text1"/>
        </w:rPr>
      </w:pPr>
      <w:r w:rsidRPr="004708B0">
        <w:rPr>
          <w:rFonts w:cstheme="minorHAnsi"/>
          <w:color w:val="000000" w:themeColor="text1"/>
        </w:rPr>
        <w:t>Bulk soils</w:t>
      </w:r>
      <w:r w:rsidR="00EC0038" w:rsidRPr="004708B0">
        <w:rPr>
          <w:rFonts w:cstheme="minorHAnsi"/>
          <w:color w:val="000000" w:themeColor="text1"/>
        </w:rPr>
        <w:t xml:space="preserve"> and rhizosphere soils</w:t>
      </w:r>
      <w:r w:rsidRPr="004708B0">
        <w:rPr>
          <w:rFonts w:cstheme="minorHAnsi"/>
          <w:color w:val="000000" w:themeColor="text1"/>
        </w:rPr>
        <w:t xml:space="preserve"> were sampled</w:t>
      </w:r>
      <w:r w:rsidR="00CC7545" w:rsidRPr="004708B0">
        <w:rPr>
          <w:rFonts w:cstheme="minorHAnsi"/>
          <w:color w:val="000000" w:themeColor="text1"/>
        </w:rPr>
        <w:t xml:space="preserve"> </w:t>
      </w:r>
      <w:r w:rsidRPr="004708B0">
        <w:rPr>
          <w:rFonts w:cstheme="minorHAnsi"/>
          <w:color w:val="000000" w:themeColor="text1"/>
        </w:rPr>
        <w:t>gradually over the course of the experiment</w:t>
      </w:r>
      <w:r w:rsidR="0032109C" w:rsidRPr="004708B0">
        <w:rPr>
          <w:rFonts w:cstheme="minorHAnsi"/>
          <w:color w:val="000000" w:themeColor="text1"/>
        </w:rPr>
        <w:t>. T</w:t>
      </w:r>
      <w:r w:rsidRPr="004708B0">
        <w:rPr>
          <w:rFonts w:cstheme="minorHAnsi"/>
          <w:color w:val="000000" w:themeColor="text1"/>
        </w:rPr>
        <w:t xml:space="preserve">he first sampling was at the stem extension stage </w:t>
      </w:r>
      <w:r w:rsidR="00EE384C" w:rsidRPr="004708B0">
        <w:rPr>
          <w:rFonts w:cstheme="minorHAnsi"/>
          <w:color w:val="000000" w:themeColor="text1"/>
        </w:rPr>
        <w:t>on</w:t>
      </w:r>
      <w:r w:rsidRPr="004708B0">
        <w:rPr>
          <w:rFonts w:cstheme="minorHAnsi"/>
          <w:color w:val="000000" w:themeColor="text1"/>
        </w:rPr>
        <w:t xml:space="preserve"> </w:t>
      </w:r>
      <w:r w:rsidR="00EE384C" w:rsidRPr="004708B0">
        <w:rPr>
          <w:rFonts w:cstheme="minorHAnsi"/>
          <w:color w:val="000000" w:themeColor="text1"/>
        </w:rPr>
        <w:t xml:space="preserve">April </w:t>
      </w:r>
      <w:r w:rsidR="000D5853">
        <w:rPr>
          <w:rFonts w:cstheme="minorHAnsi"/>
          <w:color w:val="000000" w:themeColor="text1"/>
        </w:rPr>
        <w:t>2</w:t>
      </w:r>
      <w:r w:rsidR="00EE384C" w:rsidRPr="004708B0">
        <w:rPr>
          <w:rFonts w:cstheme="minorHAnsi"/>
          <w:color w:val="000000" w:themeColor="text1"/>
        </w:rPr>
        <w:t>8</w:t>
      </w:r>
      <w:r w:rsidR="00EE384C" w:rsidRPr="004708B0">
        <w:rPr>
          <w:rFonts w:cstheme="minorHAnsi"/>
          <w:color w:val="000000" w:themeColor="text1"/>
          <w:vertAlign w:val="superscript"/>
        </w:rPr>
        <w:t>th</w:t>
      </w:r>
      <w:r w:rsidR="009846FE" w:rsidRPr="004708B0">
        <w:rPr>
          <w:rFonts w:cstheme="minorHAnsi"/>
          <w:color w:val="000000" w:themeColor="text1"/>
        </w:rPr>
        <w:t xml:space="preserve"> (stage 6</w:t>
      </w:r>
      <w:r w:rsidR="00EE384C" w:rsidRPr="004708B0">
        <w:rPr>
          <w:rFonts w:cstheme="minorHAnsi"/>
          <w:color w:val="000000" w:themeColor="text1"/>
        </w:rPr>
        <w:t>,</w:t>
      </w:r>
      <w:r w:rsidR="009846FE" w:rsidRPr="004708B0">
        <w:rPr>
          <w:rFonts w:cstheme="minorHAnsi"/>
          <w:color w:val="000000" w:themeColor="text1"/>
        </w:rPr>
        <w:t xml:space="preserve"> </w:t>
      </w:r>
      <w:r w:rsidR="00B45D0D" w:rsidRPr="004708B0">
        <w:rPr>
          <w:rFonts w:cstheme="minorHAnsi"/>
          <w:color w:val="000000" w:themeColor="text1"/>
        </w:rPr>
        <w:t xml:space="preserve">the </w:t>
      </w:r>
      <w:r w:rsidR="009846FE" w:rsidRPr="004708B0">
        <w:rPr>
          <w:rFonts w:cstheme="minorHAnsi"/>
          <w:color w:val="000000" w:themeColor="text1"/>
        </w:rPr>
        <w:t xml:space="preserve">first node of stem visible;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rhizosphere)</w:t>
      </w:r>
      <w:r w:rsidR="0032109C" w:rsidRPr="004708B0">
        <w:rPr>
          <w:rFonts w:cstheme="minorHAnsi"/>
          <w:color w:val="000000" w:themeColor="text1"/>
        </w:rPr>
        <w:t>. T</w:t>
      </w:r>
      <w:r w:rsidR="00EC0038" w:rsidRPr="004708B0">
        <w:rPr>
          <w:rFonts w:cstheme="minorHAnsi"/>
          <w:color w:val="000000" w:themeColor="text1"/>
        </w:rPr>
        <w:t xml:space="preserve">he </w:t>
      </w:r>
      <w:r w:rsidRPr="004708B0">
        <w:rPr>
          <w:rFonts w:cstheme="minorHAnsi"/>
          <w:color w:val="000000" w:themeColor="text1"/>
        </w:rPr>
        <w:t xml:space="preserve">second was at </w:t>
      </w:r>
      <w:r w:rsidR="00EC0038" w:rsidRPr="004708B0">
        <w:rPr>
          <w:rFonts w:cstheme="minorHAnsi"/>
          <w:color w:val="000000" w:themeColor="text1"/>
        </w:rPr>
        <w:t xml:space="preserve">the </w:t>
      </w:r>
      <w:r w:rsidRPr="004708B0">
        <w:rPr>
          <w:rFonts w:cstheme="minorHAnsi"/>
          <w:color w:val="000000" w:themeColor="text1"/>
        </w:rPr>
        <w:t xml:space="preserve">heading stage </w:t>
      </w:r>
      <w:r w:rsidR="00EE384C" w:rsidRPr="004708B0">
        <w:rPr>
          <w:rFonts w:cstheme="minorHAnsi"/>
          <w:color w:val="000000" w:themeColor="text1"/>
        </w:rPr>
        <w:t>on</w:t>
      </w:r>
      <w:r w:rsidRPr="004708B0">
        <w:rPr>
          <w:rFonts w:cstheme="minorHAnsi"/>
          <w:color w:val="000000" w:themeColor="text1"/>
        </w:rPr>
        <w:t xml:space="preserve"> June</w:t>
      </w:r>
      <w:r w:rsidR="00EE384C" w:rsidRPr="004708B0">
        <w:rPr>
          <w:rFonts w:cstheme="minorHAnsi"/>
          <w:color w:val="000000" w:themeColor="text1"/>
        </w:rPr>
        <w:t xml:space="preserve"> 1</w:t>
      </w:r>
      <w:r w:rsidR="00EE384C" w:rsidRPr="004708B0">
        <w:rPr>
          <w:rFonts w:cstheme="minorHAnsi"/>
          <w:color w:val="000000" w:themeColor="text1"/>
          <w:vertAlign w:val="superscript"/>
        </w:rPr>
        <w:t>st</w:t>
      </w:r>
      <w:r w:rsidR="009846FE" w:rsidRPr="004708B0">
        <w:rPr>
          <w:rFonts w:cstheme="minorHAnsi"/>
          <w:color w:val="000000" w:themeColor="text1"/>
        </w:rPr>
        <w:t xml:space="preserve"> (stage 10.5</w:t>
      </w:r>
      <w:r w:rsidR="00EE384C" w:rsidRPr="004708B0">
        <w:rPr>
          <w:rFonts w:cstheme="minorHAnsi"/>
          <w:color w:val="000000" w:themeColor="text1"/>
        </w:rPr>
        <w:t>,</w:t>
      </w:r>
      <w:r w:rsidR="009846FE" w:rsidRPr="004708B0">
        <w:rPr>
          <w:rFonts w:cstheme="minorHAnsi"/>
          <w:color w:val="000000" w:themeColor="text1"/>
        </w:rPr>
        <w:t xml:space="preserve"> flowering;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rhizosphere)</w:t>
      </w:r>
      <w:r w:rsidR="0032109C" w:rsidRPr="004708B0">
        <w:rPr>
          <w:rFonts w:cstheme="minorHAnsi"/>
          <w:color w:val="000000" w:themeColor="text1"/>
        </w:rPr>
        <w:t>. T</w:t>
      </w:r>
      <w:r w:rsidR="00EC0038" w:rsidRPr="004708B0">
        <w:rPr>
          <w:rFonts w:cstheme="minorHAnsi"/>
          <w:color w:val="000000" w:themeColor="text1"/>
        </w:rPr>
        <w:t>he</w:t>
      </w:r>
      <w:r w:rsidRPr="004708B0">
        <w:rPr>
          <w:rFonts w:cstheme="minorHAnsi"/>
          <w:color w:val="000000" w:themeColor="text1"/>
        </w:rPr>
        <w:t xml:space="preserve"> third </w:t>
      </w:r>
      <w:r w:rsidR="00EC0038" w:rsidRPr="004708B0">
        <w:rPr>
          <w:rFonts w:cstheme="minorHAnsi"/>
          <w:color w:val="000000" w:themeColor="text1"/>
        </w:rPr>
        <w:t xml:space="preserve">was at the </w:t>
      </w:r>
      <w:r w:rsidR="009846FE" w:rsidRPr="004708B0">
        <w:rPr>
          <w:rFonts w:cstheme="minorHAnsi"/>
          <w:color w:val="000000" w:themeColor="text1"/>
        </w:rPr>
        <w:t>harvesting</w:t>
      </w:r>
      <w:r w:rsidR="005C32A0" w:rsidRPr="004708B0">
        <w:rPr>
          <w:rFonts w:cstheme="minorHAnsi"/>
          <w:color w:val="000000" w:themeColor="text1"/>
        </w:rPr>
        <w:t>/ripening</w:t>
      </w:r>
      <w:r w:rsidR="00EC0038" w:rsidRPr="004708B0">
        <w:rPr>
          <w:rFonts w:cstheme="minorHAnsi"/>
          <w:color w:val="000000" w:themeColor="text1"/>
        </w:rPr>
        <w:t xml:space="preserve"> stage </w:t>
      </w:r>
      <w:r w:rsidR="00EE384C" w:rsidRPr="004708B0">
        <w:rPr>
          <w:rFonts w:cstheme="minorHAnsi"/>
          <w:color w:val="000000" w:themeColor="text1"/>
        </w:rPr>
        <w:t xml:space="preserve">on </w:t>
      </w:r>
      <w:r w:rsidR="00EC0038" w:rsidRPr="004708B0">
        <w:rPr>
          <w:rFonts w:cstheme="minorHAnsi"/>
          <w:color w:val="000000" w:themeColor="text1"/>
        </w:rPr>
        <w:t>July</w:t>
      </w:r>
      <w:r w:rsidR="00EE384C" w:rsidRPr="004708B0">
        <w:rPr>
          <w:rFonts w:cstheme="minorHAnsi"/>
          <w:color w:val="000000" w:themeColor="text1"/>
        </w:rPr>
        <w:t xml:space="preserve"> 5</w:t>
      </w:r>
      <w:r w:rsidR="00EE384C" w:rsidRPr="004708B0">
        <w:rPr>
          <w:rFonts w:cstheme="minorHAnsi"/>
          <w:color w:val="000000" w:themeColor="text1"/>
          <w:vertAlign w:val="superscript"/>
        </w:rPr>
        <w:t>th</w:t>
      </w:r>
      <w:r w:rsidR="00EC0038" w:rsidRPr="004708B0">
        <w:rPr>
          <w:rFonts w:cstheme="minorHAnsi"/>
          <w:color w:val="000000" w:themeColor="text1"/>
        </w:rPr>
        <w:t xml:space="preserve"> </w:t>
      </w:r>
      <w:r w:rsidR="009846FE" w:rsidRPr="004708B0">
        <w:rPr>
          <w:rFonts w:cstheme="minorHAnsi"/>
          <w:color w:val="000000" w:themeColor="text1"/>
        </w:rPr>
        <w:t xml:space="preserve">(stage 11; </w:t>
      </w:r>
      <w:r w:rsidR="009846FE" w:rsidRPr="004708B0">
        <w:rPr>
          <w:rFonts w:cstheme="minorHAnsi"/>
          <w:i/>
          <w:iCs/>
          <w:color w:val="000000" w:themeColor="text1"/>
        </w:rPr>
        <w:t>n</w:t>
      </w:r>
      <w:r w:rsidR="009846FE" w:rsidRPr="004708B0">
        <w:rPr>
          <w:rFonts w:cstheme="minorHAnsi"/>
          <w:color w:val="000000" w:themeColor="text1"/>
        </w:rPr>
        <w:t xml:space="preserve"> = 24 bulk soil</w:t>
      </w:r>
      <w:r w:rsidR="00D71595" w:rsidRPr="004708B0">
        <w:rPr>
          <w:rFonts w:cstheme="minorHAnsi"/>
          <w:color w:val="000000" w:themeColor="text1"/>
        </w:rPr>
        <w:t xml:space="preserve">, </w:t>
      </w:r>
      <w:r w:rsidR="00D71595" w:rsidRPr="004708B0">
        <w:rPr>
          <w:rFonts w:cstheme="minorHAnsi"/>
          <w:i/>
          <w:iCs/>
          <w:color w:val="000000" w:themeColor="text1"/>
        </w:rPr>
        <w:t>n</w:t>
      </w:r>
      <w:r w:rsidR="00D71595" w:rsidRPr="004708B0">
        <w:rPr>
          <w:rFonts w:cstheme="minorHAnsi"/>
          <w:color w:val="000000" w:themeColor="text1"/>
        </w:rPr>
        <w:t xml:space="preserve"> = </w:t>
      </w:r>
      <w:r w:rsidR="009846FE" w:rsidRPr="004708B0">
        <w:rPr>
          <w:rFonts w:cstheme="minorHAnsi"/>
          <w:color w:val="000000" w:themeColor="text1"/>
        </w:rPr>
        <w:t>24 rhizospher</w:t>
      </w:r>
      <w:r w:rsidR="00D71595" w:rsidRPr="004708B0">
        <w:rPr>
          <w:rFonts w:cstheme="minorHAnsi"/>
          <w:color w:val="000000" w:themeColor="text1"/>
        </w:rPr>
        <w:t>e</w:t>
      </w:r>
      <w:r w:rsidR="009846FE" w:rsidRPr="004708B0">
        <w:rPr>
          <w:rFonts w:cstheme="minorHAnsi"/>
          <w:color w:val="000000" w:themeColor="text1"/>
        </w:rPr>
        <w:t xml:space="preserve">) </w:t>
      </w:r>
      <w:commentRangeStart w:id="3"/>
      <w:r w:rsidR="00EC0038" w:rsidRPr="004708B0">
        <w:rPr>
          <w:rFonts w:cstheme="minorHAnsi"/>
          <w:color w:val="000000" w:themeColor="text1"/>
        </w:rPr>
        <w:t xml:space="preserve">before the </w:t>
      </w:r>
      <w:r w:rsidR="00B45D0D" w:rsidRPr="004708B0">
        <w:rPr>
          <w:rFonts w:cstheme="minorHAnsi"/>
          <w:color w:val="000000" w:themeColor="text1"/>
        </w:rPr>
        <w:t>rain shelters</w:t>
      </w:r>
      <w:r w:rsidR="00EC0038" w:rsidRPr="004708B0">
        <w:rPr>
          <w:rFonts w:cstheme="minorHAnsi"/>
          <w:color w:val="000000" w:themeColor="text1"/>
        </w:rPr>
        <w:t xml:space="preserve"> were removed from the plots and rewetting was performed</w:t>
      </w:r>
      <w:commentRangeEnd w:id="3"/>
      <w:r w:rsidR="005B454A">
        <w:rPr>
          <w:rStyle w:val="CommentReference"/>
        </w:rPr>
        <w:commentReference w:id="3"/>
      </w:r>
      <w:r w:rsidR="00EC0038" w:rsidRPr="004708B0">
        <w:rPr>
          <w:rFonts w:cstheme="minorHAnsi"/>
          <w:color w:val="000000" w:themeColor="text1"/>
        </w:rPr>
        <w:t xml:space="preserve">. The fourth </w:t>
      </w:r>
      <w:r w:rsidR="009846FE" w:rsidRPr="004708B0">
        <w:rPr>
          <w:rFonts w:cstheme="minorHAnsi"/>
          <w:color w:val="000000" w:themeColor="text1"/>
        </w:rPr>
        <w:t>(</w:t>
      </w:r>
      <w:r w:rsidR="009846FE" w:rsidRPr="004708B0">
        <w:rPr>
          <w:rFonts w:cstheme="minorHAnsi"/>
          <w:i/>
          <w:iCs/>
          <w:color w:val="000000" w:themeColor="text1"/>
        </w:rPr>
        <w:t>n</w:t>
      </w:r>
      <w:r w:rsidR="009846FE" w:rsidRPr="004708B0">
        <w:rPr>
          <w:rFonts w:cstheme="minorHAnsi"/>
          <w:color w:val="000000" w:themeColor="text1"/>
        </w:rPr>
        <w:t xml:space="preserve"> = 24) </w:t>
      </w:r>
      <w:r w:rsidR="00EC0038" w:rsidRPr="004708B0">
        <w:rPr>
          <w:rFonts w:cstheme="minorHAnsi"/>
          <w:color w:val="000000" w:themeColor="text1"/>
        </w:rPr>
        <w:t xml:space="preserve">and fifth </w:t>
      </w:r>
      <w:r w:rsidR="009846FE" w:rsidRPr="004708B0">
        <w:rPr>
          <w:rFonts w:cstheme="minorHAnsi"/>
          <w:color w:val="000000" w:themeColor="text1"/>
        </w:rPr>
        <w:t>(</w:t>
      </w:r>
      <w:r w:rsidR="009846FE" w:rsidRPr="004708B0">
        <w:rPr>
          <w:rFonts w:cstheme="minorHAnsi"/>
          <w:i/>
          <w:iCs/>
          <w:color w:val="000000" w:themeColor="text1"/>
        </w:rPr>
        <w:t>n</w:t>
      </w:r>
      <w:r w:rsidR="009846FE" w:rsidRPr="004708B0">
        <w:rPr>
          <w:rFonts w:cstheme="minorHAnsi"/>
          <w:color w:val="000000" w:themeColor="text1"/>
        </w:rPr>
        <w:t xml:space="preserve"> = 24) </w:t>
      </w:r>
      <w:r w:rsidR="00EC0038" w:rsidRPr="004708B0">
        <w:rPr>
          <w:rFonts w:cstheme="minorHAnsi"/>
          <w:color w:val="000000" w:themeColor="text1"/>
        </w:rPr>
        <w:t>samplings were conducted</w:t>
      </w:r>
      <w:r w:rsidR="00EE384C" w:rsidRPr="004708B0">
        <w:rPr>
          <w:rFonts w:cstheme="minorHAnsi"/>
          <w:color w:val="000000" w:themeColor="text1"/>
        </w:rPr>
        <w:t xml:space="preserve"> on July 20</w:t>
      </w:r>
      <w:r w:rsidR="00EE384C" w:rsidRPr="004708B0">
        <w:rPr>
          <w:rFonts w:cstheme="minorHAnsi"/>
          <w:color w:val="000000" w:themeColor="text1"/>
          <w:vertAlign w:val="superscript"/>
        </w:rPr>
        <w:t>th</w:t>
      </w:r>
      <w:r w:rsidR="00EE384C" w:rsidRPr="004708B0">
        <w:rPr>
          <w:rFonts w:cstheme="minorHAnsi"/>
          <w:color w:val="000000" w:themeColor="text1"/>
        </w:rPr>
        <w:t xml:space="preserve"> and September 13</w:t>
      </w:r>
      <w:r w:rsidR="00EE384C" w:rsidRPr="004708B0">
        <w:rPr>
          <w:rFonts w:cstheme="minorHAnsi"/>
          <w:color w:val="000000" w:themeColor="text1"/>
          <w:vertAlign w:val="superscript"/>
        </w:rPr>
        <w:t>th</w:t>
      </w:r>
      <w:r w:rsidR="00EE384C" w:rsidRPr="004708B0">
        <w:rPr>
          <w:rFonts w:cstheme="minorHAnsi"/>
          <w:color w:val="000000" w:themeColor="text1"/>
        </w:rPr>
        <w:t>, respectively,</w:t>
      </w:r>
      <w:r w:rsidR="00EC0038" w:rsidRPr="004708B0">
        <w:rPr>
          <w:rFonts w:cstheme="minorHAnsi"/>
          <w:color w:val="000000" w:themeColor="text1"/>
        </w:rPr>
        <w:t xml:space="preserve"> after </w:t>
      </w:r>
      <w:r w:rsidR="003741CE" w:rsidRPr="004708B0">
        <w:rPr>
          <w:rFonts w:cstheme="minorHAnsi"/>
          <w:color w:val="000000" w:themeColor="text1"/>
        </w:rPr>
        <w:t xml:space="preserve">the </w:t>
      </w:r>
      <w:r w:rsidR="004B09A6" w:rsidRPr="004708B0">
        <w:rPr>
          <w:rFonts w:cstheme="minorHAnsi"/>
          <w:color w:val="000000" w:themeColor="text1"/>
        </w:rPr>
        <w:t xml:space="preserve">removal of the rain shelters and </w:t>
      </w:r>
      <w:r w:rsidR="003741CE" w:rsidRPr="004708B0">
        <w:rPr>
          <w:rFonts w:cstheme="minorHAnsi"/>
          <w:color w:val="000000" w:themeColor="text1"/>
        </w:rPr>
        <w:t xml:space="preserve">the </w:t>
      </w:r>
      <w:r w:rsidR="004B09A6" w:rsidRPr="004708B0">
        <w:rPr>
          <w:rFonts w:cstheme="minorHAnsi"/>
          <w:color w:val="000000" w:themeColor="text1"/>
        </w:rPr>
        <w:t xml:space="preserve">rewetting process by collecting only the bulk soils. </w:t>
      </w:r>
      <w:r w:rsidR="00247DF0" w:rsidRPr="004708B0">
        <w:rPr>
          <w:rFonts w:cstheme="minorHAnsi"/>
          <w:color w:val="000000" w:themeColor="text1"/>
        </w:rPr>
        <w:t>A total of</w:t>
      </w:r>
      <w:r w:rsidR="009846FE" w:rsidRPr="004708B0">
        <w:rPr>
          <w:rFonts w:cstheme="minorHAnsi"/>
          <w:color w:val="000000" w:themeColor="text1"/>
        </w:rPr>
        <w:t xml:space="preserve"> 120 of bulk soil and 72 of rhizosphere soil samples</w:t>
      </w:r>
      <w:r w:rsidR="00247DF0" w:rsidRPr="004708B0">
        <w:rPr>
          <w:rFonts w:cstheme="minorHAnsi"/>
          <w:color w:val="000000" w:themeColor="text1"/>
        </w:rPr>
        <w:t xml:space="preserve"> were collected</w:t>
      </w:r>
      <w:r w:rsidR="009846FE" w:rsidRPr="004708B0">
        <w:rPr>
          <w:rFonts w:cstheme="minorHAnsi"/>
          <w:color w:val="000000" w:themeColor="text1"/>
        </w:rPr>
        <w:t xml:space="preserve">. </w:t>
      </w:r>
      <w:r w:rsidR="004B09A6" w:rsidRPr="004708B0">
        <w:rPr>
          <w:rFonts w:cstheme="minorHAnsi"/>
          <w:color w:val="000000" w:themeColor="text1"/>
        </w:rPr>
        <w:t xml:space="preserve">Bulk soil </w:t>
      </w:r>
      <w:r w:rsidR="00247DF0" w:rsidRPr="004708B0">
        <w:rPr>
          <w:rFonts w:cstheme="minorHAnsi"/>
          <w:color w:val="000000" w:themeColor="text1"/>
        </w:rPr>
        <w:t xml:space="preserve">and rhizosphere samples </w:t>
      </w:r>
      <w:r w:rsidR="004B09A6" w:rsidRPr="004708B0">
        <w:rPr>
          <w:rFonts w:cstheme="minorHAnsi"/>
          <w:color w:val="000000" w:themeColor="text1"/>
        </w:rPr>
        <w:t xml:space="preserve">were </w:t>
      </w:r>
      <w:r w:rsidR="00247DF0" w:rsidRPr="004708B0">
        <w:rPr>
          <w:rFonts w:cstheme="minorHAnsi"/>
          <w:color w:val="000000" w:themeColor="text1"/>
        </w:rPr>
        <w:t xml:space="preserve">collected according to </w:t>
      </w:r>
      <w:r w:rsidR="00247DF0" w:rsidRPr="004708B0">
        <w:rPr>
          <w:rFonts w:cstheme="minorHAnsi"/>
          <w:color w:val="000000" w:themeColor="text1"/>
          <w:highlight w:val="yellow"/>
        </w:rPr>
        <w:t>(</w:t>
      </w:r>
      <w:commentRangeStart w:id="4"/>
      <w:r w:rsidR="00247DF0" w:rsidRPr="004708B0">
        <w:rPr>
          <w:rFonts w:cstheme="minorHAnsi"/>
          <w:color w:val="000000" w:themeColor="text1"/>
          <w:highlight w:val="yellow"/>
        </w:rPr>
        <w:t>Kost et al., not yet published).</w:t>
      </w:r>
      <w:r w:rsidR="00247DF0" w:rsidRPr="004708B0">
        <w:rPr>
          <w:rFonts w:cstheme="minorHAnsi"/>
          <w:color w:val="000000" w:themeColor="text1"/>
        </w:rPr>
        <w:t xml:space="preserve"> </w:t>
      </w:r>
      <w:commentRangeEnd w:id="4"/>
      <w:r w:rsidR="00CD380D">
        <w:rPr>
          <w:rStyle w:val="CommentReference"/>
        </w:rPr>
        <w:commentReference w:id="4"/>
      </w:r>
      <w:r w:rsidR="00247DF0" w:rsidRPr="004708B0">
        <w:rPr>
          <w:rFonts w:cstheme="minorHAnsi"/>
          <w:color w:val="000000" w:themeColor="text1"/>
        </w:rPr>
        <w:t xml:space="preserve">Briefly, bulk soils were sampled </w:t>
      </w:r>
      <w:r w:rsidR="009457EA" w:rsidRPr="004708B0">
        <w:rPr>
          <w:rFonts w:cstheme="minorHAnsi"/>
          <w:color w:val="000000" w:themeColor="text1"/>
        </w:rPr>
        <w:t xml:space="preserve">between </w:t>
      </w:r>
      <w:r w:rsidR="00C7527D" w:rsidRPr="004708B0">
        <w:rPr>
          <w:rFonts w:cstheme="minorHAnsi"/>
          <w:color w:val="000000" w:themeColor="text1"/>
        </w:rPr>
        <w:t xml:space="preserve">plant </w:t>
      </w:r>
      <w:r w:rsidR="009457EA" w:rsidRPr="004708B0">
        <w:rPr>
          <w:rFonts w:cstheme="minorHAnsi"/>
          <w:color w:val="000000" w:themeColor="text1"/>
        </w:rPr>
        <w:t xml:space="preserve">rows </w:t>
      </w:r>
      <w:r w:rsidR="004B09A6" w:rsidRPr="004708B0">
        <w:rPr>
          <w:rFonts w:cstheme="minorHAnsi"/>
          <w:color w:val="000000" w:themeColor="text1"/>
        </w:rPr>
        <w:t xml:space="preserve">using </w:t>
      </w:r>
      <w:r w:rsidR="009457EA" w:rsidRPr="004708B0">
        <w:rPr>
          <w:rFonts w:cstheme="minorHAnsi"/>
          <w:color w:val="000000" w:themeColor="text1"/>
        </w:rPr>
        <w:t xml:space="preserve">a </w:t>
      </w:r>
      <w:r w:rsidR="00C7527D" w:rsidRPr="004708B0">
        <w:rPr>
          <w:rFonts w:cstheme="minorHAnsi"/>
          <w:color w:val="000000" w:themeColor="text1"/>
        </w:rPr>
        <w:t xml:space="preserve">5 cm </w:t>
      </w:r>
      <w:r w:rsidR="004B09A6" w:rsidRPr="004708B0">
        <w:rPr>
          <w:rFonts w:cstheme="minorHAnsi"/>
          <w:color w:val="000000" w:themeColor="text1"/>
        </w:rPr>
        <w:t>soil core</w:t>
      </w:r>
      <w:r w:rsidR="009457EA" w:rsidRPr="004708B0">
        <w:rPr>
          <w:rFonts w:cstheme="minorHAnsi"/>
          <w:color w:val="000000" w:themeColor="text1"/>
        </w:rPr>
        <w:t xml:space="preserve"> sampler at 15 cm of depth </w:t>
      </w:r>
      <w:r w:rsidR="009457EA" w:rsidRPr="004708B0">
        <w:rPr>
          <w:rFonts w:cstheme="minorHAnsi"/>
          <w:color w:val="000000" w:themeColor="text1"/>
        </w:rPr>
        <w:lastRenderedPageBreak/>
        <w:t xml:space="preserve">and </w:t>
      </w:r>
      <w:r w:rsidR="009F70BF" w:rsidRPr="004708B0">
        <w:rPr>
          <w:rFonts w:cstheme="minorHAnsi"/>
          <w:color w:val="000000" w:themeColor="text1"/>
        </w:rPr>
        <w:t xml:space="preserve">sieved through </w:t>
      </w:r>
      <w:r w:rsidR="009457EA" w:rsidRPr="004708B0">
        <w:rPr>
          <w:rFonts w:cstheme="minorHAnsi"/>
          <w:color w:val="000000" w:themeColor="text1"/>
        </w:rPr>
        <w:t xml:space="preserve">5 </w:t>
      </w:r>
      <w:r w:rsidR="0032109C" w:rsidRPr="004708B0">
        <w:rPr>
          <w:rFonts w:cstheme="minorHAnsi"/>
          <w:color w:val="000000" w:themeColor="text1"/>
        </w:rPr>
        <w:t>mm</w:t>
      </w:r>
      <w:r w:rsidR="009457EA" w:rsidRPr="004708B0">
        <w:rPr>
          <w:rFonts w:cstheme="minorHAnsi"/>
          <w:color w:val="000000" w:themeColor="text1"/>
        </w:rPr>
        <w:t xml:space="preserve"> of sieve</w:t>
      </w:r>
      <w:r w:rsidR="009F70BF" w:rsidRPr="004708B0">
        <w:rPr>
          <w:rFonts w:cstheme="minorHAnsi"/>
          <w:color w:val="000000" w:themeColor="text1"/>
        </w:rPr>
        <w:t xml:space="preserve"> to remove any</w:t>
      </w:r>
      <w:r w:rsidR="00F3527F" w:rsidRPr="004708B0">
        <w:rPr>
          <w:rFonts w:cstheme="minorHAnsi"/>
          <w:color w:val="000000" w:themeColor="text1"/>
        </w:rPr>
        <w:t xml:space="preserve"> plant</w:t>
      </w:r>
      <w:r w:rsidR="009F70BF" w:rsidRPr="004708B0">
        <w:rPr>
          <w:rFonts w:cstheme="minorHAnsi"/>
          <w:color w:val="000000" w:themeColor="text1"/>
        </w:rPr>
        <w:t xml:space="preserve"> debris and to achieve more homogenous soil particles</w:t>
      </w:r>
      <w:r w:rsidR="00F3527F" w:rsidRPr="004708B0">
        <w:rPr>
          <w:rFonts w:cstheme="minorHAnsi"/>
          <w:color w:val="000000" w:themeColor="text1"/>
        </w:rPr>
        <w:t>.</w:t>
      </w:r>
      <w:r w:rsidR="00C7527D" w:rsidRPr="004708B0">
        <w:rPr>
          <w:rFonts w:cstheme="minorHAnsi"/>
          <w:color w:val="000000" w:themeColor="text1"/>
        </w:rPr>
        <w:t xml:space="preserve"> Root-attached rhizosphere soils were collected from within a plant row using an 8 cm soil auger.</w:t>
      </w:r>
      <w:r w:rsidR="00F3527F" w:rsidRPr="004708B0">
        <w:rPr>
          <w:rFonts w:cstheme="minorHAnsi"/>
          <w:color w:val="000000" w:themeColor="text1"/>
        </w:rPr>
        <w:t xml:space="preserve"> Soil samples were stored at -</w:t>
      </w:r>
      <w:r w:rsidR="00247DF0" w:rsidRPr="004708B0">
        <w:rPr>
          <w:rFonts w:cstheme="minorHAnsi"/>
          <w:color w:val="000000" w:themeColor="text1"/>
        </w:rPr>
        <w:t>20</w:t>
      </w:r>
      <w:r w:rsidR="00F3527F" w:rsidRPr="004708B0">
        <w:rPr>
          <w:rFonts w:cstheme="minorHAnsi"/>
          <w:color w:val="000000" w:themeColor="text1"/>
        </w:rPr>
        <w:t xml:space="preserve"> for </w:t>
      </w:r>
      <w:r w:rsidR="00C7527D" w:rsidRPr="004708B0">
        <w:rPr>
          <w:rFonts w:cstheme="minorHAnsi"/>
          <w:color w:val="000000" w:themeColor="text1"/>
        </w:rPr>
        <w:t>further analyses</w:t>
      </w:r>
      <w:r w:rsidR="009F70BF" w:rsidRPr="004708B0">
        <w:rPr>
          <w:rFonts w:cstheme="minorHAnsi"/>
          <w:color w:val="000000" w:themeColor="text1"/>
        </w:rPr>
        <w:t>.</w:t>
      </w:r>
      <w:r w:rsidR="00846DD9" w:rsidRPr="004708B0">
        <w:rPr>
          <w:rFonts w:cstheme="minorHAnsi"/>
          <w:color w:val="000000" w:themeColor="text1"/>
        </w:rPr>
        <w:t xml:space="preserve"> </w:t>
      </w:r>
      <w:r w:rsidR="00C52AF9" w:rsidRPr="004708B0">
        <w:rPr>
          <w:rFonts w:cstheme="minorHAnsi"/>
          <w:color w:val="000000" w:themeColor="text1"/>
        </w:rPr>
        <w:t>Soil physiochemistry analyses w</w:t>
      </w:r>
      <w:r w:rsidR="002617CD" w:rsidRPr="004708B0">
        <w:rPr>
          <w:rFonts w:cstheme="minorHAnsi"/>
          <w:color w:val="000000" w:themeColor="text1"/>
        </w:rPr>
        <w:t>ere</w:t>
      </w:r>
      <w:r w:rsidR="00C52AF9" w:rsidRPr="004708B0">
        <w:rPr>
          <w:rFonts w:cstheme="minorHAnsi"/>
          <w:color w:val="000000" w:themeColor="text1"/>
        </w:rPr>
        <w:t xml:space="preserve"> performed </w:t>
      </w:r>
      <w:r w:rsidR="00247DF0" w:rsidRPr="004708B0">
        <w:rPr>
          <w:rFonts w:cstheme="minorHAnsi"/>
          <w:color w:val="000000" w:themeColor="text1"/>
        </w:rPr>
        <w:t>for</w:t>
      </w:r>
      <w:r w:rsidR="002617CD" w:rsidRPr="004708B0">
        <w:rPr>
          <w:rFonts w:cstheme="minorHAnsi"/>
          <w:color w:val="000000" w:themeColor="text1"/>
        </w:rPr>
        <w:t xml:space="preserve"> each </w:t>
      </w:r>
      <w:r w:rsidR="00C52AF9" w:rsidRPr="004708B0">
        <w:rPr>
          <w:rFonts w:cstheme="minorHAnsi"/>
          <w:color w:val="000000" w:themeColor="text1"/>
        </w:rPr>
        <w:t>bulk soil sample</w:t>
      </w:r>
      <w:r w:rsidR="00247DF0" w:rsidRPr="004708B0">
        <w:rPr>
          <w:rFonts w:cstheme="minorHAnsi"/>
          <w:color w:val="000000" w:themeColor="text1"/>
        </w:rPr>
        <w:t xml:space="preserve">. </w:t>
      </w:r>
      <w:r w:rsidR="002617CD" w:rsidRPr="004708B0">
        <w:rPr>
          <w:rFonts w:cstheme="minorHAnsi"/>
          <w:color w:val="000000" w:themeColor="text1"/>
        </w:rPr>
        <w:t>The measured soil parameters including soil water content, soil dry matter, pH, mineral nitrogen content (NO</w:t>
      </w:r>
      <w:r w:rsidR="002617CD" w:rsidRPr="004708B0">
        <w:rPr>
          <w:rFonts w:cstheme="minorHAnsi"/>
          <w:color w:val="000000" w:themeColor="text1"/>
          <w:vertAlign w:val="subscript"/>
        </w:rPr>
        <w:t>3</w:t>
      </w:r>
      <w:r w:rsidR="002617CD" w:rsidRPr="004708B0">
        <w:rPr>
          <w:rFonts w:cstheme="minorHAnsi"/>
          <w:color w:val="000000" w:themeColor="text1"/>
        </w:rPr>
        <w:t>, NH</w:t>
      </w:r>
      <w:r w:rsidR="002617CD" w:rsidRPr="004708B0">
        <w:rPr>
          <w:rFonts w:cstheme="minorHAnsi"/>
          <w:color w:val="000000" w:themeColor="text1"/>
          <w:vertAlign w:val="subscript"/>
        </w:rPr>
        <w:t>4</w:t>
      </w:r>
      <w:r w:rsidR="002617CD" w:rsidRPr="004708B0">
        <w:rPr>
          <w:rFonts w:cstheme="minorHAnsi"/>
          <w:color w:val="000000" w:themeColor="text1"/>
        </w:rPr>
        <w:t>), total soil nitrogen and carbon, and plant available potassium (K), magnesium (Mg), and phosphorus (P) content</w:t>
      </w:r>
      <w:ins w:id="5" w:author="Ari Fina Bintarti" w:date="2024-01-22T15:00:00Z">
        <w:r w:rsidR="00301E4B">
          <w:rPr>
            <w:rFonts w:cstheme="minorHAnsi"/>
            <w:color w:val="000000" w:themeColor="text1"/>
          </w:rPr>
          <w:t xml:space="preserve"> (Supplementary Table 1: soil properties results</w:t>
        </w:r>
      </w:ins>
      <w:ins w:id="6" w:author="Ari Fina Bintarti" w:date="2024-01-22T15:01:00Z">
        <w:r w:rsidR="00301E4B">
          <w:rPr>
            <w:rFonts w:cstheme="minorHAnsi"/>
            <w:color w:val="000000" w:themeColor="text1"/>
          </w:rPr>
          <w:t xml:space="preserve">; </w:t>
        </w:r>
        <w:proofErr w:type="spellStart"/>
        <w:r w:rsidR="00301E4B">
          <w:rPr>
            <w:rFonts w:cstheme="minorHAnsi"/>
            <w:color w:val="000000" w:themeColor="text1"/>
          </w:rPr>
          <w:t>Kost</w:t>
        </w:r>
        <w:proofErr w:type="spellEnd"/>
        <w:r w:rsidR="00301E4B">
          <w:rPr>
            <w:rFonts w:cstheme="minorHAnsi"/>
            <w:color w:val="000000" w:themeColor="text1"/>
          </w:rPr>
          <w:t xml:space="preserve"> et al. (2024)</w:t>
        </w:r>
      </w:ins>
      <w:ins w:id="7" w:author="Ari Fina Bintarti" w:date="2024-01-22T15:00:00Z">
        <w:r w:rsidR="00301E4B">
          <w:rPr>
            <w:rFonts w:cstheme="minorHAnsi"/>
            <w:color w:val="000000" w:themeColor="text1"/>
          </w:rPr>
          <w:t>)</w:t>
        </w:r>
      </w:ins>
      <w:ins w:id="8" w:author="Ari Fina Bintarti" w:date="2024-01-22T15:01:00Z">
        <w:r w:rsidR="00301E4B">
          <w:rPr>
            <w:rFonts w:cstheme="minorHAnsi"/>
            <w:color w:val="000000" w:themeColor="text1"/>
          </w:rPr>
          <w:t>.</w:t>
        </w:r>
      </w:ins>
      <w:del w:id="9" w:author="Ari Fina Bintarti" w:date="2024-01-22T15:00:00Z">
        <w:r w:rsidR="00247DF0" w:rsidRPr="004708B0" w:rsidDel="00301E4B">
          <w:rPr>
            <w:rFonts w:cstheme="minorHAnsi"/>
            <w:color w:val="000000" w:themeColor="text1"/>
          </w:rPr>
          <w:delText>.</w:delText>
        </w:r>
      </w:del>
    </w:p>
    <w:p w14:paraId="085C70B1" w14:textId="77777777" w:rsidR="004708B0" w:rsidRPr="004708B0" w:rsidRDefault="004708B0" w:rsidP="004708B0">
      <w:pPr>
        <w:spacing w:after="0" w:line="480" w:lineRule="auto"/>
        <w:ind w:firstLine="720"/>
        <w:jc w:val="both"/>
        <w:rPr>
          <w:rFonts w:cstheme="minorHAnsi"/>
          <w:color w:val="000000" w:themeColor="text1"/>
        </w:rPr>
      </w:pPr>
    </w:p>
    <w:p w14:paraId="5D5BE8A7" w14:textId="77777777" w:rsidR="00257173" w:rsidRPr="004708B0" w:rsidRDefault="000873E2" w:rsidP="004708B0">
      <w:pPr>
        <w:spacing w:after="0" w:line="480" w:lineRule="auto"/>
        <w:jc w:val="both"/>
        <w:rPr>
          <w:rFonts w:cstheme="minorHAnsi"/>
          <w:b/>
          <w:bCs/>
        </w:rPr>
      </w:pPr>
      <w:r w:rsidRPr="004708B0">
        <w:rPr>
          <w:rFonts w:cstheme="minorHAnsi"/>
          <w:b/>
          <w:bCs/>
        </w:rPr>
        <w:t>Amplicon libraries preparation</w:t>
      </w:r>
      <w:r w:rsidR="00257173" w:rsidRPr="004708B0">
        <w:rPr>
          <w:rFonts w:cstheme="minorHAnsi"/>
          <w:b/>
          <w:bCs/>
        </w:rPr>
        <w:t xml:space="preserve"> and sequencing</w:t>
      </w:r>
      <w:r w:rsidR="00FB3695" w:rsidRPr="004708B0">
        <w:rPr>
          <w:rFonts w:cstheme="minorHAnsi"/>
          <w:b/>
          <w:bCs/>
        </w:rPr>
        <w:t xml:space="preserve"> of </w:t>
      </w:r>
      <w:r w:rsidR="00FB3695" w:rsidRPr="004708B0">
        <w:rPr>
          <w:rFonts w:cstheme="minorHAnsi"/>
          <w:b/>
          <w:bCs/>
          <w:i/>
          <w:iCs/>
        </w:rPr>
        <w:t>amoA</w:t>
      </w:r>
      <w:r w:rsidR="00FB3695" w:rsidRPr="004708B0">
        <w:rPr>
          <w:rFonts w:cstheme="minorHAnsi"/>
          <w:b/>
          <w:bCs/>
        </w:rPr>
        <w:t xml:space="preserve"> genes</w:t>
      </w:r>
    </w:p>
    <w:p w14:paraId="29F92AE8" w14:textId="77777777" w:rsidR="005E5426" w:rsidRPr="004708B0" w:rsidRDefault="00257173" w:rsidP="004708B0">
      <w:pPr>
        <w:spacing w:after="0" w:line="480" w:lineRule="auto"/>
        <w:ind w:firstLine="720"/>
        <w:jc w:val="both"/>
        <w:rPr>
          <w:rFonts w:cstheme="minorHAnsi"/>
          <w:color w:val="000000" w:themeColor="text1"/>
        </w:rPr>
      </w:pPr>
      <w:r w:rsidRPr="004708B0">
        <w:rPr>
          <w:rFonts w:cstheme="minorHAnsi"/>
          <w:color w:val="000000" w:themeColor="text1"/>
        </w:rPr>
        <w:t xml:space="preserve">Soil DNA </w:t>
      </w:r>
      <w:r w:rsidR="00A177C0" w:rsidRPr="004708B0">
        <w:rPr>
          <w:rFonts w:cstheme="minorHAnsi"/>
          <w:color w:val="000000" w:themeColor="text1"/>
        </w:rPr>
        <w:t xml:space="preserve">of </w:t>
      </w:r>
      <w:r w:rsidR="00156712" w:rsidRPr="004708B0">
        <w:rPr>
          <w:rFonts w:cstheme="minorHAnsi"/>
          <w:color w:val="000000" w:themeColor="text1"/>
        </w:rPr>
        <w:t xml:space="preserve">the </w:t>
      </w:r>
      <w:r w:rsidR="00A177C0" w:rsidRPr="004708B0">
        <w:rPr>
          <w:rFonts w:cstheme="minorHAnsi"/>
          <w:color w:val="000000" w:themeColor="text1"/>
        </w:rPr>
        <w:t xml:space="preserve">total </w:t>
      </w:r>
      <w:r w:rsidRPr="004708B0">
        <w:rPr>
          <w:rFonts w:cstheme="minorHAnsi"/>
          <w:color w:val="000000" w:themeColor="text1"/>
        </w:rPr>
        <w:t>192 samples</w:t>
      </w:r>
      <w:r w:rsidR="00A177C0" w:rsidRPr="004708B0">
        <w:rPr>
          <w:rFonts w:cstheme="minorHAnsi"/>
          <w:color w:val="000000" w:themeColor="text1"/>
        </w:rPr>
        <w:t xml:space="preserve"> were </w:t>
      </w:r>
      <w:r w:rsidR="002F2AF7" w:rsidRPr="004708B0">
        <w:rPr>
          <w:rFonts w:cstheme="minorHAnsi"/>
          <w:color w:val="000000" w:themeColor="text1"/>
        </w:rPr>
        <w:t xml:space="preserve">extracted, quantified, and normalized to 10 ng/µL according to </w:t>
      </w:r>
      <w:commentRangeStart w:id="10"/>
      <w:r w:rsidR="002F2AF7" w:rsidRPr="004708B0">
        <w:rPr>
          <w:rFonts w:cstheme="minorHAnsi"/>
          <w:color w:val="000000" w:themeColor="text1"/>
          <w:highlight w:val="yellow"/>
        </w:rPr>
        <w:t>Kost et al., not yet published</w:t>
      </w:r>
      <w:commentRangeEnd w:id="10"/>
      <w:r w:rsidR="00CD380D">
        <w:rPr>
          <w:rStyle w:val="CommentReference"/>
        </w:rPr>
        <w:commentReference w:id="10"/>
      </w:r>
      <w:r w:rsidR="002F2AF7" w:rsidRPr="004708B0">
        <w:rPr>
          <w:rFonts w:cstheme="minorHAnsi"/>
          <w:color w:val="000000" w:themeColor="text1"/>
        </w:rPr>
        <w:t xml:space="preserve">. </w:t>
      </w:r>
      <w:r w:rsidR="00156712" w:rsidRPr="004708B0">
        <w:rPr>
          <w:rFonts w:cstheme="minorHAnsi"/>
          <w:color w:val="000000" w:themeColor="text1"/>
        </w:rPr>
        <w:t>The analysis of a</w:t>
      </w:r>
      <w:r w:rsidRPr="004708B0">
        <w:rPr>
          <w:rFonts w:cstheme="minorHAnsi"/>
          <w:color w:val="000000" w:themeColor="text1"/>
        </w:rPr>
        <w:t>mmonia</w:t>
      </w:r>
      <w:r w:rsidR="00156712" w:rsidRPr="004708B0">
        <w:rPr>
          <w:rFonts w:cstheme="minorHAnsi"/>
          <w:color w:val="000000" w:themeColor="text1"/>
        </w:rPr>
        <w:t>-</w:t>
      </w:r>
      <w:r w:rsidRPr="004708B0">
        <w:rPr>
          <w:rFonts w:cstheme="minorHAnsi"/>
          <w:color w:val="000000" w:themeColor="text1"/>
        </w:rPr>
        <w:t>oxidiz</w:t>
      </w:r>
      <w:r w:rsidR="00156712" w:rsidRPr="004708B0">
        <w:rPr>
          <w:rFonts w:cstheme="minorHAnsi"/>
          <w:color w:val="000000" w:themeColor="text1"/>
        </w:rPr>
        <w:t>ing</w:t>
      </w:r>
      <w:r w:rsidRPr="004708B0">
        <w:rPr>
          <w:rFonts w:cstheme="minorHAnsi"/>
          <w:color w:val="000000" w:themeColor="text1"/>
        </w:rPr>
        <w:t xml:space="preserve"> communit</w:t>
      </w:r>
      <w:r w:rsidR="00156712" w:rsidRPr="004708B0">
        <w:rPr>
          <w:rFonts w:cstheme="minorHAnsi"/>
          <w:color w:val="000000" w:themeColor="text1"/>
        </w:rPr>
        <w:t>ies</w:t>
      </w:r>
      <w:r w:rsidRPr="004708B0">
        <w:rPr>
          <w:rFonts w:cstheme="minorHAnsi"/>
          <w:color w:val="000000" w:themeColor="text1"/>
        </w:rPr>
        <w:t xml:space="preserve"> w</w:t>
      </w:r>
      <w:r w:rsidR="00A61B42" w:rsidRPr="004708B0">
        <w:rPr>
          <w:rFonts w:cstheme="minorHAnsi"/>
          <w:color w:val="000000" w:themeColor="text1"/>
        </w:rPr>
        <w:t xml:space="preserve">as </w:t>
      </w:r>
      <w:r w:rsidRPr="004708B0">
        <w:rPr>
          <w:rFonts w:cstheme="minorHAnsi"/>
          <w:color w:val="000000" w:themeColor="text1"/>
        </w:rPr>
        <w:t xml:space="preserve">conducted </w:t>
      </w:r>
      <w:r w:rsidR="00FB3695" w:rsidRPr="004708B0">
        <w:rPr>
          <w:rFonts w:cstheme="minorHAnsi"/>
          <w:color w:val="000000" w:themeColor="text1"/>
        </w:rPr>
        <w:t xml:space="preserve">by </w:t>
      </w:r>
      <w:r w:rsidR="00A61B42" w:rsidRPr="004708B0">
        <w:rPr>
          <w:rFonts w:cstheme="minorHAnsi"/>
          <w:color w:val="000000" w:themeColor="text1"/>
        </w:rPr>
        <w:t xml:space="preserve">sequencing of </w:t>
      </w:r>
      <w:r w:rsidR="00A61B42" w:rsidRPr="004708B0">
        <w:rPr>
          <w:rFonts w:cstheme="minorHAnsi"/>
          <w:i/>
          <w:iCs/>
          <w:color w:val="000000" w:themeColor="text1"/>
        </w:rPr>
        <w:t>amoA</w:t>
      </w:r>
      <w:r w:rsidR="00A61B42" w:rsidRPr="004708B0">
        <w:rPr>
          <w:rFonts w:cstheme="minorHAnsi"/>
          <w:color w:val="000000" w:themeColor="text1"/>
        </w:rPr>
        <w:t xml:space="preserve"> gene</w:t>
      </w:r>
      <w:r w:rsidR="00156712" w:rsidRPr="004708B0">
        <w:rPr>
          <w:rFonts w:cstheme="minorHAnsi"/>
          <w:color w:val="000000" w:themeColor="text1"/>
        </w:rPr>
        <w:t>s</w:t>
      </w:r>
      <w:r w:rsidR="00A61B42" w:rsidRPr="004708B0">
        <w:rPr>
          <w:rFonts w:cstheme="minorHAnsi"/>
          <w:color w:val="000000" w:themeColor="text1"/>
        </w:rPr>
        <w:t xml:space="preserve"> of AOB, AOA, and comammox.</w:t>
      </w:r>
      <w:r w:rsidR="00FB3695" w:rsidRPr="004708B0">
        <w:rPr>
          <w:rFonts w:cstheme="minorHAnsi"/>
          <w:color w:val="000000" w:themeColor="text1"/>
        </w:rPr>
        <w:t xml:space="preserve"> The sequencing libraries were performed using two-step </w:t>
      </w:r>
      <w:r w:rsidR="000873E2" w:rsidRPr="004708B0">
        <w:rPr>
          <w:rFonts w:cstheme="minorHAnsi"/>
          <w:color w:val="000000" w:themeColor="text1"/>
        </w:rPr>
        <w:t>polymerase chain reaction (</w:t>
      </w:r>
      <w:r w:rsidR="00FB3695" w:rsidRPr="004708B0">
        <w:rPr>
          <w:rFonts w:cstheme="minorHAnsi"/>
          <w:color w:val="000000" w:themeColor="text1"/>
        </w:rPr>
        <w:t>PCR</w:t>
      </w:r>
      <w:r w:rsidR="000873E2" w:rsidRPr="004708B0">
        <w:rPr>
          <w:rFonts w:cstheme="minorHAnsi"/>
          <w:color w:val="000000" w:themeColor="text1"/>
        </w:rPr>
        <w:t>)</w:t>
      </w:r>
      <w:r w:rsidR="00FB3695" w:rsidRPr="004708B0">
        <w:rPr>
          <w:rFonts w:cstheme="minorHAnsi"/>
          <w:color w:val="000000" w:themeColor="text1"/>
        </w:rPr>
        <w:t xml:space="preserve"> amplification approach.</w:t>
      </w:r>
      <w:r w:rsidR="00A61B42" w:rsidRPr="004708B0">
        <w:rPr>
          <w:rFonts w:cstheme="minorHAnsi"/>
          <w:color w:val="000000" w:themeColor="text1"/>
        </w:rPr>
        <w:t xml:space="preserve"> </w:t>
      </w:r>
      <w:r w:rsidR="0077003D" w:rsidRPr="004708B0">
        <w:rPr>
          <w:rFonts w:cstheme="minorHAnsi"/>
          <w:color w:val="000000" w:themeColor="text1"/>
        </w:rPr>
        <w:t>The first step</w:t>
      </w:r>
      <w:r w:rsidR="00A61B42" w:rsidRPr="004708B0">
        <w:rPr>
          <w:rFonts w:cstheme="minorHAnsi"/>
          <w:color w:val="000000" w:themeColor="text1"/>
        </w:rPr>
        <w:t xml:space="preserve"> PCR amplification of </w:t>
      </w:r>
      <w:r w:rsidR="00A61B42" w:rsidRPr="004708B0">
        <w:rPr>
          <w:rFonts w:cstheme="minorHAnsi"/>
          <w:i/>
          <w:iCs/>
          <w:color w:val="000000" w:themeColor="text1"/>
        </w:rPr>
        <w:t>amoA</w:t>
      </w:r>
      <w:r w:rsidR="00A61B42" w:rsidRPr="004708B0">
        <w:rPr>
          <w:rFonts w:cstheme="minorHAnsi"/>
          <w:color w:val="000000" w:themeColor="text1"/>
        </w:rPr>
        <w:t xml:space="preserve"> gene</w:t>
      </w:r>
      <w:r w:rsidR="00156712" w:rsidRPr="004708B0">
        <w:rPr>
          <w:rFonts w:cstheme="minorHAnsi"/>
          <w:color w:val="000000" w:themeColor="text1"/>
        </w:rPr>
        <w:t>s</w:t>
      </w:r>
      <w:r w:rsidR="00A61B42" w:rsidRPr="004708B0">
        <w:rPr>
          <w:rFonts w:cstheme="minorHAnsi"/>
          <w:color w:val="000000" w:themeColor="text1"/>
        </w:rPr>
        <w:t xml:space="preserve"> of AOB </w:t>
      </w:r>
      <w:r w:rsidR="004206ED" w:rsidRPr="004708B0">
        <w:rPr>
          <w:rFonts w:cstheme="minorHAnsi"/>
          <w:color w:val="000000" w:themeColor="text1"/>
        </w:rPr>
        <w:t xml:space="preserve">and AOA </w:t>
      </w:r>
      <w:r w:rsidR="00A61B42" w:rsidRPr="004708B0">
        <w:rPr>
          <w:rFonts w:cstheme="minorHAnsi"/>
          <w:color w:val="000000" w:themeColor="text1"/>
        </w:rPr>
        <w:t>w</w:t>
      </w:r>
      <w:r w:rsidR="004206ED" w:rsidRPr="004708B0">
        <w:rPr>
          <w:rFonts w:cstheme="minorHAnsi"/>
          <w:color w:val="000000" w:themeColor="text1"/>
        </w:rPr>
        <w:t>ere</w:t>
      </w:r>
      <w:r w:rsidR="00A61B42" w:rsidRPr="004708B0">
        <w:rPr>
          <w:rFonts w:cstheme="minorHAnsi"/>
          <w:color w:val="000000" w:themeColor="text1"/>
        </w:rPr>
        <w:t xml:space="preserve"> conducted using </w:t>
      </w:r>
      <w:r w:rsidR="0077003D" w:rsidRPr="004708B0">
        <w:rPr>
          <w:rFonts w:cstheme="minorHAnsi"/>
          <w:i/>
          <w:iCs/>
          <w:color w:val="000000" w:themeColor="text1"/>
        </w:rPr>
        <w:t>a</w:t>
      </w:r>
      <w:r w:rsidR="0043406C" w:rsidRPr="004708B0">
        <w:rPr>
          <w:rFonts w:cstheme="minorHAnsi"/>
          <w:i/>
          <w:iCs/>
          <w:color w:val="000000" w:themeColor="text1"/>
        </w:rPr>
        <w:t>moA</w:t>
      </w:r>
      <w:r w:rsidR="0077003D" w:rsidRPr="004708B0">
        <w:rPr>
          <w:rFonts w:cstheme="minorHAnsi"/>
          <w:color w:val="000000" w:themeColor="text1"/>
        </w:rPr>
        <w:t>-</w:t>
      </w:r>
      <w:r w:rsidR="0043406C" w:rsidRPr="004708B0">
        <w:rPr>
          <w:rFonts w:cstheme="minorHAnsi"/>
          <w:color w:val="000000" w:themeColor="text1"/>
        </w:rPr>
        <w:t xml:space="preserve">1F (5’-GGGGTTTCTACTGGTGGT-3’) and </w:t>
      </w:r>
      <w:r w:rsidR="0077003D" w:rsidRPr="004708B0">
        <w:rPr>
          <w:rFonts w:cstheme="minorHAnsi"/>
          <w:i/>
          <w:iCs/>
          <w:color w:val="000000" w:themeColor="text1"/>
        </w:rPr>
        <w:t>a</w:t>
      </w:r>
      <w:r w:rsidR="0043406C" w:rsidRPr="004708B0">
        <w:rPr>
          <w:rFonts w:cstheme="minorHAnsi"/>
          <w:i/>
          <w:iCs/>
          <w:color w:val="000000" w:themeColor="text1"/>
        </w:rPr>
        <w:t>moA</w:t>
      </w:r>
      <w:r w:rsidR="0077003D" w:rsidRPr="004708B0">
        <w:rPr>
          <w:rFonts w:cstheme="minorHAnsi"/>
          <w:color w:val="000000" w:themeColor="text1"/>
        </w:rPr>
        <w:t>-</w:t>
      </w:r>
      <w:r w:rsidR="0043406C" w:rsidRPr="004708B0">
        <w:rPr>
          <w:rFonts w:cstheme="minorHAnsi"/>
          <w:color w:val="000000" w:themeColor="text1"/>
        </w:rPr>
        <w:t xml:space="preserve">2R (5’-CCCCTCKGSAAAGCCTTCTTC-3’) primer pair </w:t>
      </w:r>
      <w:r w:rsidR="0043406C" w:rsidRPr="004708B0">
        <w:rPr>
          <w:rFonts w:cstheme="minorHAnsi"/>
          <w:color w:val="000000" w:themeColor="text1"/>
        </w:rPr>
        <w:fldChar w:fldCharType="begin"/>
      </w:r>
      <w:r w:rsidR="0043406C" w:rsidRPr="004708B0">
        <w:rPr>
          <w:rFonts w:cstheme="minorHAnsi"/>
          <w:color w:val="000000" w:themeColor="text1"/>
        </w:rPr>
        <w:instrText xml:space="preserve"> ADDIN ZOTERO_ITEM CSL_CITATION {"citationID":"EG0nk2bF","properties":{"formattedCitation":"(Rotthauwe et al., 1997)","plainCitation":"(Rotthauwe et al., 1997)","noteIndex":0},"citationItems":[{"id":85,"uris":["http://zotero.org/users/local/JetUa067/items/VBD6ZUZY"],"itemData":{"id":85,"type":"article-journal","abstract":"The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4708B0">
        <w:rPr>
          <w:rFonts w:cstheme="minorHAnsi"/>
          <w:color w:val="000000" w:themeColor="text1"/>
        </w:rPr>
        <w:fldChar w:fldCharType="separate"/>
      </w:r>
      <w:r w:rsidR="0043406C" w:rsidRPr="004708B0">
        <w:rPr>
          <w:rFonts w:cstheme="minorHAnsi"/>
        </w:rPr>
        <w:t>(Rotthauwe et al., 1997)</w:t>
      </w:r>
      <w:r w:rsidR="0043406C" w:rsidRPr="004708B0">
        <w:rPr>
          <w:rFonts w:cstheme="minorHAnsi"/>
          <w:color w:val="000000" w:themeColor="text1"/>
        </w:rPr>
        <w:fldChar w:fldCharType="end"/>
      </w:r>
      <w:r w:rsidR="004206ED" w:rsidRPr="004708B0">
        <w:rPr>
          <w:rFonts w:cstheme="minorHAnsi"/>
          <w:color w:val="000000" w:themeColor="text1"/>
        </w:rPr>
        <w:t>; and CrenamoA23f (5’-</w:t>
      </w:r>
      <w:r w:rsidR="004206ED" w:rsidRPr="004708B0">
        <w:rPr>
          <w:rFonts w:cstheme="minorHAnsi"/>
        </w:rPr>
        <w:t xml:space="preserve"> </w:t>
      </w:r>
      <w:r w:rsidR="004206ED" w:rsidRPr="004708B0">
        <w:rPr>
          <w:rFonts w:cstheme="minorHAnsi"/>
          <w:color w:val="000000" w:themeColor="text1"/>
        </w:rPr>
        <w:t>ATGGTCTGGCTWAGACG-3’) and CrenamoA616r (5’-GCCATCCATCTGTATGTCCA-3’) primer pair</w:t>
      </w:r>
      <w:r w:rsidR="00CF0D28" w:rsidRPr="004708B0">
        <w:rPr>
          <w:rFonts w:cstheme="minorHAnsi"/>
          <w:color w:val="000000" w:themeColor="text1"/>
        </w:rPr>
        <w:t xml:space="preserve">s </w:t>
      </w:r>
      <w:r w:rsidR="004206ED" w:rsidRPr="004708B0">
        <w:rPr>
          <w:rFonts w:cstheme="minorHAnsi"/>
          <w:color w:val="000000" w:themeColor="text1"/>
        </w:rPr>
        <w:fldChar w:fldCharType="begin"/>
      </w:r>
      <w:r w:rsidR="004206ED" w:rsidRPr="004708B0">
        <w:rPr>
          <w:rFonts w:cstheme="minorHAnsi"/>
          <w:color w:val="000000" w:themeColor="text1"/>
        </w:rPr>
        <w:instrText xml:space="preserve"> ADDIN ZOTERO_ITEM CSL_CITATION {"citationID":"Qx6nsWcg","properties":{"formattedCitation":"(Tourna et al., 2008)","plainCitation":"(Tourna et al., 2008)","noteIndex":0},"citationItems":[{"id":88,"uris":["http://zotero.org/users/local/JetUa067/items/HYJWVY76"],"itemData":{"id":88,"type":"article-journal","abstract":"Ammonia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4708B0">
        <w:rPr>
          <w:rFonts w:cstheme="minorHAnsi"/>
          <w:color w:val="000000" w:themeColor="text1"/>
        </w:rPr>
        <w:fldChar w:fldCharType="separate"/>
      </w:r>
      <w:r w:rsidR="004206ED" w:rsidRPr="004708B0">
        <w:rPr>
          <w:rFonts w:cstheme="minorHAnsi"/>
        </w:rPr>
        <w:t>(Tourna et al., 2008)</w:t>
      </w:r>
      <w:r w:rsidR="004206ED" w:rsidRPr="004708B0">
        <w:rPr>
          <w:rFonts w:cstheme="minorHAnsi"/>
          <w:color w:val="000000" w:themeColor="text1"/>
        </w:rPr>
        <w:fldChar w:fldCharType="end"/>
      </w:r>
      <w:r w:rsidR="004206ED" w:rsidRPr="004708B0">
        <w:rPr>
          <w:rFonts w:cstheme="minorHAnsi"/>
          <w:color w:val="000000" w:themeColor="text1"/>
        </w:rPr>
        <w:t>, respectively. The PCR condition</w:t>
      </w:r>
      <w:r w:rsidR="00156712" w:rsidRPr="004708B0">
        <w:rPr>
          <w:rFonts w:cstheme="minorHAnsi"/>
          <w:color w:val="000000" w:themeColor="text1"/>
        </w:rPr>
        <w:t>s</w:t>
      </w:r>
      <w:r w:rsidR="004206ED" w:rsidRPr="004708B0">
        <w:rPr>
          <w:rFonts w:cstheme="minorHAnsi"/>
          <w:color w:val="000000" w:themeColor="text1"/>
        </w:rPr>
        <w:t xml:space="preserve"> used to amplify the </w:t>
      </w:r>
      <w:r w:rsidR="004206ED" w:rsidRPr="004708B0">
        <w:rPr>
          <w:rFonts w:cstheme="minorHAnsi"/>
          <w:i/>
          <w:iCs/>
          <w:color w:val="000000" w:themeColor="text1"/>
        </w:rPr>
        <w:t>amoA</w:t>
      </w:r>
      <w:r w:rsidR="004206ED" w:rsidRPr="004708B0">
        <w:rPr>
          <w:rFonts w:cstheme="minorHAnsi"/>
          <w:color w:val="000000" w:themeColor="text1"/>
        </w:rPr>
        <w:t xml:space="preserve"> gene</w:t>
      </w:r>
      <w:r w:rsidR="00156712" w:rsidRPr="004708B0">
        <w:rPr>
          <w:rFonts w:cstheme="minorHAnsi"/>
          <w:color w:val="000000" w:themeColor="text1"/>
        </w:rPr>
        <w:t>s</w:t>
      </w:r>
      <w:r w:rsidR="005E5426" w:rsidRPr="004708B0">
        <w:rPr>
          <w:rFonts w:cstheme="minorHAnsi"/>
          <w:color w:val="000000" w:themeColor="text1"/>
        </w:rPr>
        <w:t xml:space="preserve"> of AOB and AOA</w:t>
      </w:r>
      <w:r w:rsidR="004206ED" w:rsidRPr="004708B0">
        <w:rPr>
          <w:rFonts w:cstheme="minorHAnsi"/>
          <w:color w:val="000000" w:themeColor="text1"/>
        </w:rPr>
        <w:t xml:space="preserve"> as follows</w:t>
      </w:r>
      <w:r w:rsidR="0077003D" w:rsidRPr="004708B0">
        <w:rPr>
          <w:rFonts w:cstheme="minorHAnsi"/>
          <w:color w:val="000000" w:themeColor="text1"/>
        </w:rPr>
        <w:t>: 3 min at 94 °C; 25 cycles consisting of 30 s at 94 °</w:t>
      </w:r>
      <w:r w:rsidR="004206ED" w:rsidRPr="004708B0">
        <w:rPr>
          <w:rFonts w:cstheme="minorHAnsi"/>
          <w:color w:val="000000" w:themeColor="text1"/>
        </w:rPr>
        <w:t>C</w:t>
      </w:r>
      <w:r w:rsidR="00E253D2" w:rsidRPr="004708B0">
        <w:rPr>
          <w:rFonts w:cstheme="minorHAnsi"/>
          <w:color w:val="000000" w:themeColor="text1"/>
        </w:rPr>
        <w:t xml:space="preserve">, </w:t>
      </w:r>
      <w:r w:rsidR="0077003D" w:rsidRPr="004708B0">
        <w:rPr>
          <w:rFonts w:cstheme="minorHAnsi"/>
          <w:color w:val="000000" w:themeColor="text1"/>
        </w:rPr>
        <w:t xml:space="preserve">30 s at 55 °C, and 30 s at 72 °C; </w:t>
      </w:r>
      <w:r w:rsidR="00E73A76" w:rsidRPr="004708B0">
        <w:rPr>
          <w:rFonts w:cstheme="minorHAnsi"/>
          <w:color w:val="000000" w:themeColor="text1"/>
        </w:rPr>
        <w:t>and a final cycle of 10 min at</w:t>
      </w:r>
      <w:r w:rsidR="0077003D" w:rsidRPr="004708B0">
        <w:rPr>
          <w:rFonts w:cstheme="minorHAnsi"/>
          <w:color w:val="000000" w:themeColor="text1"/>
        </w:rPr>
        <w:t xml:space="preserve"> 72 °C</w:t>
      </w:r>
      <w:r w:rsidR="00E73A76" w:rsidRPr="004708B0">
        <w:rPr>
          <w:rFonts w:cstheme="minorHAnsi"/>
          <w:color w:val="000000" w:themeColor="text1"/>
        </w:rPr>
        <w:t>. Amplification</w:t>
      </w:r>
      <w:r w:rsidR="00156712" w:rsidRPr="004708B0">
        <w:rPr>
          <w:rFonts w:cstheme="minorHAnsi"/>
          <w:color w:val="000000" w:themeColor="text1"/>
        </w:rPr>
        <w:t>s</w:t>
      </w:r>
      <w:r w:rsidR="00E73A76" w:rsidRPr="004708B0">
        <w:rPr>
          <w:rFonts w:cstheme="minorHAnsi"/>
          <w:color w:val="000000" w:themeColor="text1"/>
        </w:rPr>
        <w:t xml:space="preserve"> w</w:t>
      </w:r>
      <w:r w:rsidR="00156712" w:rsidRPr="004708B0">
        <w:rPr>
          <w:rFonts w:cstheme="minorHAnsi"/>
          <w:color w:val="000000" w:themeColor="text1"/>
        </w:rPr>
        <w:t>ere</w:t>
      </w:r>
      <w:r w:rsidR="00E73A76" w:rsidRPr="004708B0">
        <w:rPr>
          <w:rFonts w:cstheme="minorHAnsi"/>
          <w:color w:val="000000" w:themeColor="text1"/>
        </w:rPr>
        <w:t xml:space="preserve"> performed in 15 µL total mixtures in a 96-well </w:t>
      </w:r>
      <w:del w:id="11" w:author="Laurent Philippot" w:date="2023-10-21T14:28:00Z">
        <w:r w:rsidR="00E73A76" w:rsidRPr="004708B0" w:rsidDel="00CD380D">
          <w:rPr>
            <w:rFonts w:cstheme="minorHAnsi"/>
            <w:color w:val="000000" w:themeColor="text1"/>
          </w:rPr>
          <w:delText xml:space="preserve">0.2 mL </w:delText>
        </w:r>
      </w:del>
      <w:r w:rsidR="00E73A76" w:rsidRPr="004708B0">
        <w:rPr>
          <w:rFonts w:cstheme="minorHAnsi"/>
          <w:color w:val="000000" w:themeColor="text1"/>
        </w:rPr>
        <w:t xml:space="preserve">PCR plate containing </w:t>
      </w:r>
      <w:r w:rsidR="00AB7F45" w:rsidRPr="004708B0">
        <w:rPr>
          <w:rFonts w:cstheme="minorHAnsi"/>
          <w:color w:val="000000" w:themeColor="text1"/>
        </w:rPr>
        <w:t xml:space="preserve">1x Phusion High-Fidelity (HF) Master Mix </w:t>
      </w:r>
      <w:r w:rsidR="00FC5C9E" w:rsidRPr="004708B0">
        <w:rPr>
          <w:rFonts w:cstheme="minorHAnsi"/>
          <w:color w:val="000000" w:themeColor="text1"/>
        </w:rPr>
        <w:t>(Thermo Scientific™, Waltham, MA, USA),</w:t>
      </w:r>
      <w:r w:rsidR="00AB7F45" w:rsidRPr="004708B0">
        <w:rPr>
          <w:rFonts w:cstheme="minorHAnsi"/>
          <w:color w:val="000000" w:themeColor="text1"/>
        </w:rPr>
        <w:t>), 250 ng T4 Gene 32 Protein (T4gp32</w:t>
      </w:r>
      <w:r w:rsidR="00CC317B" w:rsidRPr="004708B0">
        <w:rPr>
          <w:rFonts w:cstheme="minorHAnsi"/>
          <w:color w:val="000000" w:themeColor="text1"/>
        </w:rPr>
        <w:t xml:space="preserve">) </w:t>
      </w:r>
      <w:r w:rsidR="00FC5C9E" w:rsidRPr="004708B0">
        <w:rPr>
          <w:rFonts w:cstheme="minorHAnsi"/>
          <w:color w:val="000000" w:themeColor="text1"/>
        </w:rPr>
        <w:t>(QIAGEN, Hilden, Germany)</w:t>
      </w:r>
      <w:r w:rsidR="00AB7F45" w:rsidRPr="004708B0">
        <w:rPr>
          <w:rFonts w:cstheme="minorHAnsi"/>
          <w:color w:val="000000" w:themeColor="text1"/>
        </w:rPr>
        <w:t>, 0.5 µM of each primer, and 6 ng</w:t>
      </w:r>
      <w:del w:id="12" w:author="Laurent Philippot" w:date="2023-10-21T14:28:00Z">
        <w:r w:rsidR="00AB7F45" w:rsidRPr="004708B0" w:rsidDel="00CD380D">
          <w:rPr>
            <w:rFonts w:cstheme="minorHAnsi"/>
            <w:color w:val="000000" w:themeColor="text1"/>
          </w:rPr>
          <w:delText>/µL</w:delText>
        </w:r>
      </w:del>
      <w:r w:rsidR="00AB7F45" w:rsidRPr="004708B0">
        <w:rPr>
          <w:rFonts w:cstheme="minorHAnsi"/>
          <w:color w:val="000000" w:themeColor="text1"/>
        </w:rPr>
        <w:t xml:space="preserve"> of </w:t>
      </w:r>
      <w:r w:rsidR="00324FC9" w:rsidRPr="004708B0">
        <w:rPr>
          <w:rFonts w:cstheme="minorHAnsi"/>
          <w:color w:val="000000" w:themeColor="text1"/>
        </w:rPr>
        <w:t xml:space="preserve">template </w:t>
      </w:r>
      <w:r w:rsidR="00AB7F45" w:rsidRPr="004708B0">
        <w:rPr>
          <w:rFonts w:cstheme="minorHAnsi"/>
          <w:color w:val="000000" w:themeColor="text1"/>
        </w:rPr>
        <w:t>DNA.</w:t>
      </w:r>
      <w:r w:rsidR="005E5426" w:rsidRPr="004708B0">
        <w:rPr>
          <w:rFonts w:cstheme="minorHAnsi"/>
          <w:color w:val="000000" w:themeColor="text1"/>
        </w:rPr>
        <w:t xml:space="preserve"> </w:t>
      </w:r>
      <w:commentRangeStart w:id="13"/>
      <w:r w:rsidR="00C54C45" w:rsidRPr="004708B0">
        <w:rPr>
          <w:rFonts w:cstheme="minorHAnsi"/>
          <w:color w:val="000000" w:themeColor="text1"/>
        </w:rPr>
        <w:t>Each sample was conducted in duplicate</w:t>
      </w:r>
      <w:r w:rsidR="00C16C0C" w:rsidRPr="004708B0">
        <w:rPr>
          <w:rFonts w:cstheme="minorHAnsi"/>
          <w:color w:val="000000" w:themeColor="text1"/>
        </w:rPr>
        <w:t xml:space="preserve"> and were pooled </w:t>
      </w:r>
      <w:r w:rsidR="00401693" w:rsidRPr="004708B0">
        <w:rPr>
          <w:rFonts w:cstheme="minorHAnsi"/>
          <w:color w:val="000000" w:themeColor="text1"/>
        </w:rPr>
        <w:t xml:space="preserve">to be used as </w:t>
      </w:r>
      <w:r w:rsidR="00B7272D" w:rsidRPr="004708B0">
        <w:rPr>
          <w:rFonts w:cstheme="minorHAnsi"/>
          <w:color w:val="000000" w:themeColor="text1"/>
        </w:rPr>
        <w:t xml:space="preserve">a </w:t>
      </w:r>
      <w:r w:rsidR="00401693" w:rsidRPr="004708B0">
        <w:rPr>
          <w:rFonts w:cstheme="minorHAnsi"/>
          <w:color w:val="000000" w:themeColor="text1"/>
        </w:rPr>
        <w:t>template for the second-step PCR</w:t>
      </w:r>
      <w:commentRangeEnd w:id="13"/>
      <w:r w:rsidR="00CD380D">
        <w:rPr>
          <w:rStyle w:val="CommentReference"/>
        </w:rPr>
        <w:commentReference w:id="13"/>
      </w:r>
      <w:r w:rsidR="00C54C45" w:rsidRPr="004708B0">
        <w:rPr>
          <w:rFonts w:cstheme="minorHAnsi"/>
          <w:color w:val="000000" w:themeColor="text1"/>
        </w:rPr>
        <w:t>.</w:t>
      </w:r>
      <w:r w:rsidR="00BD48AE" w:rsidRPr="004708B0">
        <w:rPr>
          <w:rFonts w:cstheme="minorHAnsi"/>
          <w:color w:val="000000" w:themeColor="text1"/>
        </w:rPr>
        <w:t xml:space="preserve"> The second</w:t>
      </w:r>
      <w:r w:rsidR="00FD7235" w:rsidRPr="004708B0">
        <w:rPr>
          <w:rFonts w:cstheme="minorHAnsi"/>
          <w:color w:val="000000" w:themeColor="text1"/>
        </w:rPr>
        <w:t>-step</w:t>
      </w:r>
      <w:r w:rsidR="00BD48AE" w:rsidRPr="004708B0">
        <w:rPr>
          <w:rFonts w:cstheme="minorHAnsi"/>
          <w:color w:val="000000" w:themeColor="text1"/>
        </w:rPr>
        <w:t xml:space="preserve"> PCR </w:t>
      </w:r>
      <w:r w:rsidR="00FD7235" w:rsidRPr="004708B0">
        <w:rPr>
          <w:rFonts w:cstheme="minorHAnsi"/>
          <w:color w:val="000000" w:themeColor="text1"/>
        </w:rPr>
        <w:t xml:space="preserve">(barcoding) </w:t>
      </w:r>
      <w:r w:rsidR="00BD48AE" w:rsidRPr="004708B0">
        <w:rPr>
          <w:rFonts w:cstheme="minorHAnsi"/>
          <w:color w:val="000000" w:themeColor="text1"/>
        </w:rPr>
        <w:t>w</w:t>
      </w:r>
      <w:r w:rsidR="00FD7235" w:rsidRPr="004708B0">
        <w:rPr>
          <w:rFonts w:cstheme="minorHAnsi"/>
          <w:color w:val="000000" w:themeColor="text1"/>
        </w:rPr>
        <w:t>as</w:t>
      </w:r>
      <w:r w:rsidR="00BD48AE" w:rsidRPr="004708B0">
        <w:rPr>
          <w:rFonts w:cstheme="minorHAnsi"/>
          <w:color w:val="000000" w:themeColor="text1"/>
        </w:rPr>
        <w:t xml:space="preserve"> performed to construct amplicon libraries by introducing</w:t>
      </w:r>
      <w:r w:rsidR="009A48C7" w:rsidRPr="004708B0">
        <w:rPr>
          <w:rFonts w:cstheme="minorHAnsi"/>
          <w:color w:val="000000" w:themeColor="text1"/>
        </w:rPr>
        <w:t xml:space="preserve"> multiplex index-sequences (barcode) to the overhang adapters using</w:t>
      </w:r>
      <w:r w:rsidR="00BD48AE" w:rsidRPr="004708B0">
        <w:rPr>
          <w:rFonts w:cstheme="minorHAnsi"/>
          <w:color w:val="000000" w:themeColor="text1"/>
        </w:rPr>
        <w:t xml:space="preserve"> </w:t>
      </w:r>
      <w:r w:rsidR="00401693" w:rsidRPr="004708B0">
        <w:rPr>
          <w:rFonts w:cstheme="minorHAnsi"/>
          <w:color w:val="000000" w:themeColor="text1"/>
        </w:rPr>
        <w:t>multiplex primer pair specific</w:t>
      </w:r>
      <w:r w:rsidR="00BD48AE" w:rsidRPr="004708B0">
        <w:rPr>
          <w:rFonts w:cstheme="minorHAnsi"/>
          <w:color w:val="000000" w:themeColor="text1"/>
        </w:rPr>
        <w:t xml:space="preserve"> </w:t>
      </w:r>
      <w:r w:rsidR="00401693" w:rsidRPr="004708B0">
        <w:rPr>
          <w:rFonts w:cstheme="minorHAnsi"/>
          <w:color w:val="000000" w:themeColor="text1"/>
        </w:rPr>
        <w:t>for</w:t>
      </w:r>
      <w:r w:rsidR="00BD48AE" w:rsidRPr="004708B0">
        <w:rPr>
          <w:rFonts w:cstheme="minorHAnsi"/>
          <w:color w:val="000000" w:themeColor="text1"/>
        </w:rPr>
        <w:t xml:space="preserve"> each sample.</w:t>
      </w:r>
    </w:p>
    <w:p w14:paraId="56EFD0C2" w14:textId="77777777" w:rsidR="00547965" w:rsidRDefault="00156712" w:rsidP="004708B0">
      <w:pPr>
        <w:spacing w:after="0" w:line="480" w:lineRule="auto"/>
        <w:ind w:firstLine="720"/>
        <w:jc w:val="both"/>
        <w:rPr>
          <w:rFonts w:cstheme="minorHAnsi"/>
        </w:rPr>
      </w:pPr>
      <w:r w:rsidRPr="004708B0">
        <w:rPr>
          <w:rFonts w:cstheme="minorHAnsi"/>
          <w:color w:val="000000" w:themeColor="text1"/>
        </w:rPr>
        <w:lastRenderedPageBreak/>
        <w:t>Comammox</w:t>
      </w:r>
      <w:r w:rsidR="005E5426" w:rsidRPr="004708B0">
        <w:rPr>
          <w:rFonts w:cstheme="minorHAnsi"/>
          <w:i/>
          <w:iCs/>
          <w:color w:val="000000" w:themeColor="text1"/>
        </w:rPr>
        <w:t xml:space="preserve"> amoA</w:t>
      </w:r>
      <w:r w:rsidR="005E5426" w:rsidRPr="004708B0">
        <w:rPr>
          <w:rFonts w:cstheme="minorHAnsi"/>
          <w:color w:val="000000" w:themeColor="text1"/>
        </w:rPr>
        <w:t xml:space="preserve"> gene</w:t>
      </w:r>
      <w:r w:rsidRPr="004708B0">
        <w:rPr>
          <w:rFonts w:cstheme="minorHAnsi"/>
          <w:color w:val="000000" w:themeColor="text1"/>
        </w:rPr>
        <w:t>s</w:t>
      </w:r>
      <w:r w:rsidR="005E5426" w:rsidRPr="004708B0">
        <w:rPr>
          <w:rFonts w:cstheme="minorHAnsi"/>
          <w:color w:val="000000" w:themeColor="text1"/>
        </w:rPr>
        <w:t xml:space="preserve"> w</w:t>
      </w:r>
      <w:r w:rsidRPr="004708B0">
        <w:rPr>
          <w:rFonts w:cstheme="minorHAnsi"/>
          <w:color w:val="000000" w:themeColor="text1"/>
        </w:rPr>
        <w:t>ere</w:t>
      </w:r>
      <w:r w:rsidR="005E5426" w:rsidRPr="004708B0">
        <w:rPr>
          <w:rFonts w:cstheme="minorHAnsi"/>
          <w:color w:val="000000" w:themeColor="text1"/>
        </w:rPr>
        <w:t xml:space="preserve"> amplified using </w:t>
      </w:r>
      <w:r w:rsidR="00C54C45" w:rsidRPr="004708B0">
        <w:rPr>
          <w:rFonts w:cstheme="minorHAnsi"/>
          <w:color w:val="000000" w:themeColor="text1"/>
        </w:rPr>
        <w:t>comamoA-F</w:t>
      </w:r>
      <w:r w:rsidR="00D71595" w:rsidRPr="004708B0">
        <w:rPr>
          <w:rFonts w:cstheme="minorHAnsi"/>
          <w:color w:val="000000" w:themeColor="text1"/>
        </w:rPr>
        <w:t xml:space="preserve"> </w:t>
      </w:r>
      <w:r w:rsidR="00C54C45" w:rsidRPr="004708B0">
        <w:rPr>
          <w:rFonts w:cstheme="minorHAnsi"/>
          <w:color w:val="000000" w:themeColor="text1"/>
        </w:rPr>
        <w:t xml:space="preserve">(5’-AGGNGAYTGGGAYTTCTGG-3’) and comamoA-R (5’-CGGACAWABRTGAABCCCAT-3’) primer pair </w:t>
      </w:r>
      <w:r w:rsidR="00C54C45" w:rsidRPr="004708B0">
        <w:rPr>
          <w:rFonts w:cstheme="minorHAnsi"/>
          <w:color w:val="000000" w:themeColor="text1"/>
        </w:rPr>
        <w:fldChar w:fldCharType="begin"/>
      </w:r>
      <w:r w:rsidR="00C54C45" w:rsidRPr="004708B0">
        <w:rPr>
          <w:rFonts w:cstheme="minorHAnsi"/>
          <w:color w:val="000000" w:themeColor="text1"/>
        </w:rPr>
        <w:instrText xml:space="preserve"> ADDIN ZOTERO_ITEM CSL_CITATION {"citationID":"7Wk3dbij","properties":{"formattedCitation":"(Zhao et al., 2019)","plainCitation":"(Zhao et al., 2019)","noteIndex":0},"citationItems":[{"id":93,"uris":["http://zotero.org/users/local/JetUa067/items/XVN2JA5E"],"itemData":{"id":93,"type":"article-journal","abstract":"Complete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4708B0">
        <w:rPr>
          <w:rFonts w:cstheme="minorHAnsi"/>
          <w:color w:val="000000" w:themeColor="text1"/>
        </w:rPr>
        <w:fldChar w:fldCharType="separate"/>
      </w:r>
      <w:r w:rsidR="00C54C45" w:rsidRPr="004708B0">
        <w:rPr>
          <w:rFonts w:cstheme="minorHAnsi"/>
        </w:rPr>
        <w:t>(Zhao et al., 2019)</w:t>
      </w:r>
      <w:r w:rsidR="00C54C45" w:rsidRPr="004708B0">
        <w:rPr>
          <w:rFonts w:cstheme="minorHAnsi"/>
          <w:color w:val="000000" w:themeColor="text1"/>
        </w:rPr>
        <w:fldChar w:fldCharType="end"/>
      </w:r>
      <w:r w:rsidR="00C54C45" w:rsidRPr="004708B0">
        <w:rPr>
          <w:rFonts w:cstheme="minorHAnsi"/>
          <w:color w:val="000000" w:themeColor="text1"/>
        </w:rPr>
        <w:t xml:space="preserve">. </w:t>
      </w:r>
      <w:r w:rsidR="008D274B" w:rsidRPr="004708B0">
        <w:rPr>
          <w:rFonts w:cstheme="minorHAnsi"/>
          <w:color w:val="000000" w:themeColor="text1"/>
        </w:rPr>
        <w:t>The PCR amplification</w:t>
      </w:r>
      <w:r w:rsidRPr="004708B0">
        <w:rPr>
          <w:rFonts w:cstheme="minorHAnsi"/>
          <w:color w:val="000000" w:themeColor="text1"/>
        </w:rPr>
        <w:t xml:space="preserve">s </w:t>
      </w:r>
      <w:r w:rsidR="008D274B" w:rsidRPr="004708B0">
        <w:rPr>
          <w:rFonts w:cstheme="minorHAnsi"/>
          <w:color w:val="000000" w:themeColor="text1"/>
        </w:rPr>
        <w:t>w</w:t>
      </w:r>
      <w:r w:rsidRPr="004708B0">
        <w:rPr>
          <w:rFonts w:cstheme="minorHAnsi"/>
          <w:color w:val="000000" w:themeColor="text1"/>
        </w:rPr>
        <w:t>ere</w:t>
      </w:r>
      <w:r w:rsidR="008D274B" w:rsidRPr="004708B0">
        <w:rPr>
          <w:rFonts w:cstheme="minorHAnsi"/>
          <w:color w:val="000000" w:themeColor="text1"/>
        </w:rPr>
        <w:t xml:space="preserve"> </w:t>
      </w:r>
      <w:r w:rsidRPr="004708B0">
        <w:rPr>
          <w:rFonts w:cstheme="minorHAnsi"/>
          <w:color w:val="000000" w:themeColor="text1"/>
        </w:rPr>
        <w:t>set up</w:t>
      </w:r>
      <w:r w:rsidR="008D274B" w:rsidRPr="004708B0">
        <w:rPr>
          <w:rFonts w:cstheme="minorHAnsi"/>
          <w:color w:val="000000" w:themeColor="text1"/>
        </w:rPr>
        <w:t xml:space="preserve"> in duplicate following the conditions: 3 min at 94 °C; 40 cycles consisting of 30 s at 94 °C, 30 s at 52 °C, and 30 s at 72 °C; and a final cycle of 10 min at 72 °C. </w:t>
      </w:r>
      <w:r w:rsidRPr="004708B0">
        <w:rPr>
          <w:rFonts w:cstheme="minorHAnsi"/>
          <w:color w:val="000000" w:themeColor="text1"/>
        </w:rPr>
        <w:t>The PCR reaction</w:t>
      </w:r>
      <w:r w:rsidR="00013584" w:rsidRPr="004708B0">
        <w:rPr>
          <w:rFonts w:cstheme="minorHAnsi"/>
          <w:color w:val="000000" w:themeColor="text1"/>
        </w:rPr>
        <w:t xml:space="preserve"> solution</w:t>
      </w:r>
      <w:r w:rsidR="00F46F43" w:rsidRPr="004708B0">
        <w:rPr>
          <w:rFonts w:cstheme="minorHAnsi"/>
          <w:color w:val="000000" w:themeColor="text1"/>
        </w:rPr>
        <w:t>s were prepared</w:t>
      </w:r>
      <w:r w:rsidR="00013584" w:rsidRPr="004708B0">
        <w:rPr>
          <w:rFonts w:cstheme="minorHAnsi"/>
          <w:color w:val="000000" w:themeColor="text1"/>
        </w:rPr>
        <w:t xml:space="preserve"> in a total volume of 15 µL </w:t>
      </w:r>
      <w:r w:rsidR="00E253D2" w:rsidRPr="004708B0">
        <w:rPr>
          <w:rFonts w:cstheme="minorHAnsi"/>
          <w:color w:val="000000" w:themeColor="text1"/>
        </w:rPr>
        <w:t xml:space="preserve">in a 96-well 0.2 mL PCR plate </w:t>
      </w:r>
      <w:r w:rsidR="00013584" w:rsidRPr="004708B0">
        <w:rPr>
          <w:rFonts w:cstheme="minorHAnsi"/>
          <w:color w:val="000000" w:themeColor="text1"/>
        </w:rPr>
        <w:t>contain</w:t>
      </w:r>
      <w:r w:rsidR="00F46F43" w:rsidRPr="004708B0">
        <w:rPr>
          <w:rFonts w:cstheme="minorHAnsi"/>
          <w:color w:val="000000" w:themeColor="text1"/>
        </w:rPr>
        <w:t>ing</w:t>
      </w:r>
      <w:r w:rsidR="00013584" w:rsidRPr="004708B0">
        <w:rPr>
          <w:rFonts w:cstheme="minorHAnsi"/>
          <w:color w:val="000000" w:themeColor="text1"/>
        </w:rPr>
        <w:t xml:space="preserve"> 1x Phusion Green Hot Start II High-Fidelity Master Mix (Thermo</w:t>
      </w:r>
      <w:r w:rsidR="00166143" w:rsidRPr="004708B0">
        <w:rPr>
          <w:rFonts w:cstheme="minorHAnsi"/>
          <w:color w:val="000000" w:themeColor="text1"/>
        </w:rPr>
        <w:t xml:space="preserve"> </w:t>
      </w:r>
      <w:r w:rsidR="00013584" w:rsidRPr="004708B0">
        <w:rPr>
          <w:rFonts w:cstheme="minorHAnsi"/>
          <w:color w:val="000000" w:themeColor="text1"/>
        </w:rPr>
        <w:t>Scientific™</w:t>
      </w:r>
      <w:r w:rsidR="00170F89" w:rsidRPr="004708B0">
        <w:rPr>
          <w:rFonts w:cstheme="minorHAnsi"/>
          <w:color w:val="000000" w:themeColor="text1"/>
        </w:rPr>
        <w:t>, Waltham, MA, USA)</w:t>
      </w:r>
      <w:r w:rsidR="00013584" w:rsidRPr="004708B0">
        <w:rPr>
          <w:rFonts w:cstheme="minorHAnsi"/>
          <w:color w:val="000000" w:themeColor="text1"/>
        </w:rPr>
        <w:t>, 250 ng T4gp32</w:t>
      </w:r>
      <w:r w:rsidR="00A359C1" w:rsidRPr="004708B0">
        <w:rPr>
          <w:rFonts w:cstheme="minorHAnsi"/>
          <w:color w:val="000000" w:themeColor="text1"/>
        </w:rPr>
        <w:t xml:space="preserve">, </w:t>
      </w:r>
      <w:r w:rsidR="00013584" w:rsidRPr="004708B0">
        <w:rPr>
          <w:rFonts w:cstheme="minorHAnsi"/>
          <w:color w:val="000000" w:themeColor="text1"/>
        </w:rPr>
        <w:t>0.5 µM of each primer, and 6 ng/µL of template DNA.</w:t>
      </w:r>
      <w:r w:rsidR="0032413D" w:rsidRPr="004708B0">
        <w:rPr>
          <w:rFonts w:cstheme="minorHAnsi"/>
          <w:color w:val="000000" w:themeColor="text1"/>
        </w:rPr>
        <w:t xml:space="preserve"> </w:t>
      </w:r>
      <w:r w:rsidR="00484441" w:rsidRPr="004708B0">
        <w:rPr>
          <w:rFonts w:cstheme="minorHAnsi"/>
          <w:color w:val="000000" w:themeColor="text1"/>
        </w:rPr>
        <w:t>For comammox, the first</w:t>
      </w:r>
      <w:r w:rsidR="00FD7235" w:rsidRPr="004708B0">
        <w:rPr>
          <w:rFonts w:cstheme="minorHAnsi"/>
          <w:color w:val="000000" w:themeColor="text1"/>
        </w:rPr>
        <w:t>-</w:t>
      </w:r>
      <w:r w:rsidR="00484441" w:rsidRPr="004708B0">
        <w:rPr>
          <w:rFonts w:cstheme="minorHAnsi"/>
          <w:color w:val="000000" w:themeColor="text1"/>
        </w:rPr>
        <w:t>step PCR products were cleaned up using the SequelPrep™ Normalization Plate (96) Kit (Invitrogen™</w:t>
      </w:r>
      <w:r w:rsidR="00170F89" w:rsidRPr="004708B0">
        <w:rPr>
          <w:rFonts w:cstheme="minorHAnsi"/>
          <w:color w:val="000000" w:themeColor="text1"/>
        </w:rPr>
        <w:t>, Waltham, MA, USA)</w:t>
      </w:r>
      <w:r w:rsidR="00484441" w:rsidRPr="004708B0">
        <w:rPr>
          <w:rFonts w:cstheme="minorHAnsi"/>
          <w:color w:val="000000" w:themeColor="text1"/>
        </w:rPr>
        <w:t xml:space="preserve"> before being used as </w:t>
      </w:r>
      <w:r w:rsidR="00B7272D" w:rsidRPr="004708B0">
        <w:rPr>
          <w:rFonts w:cstheme="minorHAnsi"/>
          <w:color w:val="000000" w:themeColor="text1"/>
        </w:rPr>
        <w:t xml:space="preserve">a </w:t>
      </w:r>
      <w:r w:rsidR="00484441" w:rsidRPr="004708B0">
        <w:rPr>
          <w:rFonts w:cstheme="minorHAnsi"/>
          <w:color w:val="000000" w:themeColor="text1"/>
        </w:rPr>
        <w:t>template for</w:t>
      </w:r>
      <w:r w:rsidR="004D1422" w:rsidRPr="004708B0">
        <w:rPr>
          <w:rFonts w:cstheme="minorHAnsi"/>
          <w:color w:val="000000" w:themeColor="text1"/>
        </w:rPr>
        <w:t xml:space="preserve"> the second-step PCR</w:t>
      </w:r>
      <w:r w:rsidR="00484441" w:rsidRPr="004708B0">
        <w:rPr>
          <w:rFonts w:cstheme="minorHAnsi"/>
          <w:color w:val="000000" w:themeColor="text1"/>
        </w:rPr>
        <w:t>.</w:t>
      </w:r>
      <w:del w:id="14" w:author="Laurent Philippot" w:date="2023-10-21T14:31:00Z">
        <w:r w:rsidR="00484441" w:rsidRPr="004708B0" w:rsidDel="00CD380D">
          <w:rPr>
            <w:rFonts w:cstheme="minorHAnsi"/>
            <w:color w:val="000000" w:themeColor="text1"/>
          </w:rPr>
          <w:delText xml:space="preserve"> </w:delText>
        </w:r>
        <w:r w:rsidR="0032413D" w:rsidRPr="004708B0" w:rsidDel="00CD380D">
          <w:rPr>
            <w:rFonts w:cstheme="minorHAnsi"/>
            <w:color w:val="000000" w:themeColor="text1"/>
          </w:rPr>
          <w:delText>The</w:delText>
        </w:r>
        <w:r w:rsidR="004D1422" w:rsidRPr="004708B0" w:rsidDel="00CD380D">
          <w:rPr>
            <w:rFonts w:cstheme="minorHAnsi"/>
            <w:color w:val="000000" w:themeColor="text1"/>
          </w:rPr>
          <w:delText xml:space="preserve"> amplified </w:delText>
        </w:r>
        <w:r w:rsidR="004D1422" w:rsidRPr="004708B0" w:rsidDel="00CD380D">
          <w:rPr>
            <w:rFonts w:cstheme="minorHAnsi"/>
            <w:i/>
            <w:iCs/>
            <w:color w:val="000000" w:themeColor="text1"/>
          </w:rPr>
          <w:delText>amoA</w:delText>
        </w:r>
        <w:r w:rsidR="004D1422" w:rsidRPr="004708B0" w:rsidDel="00CD380D">
          <w:rPr>
            <w:rFonts w:cstheme="minorHAnsi"/>
            <w:color w:val="000000" w:themeColor="text1"/>
          </w:rPr>
          <w:delText xml:space="preserve"> genes were </w:delText>
        </w:r>
        <w:r w:rsidR="00547965" w:rsidRPr="004708B0" w:rsidDel="00CD380D">
          <w:rPr>
            <w:rFonts w:cstheme="minorHAnsi"/>
            <w:color w:val="000000" w:themeColor="text1"/>
          </w:rPr>
          <w:delText>verified</w:delText>
        </w:r>
        <w:r w:rsidR="004D1422" w:rsidRPr="004708B0" w:rsidDel="00CD380D">
          <w:rPr>
            <w:rFonts w:cstheme="minorHAnsi"/>
            <w:color w:val="000000" w:themeColor="text1"/>
          </w:rPr>
          <w:delText xml:space="preserve"> by visualizing the</w:delText>
        </w:r>
        <w:r w:rsidR="0032413D" w:rsidRPr="004708B0" w:rsidDel="00CD380D">
          <w:rPr>
            <w:rFonts w:cstheme="minorHAnsi"/>
            <w:color w:val="000000" w:themeColor="text1"/>
          </w:rPr>
          <w:delText xml:space="preserve"> PCR products </w:delText>
        </w:r>
        <w:r w:rsidR="00547965" w:rsidRPr="004708B0" w:rsidDel="00CD380D">
          <w:rPr>
            <w:rFonts w:cstheme="minorHAnsi"/>
            <w:color w:val="000000" w:themeColor="text1"/>
          </w:rPr>
          <w:delText>of all samples, including the</w:delText>
        </w:r>
        <w:r w:rsidR="004D1422" w:rsidRPr="004708B0" w:rsidDel="00CD380D">
          <w:rPr>
            <w:rFonts w:cstheme="minorHAnsi"/>
            <w:color w:val="000000" w:themeColor="text1"/>
          </w:rPr>
          <w:delText xml:space="preserve"> negative controls</w:delText>
        </w:r>
        <w:r w:rsidR="00547965" w:rsidRPr="004708B0" w:rsidDel="00CD380D">
          <w:rPr>
            <w:rFonts w:cstheme="minorHAnsi"/>
            <w:color w:val="000000" w:themeColor="text1"/>
          </w:rPr>
          <w:delText xml:space="preserve">, </w:delText>
        </w:r>
        <w:r w:rsidR="00401A9A" w:rsidRPr="004708B0" w:rsidDel="00CD380D">
          <w:rPr>
            <w:rFonts w:cstheme="minorHAnsi"/>
            <w:color w:val="000000" w:themeColor="text1"/>
          </w:rPr>
          <w:delText xml:space="preserve">on </w:delText>
        </w:r>
        <w:r w:rsidR="00484441" w:rsidRPr="004708B0" w:rsidDel="00CD380D">
          <w:rPr>
            <w:rFonts w:cstheme="minorHAnsi"/>
            <w:color w:val="000000" w:themeColor="text1"/>
          </w:rPr>
          <w:delText xml:space="preserve">a </w:delText>
        </w:r>
        <w:r w:rsidR="00401A9A" w:rsidRPr="004708B0" w:rsidDel="00CD380D">
          <w:rPr>
            <w:rFonts w:cstheme="minorHAnsi"/>
            <w:color w:val="000000" w:themeColor="text1"/>
          </w:rPr>
          <w:delText>2 % agarose gel</w:delText>
        </w:r>
      </w:del>
      <w:r w:rsidR="004D1422" w:rsidRPr="004708B0">
        <w:rPr>
          <w:rFonts w:cstheme="minorHAnsi"/>
          <w:color w:val="000000" w:themeColor="text1"/>
        </w:rPr>
        <w:t xml:space="preserve">. </w:t>
      </w:r>
      <w:r w:rsidR="00603814" w:rsidRPr="004708B0">
        <w:rPr>
          <w:rFonts w:cstheme="minorHAnsi"/>
          <w:color w:val="000000" w:themeColor="text1"/>
        </w:rPr>
        <w:t>Final</w:t>
      </w:r>
      <w:r w:rsidR="00401A9A" w:rsidRPr="004708B0">
        <w:rPr>
          <w:rFonts w:cstheme="minorHAnsi"/>
          <w:color w:val="000000" w:themeColor="text1"/>
        </w:rPr>
        <w:t xml:space="preserve"> PCR products </w:t>
      </w:r>
      <w:r w:rsidR="00B61F3A" w:rsidRPr="004708B0">
        <w:rPr>
          <w:rFonts w:cstheme="minorHAnsi"/>
          <w:color w:val="000000" w:themeColor="text1"/>
        </w:rPr>
        <w:t xml:space="preserve">of AOB, AOA, and comammox </w:t>
      </w:r>
      <w:r w:rsidR="00401A9A" w:rsidRPr="004708B0">
        <w:rPr>
          <w:rFonts w:cstheme="minorHAnsi"/>
          <w:color w:val="000000" w:themeColor="text1"/>
        </w:rPr>
        <w:t xml:space="preserve">were purified and normalized </w:t>
      </w:r>
      <w:r w:rsidR="009D17A0" w:rsidRPr="004708B0">
        <w:rPr>
          <w:rFonts w:cstheme="minorHAnsi"/>
          <w:color w:val="000000" w:themeColor="text1"/>
        </w:rPr>
        <w:t>according to</w:t>
      </w:r>
      <w:r w:rsidR="00B61F3A" w:rsidRPr="004708B0">
        <w:rPr>
          <w:rFonts w:cstheme="minorHAnsi"/>
          <w:color w:val="000000" w:themeColor="text1"/>
        </w:rPr>
        <w:t xml:space="preserve"> the manufacturer’s protocol</w:t>
      </w:r>
      <w:r w:rsidR="00401A9A" w:rsidRPr="004708B0">
        <w:rPr>
          <w:rFonts w:cstheme="minorHAnsi"/>
          <w:color w:val="000000" w:themeColor="text1"/>
        </w:rPr>
        <w:t xml:space="preserve"> </w:t>
      </w:r>
      <w:r w:rsidR="00B61F3A" w:rsidRPr="004708B0">
        <w:rPr>
          <w:rFonts w:cstheme="minorHAnsi"/>
          <w:color w:val="000000" w:themeColor="text1"/>
        </w:rPr>
        <w:t xml:space="preserve">of the </w:t>
      </w:r>
      <w:r w:rsidR="00401A9A" w:rsidRPr="004708B0">
        <w:rPr>
          <w:rFonts w:cstheme="minorHAnsi"/>
          <w:color w:val="000000" w:themeColor="text1"/>
        </w:rPr>
        <w:t>SequelPrep™ Normalization Plate (96) Kit</w:t>
      </w:r>
      <w:r w:rsidR="00B61F3A" w:rsidRPr="004708B0">
        <w:rPr>
          <w:rFonts w:cstheme="minorHAnsi"/>
          <w:color w:val="000000" w:themeColor="text1"/>
        </w:rPr>
        <w:t xml:space="preserve">. </w:t>
      </w:r>
      <w:r w:rsidR="005952AE" w:rsidRPr="004708B0">
        <w:rPr>
          <w:rFonts w:cstheme="minorHAnsi"/>
          <w:color w:val="000000" w:themeColor="text1"/>
        </w:rPr>
        <w:t>Barcoded, p</w:t>
      </w:r>
      <w:r w:rsidR="00B61F3A" w:rsidRPr="004708B0">
        <w:rPr>
          <w:rFonts w:cstheme="minorHAnsi"/>
          <w:color w:val="000000" w:themeColor="text1"/>
        </w:rPr>
        <w:t>urified</w:t>
      </w:r>
      <w:r w:rsidR="005952AE" w:rsidRPr="004708B0">
        <w:rPr>
          <w:rFonts w:cstheme="minorHAnsi"/>
          <w:color w:val="000000" w:themeColor="text1"/>
        </w:rPr>
        <w:t>, and normalized</w:t>
      </w:r>
      <w:r w:rsidR="00B61F3A" w:rsidRPr="004708B0">
        <w:rPr>
          <w:rFonts w:cstheme="minorHAnsi"/>
          <w:color w:val="000000" w:themeColor="text1"/>
        </w:rPr>
        <w:t xml:space="preserve"> </w:t>
      </w:r>
      <w:r w:rsidR="005952AE" w:rsidRPr="004708B0">
        <w:rPr>
          <w:rFonts w:cstheme="minorHAnsi"/>
          <w:i/>
          <w:iCs/>
          <w:color w:val="000000" w:themeColor="text1"/>
        </w:rPr>
        <w:t>amoA</w:t>
      </w:r>
      <w:r w:rsidR="005952AE" w:rsidRPr="004708B0">
        <w:rPr>
          <w:rFonts w:cstheme="minorHAnsi"/>
          <w:color w:val="000000" w:themeColor="text1"/>
        </w:rPr>
        <w:t xml:space="preserve"> gene amplicons</w:t>
      </w:r>
      <w:r w:rsidR="00B61F3A" w:rsidRPr="004708B0">
        <w:rPr>
          <w:rFonts w:cstheme="minorHAnsi"/>
          <w:color w:val="000000" w:themeColor="text1"/>
        </w:rPr>
        <w:t xml:space="preserve"> of AOB, AOA, and comammox were sequenced at the GenoScreen sequencing facility</w:t>
      </w:r>
      <w:r w:rsidR="00CC317B" w:rsidRPr="004708B0">
        <w:rPr>
          <w:rFonts w:cstheme="minorHAnsi"/>
          <w:color w:val="000000" w:themeColor="text1"/>
        </w:rPr>
        <w:t xml:space="preserve"> in Lille, France,</w:t>
      </w:r>
      <w:r w:rsidR="00B61F3A" w:rsidRPr="004708B0">
        <w:rPr>
          <w:rFonts w:cstheme="minorHAnsi"/>
          <w:color w:val="000000" w:themeColor="text1"/>
        </w:rPr>
        <w:t xml:space="preserve"> using </w:t>
      </w:r>
      <w:r w:rsidR="00166143" w:rsidRPr="004708B0">
        <w:rPr>
          <w:rFonts w:cstheme="minorHAnsi"/>
          <w:color w:val="000000" w:themeColor="text1"/>
        </w:rPr>
        <w:t>Illumina MiSeq</w:t>
      </w:r>
      <w:r w:rsidR="00BD48AE" w:rsidRPr="004708B0">
        <w:rPr>
          <w:rFonts w:cstheme="minorHAnsi"/>
          <w:color w:val="000000" w:themeColor="text1"/>
        </w:rPr>
        <w:t xml:space="preserve"> platform</w:t>
      </w:r>
      <w:r w:rsidR="00166143" w:rsidRPr="004708B0">
        <w:rPr>
          <w:rFonts w:cstheme="minorHAnsi"/>
          <w:color w:val="000000" w:themeColor="text1"/>
        </w:rPr>
        <w:t xml:space="preserve"> </w:t>
      </w:r>
      <w:r w:rsidR="00B61F3A" w:rsidRPr="004708B0">
        <w:rPr>
          <w:rFonts w:cstheme="minorHAnsi"/>
        </w:rPr>
        <w:t>with</w:t>
      </w:r>
      <w:r w:rsidR="00D06EF4" w:rsidRPr="004708B0">
        <w:rPr>
          <w:rFonts w:cstheme="minorHAnsi"/>
        </w:rPr>
        <w:t xml:space="preserve"> reagent kit </w:t>
      </w:r>
      <w:r w:rsidR="0044721C" w:rsidRPr="004708B0">
        <w:rPr>
          <w:rFonts w:cstheme="minorHAnsi"/>
        </w:rPr>
        <w:t>v</w:t>
      </w:r>
      <w:r w:rsidR="00D06EF4" w:rsidRPr="004708B0">
        <w:rPr>
          <w:rFonts w:cstheme="minorHAnsi"/>
        </w:rPr>
        <w:t>2</w:t>
      </w:r>
      <w:r w:rsidR="00B61F3A" w:rsidRPr="004708B0">
        <w:rPr>
          <w:rFonts w:cstheme="minorHAnsi"/>
        </w:rPr>
        <w:t xml:space="preserve"> and paired-end reads </w:t>
      </w:r>
      <w:r w:rsidR="00FD7235" w:rsidRPr="004708B0">
        <w:rPr>
          <w:rFonts w:cstheme="minorHAnsi"/>
        </w:rPr>
        <w:t xml:space="preserve">sequencing </w:t>
      </w:r>
      <w:r w:rsidR="00B61F3A" w:rsidRPr="004708B0">
        <w:rPr>
          <w:rFonts w:cstheme="minorHAnsi"/>
        </w:rPr>
        <w:t>format</w:t>
      </w:r>
      <w:r w:rsidR="00166143" w:rsidRPr="004708B0">
        <w:rPr>
          <w:rFonts w:cstheme="minorHAnsi"/>
          <w:color w:val="000000" w:themeColor="text1"/>
        </w:rPr>
        <w:t xml:space="preserve"> </w:t>
      </w:r>
      <w:r w:rsidR="00B61F3A" w:rsidRPr="004708B0">
        <w:rPr>
          <w:rFonts w:cstheme="minorHAnsi"/>
          <w:color w:val="000000" w:themeColor="text1"/>
        </w:rPr>
        <w:t>(2 x 250 bp)</w:t>
      </w:r>
      <w:r w:rsidR="00B61F3A" w:rsidRPr="004708B0">
        <w:rPr>
          <w:rFonts w:cstheme="minorHAnsi"/>
        </w:rPr>
        <w:t>.</w:t>
      </w:r>
    </w:p>
    <w:p w14:paraId="49289172" w14:textId="77777777" w:rsidR="004708B0" w:rsidRPr="004708B0" w:rsidRDefault="004708B0" w:rsidP="004708B0">
      <w:pPr>
        <w:spacing w:after="0" w:line="480" w:lineRule="auto"/>
        <w:ind w:firstLine="720"/>
        <w:jc w:val="both"/>
        <w:rPr>
          <w:rFonts w:cstheme="minorHAnsi"/>
          <w:color w:val="000000" w:themeColor="text1"/>
        </w:rPr>
      </w:pPr>
    </w:p>
    <w:p w14:paraId="34609CA1" w14:textId="77777777" w:rsidR="00A54115" w:rsidRPr="004708B0" w:rsidRDefault="007900E0" w:rsidP="004708B0">
      <w:pPr>
        <w:spacing w:after="0" w:line="480" w:lineRule="auto"/>
        <w:jc w:val="both"/>
        <w:rPr>
          <w:rFonts w:cstheme="minorHAnsi"/>
          <w:b/>
          <w:bCs/>
        </w:rPr>
      </w:pPr>
      <w:r w:rsidRPr="004708B0">
        <w:rPr>
          <w:rFonts w:cstheme="minorHAnsi"/>
          <w:b/>
          <w:bCs/>
          <w:i/>
          <w:iCs/>
        </w:rPr>
        <w:t>amoA</w:t>
      </w:r>
      <w:r w:rsidRPr="004708B0">
        <w:rPr>
          <w:rFonts w:cstheme="minorHAnsi"/>
          <w:b/>
          <w:bCs/>
        </w:rPr>
        <w:t xml:space="preserve"> gene a</w:t>
      </w:r>
      <w:r w:rsidR="00A54115" w:rsidRPr="004708B0">
        <w:rPr>
          <w:rFonts w:cstheme="minorHAnsi"/>
          <w:b/>
          <w:bCs/>
        </w:rPr>
        <w:t>mplicon sequenc</w:t>
      </w:r>
      <w:r w:rsidR="000D5B16" w:rsidRPr="004708B0">
        <w:rPr>
          <w:rFonts w:cstheme="minorHAnsi"/>
          <w:b/>
          <w:bCs/>
        </w:rPr>
        <w:t>e</w:t>
      </w:r>
      <w:r w:rsidR="00A54115" w:rsidRPr="004708B0">
        <w:rPr>
          <w:rFonts w:cstheme="minorHAnsi"/>
          <w:b/>
          <w:bCs/>
        </w:rPr>
        <w:t xml:space="preserve"> analysis</w:t>
      </w:r>
    </w:p>
    <w:p w14:paraId="79659AA3" w14:textId="77777777" w:rsidR="00DB125C" w:rsidRDefault="003274DF" w:rsidP="004708B0">
      <w:pPr>
        <w:spacing w:after="0" w:line="480" w:lineRule="auto"/>
        <w:jc w:val="both"/>
        <w:rPr>
          <w:rFonts w:cstheme="minorHAnsi"/>
          <w:lang w:val="fr-FR"/>
        </w:rPr>
      </w:pPr>
      <w:r w:rsidRPr="004708B0">
        <w:rPr>
          <w:rFonts w:cstheme="minorHAnsi"/>
          <w:b/>
          <w:bCs/>
        </w:rPr>
        <w:tab/>
      </w:r>
      <w:r w:rsidR="005512B1" w:rsidRPr="004708B0">
        <w:rPr>
          <w:rFonts w:cstheme="minorHAnsi"/>
        </w:rPr>
        <w:t xml:space="preserve">The </w:t>
      </w:r>
      <w:r w:rsidR="00735F1E" w:rsidRPr="004708B0">
        <w:rPr>
          <w:rFonts w:cstheme="minorHAnsi"/>
        </w:rPr>
        <w:t xml:space="preserve">raw </w:t>
      </w:r>
      <w:r w:rsidR="007900E0" w:rsidRPr="004708B0">
        <w:rPr>
          <w:rFonts w:cstheme="minorHAnsi"/>
          <w:i/>
          <w:iCs/>
        </w:rPr>
        <w:t xml:space="preserve">amoA </w:t>
      </w:r>
      <w:r w:rsidR="007900E0" w:rsidRPr="004708B0">
        <w:rPr>
          <w:rFonts w:cstheme="minorHAnsi"/>
        </w:rPr>
        <w:t xml:space="preserve">gene </w:t>
      </w:r>
      <w:r w:rsidR="0080257C" w:rsidRPr="004708B0">
        <w:rPr>
          <w:rFonts w:cstheme="minorHAnsi"/>
        </w:rPr>
        <w:t>sequen</w:t>
      </w:r>
      <w:r w:rsidR="00735F1E" w:rsidRPr="004708B0">
        <w:rPr>
          <w:rFonts w:cstheme="minorHAnsi"/>
        </w:rPr>
        <w:t>ce</w:t>
      </w:r>
      <w:r w:rsidR="0080257C" w:rsidRPr="004708B0">
        <w:rPr>
          <w:rFonts w:cstheme="minorHAnsi"/>
        </w:rPr>
        <w:t xml:space="preserve"> data of AOB, AOA, and comammox</w:t>
      </w:r>
      <w:r w:rsidR="00603814" w:rsidRPr="004708B0">
        <w:rPr>
          <w:rFonts w:cstheme="minorHAnsi"/>
        </w:rPr>
        <w:t xml:space="preserve"> </w:t>
      </w:r>
      <w:r w:rsidR="0080257C" w:rsidRPr="004708B0">
        <w:rPr>
          <w:rFonts w:cstheme="minorHAnsi"/>
        </w:rPr>
        <w:t xml:space="preserve">were analyzed using </w:t>
      </w:r>
      <w:r w:rsidR="00622CA6" w:rsidRPr="004708B0">
        <w:rPr>
          <w:rFonts w:cstheme="minorHAnsi"/>
        </w:rPr>
        <w:t xml:space="preserve">the </w:t>
      </w:r>
      <w:r w:rsidR="0080257C" w:rsidRPr="004708B0">
        <w:rPr>
          <w:rFonts w:cstheme="minorHAnsi"/>
        </w:rPr>
        <w:t>AMOA</w:t>
      </w:r>
      <w:r w:rsidR="00622CA6" w:rsidRPr="004708B0">
        <w:rPr>
          <w:rFonts w:cstheme="minorHAnsi"/>
        </w:rPr>
        <w:t>-</w:t>
      </w:r>
      <w:r w:rsidR="0080257C" w:rsidRPr="004708B0">
        <w:rPr>
          <w:rFonts w:cstheme="minorHAnsi"/>
        </w:rPr>
        <w:t>SEQ</w:t>
      </w:r>
      <w:r w:rsidR="005512B1" w:rsidRPr="004708B0">
        <w:rPr>
          <w:rFonts w:cstheme="minorHAnsi"/>
        </w:rPr>
        <w:t xml:space="preserve"> </w:t>
      </w:r>
      <w:r w:rsidR="0080257C" w:rsidRPr="004708B0">
        <w:rPr>
          <w:rFonts w:cstheme="minorHAnsi"/>
        </w:rPr>
        <w:t xml:space="preserve">sequence </w:t>
      </w:r>
      <w:r w:rsidR="005512B1" w:rsidRPr="004708B0">
        <w:rPr>
          <w:rFonts w:cstheme="minorHAnsi"/>
        </w:rPr>
        <w:t>pipeline</w:t>
      </w:r>
      <w:r w:rsidR="00B55676" w:rsidRPr="004708B0">
        <w:rPr>
          <w:rFonts w:cstheme="minorHAnsi"/>
        </w:rPr>
        <w:t xml:space="preserve"> (https://github.com/miasungeunlee/AMOA-SEQ/tree/main)</w:t>
      </w:r>
      <w:r w:rsidR="0080257C" w:rsidRPr="004708B0">
        <w:rPr>
          <w:rFonts w:cstheme="minorHAnsi"/>
        </w:rPr>
        <w:t xml:space="preserve"> developed by </w:t>
      </w:r>
      <w:r w:rsidR="0080257C" w:rsidRPr="004708B0">
        <w:rPr>
          <w:rFonts w:cstheme="minorHAnsi"/>
          <w:highlight w:val="yellow"/>
        </w:rPr>
        <w:t>Lee</w:t>
      </w:r>
      <w:r w:rsidR="00CE6758" w:rsidRPr="004708B0">
        <w:rPr>
          <w:rFonts w:cstheme="minorHAnsi"/>
          <w:highlight w:val="yellow"/>
        </w:rPr>
        <w:t xml:space="preserve"> et al.</w:t>
      </w:r>
      <w:r w:rsidR="00A929C2" w:rsidRPr="004708B0">
        <w:rPr>
          <w:rFonts w:cstheme="minorHAnsi"/>
          <w:highlight w:val="yellow"/>
        </w:rPr>
        <w:t xml:space="preserve">, </w:t>
      </w:r>
      <w:r w:rsidR="0080257C" w:rsidRPr="004708B0">
        <w:rPr>
          <w:rFonts w:cstheme="minorHAnsi"/>
          <w:highlight w:val="yellow"/>
        </w:rPr>
        <w:t>not yet published</w:t>
      </w:r>
      <w:r w:rsidR="00622CA6" w:rsidRPr="004708B0">
        <w:rPr>
          <w:rFonts w:cstheme="minorHAnsi"/>
        </w:rPr>
        <w:t>. The AMOA-SEQ pipeline</w:t>
      </w:r>
      <w:r w:rsidR="00BB1BE0" w:rsidRPr="004708B0">
        <w:rPr>
          <w:rFonts w:cstheme="minorHAnsi"/>
        </w:rPr>
        <w:t xml:space="preserve"> implements the DADA2 tool </w:t>
      </w:r>
      <w:r w:rsidR="00BB1BE0" w:rsidRPr="004708B0">
        <w:rPr>
          <w:rFonts w:cstheme="minorHAnsi"/>
        </w:rPr>
        <w:fldChar w:fldCharType="begin"/>
      </w:r>
      <w:r w:rsidR="00BB1BE0" w:rsidRPr="004708B0">
        <w:rPr>
          <w:rFonts w:cstheme="minorHAnsi"/>
        </w:rPr>
        <w:instrText xml:space="preserve"> ADDIN ZOTERO_ITEM CSL_CITATION {"citationID":"kqHPO7ob","properties":{"formattedCitation":"(Callahan et al., 2016)","plainCitation":"(Callahan et al., 2016)","noteIndex":0},"citationItems":[{"id":96,"uris":["http://zotero.org/users/local/JetUa067/items/35MAYWQ2"],"itemData":{"id":96,"type":"article-journal","abstract":"DADA2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4708B0">
        <w:rPr>
          <w:rFonts w:cstheme="minorHAnsi"/>
        </w:rPr>
        <w:fldChar w:fldCharType="separate"/>
      </w:r>
      <w:r w:rsidR="00BB1BE0" w:rsidRPr="004708B0">
        <w:rPr>
          <w:rFonts w:cstheme="minorHAnsi"/>
        </w:rPr>
        <w:t>(Callahan et al., 2016)</w:t>
      </w:r>
      <w:r w:rsidR="00BB1BE0" w:rsidRPr="004708B0">
        <w:rPr>
          <w:rFonts w:cstheme="minorHAnsi"/>
        </w:rPr>
        <w:fldChar w:fldCharType="end"/>
      </w:r>
      <w:r w:rsidR="00BB1BE0" w:rsidRPr="004708B0">
        <w:rPr>
          <w:rFonts w:cstheme="minorHAnsi"/>
        </w:rPr>
        <w:t xml:space="preserve"> to perform filtering and correcting sequence errors</w:t>
      </w:r>
      <w:r w:rsidR="00622CA6" w:rsidRPr="004708B0">
        <w:rPr>
          <w:rFonts w:cstheme="minorHAnsi"/>
        </w:rPr>
        <w:t xml:space="preserve"> </w:t>
      </w:r>
      <w:r w:rsidR="00BB1BE0" w:rsidRPr="004708B0">
        <w:rPr>
          <w:rFonts w:cstheme="minorHAnsi"/>
        </w:rPr>
        <w:t>to generate</w:t>
      </w:r>
      <w:r w:rsidR="00622CA6" w:rsidRPr="004708B0">
        <w:rPr>
          <w:rFonts w:cstheme="minorHAnsi"/>
        </w:rPr>
        <w:t xml:space="preserve"> Amplicon Sequence Variant (ASVs)</w:t>
      </w:r>
      <w:r w:rsidR="00BB1BE0" w:rsidRPr="004708B0">
        <w:rPr>
          <w:rFonts w:cstheme="minorHAnsi"/>
        </w:rPr>
        <w:t>.</w:t>
      </w:r>
      <w:r w:rsidR="005512B1" w:rsidRPr="004708B0">
        <w:rPr>
          <w:rFonts w:cstheme="minorHAnsi"/>
        </w:rPr>
        <w:t xml:space="preserve"> </w:t>
      </w:r>
      <w:r w:rsidR="00603814" w:rsidRPr="004708B0">
        <w:rPr>
          <w:rFonts w:cstheme="minorHAnsi"/>
        </w:rPr>
        <w:t>The</w:t>
      </w:r>
      <w:r w:rsidR="00C63853" w:rsidRPr="004708B0">
        <w:rPr>
          <w:rFonts w:cstheme="minorHAnsi"/>
        </w:rPr>
        <w:t xml:space="preserve"> </w:t>
      </w:r>
      <w:r w:rsidR="005512B1" w:rsidRPr="004708B0">
        <w:rPr>
          <w:rFonts w:cstheme="minorHAnsi"/>
        </w:rPr>
        <w:t>demultiplexed</w:t>
      </w:r>
      <w:r w:rsidR="00D06EF4" w:rsidRPr="004708B0">
        <w:rPr>
          <w:rFonts w:cstheme="minorHAnsi"/>
        </w:rPr>
        <w:t xml:space="preserve"> </w:t>
      </w:r>
      <w:r w:rsidR="005512B1" w:rsidRPr="004708B0">
        <w:rPr>
          <w:rFonts w:cstheme="minorHAnsi"/>
        </w:rPr>
        <w:t>s</w:t>
      </w:r>
      <w:r w:rsidR="0017518A" w:rsidRPr="004708B0">
        <w:rPr>
          <w:rFonts w:cstheme="minorHAnsi"/>
        </w:rPr>
        <w:t>equence</w:t>
      </w:r>
      <w:r w:rsidR="00603814" w:rsidRPr="004708B0">
        <w:rPr>
          <w:rFonts w:cstheme="minorHAnsi"/>
        </w:rPr>
        <w:t xml:space="preserve">s </w:t>
      </w:r>
      <w:r w:rsidR="00A000B5" w:rsidRPr="004708B0">
        <w:rPr>
          <w:rFonts w:cstheme="minorHAnsi"/>
        </w:rPr>
        <w:t>w</w:t>
      </w:r>
      <w:r w:rsidR="00603814" w:rsidRPr="004708B0">
        <w:rPr>
          <w:rFonts w:cstheme="minorHAnsi"/>
        </w:rPr>
        <w:t>ere processed by</w:t>
      </w:r>
      <w:r w:rsidR="0017518A" w:rsidRPr="004708B0">
        <w:rPr>
          <w:rFonts w:cstheme="minorHAnsi"/>
        </w:rPr>
        <w:t xml:space="preserve"> removing primers and ambiguous bases</w:t>
      </w:r>
      <w:r w:rsidR="0044721C" w:rsidRPr="004708B0">
        <w:rPr>
          <w:rFonts w:cstheme="minorHAnsi"/>
        </w:rPr>
        <w:t>, followed by quality filtering u</w:t>
      </w:r>
      <w:r w:rsidR="009D17A0" w:rsidRPr="004708B0">
        <w:rPr>
          <w:rFonts w:cstheme="minorHAnsi"/>
        </w:rPr>
        <w:t>sing</w:t>
      </w:r>
      <w:r w:rsidR="0044721C" w:rsidRPr="004708B0">
        <w:rPr>
          <w:rFonts w:cstheme="minorHAnsi"/>
        </w:rPr>
        <w:t xml:space="preserve"> the DADA2 standard filtering parameters</w:t>
      </w:r>
      <w:r w:rsidR="00CD334E" w:rsidRPr="004708B0">
        <w:rPr>
          <w:rFonts w:cstheme="minorHAnsi"/>
        </w:rPr>
        <w:t xml:space="preserve"> (maxN</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0, truncQ</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 xml:space="preserve">2, </w:t>
      </w:r>
      <w:r w:rsidR="000D5B16" w:rsidRPr="004708B0">
        <w:rPr>
          <w:rFonts w:cstheme="minorHAnsi"/>
        </w:rPr>
        <w:t xml:space="preserve">rm.phix </w:t>
      </w:r>
      <w:r w:rsidR="00CD334E" w:rsidRPr="004708B0">
        <w:rPr>
          <w:rFonts w:cstheme="minorHAnsi"/>
        </w:rPr>
        <w:t>=</w:t>
      </w:r>
      <w:r w:rsidR="000D5B16" w:rsidRPr="004708B0">
        <w:rPr>
          <w:rFonts w:cstheme="minorHAnsi"/>
        </w:rPr>
        <w:t xml:space="preserve"> </w:t>
      </w:r>
      <w:r w:rsidR="00CD334E" w:rsidRPr="004708B0">
        <w:rPr>
          <w:rFonts w:cstheme="minorHAnsi"/>
        </w:rPr>
        <w:t>TRUE, and maxEE</w:t>
      </w:r>
      <w:r w:rsidR="000D5B16" w:rsidRPr="004708B0">
        <w:rPr>
          <w:rFonts w:cstheme="minorHAnsi"/>
        </w:rPr>
        <w:t xml:space="preserve"> </w:t>
      </w:r>
      <w:r w:rsidR="00CD334E" w:rsidRPr="004708B0">
        <w:rPr>
          <w:rFonts w:cstheme="minorHAnsi"/>
        </w:rPr>
        <w:t>=</w:t>
      </w:r>
      <w:r w:rsidR="000D5B16" w:rsidRPr="004708B0">
        <w:rPr>
          <w:rFonts w:cstheme="minorHAnsi"/>
        </w:rPr>
        <w:t xml:space="preserve"> </w:t>
      </w:r>
      <w:r w:rsidR="00CD334E" w:rsidRPr="004708B0">
        <w:rPr>
          <w:rFonts w:cstheme="minorHAnsi"/>
        </w:rPr>
        <w:t>2)</w:t>
      </w:r>
      <w:r w:rsidR="0044721C" w:rsidRPr="004708B0">
        <w:rPr>
          <w:rFonts w:cstheme="minorHAnsi"/>
        </w:rPr>
        <w:t>. To ensure the quality of the data, we discarded any reads that did not meet the minimum length requirements (200 bp for AOB and AOA, and 204 bp for comammox)</w:t>
      </w:r>
      <w:r w:rsidR="00876AA0" w:rsidRPr="004708B0">
        <w:rPr>
          <w:rFonts w:cstheme="minorHAnsi"/>
        </w:rPr>
        <w:t xml:space="preserve"> and</w:t>
      </w:r>
      <w:r w:rsidR="0044721C" w:rsidRPr="004708B0">
        <w:rPr>
          <w:rFonts w:cstheme="minorHAnsi"/>
        </w:rPr>
        <w:t xml:space="preserve"> truncated the reads to a specific length (200 bp for AOB and AOA, and 210 bp for comammox).</w:t>
      </w:r>
      <w:r w:rsidR="00FE441C" w:rsidRPr="004708B0">
        <w:rPr>
          <w:rFonts w:cstheme="minorHAnsi"/>
        </w:rPr>
        <w:t xml:space="preserve"> D</w:t>
      </w:r>
      <w:r w:rsidR="009D2FA4" w:rsidRPr="004708B0">
        <w:rPr>
          <w:rFonts w:cstheme="minorHAnsi"/>
        </w:rPr>
        <w:t>ereplication was</w:t>
      </w:r>
      <w:r w:rsidR="0040508C" w:rsidRPr="004708B0">
        <w:rPr>
          <w:rFonts w:cstheme="minorHAnsi"/>
        </w:rPr>
        <w:t xml:space="preserve"> </w:t>
      </w:r>
      <w:r w:rsidR="009D2FA4" w:rsidRPr="004708B0">
        <w:rPr>
          <w:rFonts w:cstheme="minorHAnsi"/>
        </w:rPr>
        <w:t xml:space="preserve">performed </w:t>
      </w:r>
      <w:r w:rsidR="007F48E3" w:rsidRPr="004708B0">
        <w:rPr>
          <w:rFonts w:cstheme="minorHAnsi"/>
        </w:rPr>
        <w:t xml:space="preserve">to </w:t>
      </w:r>
      <w:r w:rsidR="00876AA0" w:rsidRPr="004708B0">
        <w:rPr>
          <w:rFonts w:cstheme="minorHAnsi"/>
        </w:rPr>
        <w:t>identify</w:t>
      </w:r>
      <w:r w:rsidR="007F48E3" w:rsidRPr="004708B0">
        <w:rPr>
          <w:rFonts w:cstheme="minorHAnsi"/>
        </w:rPr>
        <w:t xml:space="preserve"> unique</w:t>
      </w:r>
      <w:r w:rsidR="00F60D21" w:rsidRPr="004708B0">
        <w:rPr>
          <w:rFonts w:cstheme="minorHAnsi"/>
        </w:rPr>
        <w:t xml:space="preserve"> sequences. F</w:t>
      </w:r>
      <w:r w:rsidR="005D084B" w:rsidRPr="004708B0">
        <w:rPr>
          <w:rFonts w:cstheme="minorHAnsi"/>
        </w:rPr>
        <w:t>ull denoised sequences</w:t>
      </w:r>
      <w:r w:rsidR="00F60D21" w:rsidRPr="004708B0">
        <w:rPr>
          <w:rFonts w:cstheme="minorHAnsi"/>
        </w:rPr>
        <w:t xml:space="preserve"> were </w:t>
      </w:r>
      <w:r w:rsidR="002B1C53" w:rsidRPr="004708B0">
        <w:rPr>
          <w:rFonts w:cstheme="minorHAnsi"/>
        </w:rPr>
        <w:t xml:space="preserve">then </w:t>
      </w:r>
      <w:r w:rsidR="00F60D21" w:rsidRPr="004708B0">
        <w:rPr>
          <w:rFonts w:cstheme="minorHAnsi"/>
        </w:rPr>
        <w:lastRenderedPageBreak/>
        <w:t>generated</w:t>
      </w:r>
      <w:r w:rsidR="005D084B" w:rsidRPr="004708B0">
        <w:rPr>
          <w:rFonts w:cstheme="minorHAnsi"/>
        </w:rPr>
        <w:t xml:space="preserve"> by</w:t>
      </w:r>
      <w:r w:rsidR="009D2FA4" w:rsidRPr="004708B0">
        <w:rPr>
          <w:rFonts w:cstheme="minorHAnsi"/>
        </w:rPr>
        <w:t xml:space="preserve"> either </w:t>
      </w:r>
      <w:r w:rsidR="00A000B5" w:rsidRPr="004708B0">
        <w:rPr>
          <w:rFonts w:cstheme="minorHAnsi"/>
        </w:rPr>
        <w:t>merg</w:t>
      </w:r>
      <w:r w:rsidR="005D084B" w:rsidRPr="004708B0">
        <w:rPr>
          <w:rFonts w:cstheme="minorHAnsi"/>
        </w:rPr>
        <w:t>ing</w:t>
      </w:r>
      <w:r w:rsidR="009E0384" w:rsidRPr="004708B0">
        <w:rPr>
          <w:rFonts w:cstheme="minorHAnsi"/>
        </w:rPr>
        <w:t xml:space="preserve"> </w:t>
      </w:r>
      <w:r w:rsidR="00611BAD" w:rsidRPr="004708B0">
        <w:rPr>
          <w:rFonts w:cstheme="minorHAnsi"/>
        </w:rPr>
        <w:t>t</w:t>
      </w:r>
      <w:r w:rsidR="00074A70" w:rsidRPr="004708B0">
        <w:rPr>
          <w:rFonts w:cstheme="minorHAnsi"/>
        </w:rPr>
        <w:t>he</w:t>
      </w:r>
      <w:r w:rsidR="00611BAD" w:rsidRPr="004708B0">
        <w:rPr>
          <w:rFonts w:cstheme="minorHAnsi"/>
        </w:rPr>
        <w:t xml:space="preserve"> </w:t>
      </w:r>
      <w:r w:rsidR="009E0384" w:rsidRPr="004708B0">
        <w:rPr>
          <w:rFonts w:cstheme="minorHAnsi"/>
        </w:rPr>
        <w:t>forward and reverse reads</w:t>
      </w:r>
      <w:r w:rsidR="00C63853" w:rsidRPr="004708B0">
        <w:rPr>
          <w:rFonts w:cstheme="minorHAnsi"/>
        </w:rPr>
        <w:t xml:space="preserve"> </w:t>
      </w:r>
      <w:r w:rsidR="009D2FA4" w:rsidRPr="004708B0">
        <w:rPr>
          <w:rFonts w:cstheme="minorHAnsi"/>
        </w:rPr>
        <w:t>for</w:t>
      </w:r>
      <w:r w:rsidR="00224134" w:rsidRPr="004708B0">
        <w:rPr>
          <w:rFonts w:cstheme="minorHAnsi"/>
        </w:rPr>
        <w:t xml:space="preserve"> comammox</w:t>
      </w:r>
      <w:r w:rsidR="0032109C" w:rsidRPr="004708B0">
        <w:rPr>
          <w:rFonts w:cstheme="minorHAnsi"/>
        </w:rPr>
        <w:t xml:space="preserve"> </w:t>
      </w:r>
      <w:r w:rsidR="009D2FA4" w:rsidRPr="004708B0">
        <w:rPr>
          <w:rFonts w:cstheme="minorHAnsi"/>
        </w:rPr>
        <w:t>or</w:t>
      </w:r>
      <w:r w:rsidR="00224134" w:rsidRPr="004708B0">
        <w:rPr>
          <w:rFonts w:cstheme="minorHAnsi"/>
        </w:rPr>
        <w:t xml:space="preserve"> </w:t>
      </w:r>
      <w:r w:rsidR="008F1096" w:rsidRPr="004708B0">
        <w:rPr>
          <w:rFonts w:cstheme="minorHAnsi"/>
        </w:rPr>
        <w:t>simply</w:t>
      </w:r>
      <w:r w:rsidR="009D2FA4" w:rsidRPr="004708B0">
        <w:rPr>
          <w:rFonts w:cstheme="minorHAnsi"/>
        </w:rPr>
        <w:t xml:space="preserve"> </w:t>
      </w:r>
      <w:r w:rsidR="00074A70" w:rsidRPr="004708B0">
        <w:rPr>
          <w:rFonts w:cstheme="minorHAnsi"/>
        </w:rPr>
        <w:t>concatena</w:t>
      </w:r>
      <w:r w:rsidR="009D2FA4" w:rsidRPr="004708B0">
        <w:rPr>
          <w:rFonts w:cstheme="minorHAnsi"/>
        </w:rPr>
        <w:t>t</w:t>
      </w:r>
      <w:r w:rsidR="005D084B" w:rsidRPr="004708B0">
        <w:rPr>
          <w:rFonts w:cstheme="minorHAnsi"/>
        </w:rPr>
        <w:t>ing</w:t>
      </w:r>
      <w:r w:rsidR="00074A70" w:rsidRPr="004708B0">
        <w:rPr>
          <w:rFonts w:cstheme="minorHAnsi"/>
        </w:rPr>
        <w:t xml:space="preserve"> the non-overlapping </w:t>
      </w:r>
      <w:r w:rsidR="00224134" w:rsidRPr="004708B0">
        <w:rPr>
          <w:rFonts w:cstheme="minorHAnsi"/>
        </w:rPr>
        <w:t xml:space="preserve">forward and reverse reads </w:t>
      </w:r>
      <w:r w:rsidR="009D2FA4" w:rsidRPr="004708B0">
        <w:rPr>
          <w:rFonts w:cstheme="minorHAnsi"/>
        </w:rPr>
        <w:t>for</w:t>
      </w:r>
      <w:r w:rsidR="00224134" w:rsidRPr="004708B0">
        <w:rPr>
          <w:rFonts w:cstheme="minorHAnsi"/>
        </w:rPr>
        <w:t xml:space="preserve"> AOB and AOA</w:t>
      </w:r>
      <w:r w:rsidR="009D2FA4" w:rsidRPr="004708B0">
        <w:rPr>
          <w:rFonts w:cstheme="minorHAnsi"/>
        </w:rPr>
        <w:t>.</w:t>
      </w:r>
      <w:r w:rsidR="008F1096" w:rsidRPr="004708B0">
        <w:rPr>
          <w:rFonts w:cstheme="minorHAnsi"/>
        </w:rPr>
        <w:t xml:space="preserve"> </w:t>
      </w:r>
      <w:r w:rsidR="00F60D21" w:rsidRPr="004708B0">
        <w:rPr>
          <w:rFonts w:cstheme="minorHAnsi"/>
        </w:rPr>
        <w:t>Furthermore</w:t>
      </w:r>
      <w:r w:rsidR="008F1096" w:rsidRPr="004708B0">
        <w:rPr>
          <w:rFonts w:cstheme="minorHAnsi"/>
        </w:rPr>
        <w:t xml:space="preserve">, </w:t>
      </w:r>
      <w:r w:rsidR="000D5B16" w:rsidRPr="004708B0">
        <w:rPr>
          <w:rFonts w:cstheme="minorHAnsi"/>
        </w:rPr>
        <w:t xml:space="preserve">an </w:t>
      </w:r>
      <w:r w:rsidR="005F4CE4" w:rsidRPr="004708B0">
        <w:rPr>
          <w:rFonts w:cstheme="minorHAnsi"/>
        </w:rPr>
        <w:t>ASV table</w:t>
      </w:r>
      <w:r w:rsidR="008F1096" w:rsidRPr="004708B0">
        <w:rPr>
          <w:rFonts w:cstheme="minorHAnsi"/>
        </w:rPr>
        <w:t xml:space="preserve"> was constructed and</w:t>
      </w:r>
      <w:r w:rsidR="0032109C" w:rsidRPr="004708B0">
        <w:rPr>
          <w:rFonts w:cstheme="minorHAnsi"/>
        </w:rPr>
        <w:t xml:space="preserve"> </w:t>
      </w:r>
      <w:r w:rsidR="008F1096" w:rsidRPr="004708B0">
        <w:rPr>
          <w:rFonts w:cstheme="minorHAnsi"/>
        </w:rPr>
        <w:t>any chimer</w:t>
      </w:r>
      <w:r w:rsidR="005D084B" w:rsidRPr="004708B0">
        <w:rPr>
          <w:rFonts w:cstheme="minorHAnsi"/>
        </w:rPr>
        <w:t>ic sequences</w:t>
      </w:r>
      <w:r w:rsidR="008F1096" w:rsidRPr="004708B0">
        <w:rPr>
          <w:rFonts w:cstheme="minorHAnsi"/>
        </w:rPr>
        <w:t xml:space="preserve"> were eliminated from the table.</w:t>
      </w:r>
      <w:r w:rsidR="00574389" w:rsidRPr="004708B0">
        <w:rPr>
          <w:rFonts w:cstheme="minorHAnsi"/>
        </w:rPr>
        <w:t xml:space="preserve"> </w:t>
      </w:r>
      <w:r w:rsidR="00F60D21" w:rsidRPr="004708B0">
        <w:rPr>
          <w:rFonts w:cstheme="minorHAnsi"/>
        </w:rPr>
        <w:t>T</w:t>
      </w:r>
      <w:r w:rsidR="00574389" w:rsidRPr="004708B0">
        <w:rPr>
          <w:rFonts w:cstheme="minorHAnsi"/>
        </w:rPr>
        <w:t>he</w:t>
      </w:r>
      <w:r w:rsidR="00FF3CE2" w:rsidRPr="004708B0">
        <w:rPr>
          <w:rFonts w:cstheme="minorHAnsi"/>
        </w:rPr>
        <w:t xml:space="preserve"> next step in the</w:t>
      </w:r>
      <w:r w:rsidR="00574389" w:rsidRPr="004708B0">
        <w:rPr>
          <w:rFonts w:cstheme="minorHAnsi"/>
        </w:rPr>
        <w:t xml:space="preserve"> AMOA-SEQ pipeline</w:t>
      </w:r>
      <w:r w:rsidR="00F60D21" w:rsidRPr="004708B0">
        <w:rPr>
          <w:rFonts w:cstheme="minorHAnsi"/>
        </w:rPr>
        <w:t xml:space="preserve"> </w:t>
      </w:r>
      <w:r w:rsidR="00B5015D" w:rsidRPr="004708B0">
        <w:rPr>
          <w:rFonts w:cstheme="minorHAnsi"/>
        </w:rPr>
        <w:t>was</w:t>
      </w:r>
      <w:r w:rsidR="00574389" w:rsidRPr="004708B0">
        <w:rPr>
          <w:rFonts w:cstheme="minorHAnsi"/>
        </w:rPr>
        <w:t xml:space="preserve"> selecting </w:t>
      </w:r>
      <w:r w:rsidR="000D5B16" w:rsidRPr="004708B0">
        <w:rPr>
          <w:rFonts w:cstheme="minorHAnsi"/>
        </w:rPr>
        <w:t>the DADA2</w:t>
      </w:r>
      <w:r w:rsidR="003A11A1" w:rsidRPr="004708B0">
        <w:rPr>
          <w:rFonts w:cstheme="minorHAnsi"/>
        </w:rPr>
        <w:t>-</w:t>
      </w:r>
      <w:r w:rsidR="000D5B16" w:rsidRPr="004708B0">
        <w:rPr>
          <w:rFonts w:cstheme="minorHAnsi"/>
        </w:rPr>
        <w:t xml:space="preserve">generated </w:t>
      </w:r>
      <w:r w:rsidR="00574389" w:rsidRPr="004708B0">
        <w:rPr>
          <w:rFonts w:cstheme="minorHAnsi"/>
        </w:rPr>
        <w:t>ASV sequences that match the expected amplicon size</w:t>
      </w:r>
      <w:r w:rsidR="0040508C" w:rsidRPr="004708B0">
        <w:rPr>
          <w:rFonts w:cstheme="minorHAnsi"/>
        </w:rPr>
        <w:t xml:space="preserve"> (452, 410, and 396 bp for AOB, AOA, and comammox, respectively)</w:t>
      </w:r>
      <w:r w:rsidR="00574389" w:rsidRPr="004708B0">
        <w:rPr>
          <w:rFonts w:cstheme="minorHAnsi"/>
        </w:rPr>
        <w:t xml:space="preserve"> using SeqKit </w:t>
      </w:r>
      <w:r w:rsidR="00574389" w:rsidRPr="004708B0">
        <w:rPr>
          <w:rFonts w:cstheme="minorHAnsi"/>
        </w:rPr>
        <w:fldChar w:fldCharType="begin"/>
      </w:r>
      <w:r w:rsidR="00574389" w:rsidRPr="004708B0">
        <w:rPr>
          <w:rFonts w:cstheme="minorHAnsi"/>
        </w:rPr>
        <w:instrText xml:space="preserve"> ADDIN ZOTERO_ITEM CSL_CITATION {"citationID":"3PZB0TJ5","properties":{"formattedCitation":"(Shen et al., 2016)","plainCitation":"(Shen et al., 2016)","noteIndex":0},"citationItems":[{"id":98,"uris":["http://zotero.org/users/local/JetUa067/items/2P2LSN2Z"],"itemData":{"id":98,"type":"article-journal","abstract":"FASTA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4708B0">
        <w:rPr>
          <w:rFonts w:cstheme="minorHAnsi"/>
        </w:rPr>
        <w:fldChar w:fldCharType="separate"/>
      </w:r>
      <w:r w:rsidR="00574389" w:rsidRPr="004708B0">
        <w:rPr>
          <w:rFonts w:cstheme="minorHAnsi"/>
        </w:rPr>
        <w:t>(Shen et al., 2016)</w:t>
      </w:r>
      <w:r w:rsidR="00574389" w:rsidRPr="004708B0">
        <w:rPr>
          <w:rFonts w:cstheme="minorHAnsi"/>
        </w:rPr>
        <w:fldChar w:fldCharType="end"/>
      </w:r>
      <w:r w:rsidR="00495EDC" w:rsidRPr="004708B0">
        <w:rPr>
          <w:rFonts w:cstheme="minorHAnsi"/>
        </w:rPr>
        <w:t xml:space="preserve"> to generate correct ASV sequences</w:t>
      </w:r>
      <w:r w:rsidR="00B5015D" w:rsidRPr="004708B0">
        <w:rPr>
          <w:rFonts w:cstheme="minorHAnsi"/>
        </w:rPr>
        <w:t>.</w:t>
      </w:r>
      <w:r w:rsidR="00B7272D" w:rsidRPr="004708B0">
        <w:rPr>
          <w:rFonts w:cstheme="minorHAnsi"/>
        </w:rPr>
        <w:t xml:space="preserve"> </w:t>
      </w:r>
      <w:r w:rsidR="00495EDC" w:rsidRPr="004708B0">
        <w:rPr>
          <w:rFonts w:cstheme="minorHAnsi"/>
        </w:rPr>
        <w:t>Taxonomic annotation of these ASV sequences</w:t>
      </w:r>
      <w:r w:rsidR="00B7272D" w:rsidRPr="004708B0">
        <w:rPr>
          <w:rFonts w:cstheme="minorHAnsi"/>
        </w:rPr>
        <w:t xml:space="preserve"> against the reference data sets of the AMOA sequence database was performed using DIAMOND BLASTx </w:t>
      </w:r>
      <w:r w:rsidR="00B7272D" w:rsidRPr="004708B0">
        <w:rPr>
          <w:rFonts w:cstheme="minorHAnsi"/>
        </w:rPr>
        <w:fldChar w:fldCharType="begin"/>
      </w:r>
      <w:r w:rsidR="00B7272D" w:rsidRPr="004708B0">
        <w:rPr>
          <w:rFonts w:cstheme="minorHAnsi"/>
        </w:rPr>
        <w:instrText xml:space="preserve"> ADDIN ZOTERO_ITEM CSL_CITATION {"citationID":"oA4DDwDj","properties":{"formattedCitation":"(Buchfink et al., 2021)","plainCitation":"(Buchfink et al., 2021)","noteIndex":0},"citationItems":[{"id":113,"uris":["http://zotero.org/users/local/JetUa067/items/3DVHJAGT"],"itemData":{"id":113,"type":"article-journal","abstract":"We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4708B0">
        <w:rPr>
          <w:rFonts w:cstheme="minorHAnsi"/>
        </w:rPr>
        <w:fldChar w:fldCharType="separate"/>
      </w:r>
      <w:r w:rsidR="00B7272D" w:rsidRPr="004708B0">
        <w:rPr>
          <w:rFonts w:cstheme="minorHAnsi"/>
        </w:rPr>
        <w:t>(Buchfink et al., 2021)</w:t>
      </w:r>
      <w:r w:rsidR="00B7272D" w:rsidRPr="004708B0">
        <w:rPr>
          <w:rFonts w:cstheme="minorHAnsi"/>
        </w:rPr>
        <w:fldChar w:fldCharType="end"/>
      </w:r>
      <w:r w:rsidR="00B7272D" w:rsidRPr="004708B0">
        <w:rPr>
          <w:rFonts w:cstheme="minorHAnsi"/>
        </w:rPr>
        <w:t xml:space="preserve">. </w:t>
      </w:r>
      <w:r w:rsidR="0087192C" w:rsidRPr="004708B0">
        <w:rPr>
          <w:rFonts w:cstheme="minorHAnsi"/>
        </w:rPr>
        <w:t xml:space="preserve">The </w:t>
      </w:r>
      <w:r w:rsidR="00723C96" w:rsidRPr="004708B0">
        <w:rPr>
          <w:rFonts w:cstheme="minorHAnsi"/>
        </w:rPr>
        <w:t xml:space="preserve">AMOA </w:t>
      </w:r>
      <w:r w:rsidR="00854FF9" w:rsidRPr="004708B0">
        <w:rPr>
          <w:rFonts w:cstheme="minorHAnsi"/>
        </w:rPr>
        <w:t>database i</w:t>
      </w:r>
      <w:r w:rsidR="00B7272D" w:rsidRPr="004708B0">
        <w:rPr>
          <w:rFonts w:cstheme="minorHAnsi"/>
        </w:rPr>
        <w:t>ncorporated</w:t>
      </w:r>
      <w:r w:rsidR="00854FF9" w:rsidRPr="004708B0">
        <w:rPr>
          <w:rFonts w:cstheme="minorHAnsi"/>
        </w:rPr>
        <w:t xml:space="preserve"> in th</w:t>
      </w:r>
      <w:r w:rsidR="00B7272D" w:rsidRPr="004708B0">
        <w:rPr>
          <w:rFonts w:cstheme="minorHAnsi"/>
        </w:rPr>
        <w:t>is</w:t>
      </w:r>
      <w:r w:rsidR="0040508C" w:rsidRPr="004708B0">
        <w:rPr>
          <w:rFonts w:cstheme="minorHAnsi"/>
        </w:rPr>
        <w:t xml:space="preserve"> AM</w:t>
      </w:r>
      <w:r w:rsidR="00985BAF" w:rsidRPr="004708B0">
        <w:rPr>
          <w:rFonts w:cstheme="minorHAnsi"/>
        </w:rPr>
        <w:t>O</w:t>
      </w:r>
      <w:r w:rsidR="0040508C" w:rsidRPr="004708B0">
        <w:rPr>
          <w:rFonts w:cstheme="minorHAnsi"/>
        </w:rPr>
        <w:t>A-SEQ</w:t>
      </w:r>
      <w:r w:rsidR="00854FF9" w:rsidRPr="004708B0">
        <w:rPr>
          <w:rFonts w:cstheme="minorHAnsi"/>
        </w:rPr>
        <w:t xml:space="preserve"> pipeline </w:t>
      </w:r>
      <w:r w:rsidR="003A11A1" w:rsidRPr="004708B0">
        <w:rPr>
          <w:rFonts w:cstheme="minorHAnsi"/>
        </w:rPr>
        <w:t>was</w:t>
      </w:r>
      <w:r w:rsidR="00854FF9" w:rsidRPr="004708B0">
        <w:rPr>
          <w:rFonts w:cstheme="minorHAnsi"/>
        </w:rPr>
        <w:t xml:space="preserve"> c</w:t>
      </w:r>
      <w:r w:rsidR="0040508C" w:rsidRPr="004708B0">
        <w:rPr>
          <w:rFonts w:cstheme="minorHAnsi"/>
        </w:rPr>
        <w:t>onstructed</w:t>
      </w:r>
      <w:r w:rsidR="003A11A1" w:rsidRPr="004708B0">
        <w:rPr>
          <w:rFonts w:cstheme="minorHAnsi"/>
        </w:rPr>
        <w:t xml:space="preserve"> by curating </w:t>
      </w:r>
      <w:r w:rsidR="003A11A1" w:rsidRPr="004708B0">
        <w:rPr>
          <w:rFonts w:cstheme="minorHAnsi"/>
          <w:i/>
          <w:iCs/>
        </w:rPr>
        <w:t>amoA</w:t>
      </w:r>
      <w:r w:rsidR="003A11A1" w:rsidRPr="004708B0">
        <w:rPr>
          <w:rFonts w:cstheme="minorHAnsi"/>
        </w:rPr>
        <w:t xml:space="preserve"> gene sequences</w:t>
      </w:r>
      <w:r w:rsidR="00854FF9" w:rsidRPr="004708B0">
        <w:rPr>
          <w:rFonts w:cstheme="minorHAnsi"/>
        </w:rPr>
        <w:t xml:space="preserve"> </w:t>
      </w:r>
      <w:r w:rsidR="0040508C" w:rsidRPr="004708B0">
        <w:rPr>
          <w:rFonts w:cstheme="minorHAnsi"/>
        </w:rPr>
        <w:t>from different resources</w:t>
      </w:r>
      <w:r w:rsidR="003A11A1" w:rsidRPr="004708B0">
        <w:rPr>
          <w:rFonts w:cstheme="minorHAnsi"/>
        </w:rPr>
        <w:t xml:space="preserve">, such as </w:t>
      </w:r>
      <w:r w:rsidR="00854FF9" w:rsidRPr="004708B0">
        <w:rPr>
          <w:rFonts w:cstheme="minorHAnsi"/>
        </w:rPr>
        <w:t>NCBI and IMG-JGI</w:t>
      </w:r>
      <w:r w:rsidR="00985BAF" w:rsidRPr="004708B0">
        <w:rPr>
          <w:rFonts w:cstheme="minorHAnsi"/>
        </w:rPr>
        <w:t xml:space="preserve"> databases</w:t>
      </w:r>
      <w:r w:rsidR="003A11A1" w:rsidRPr="004708B0">
        <w:rPr>
          <w:rFonts w:cstheme="minorHAnsi"/>
        </w:rPr>
        <w:t>,</w:t>
      </w:r>
      <w:r w:rsidR="00985BAF" w:rsidRPr="004708B0">
        <w:rPr>
          <w:rFonts w:cstheme="minorHAnsi"/>
        </w:rPr>
        <w:t xml:space="preserve"> </w:t>
      </w:r>
      <w:r w:rsidR="00AA6246" w:rsidRPr="004708B0">
        <w:rPr>
          <w:rFonts w:cstheme="minorHAnsi"/>
        </w:rPr>
        <w:t>and also</w:t>
      </w:r>
      <w:r w:rsidR="003A11A1" w:rsidRPr="004708B0">
        <w:rPr>
          <w:rFonts w:cstheme="minorHAnsi"/>
        </w:rPr>
        <w:t xml:space="preserve"> from </w:t>
      </w:r>
      <w:r w:rsidR="00854FF9" w:rsidRPr="004708B0">
        <w:rPr>
          <w:rFonts w:cstheme="minorHAnsi"/>
        </w:rPr>
        <w:t xml:space="preserve">previous studies </w:t>
      </w:r>
      <w:r w:rsidR="0040508C" w:rsidRPr="004708B0">
        <w:rPr>
          <w:rFonts w:cstheme="minorHAnsi"/>
        </w:rPr>
        <w:fldChar w:fldCharType="begin"/>
      </w:r>
      <w:r w:rsidR="0040508C" w:rsidRPr="004708B0">
        <w:rPr>
          <w:rFonts w:cstheme="minorHAnsi"/>
        </w:rPr>
        <w:instrText xml:space="preserve"> ADDIN ZOTERO_ITEM CSL_CITATION {"citationID":"ynmxdDTG","properties":{"formattedCitation":"(Aigle et al., 2019; Alves et al., 2018; Palomo et al., 2022)","plainCitation":"(Aigle et al., 2019; Alves et al., 2018; Palomo et al., 2022)","noteIndex":0},"citationItems":[{"id":102,"uris":["http://zotero.org/users/local/JetUa067/items/36IBIRC2"],"itemData":{"id":102,"type":"article-journal","abstract":"BACKGROUND: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I."},{"family":"Gubry-Rangin","given":"Cécile"}],"issued":{"date-parts":[["2019",7,4]]}}},{"id":100,"uris":["http://zotero.org/users/local/JetUa067/items/XGE8NHL8"],"itemData":{"id":100,"type":"article-journal","abstract":"Ammonia-oxidising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108,"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w:instrText>
      </w:r>
      <w:r w:rsidR="0040508C" w:rsidRPr="004708B0">
        <w:rPr>
          <w:rFonts w:cstheme="minorHAnsi"/>
          <w:lang w:val="fr-FR"/>
        </w:rPr>
        <w:instrText xml:space="preserve">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4708B0">
        <w:rPr>
          <w:rFonts w:cstheme="minorHAnsi"/>
        </w:rPr>
        <w:fldChar w:fldCharType="separate"/>
      </w:r>
      <w:r w:rsidR="0040508C" w:rsidRPr="004708B0">
        <w:rPr>
          <w:rFonts w:cstheme="minorHAnsi"/>
          <w:lang w:val="fr-FR"/>
        </w:rPr>
        <w:t>(Aigle et al., 2019; Alves et al., 2018; Palomo et al., 2022)</w:t>
      </w:r>
      <w:r w:rsidR="0040508C" w:rsidRPr="004708B0">
        <w:rPr>
          <w:rFonts w:cstheme="minorHAnsi"/>
        </w:rPr>
        <w:fldChar w:fldCharType="end"/>
      </w:r>
      <w:r w:rsidR="00AA6246" w:rsidRPr="004708B0">
        <w:rPr>
          <w:rFonts w:cstheme="minorHAnsi"/>
          <w:lang w:val="fr-FR"/>
        </w:rPr>
        <w:t xml:space="preserve">, </w:t>
      </w:r>
      <w:r w:rsidR="00AA6246" w:rsidRPr="004708B0">
        <w:rPr>
          <w:rFonts w:cstheme="minorHAnsi"/>
          <w:highlight w:val="yellow"/>
          <w:lang w:val="fr-FR"/>
        </w:rPr>
        <w:t>Lee et al.</w:t>
      </w:r>
      <w:r w:rsidR="00A929C2" w:rsidRPr="004708B0">
        <w:rPr>
          <w:rFonts w:cstheme="minorHAnsi"/>
          <w:highlight w:val="yellow"/>
          <w:lang w:val="fr-FR"/>
        </w:rPr>
        <w:t xml:space="preserve">, </w:t>
      </w:r>
      <w:r w:rsidR="00AA6246" w:rsidRPr="004708B0">
        <w:rPr>
          <w:rFonts w:cstheme="minorHAnsi"/>
          <w:highlight w:val="yellow"/>
          <w:lang w:val="fr-FR"/>
        </w:rPr>
        <w:t>not yet published</w:t>
      </w:r>
      <w:r w:rsidR="00CE6758" w:rsidRPr="004708B0">
        <w:rPr>
          <w:rFonts w:cstheme="minorHAnsi"/>
          <w:highlight w:val="yellow"/>
          <w:lang w:val="fr-FR"/>
        </w:rPr>
        <w:t>.</w:t>
      </w:r>
      <w:r w:rsidR="00CE6758" w:rsidRPr="004708B0">
        <w:rPr>
          <w:rFonts w:cstheme="minorHAnsi"/>
          <w:lang w:val="fr-FR"/>
        </w:rPr>
        <w:t xml:space="preserve"> </w:t>
      </w:r>
    </w:p>
    <w:p w14:paraId="23F985F0" w14:textId="77777777" w:rsidR="00301E4B" w:rsidRPr="009E0F40" w:rsidRDefault="00301E4B" w:rsidP="00301E4B">
      <w:pPr>
        <w:spacing w:line="480" w:lineRule="auto"/>
        <w:jc w:val="both"/>
        <w:rPr>
          <w:ins w:id="15" w:author="Ari Fina Bintarti" w:date="2024-01-22T14:58:00Z"/>
          <w:rFonts w:ascii="Arial" w:hAnsi="Arial" w:cs="Arial"/>
          <w:b/>
          <w:bCs/>
        </w:rPr>
      </w:pPr>
      <w:ins w:id="16" w:author="Ari Fina Bintarti" w:date="2024-01-22T14:58:00Z">
        <w:r w:rsidRPr="009E0F40">
          <w:rPr>
            <w:rFonts w:ascii="Arial" w:hAnsi="Arial" w:cs="Arial"/>
            <w:b/>
            <w:bCs/>
          </w:rPr>
          <w:t xml:space="preserve">Sequencing </w:t>
        </w:r>
        <w:commentRangeStart w:id="17"/>
        <w:r w:rsidRPr="009E0F40">
          <w:rPr>
            <w:rFonts w:ascii="Arial" w:hAnsi="Arial" w:cs="Arial"/>
            <w:b/>
            <w:bCs/>
          </w:rPr>
          <w:t>Summary</w:t>
        </w:r>
        <w:commentRangeEnd w:id="17"/>
        <w:r w:rsidRPr="009E0F40">
          <w:rPr>
            <w:rStyle w:val="CommentReference"/>
            <w:rFonts w:ascii="Arial" w:hAnsi="Arial" w:cs="Arial"/>
          </w:rPr>
          <w:commentReference w:id="17"/>
        </w:r>
        <w:r w:rsidRPr="009E0F40">
          <w:rPr>
            <w:rFonts w:ascii="Arial" w:hAnsi="Arial" w:cs="Arial"/>
            <w:b/>
            <w:bCs/>
          </w:rPr>
          <w:t xml:space="preserve"> </w:t>
        </w:r>
      </w:ins>
    </w:p>
    <w:p w14:paraId="3694033B" w14:textId="77777777" w:rsidR="00301E4B" w:rsidRPr="009E0F40" w:rsidRDefault="00301E4B" w:rsidP="00301E4B">
      <w:pPr>
        <w:spacing w:line="480" w:lineRule="auto"/>
        <w:jc w:val="both"/>
        <w:rPr>
          <w:ins w:id="18" w:author="Ari Fina Bintarti" w:date="2024-01-22T14:58:00Z"/>
          <w:rFonts w:ascii="Arial" w:hAnsi="Arial" w:cs="Arial"/>
        </w:rPr>
      </w:pPr>
      <w:ins w:id="19" w:author="Ari Fina Bintarti" w:date="2024-01-22T14:58:00Z">
        <w:r w:rsidRPr="009E0F40">
          <w:rPr>
            <w:rFonts w:ascii="Arial" w:hAnsi="Arial" w:cs="Arial"/>
          </w:rPr>
          <w:t xml:space="preserve">We successfully obtained a total of 1 806 442, 1 528 985, and 1 924 171 quality filtered reads of AOB, AOA, and comammox </w:t>
        </w:r>
        <w:r w:rsidRPr="009E0F40">
          <w:rPr>
            <w:rFonts w:ascii="Arial" w:hAnsi="Arial" w:cs="Arial"/>
            <w:i/>
            <w:iCs/>
          </w:rPr>
          <w:t>amoA</w:t>
        </w:r>
        <w:r w:rsidRPr="009E0F40">
          <w:rPr>
            <w:rFonts w:ascii="Arial" w:hAnsi="Arial" w:cs="Arial"/>
          </w:rPr>
          <w:t xml:space="preserve"> genes, respectively, from 120 bulk soil and 72 rhizosphere samples. Amplicon Sequence Variants of AOB, AOA, and comammox generated from the rarefied reads were 1 222, 592, and 632 ASVs, respectively. Rarefaction curves of all samples reached asymptotes and showed sequencing depths were sufficient to capture all of the representative communities in the samples </w:t>
        </w:r>
        <w:r w:rsidRPr="009E0F40">
          <w:rPr>
            <w:rFonts w:ascii="Arial" w:hAnsi="Arial" w:cs="Arial"/>
            <w:highlight w:val="yellow"/>
          </w:rPr>
          <w:t>(Supplementary Fig. 1: rarefaction curve</w:t>
        </w:r>
        <w:r>
          <w:rPr>
            <w:rFonts w:ascii="Arial" w:hAnsi="Arial" w:cs="Arial"/>
            <w:highlight w:val="yellow"/>
          </w:rPr>
          <w:t>s</w:t>
        </w:r>
        <w:r w:rsidRPr="009E0F40">
          <w:rPr>
            <w:rFonts w:ascii="Arial" w:hAnsi="Arial" w:cs="Arial"/>
            <w:highlight w:val="yellow"/>
          </w:rPr>
          <w:t>)</w:t>
        </w:r>
        <w:r w:rsidRPr="009E0F40">
          <w:rPr>
            <w:rFonts w:ascii="Arial" w:hAnsi="Arial" w:cs="Arial"/>
          </w:rPr>
          <w:t>.</w:t>
        </w:r>
      </w:ins>
    </w:p>
    <w:p w14:paraId="49EA4A5D" w14:textId="77777777" w:rsidR="004708B0" w:rsidRPr="004708B0" w:rsidRDefault="004708B0" w:rsidP="004708B0">
      <w:pPr>
        <w:spacing w:after="0" w:line="480" w:lineRule="auto"/>
        <w:jc w:val="both"/>
        <w:rPr>
          <w:rFonts w:cstheme="minorHAnsi"/>
          <w:lang w:val="fr-FR"/>
        </w:rPr>
      </w:pPr>
    </w:p>
    <w:p w14:paraId="3C33A209" w14:textId="77777777" w:rsidR="008D274B" w:rsidRPr="004708B0" w:rsidRDefault="008D274B" w:rsidP="004708B0">
      <w:pPr>
        <w:spacing w:after="0" w:line="480" w:lineRule="auto"/>
        <w:jc w:val="both"/>
        <w:rPr>
          <w:rFonts w:cstheme="minorHAnsi"/>
        </w:rPr>
      </w:pPr>
      <w:r w:rsidRPr="004708B0">
        <w:rPr>
          <w:rFonts w:cstheme="minorHAnsi"/>
          <w:b/>
          <w:bCs/>
        </w:rPr>
        <w:t>Quantification</w:t>
      </w:r>
      <w:r w:rsidRPr="004708B0">
        <w:rPr>
          <w:rFonts w:cstheme="minorHAnsi"/>
          <w:b/>
          <w:bCs/>
          <w:i/>
          <w:iCs/>
        </w:rPr>
        <w:t xml:space="preserve"> </w:t>
      </w:r>
      <w:r w:rsidRPr="004708B0">
        <w:rPr>
          <w:rFonts w:cstheme="minorHAnsi"/>
          <w:b/>
          <w:bCs/>
        </w:rPr>
        <w:t>of total microbial and ammonia-oxidizing communities</w:t>
      </w:r>
    </w:p>
    <w:p w14:paraId="23DBFB5A" w14:textId="77777777" w:rsidR="00501CD8" w:rsidRDefault="00973262" w:rsidP="004708B0">
      <w:pPr>
        <w:spacing w:after="0" w:line="480" w:lineRule="auto"/>
        <w:jc w:val="both"/>
        <w:rPr>
          <w:rFonts w:cstheme="minorHAnsi"/>
        </w:rPr>
      </w:pPr>
      <w:r w:rsidRPr="004708B0">
        <w:rPr>
          <w:rFonts w:cstheme="minorHAnsi"/>
          <w:b/>
          <w:bCs/>
        </w:rPr>
        <w:tab/>
      </w:r>
      <w:r w:rsidR="009D17A0" w:rsidRPr="004708B0">
        <w:rPr>
          <w:rFonts w:cstheme="minorHAnsi"/>
        </w:rPr>
        <w:t>Real-time quantitative PCR (qPCR)</w:t>
      </w:r>
      <w:r w:rsidR="000500CB" w:rsidRPr="004708B0">
        <w:rPr>
          <w:rFonts w:cstheme="minorHAnsi"/>
        </w:rPr>
        <w:t xml:space="preserve"> assays</w:t>
      </w:r>
      <w:r w:rsidR="009D17A0" w:rsidRPr="004708B0">
        <w:rPr>
          <w:rFonts w:cstheme="minorHAnsi"/>
        </w:rPr>
        <w:t xml:space="preserve"> </w:t>
      </w:r>
      <w:r w:rsidR="007A2E98" w:rsidRPr="004708B0">
        <w:rPr>
          <w:rFonts w:cstheme="minorHAnsi"/>
        </w:rPr>
        <w:t xml:space="preserve">of 16S rRNA and </w:t>
      </w:r>
      <w:r w:rsidR="007A2E98" w:rsidRPr="004708B0">
        <w:rPr>
          <w:rFonts w:cstheme="minorHAnsi"/>
          <w:i/>
          <w:iCs/>
        </w:rPr>
        <w:t xml:space="preserve">amoA </w:t>
      </w:r>
      <w:r w:rsidR="007A2E98" w:rsidRPr="004708B0">
        <w:rPr>
          <w:rFonts w:cstheme="minorHAnsi"/>
        </w:rPr>
        <w:t xml:space="preserve">genes </w:t>
      </w:r>
      <w:r w:rsidR="000500CB" w:rsidRPr="004708B0">
        <w:rPr>
          <w:rFonts w:cstheme="minorHAnsi"/>
        </w:rPr>
        <w:t>were</w:t>
      </w:r>
      <w:r w:rsidR="009D17A0" w:rsidRPr="004708B0">
        <w:rPr>
          <w:rFonts w:cstheme="minorHAnsi"/>
        </w:rPr>
        <w:t xml:space="preserve"> performed to </w:t>
      </w:r>
      <w:r w:rsidR="000500CB" w:rsidRPr="004708B0">
        <w:rPr>
          <w:rFonts w:cstheme="minorHAnsi"/>
        </w:rPr>
        <w:t xml:space="preserve">quantify the </w:t>
      </w:r>
      <w:r w:rsidR="002B1C53" w:rsidRPr="004708B0">
        <w:rPr>
          <w:rFonts w:cstheme="minorHAnsi"/>
        </w:rPr>
        <w:t>abundance</w:t>
      </w:r>
      <w:r w:rsidR="00614C7F" w:rsidRPr="004708B0">
        <w:rPr>
          <w:rFonts w:cstheme="minorHAnsi"/>
        </w:rPr>
        <w:t>s</w:t>
      </w:r>
      <w:r w:rsidR="002B1C53" w:rsidRPr="004708B0">
        <w:rPr>
          <w:rFonts w:cstheme="minorHAnsi"/>
        </w:rPr>
        <w:t xml:space="preserve"> of total bacterial</w:t>
      </w:r>
      <w:r w:rsidR="00614C7F" w:rsidRPr="004708B0">
        <w:rPr>
          <w:rFonts w:cstheme="minorHAnsi"/>
        </w:rPr>
        <w:t xml:space="preserve"> and ammonia-oxidizing communities</w:t>
      </w:r>
      <w:r w:rsidR="007A2E98" w:rsidRPr="004708B0">
        <w:rPr>
          <w:rFonts w:cstheme="minorHAnsi"/>
        </w:rPr>
        <w:t>, respectively</w:t>
      </w:r>
      <w:r w:rsidR="00B45D0D" w:rsidRPr="004708B0">
        <w:rPr>
          <w:rFonts w:cstheme="minorHAnsi"/>
        </w:rPr>
        <w:t xml:space="preserve">. </w:t>
      </w:r>
      <w:r w:rsidR="00B51A57" w:rsidRPr="004708B0">
        <w:rPr>
          <w:rFonts w:cstheme="minorHAnsi"/>
        </w:rPr>
        <w:t>Total bacterial communities were quantified</w:t>
      </w:r>
      <w:r w:rsidR="005B765D" w:rsidRPr="004708B0">
        <w:rPr>
          <w:rFonts w:cstheme="minorHAnsi"/>
        </w:rPr>
        <w:t xml:space="preserve"> using </w:t>
      </w:r>
      <w:r w:rsidR="004C1658" w:rsidRPr="004708B0">
        <w:rPr>
          <w:rFonts w:cstheme="minorHAnsi"/>
        </w:rPr>
        <w:t xml:space="preserve">341F and 534R primer pair </w:t>
      </w:r>
      <w:r w:rsidR="004C1658" w:rsidRPr="004708B0">
        <w:rPr>
          <w:rFonts w:cstheme="minorHAnsi"/>
        </w:rPr>
        <w:fldChar w:fldCharType="begin"/>
      </w:r>
      <w:r w:rsidR="004C1658" w:rsidRPr="004708B0">
        <w:rPr>
          <w:rFonts w:cstheme="minorHAnsi"/>
        </w:rPr>
        <w:instrText xml:space="preserve"> ADDIN ZOTERO_ITEM CSL_CITATION {"citationID":"Hvv4MGo0","properties":{"formattedCitation":"(Muyzer et al., 1993)","plainCitation":"(Muyzer et al., 1993)","noteIndex":0},"citationItems":[{"id":118,"uris":["http://zotero.org/users/local/JetUa067/items/KAVMDA8G"],"itemData":{"id":118,"type":"article-journal","abstract":"We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4708B0">
        <w:rPr>
          <w:rFonts w:cstheme="minorHAnsi"/>
        </w:rPr>
        <w:fldChar w:fldCharType="separate"/>
      </w:r>
      <w:r w:rsidR="004C1658" w:rsidRPr="004708B0">
        <w:rPr>
          <w:rFonts w:cstheme="minorHAnsi"/>
        </w:rPr>
        <w:t>(Muyzer et al., 1993)</w:t>
      </w:r>
      <w:r w:rsidR="004C1658" w:rsidRPr="004708B0">
        <w:rPr>
          <w:rFonts w:cstheme="minorHAnsi"/>
        </w:rPr>
        <w:fldChar w:fldCharType="end"/>
      </w:r>
      <w:r w:rsidR="004C1658" w:rsidRPr="004708B0">
        <w:rPr>
          <w:rFonts w:cstheme="minorHAnsi"/>
        </w:rPr>
        <w:t>, which amplifies the V3 region of the 16S rRNA gene</w:t>
      </w:r>
      <w:r w:rsidR="004F750D" w:rsidRPr="004708B0">
        <w:rPr>
          <w:rFonts w:cstheme="minorHAnsi"/>
        </w:rPr>
        <w:t xml:space="preserve">, according to the previous studies </w:t>
      </w:r>
      <w:r w:rsidR="004F750D" w:rsidRPr="004708B0">
        <w:rPr>
          <w:rFonts w:cstheme="minorHAnsi"/>
        </w:rPr>
        <w:fldChar w:fldCharType="begin"/>
      </w:r>
      <w:r w:rsidR="004F750D" w:rsidRPr="004708B0">
        <w:rPr>
          <w:rFonts w:cstheme="minorHAnsi"/>
        </w:rPr>
        <w:instrText xml:space="preserve"> ADDIN ZOTERO_ITEM CSL_CITATION {"citationID":"aCzHfw1A","properties":{"formattedCitation":"(L\\uc0\\u243{}pez-Guti\\uc0\\u233{}rrez et al., 2004; Ochsenreiter et al., 2003)","plainCitation":"(López-Gutiérrez et al., 2004; Ochsenreiter et al., 2003)","noteIndex":0},"citationItems":[{"id":130,"uris":["http://zotero.org/users/local/JetUa067/items/SN8UBN82"],"itemData":{"id":130,"type":"article-journal","abstract":"Nitrate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121,"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4708B0">
        <w:rPr>
          <w:rFonts w:cstheme="minorHAnsi"/>
        </w:rPr>
        <w:fldChar w:fldCharType="separate"/>
      </w:r>
      <w:r w:rsidR="004F750D" w:rsidRPr="004708B0">
        <w:rPr>
          <w:rFonts w:cstheme="minorHAnsi"/>
        </w:rPr>
        <w:t>(López-Gutiérrez et al., 2004; Ochsenreiter et al., 2003)</w:t>
      </w:r>
      <w:r w:rsidR="004F750D" w:rsidRPr="004708B0">
        <w:rPr>
          <w:rFonts w:cstheme="minorHAnsi"/>
        </w:rPr>
        <w:fldChar w:fldCharType="end"/>
      </w:r>
      <w:r w:rsidR="004C1658" w:rsidRPr="004708B0">
        <w:rPr>
          <w:rFonts w:cstheme="minorHAnsi"/>
        </w:rPr>
        <w:t xml:space="preserve">. </w:t>
      </w:r>
      <w:r w:rsidR="006E7A72" w:rsidRPr="004708B0">
        <w:rPr>
          <w:rFonts w:cstheme="minorHAnsi"/>
        </w:rPr>
        <w:t xml:space="preserve">Ammonia-oxidizing bacterial and archaeal abundances were determined </w:t>
      </w:r>
      <w:r w:rsidR="009D17A0" w:rsidRPr="004708B0">
        <w:rPr>
          <w:rFonts w:cstheme="minorHAnsi"/>
        </w:rPr>
        <w:t>using</w:t>
      </w:r>
      <w:r w:rsidR="00CF0D28" w:rsidRPr="004708B0">
        <w:rPr>
          <w:rFonts w:cstheme="minorHAnsi"/>
        </w:rPr>
        <w:t xml:space="preserve"> </w:t>
      </w:r>
      <w:r w:rsidR="00F61C03" w:rsidRPr="004708B0">
        <w:rPr>
          <w:rFonts w:cstheme="minorHAnsi"/>
        </w:rPr>
        <w:t xml:space="preserve">the </w:t>
      </w:r>
      <w:r w:rsidR="00CF0D28" w:rsidRPr="004708B0">
        <w:rPr>
          <w:rFonts w:cstheme="minorHAnsi"/>
          <w:i/>
          <w:iCs/>
        </w:rPr>
        <w:t>amoA</w:t>
      </w:r>
      <w:r w:rsidR="00CF0D28" w:rsidRPr="004708B0">
        <w:rPr>
          <w:rFonts w:cstheme="minorHAnsi"/>
        </w:rPr>
        <w:t xml:space="preserve"> gene-targeted primer</w:t>
      </w:r>
      <w:r w:rsidR="00F61C03" w:rsidRPr="004708B0">
        <w:rPr>
          <w:rFonts w:cstheme="minorHAnsi"/>
        </w:rPr>
        <w:t xml:space="preserve">s </w:t>
      </w:r>
      <w:r w:rsidR="00CF0D28" w:rsidRPr="004708B0">
        <w:rPr>
          <w:rFonts w:cstheme="minorHAnsi"/>
        </w:rPr>
        <w:t>as described previously</w:t>
      </w:r>
      <w:r w:rsidR="00C95801" w:rsidRPr="004708B0">
        <w:rPr>
          <w:rFonts w:cstheme="minorHAnsi"/>
          <w:color w:val="000000" w:themeColor="text1"/>
        </w:rPr>
        <w:t xml:space="preserve"> </w:t>
      </w:r>
      <w:r w:rsidR="00C95801" w:rsidRPr="004708B0">
        <w:rPr>
          <w:rFonts w:cstheme="minorHAnsi"/>
          <w:color w:val="000000" w:themeColor="text1"/>
        </w:rPr>
        <w:fldChar w:fldCharType="begin"/>
      </w:r>
      <w:r w:rsidR="00B014C7" w:rsidRPr="004708B0">
        <w:rPr>
          <w:rFonts w:cstheme="minorHAnsi"/>
          <w:color w:val="000000" w:themeColor="text1"/>
        </w:rPr>
        <w:instrText xml:space="preserve"> ADDIN ZOTERO_ITEM CSL_CITATION {"citationID":"PZEc2uPt","properties":{"formattedCitation":"(Bru et al., 2011; Leininger et al., 2006; Tourna et al., 2008)","plainCitation":"(Bru et al., 2011; Leininger et al., 2006; Tourna et al., 2008)","noteIndex":0},"citationItems":[{"id":115,"uris":["http://zotero.org/users/local/JetUa067/items/S8EQZUUL"],"itemData":{"id":115,"type":"article-journal","abstract":"Little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journal","DOI":"10.1038/ismej.2010.130","ISSN":"1751-7370","issue":"3","journalAbbreviation":"ISME J","language":"eng","note":"PMID: 20703315\nPMCID: PMC3105713","page":"532-542","source":"PubMed","title":"Determinants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id":124,"uris":["http://zotero.org/users/local/JetUa067/items/3LIUHECU"],"itemData":{"id":124,"type":"article-journal","abstract":"Ammonia oxidation is the first step in nitrification, a key process in the global nitrogen cycle that results in the formation of nitrate through microbial activity. The increase in nitrate availability in soils is important for plant nutrition, but it also has considerable impact on groundwater pollution owing to leaching. Here we show that archaeal ammonia oxidizers are more abundant in soils than their well-known bacterial counterparts. We investigated the abundance of the gene encoding a subunit of the key enzyme ammonia monooxygenase (amoA) in 12 pristine and agricultural soils of three climatic zones. amoA gene copies of Crenarchaeota (Archaea) were up to 3,000-fold more abundant than bacterial amoA genes. High amounts of crenarchaeota-specific lipids, including crenarchaeol, correlated with the abundance of archaeal amoA gene copies. Furthermore, reverse transcription quantitative PCR studies and complementary DNA analysis using novel cloning-independent pyrosequencing technology demonstrated the activity of the archaea in situ and supported the numerical dominance of archaeal over bacterial ammonia oxidizers. Our results indicate that crenarchaeota may be the most abundant ammonia-oxidizing organisms in soil ecosystems on Earth.","container-title":"Nature","DOI":"10.1038/nature04983","ISSN":"1476-4687","issue":"7104","journalAbbreviation":"Nature","language":"eng","note":"PMID: 16915287","page":"806-809","source":"PubMed","title":"Archaea predominate among ammonia-oxidizing prokaryotes in soils","volume":"442","author":[{"family":"Leininger","given":"S."},{"family":"Urich","given":"T."},{"family":"Schloter","given":"M."},{"family":"Schwark","given":"L."},{"family":"Qi","given":"J."},{"family":"Nicol","given":"G. W."},{"family":"Prosser","given":"J. I."},{"family":"Schuster","given":"S. C."},{"family":"Schleper","given":"C."}],"issued":{"date-parts":[["2006",8,17]]}}},{"id":88,"uris":["http://zotero.org/users/local/JetUa067/items/HYJWVY76"],"itemData":{"id":88,"type":"article-journal","abstract":"Ammonia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C95801" w:rsidRPr="004708B0">
        <w:rPr>
          <w:rFonts w:cstheme="minorHAnsi"/>
          <w:color w:val="000000" w:themeColor="text1"/>
        </w:rPr>
        <w:fldChar w:fldCharType="separate"/>
      </w:r>
      <w:r w:rsidR="00B014C7" w:rsidRPr="004708B0">
        <w:rPr>
          <w:rFonts w:cstheme="minorHAnsi"/>
        </w:rPr>
        <w:t>(Bru et al., 2011; Leininger et al., 2006; Tourna et al., 2008)</w:t>
      </w:r>
      <w:r w:rsidR="00C95801" w:rsidRPr="004708B0">
        <w:rPr>
          <w:rFonts w:cstheme="minorHAnsi"/>
          <w:color w:val="000000" w:themeColor="text1"/>
        </w:rPr>
        <w:fldChar w:fldCharType="end"/>
      </w:r>
      <w:r w:rsidR="00C95801" w:rsidRPr="004708B0">
        <w:rPr>
          <w:rFonts w:cstheme="minorHAnsi"/>
          <w:color w:val="000000" w:themeColor="text1"/>
        </w:rPr>
        <w:t>.</w:t>
      </w:r>
      <w:r w:rsidR="00B00A14" w:rsidRPr="004708B0">
        <w:rPr>
          <w:rFonts w:cstheme="minorHAnsi"/>
        </w:rPr>
        <w:t xml:space="preserve"> </w:t>
      </w:r>
      <w:ins w:id="20" w:author="Laurent Philippot" w:date="2023-10-21T14:32:00Z">
        <w:r w:rsidR="00CD380D">
          <w:rPr>
            <w:rFonts w:cstheme="minorHAnsi"/>
          </w:rPr>
          <w:t>T</w:t>
        </w:r>
      </w:ins>
      <w:del w:id="21" w:author="Laurent Philippot" w:date="2023-10-21T14:32:00Z">
        <w:r w:rsidR="00F61C03" w:rsidRPr="004708B0" w:rsidDel="00CD380D">
          <w:rPr>
            <w:rFonts w:cstheme="minorHAnsi"/>
          </w:rPr>
          <w:delText>Whereas, t</w:delText>
        </w:r>
      </w:del>
      <w:r w:rsidR="00CF0D28" w:rsidRPr="004708B0">
        <w:rPr>
          <w:rFonts w:cstheme="minorHAnsi"/>
        </w:rPr>
        <w:t>he abundances of c</w:t>
      </w:r>
      <w:r w:rsidR="00F527A8" w:rsidRPr="004708B0">
        <w:rPr>
          <w:rFonts w:cstheme="minorHAnsi"/>
          <w:color w:val="000000" w:themeColor="text1"/>
        </w:rPr>
        <w:t>omammox</w:t>
      </w:r>
      <w:r w:rsidR="00F61C03" w:rsidRPr="004708B0">
        <w:rPr>
          <w:rFonts w:cstheme="minorHAnsi"/>
          <w:color w:val="000000" w:themeColor="text1"/>
        </w:rPr>
        <w:t xml:space="preserve"> </w:t>
      </w:r>
      <w:r w:rsidR="00CF0D28" w:rsidRPr="004708B0">
        <w:rPr>
          <w:rFonts w:cstheme="minorHAnsi"/>
          <w:i/>
          <w:iCs/>
          <w:color w:val="000000" w:themeColor="text1"/>
        </w:rPr>
        <w:t>amoA</w:t>
      </w:r>
      <w:r w:rsidR="00CF0D28" w:rsidRPr="004708B0">
        <w:rPr>
          <w:rFonts w:cstheme="minorHAnsi"/>
          <w:color w:val="000000" w:themeColor="text1"/>
        </w:rPr>
        <w:t xml:space="preserve"> genes</w:t>
      </w:r>
      <w:r w:rsidR="00F527A8" w:rsidRPr="004708B0">
        <w:rPr>
          <w:rFonts w:cstheme="minorHAnsi"/>
          <w:color w:val="000000" w:themeColor="text1"/>
        </w:rPr>
        <w:t xml:space="preserve"> were </w:t>
      </w:r>
      <w:r w:rsidR="00CF0D28" w:rsidRPr="004708B0">
        <w:rPr>
          <w:rFonts w:cstheme="minorHAnsi"/>
          <w:color w:val="000000" w:themeColor="text1"/>
        </w:rPr>
        <w:t>assessed</w:t>
      </w:r>
      <w:r w:rsidR="00F527A8" w:rsidRPr="004708B0">
        <w:rPr>
          <w:rFonts w:cstheme="minorHAnsi"/>
          <w:color w:val="000000" w:themeColor="text1"/>
        </w:rPr>
        <w:t xml:space="preserve"> </w:t>
      </w:r>
      <w:r w:rsidR="00F61C03" w:rsidRPr="004708B0">
        <w:rPr>
          <w:rFonts w:cstheme="minorHAnsi"/>
          <w:color w:val="000000" w:themeColor="text1"/>
        </w:rPr>
        <w:t>using</w:t>
      </w:r>
      <w:r w:rsidR="00F527A8" w:rsidRPr="004708B0">
        <w:rPr>
          <w:rFonts w:cstheme="minorHAnsi"/>
          <w:color w:val="000000" w:themeColor="text1"/>
        </w:rPr>
        <w:t xml:space="preserve"> </w:t>
      </w:r>
      <w:r w:rsidR="00F61C03" w:rsidRPr="004708B0">
        <w:rPr>
          <w:rFonts w:cstheme="minorHAnsi"/>
          <w:color w:val="000000" w:themeColor="text1"/>
        </w:rPr>
        <w:t>two</w:t>
      </w:r>
      <w:r w:rsidR="00F527A8" w:rsidRPr="004708B0">
        <w:rPr>
          <w:rFonts w:cstheme="minorHAnsi"/>
          <w:color w:val="000000" w:themeColor="text1"/>
        </w:rPr>
        <w:t xml:space="preserve"> </w:t>
      </w:r>
      <w:r w:rsidR="00F527A8" w:rsidRPr="004708B0">
        <w:rPr>
          <w:rFonts w:cstheme="minorHAnsi"/>
          <w:color w:val="000000" w:themeColor="text1"/>
        </w:rPr>
        <w:lastRenderedPageBreak/>
        <w:t xml:space="preserve">primer </w:t>
      </w:r>
      <w:r w:rsidR="006E7A72" w:rsidRPr="004708B0">
        <w:rPr>
          <w:rFonts w:cstheme="minorHAnsi"/>
          <w:color w:val="000000" w:themeColor="text1"/>
        </w:rPr>
        <w:t>sets</w:t>
      </w:r>
      <w:r w:rsidR="00F527A8" w:rsidRPr="004708B0">
        <w:rPr>
          <w:rFonts w:cstheme="minorHAnsi"/>
          <w:color w:val="000000" w:themeColor="text1"/>
        </w:rPr>
        <w:t xml:space="preserve"> targeting</w:t>
      </w:r>
      <w:r w:rsidR="003F5D05" w:rsidRPr="004708B0">
        <w:rPr>
          <w:rFonts w:cstheme="minorHAnsi"/>
          <w:color w:val="000000" w:themeColor="text1"/>
        </w:rPr>
        <w:t xml:space="preserve"> </w:t>
      </w:r>
      <w:r w:rsidR="00F527A8" w:rsidRPr="004708B0">
        <w:rPr>
          <w:rFonts w:cstheme="minorHAnsi"/>
          <w:color w:val="000000" w:themeColor="text1"/>
        </w:rPr>
        <w:t>comammox</w:t>
      </w:r>
      <w:r w:rsidR="00F61C03" w:rsidRPr="004708B0">
        <w:rPr>
          <w:rFonts w:cstheme="minorHAnsi"/>
          <w:color w:val="000000" w:themeColor="text1"/>
        </w:rPr>
        <w:t xml:space="preserve"> </w:t>
      </w:r>
      <w:r w:rsidR="00F61C03" w:rsidRPr="004708B0">
        <w:rPr>
          <w:rFonts w:cstheme="minorHAnsi"/>
          <w:i/>
          <w:iCs/>
          <w:color w:val="000000" w:themeColor="text1"/>
        </w:rPr>
        <w:t>Nitrospira</w:t>
      </w:r>
      <w:r w:rsidR="00F61C03" w:rsidRPr="004708B0">
        <w:rPr>
          <w:rFonts w:cstheme="minorHAnsi"/>
          <w:color w:val="000000" w:themeColor="text1"/>
        </w:rPr>
        <w:t xml:space="preserve"> clade A</w:t>
      </w:r>
      <w:r w:rsidR="00772D68" w:rsidRPr="004708B0">
        <w:rPr>
          <w:rFonts w:cstheme="minorHAnsi"/>
          <w:color w:val="000000" w:themeColor="text1"/>
        </w:rPr>
        <w:t xml:space="preserve"> (comaA-244F and comaA-659R)</w:t>
      </w:r>
      <w:r w:rsidR="00F61C03" w:rsidRPr="004708B0">
        <w:rPr>
          <w:rFonts w:cstheme="minorHAnsi"/>
          <w:color w:val="000000" w:themeColor="text1"/>
        </w:rPr>
        <w:t xml:space="preserve"> and B</w:t>
      </w:r>
      <w:r w:rsidR="00772D68" w:rsidRPr="004708B0">
        <w:rPr>
          <w:rFonts w:cstheme="minorHAnsi"/>
          <w:color w:val="000000" w:themeColor="text1"/>
        </w:rPr>
        <w:t xml:space="preserve"> (comaB-244F and comaB-659R)</w:t>
      </w:r>
      <w:r w:rsidR="00833F5C" w:rsidRPr="004708B0">
        <w:rPr>
          <w:rFonts w:cstheme="minorHAnsi"/>
          <w:color w:val="000000" w:themeColor="text1"/>
        </w:rPr>
        <w:t xml:space="preserve"> </w:t>
      </w:r>
      <w:r w:rsidR="00B00A14" w:rsidRPr="004708B0">
        <w:rPr>
          <w:rFonts w:cstheme="minorHAnsi"/>
          <w:bCs/>
          <w:color w:val="000000" w:themeColor="text1"/>
        </w:rPr>
        <w:fldChar w:fldCharType="begin"/>
      </w:r>
      <w:r w:rsidR="00B00A14" w:rsidRPr="004708B0">
        <w:rPr>
          <w:rFonts w:cstheme="minorHAnsi"/>
          <w:bCs/>
          <w:color w:val="000000" w:themeColor="text1"/>
        </w:rPr>
        <w:instrText xml:space="preserve"> ADDIN ZOTERO_ITEM CSL_CITATION {"citationID":"b0B2HYdR","properties":{"formattedCitation":"(Pjevac et al., 2017)","plainCitation":"(Pjevac et al., 2017)","noteIndex":0},"citationItems":[{"id":128,"uris":["http://zotero.org/users/local/JetUa067/items/MD54R4SA"],"itemData":{"id":128,"type":"article-journal","abstract":"Nitrification,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4708B0">
        <w:rPr>
          <w:rFonts w:cstheme="minorHAnsi"/>
          <w:bCs/>
          <w:color w:val="000000" w:themeColor="text1"/>
        </w:rPr>
        <w:fldChar w:fldCharType="separate"/>
      </w:r>
      <w:r w:rsidR="00B00A14" w:rsidRPr="004708B0">
        <w:rPr>
          <w:rFonts w:cstheme="minorHAnsi"/>
        </w:rPr>
        <w:t>(Pjevac et al., 2017)</w:t>
      </w:r>
      <w:r w:rsidR="00B00A14" w:rsidRPr="004708B0">
        <w:rPr>
          <w:rFonts w:cstheme="minorHAnsi"/>
          <w:bCs/>
          <w:color w:val="000000" w:themeColor="text1"/>
        </w:rPr>
        <w:fldChar w:fldCharType="end"/>
      </w:r>
      <w:r w:rsidR="00F61C03" w:rsidRPr="004708B0">
        <w:rPr>
          <w:rFonts w:cstheme="minorHAnsi"/>
          <w:bCs/>
          <w:color w:val="000000" w:themeColor="text1"/>
        </w:rPr>
        <w:t xml:space="preserve">. </w:t>
      </w:r>
      <w:r w:rsidR="0028276C" w:rsidRPr="004708B0">
        <w:rPr>
          <w:rFonts w:cstheme="minorHAnsi"/>
          <w:color w:val="000000" w:themeColor="text1"/>
        </w:rPr>
        <w:t xml:space="preserve">Two independent </w:t>
      </w:r>
      <w:r w:rsidR="00F61C03" w:rsidRPr="004708B0">
        <w:rPr>
          <w:rFonts w:cstheme="minorHAnsi"/>
          <w:color w:val="000000" w:themeColor="text1"/>
        </w:rPr>
        <w:t xml:space="preserve">qPCR </w:t>
      </w:r>
      <w:r w:rsidR="0028276C" w:rsidRPr="004708B0">
        <w:rPr>
          <w:rFonts w:cstheme="minorHAnsi"/>
          <w:color w:val="000000" w:themeColor="text1"/>
        </w:rPr>
        <w:t xml:space="preserve">runs were performed </w:t>
      </w:r>
      <w:r w:rsidR="00C95801" w:rsidRPr="004708B0">
        <w:rPr>
          <w:rFonts w:cstheme="minorHAnsi"/>
          <w:color w:val="000000" w:themeColor="text1"/>
        </w:rPr>
        <w:t>for each gene</w:t>
      </w:r>
      <w:del w:id="22" w:author="Laurent Philippot" w:date="2023-10-21T14:32:00Z">
        <w:r w:rsidR="005627B0" w:rsidRPr="004708B0" w:rsidDel="00CD380D">
          <w:rPr>
            <w:rFonts w:cstheme="minorHAnsi"/>
            <w:color w:val="000000" w:themeColor="text1"/>
          </w:rPr>
          <w:delText xml:space="preserve"> quantification</w:delText>
        </w:r>
      </w:del>
      <w:r w:rsidR="00C95801" w:rsidRPr="004708B0">
        <w:rPr>
          <w:rFonts w:cstheme="minorHAnsi"/>
          <w:color w:val="000000" w:themeColor="text1"/>
        </w:rPr>
        <w:t>.</w:t>
      </w:r>
      <w:r w:rsidR="00F61C03" w:rsidRPr="004708B0">
        <w:rPr>
          <w:rFonts w:cstheme="minorHAnsi"/>
          <w:color w:val="000000" w:themeColor="text1"/>
        </w:rPr>
        <w:t xml:space="preserve"> </w:t>
      </w:r>
      <w:r w:rsidR="00D77077" w:rsidRPr="004708B0">
        <w:rPr>
          <w:rFonts w:cstheme="minorHAnsi"/>
          <w:color w:val="000000" w:themeColor="text1"/>
        </w:rPr>
        <w:t xml:space="preserve">The fluorescent SYBR Green dye-based </w:t>
      </w:r>
      <w:r w:rsidR="00D77077" w:rsidRPr="004708B0">
        <w:rPr>
          <w:rFonts w:cstheme="minorHAnsi"/>
        </w:rPr>
        <w:t>q</w:t>
      </w:r>
      <w:r w:rsidR="008B5CFA" w:rsidRPr="004708B0">
        <w:rPr>
          <w:rFonts w:cstheme="minorHAnsi"/>
        </w:rPr>
        <w:t>PCR was performed</w:t>
      </w:r>
      <w:r w:rsidR="006F1D1B" w:rsidRPr="004708B0">
        <w:rPr>
          <w:rFonts w:cstheme="minorHAnsi"/>
        </w:rPr>
        <w:t xml:space="preserve"> </w:t>
      </w:r>
      <w:r w:rsidR="008B5CFA" w:rsidRPr="004708B0">
        <w:rPr>
          <w:rFonts w:cstheme="minorHAnsi"/>
        </w:rPr>
        <w:t xml:space="preserve">in a </w:t>
      </w:r>
      <w:r w:rsidR="007447D4" w:rsidRPr="004708B0">
        <w:rPr>
          <w:rFonts w:cstheme="minorHAnsi"/>
        </w:rPr>
        <w:t xml:space="preserve">15 µL </w:t>
      </w:r>
      <w:r w:rsidR="00E93AA0" w:rsidRPr="004708B0">
        <w:rPr>
          <w:rFonts w:cstheme="minorHAnsi"/>
        </w:rPr>
        <w:t>reaction mix</w:t>
      </w:r>
      <w:r w:rsidR="008B5CFA" w:rsidRPr="004708B0">
        <w:rPr>
          <w:rFonts w:cstheme="minorHAnsi"/>
        </w:rPr>
        <w:t xml:space="preserve"> </w:t>
      </w:r>
      <w:r w:rsidR="00A359C1" w:rsidRPr="004708B0">
        <w:rPr>
          <w:rFonts w:cstheme="minorHAnsi"/>
        </w:rPr>
        <w:t>containing</w:t>
      </w:r>
      <w:r w:rsidR="008B5CFA" w:rsidRPr="004708B0">
        <w:rPr>
          <w:rFonts w:cstheme="minorHAnsi"/>
        </w:rPr>
        <w:t xml:space="preserve"> </w:t>
      </w:r>
      <w:r w:rsidR="007447D4" w:rsidRPr="004708B0">
        <w:rPr>
          <w:rFonts w:cstheme="minorHAnsi"/>
        </w:rPr>
        <w:t>the Takyon™ low ROX SYBR 2X MasterMix blue dTTP (Eurogentec</w:t>
      </w:r>
      <w:r w:rsidR="005627B0" w:rsidRPr="004708B0">
        <w:rPr>
          <w:rFonts w:cstheme="minorHAnsi"/>
        </w:rPr>
        <w:t>, Seraing, Belgium</w:t>
      </w:r>
      <w:r w:rsidR="007447D4" w:rsidRPr="004708B0">
        <w:rPr>
          <w:rFonts w:cstheme="minorHAnsi"/>
        </w:rPr>
        <w:t>)</w:t>
      </w:r>
      <w:r w:rsidR="008B5CFA" w:rsidRPr="004708B0">
        <w:rPr>
          <w:rFonts w:cstheme="minorHAnsi"/>
        </w:rPr>
        <w:t xml:space="preserve">, </w:t>
      </w:r>
      <w:r w:rsidR="00A359C1" w:rsidRPr="004708B0">
        <w:rPr>
          <w:rFonts w:cstheme="minorHAnsi"/>
          <w:color w:val="000000" w:themeColor="text1"/>
        </w:rPr>
        <w:t xml:space="preserve">250 ng T4gp32, </w:t>
      </w:r>
      <w:r w:rsidR="007447D4" w:rsidRPr="004708B0">
        <w:rPr>
          <w:rFonts w:cstheme="minorHAnsi"/>
          <w:color w:val="000000" w:themeColor="text1"/>
        </w:rPr>
        <w:t>1 µM of each primer</w:t>
      </w:r>
      <w:r w:rsidR="00A359C1" w:rsidRPr="004708B0">
        <w:rPr>
          <w:rFonts w:cstheme="minorHAnsi"/>
          <w:color w:val="000000" w:themeColor="text1"/>
        </w:rPr>
        <w:t>, and 3 ng</w:t>
      </w:r>
      <w:del w:id="23" w:author="Laurent Philippot" w:date="2023-10-21T14:32:00Z">
        <w:r w:rsidR="00A359C1" w:rsidRPr="004708B0" w:rsidDel="00CD380D">
          <w:rPr>
            <w:rFonts w:cstheme="minorHAnsi"/>
            <w:color w:val="000000" w:themeColor="text1"/>
          </w:rPr>
          <w:delText>/µL</w:delText>
        </w:r>
      </w:del>
      <w:r w:rsidR="00A359C1" w:rsidRPr="004708B0">
        <w:rPr>
          <w:rFonts w:cstheme="minorHAnsi"/>
          <w:color w:val="000000" w:themeColor="text1"/>
        </w:rPr>
        <w:t xml:space="preserve"> of DNA</w:t>
      </w:r>
      <w:r w:rsidR="008B5CFA" w:rsidRPr="004708B0">
        <w:rPr>
          <w:rFonts w:cstheme="minorHAnsi"/>
        </w:rPr>
        <w:t>.</w:t>
      </w:r>
      <w:r w:rsidR="00B51A57" w:rsidRPr="004708B0">
        <w:rPr>
          <w:rFonts w:cstheme="minorHAnsi"/>
        </w:rPr>
        <w:t xml:space="preserve"> </w:t>
      </w:r>
      <w:r w:rsidR="00F46D0E" w:rsidRPr="004708B0">
        <w:rPr>
          <w:rFonts w:cstheme="minorHAnsi"/>
        </w:rPr>
        <w:t>Tenfold s</w:t>
      </w:r>
      <w:r w:rsidR="00B338DD" w:rsidRPr="004708B0">
        <w:rPr>
          <w:rFonts w:cstheme="minorHAnsi"/>
        </w:rPr>
        <w:t>erial dilution</w:t>
      </w:r>
      <w:r w:rsidR="007609E5" w:rsidRPr="004708B0">
        <w:rPr>
          <w:rFonts w:cstheme="minorHAnsi"/>
        </w:rPr>
        <w:t>s</w:t>
      </w:r>
      <w:r w:rsidR="00501CD8" w:rsidRPr="004708B0">
        <w:rPr>
          <w:rFonts w:cstheme="minorHAnsi"/>
        </w:rPr>
        <w:t xml:space="preserve"> (10</w:t>
      </w:r>
      <w:r w:rsidR="00501CD8" w:rsidRPr="004708B0">
        <w:rPr>
          <w:rFonts w:cstheme="minorHAnsi"/>
          <w:vertAlign w:val="superscript"/>
        </w:rPr>
        <w:t>1</w:t>
      </w:r>
      <w:r w:rsidR="00501CD8" w:rsidRPr="004708B0">
        <w:rPr>
          <w:rFonts w:cstheme="minorHAnsi"/>
        </w:rPr>
        <w:t>–10</w:t>
      </w:r>
      <w:r w:rsidR="00501CD8" w:rsidRPr="004708B0">
        <w:rPr>
          <w:rFonts w:cstheme="minorHAnsi"/>
          <w:vertAlign w:val="superscript"/>
        </w:rPr>
        <w:t>8</w:t>
      </w:r>
      <w:r w:rsidR="00501CD8" w:rsidRPr="004708B0">
        <w:rPr>
          <w:rFonts w:cstheme="minorHAnsi"/>
        </w:rPr>
        <w:t xml:space="preserve"> gene copies/µL)</w:t>
      </w:r>
      <w:r w:rsidR="00B338DD" w:rsidRPr="004708B0">
        <w:rPr>
          <w:rFonts w:cstheme="minorHAnsi"/>
        </w:rPr>
        <w:t xml:space="preserve"> of </w:t>
      </w:r>
      <w:r w:rsidR="007609E5" w:rsidRPr="004708B0">
        <w:rPr>
          <w:rFonts w:cstheme="minorHAnsi"/>
        </w:rPr>
        <w:t xml:space="preserve">linearized </w:t>
      </w:r>
      <w:r w:rsidR="00B338DD" w:rsidRPr="004708B0">
        <w:rPr>
          <w:rFonts w:cstheme="minorHAnsi"/>
        </w:rPr>
        <w:t>plasmid</w:t>
      </w:r>
      <w:r w:rsidR="007609E5" w:rsidRPr="004708B0">
        <w:rPr>
          <w:rFonts w:cstheme="minorHAnsi"/>
        </w:rPr>
        <w:t>s</w:t>
      </w:r>
      <w:r w:rsidR="00F46D0E" w:rsidRPr="004708B0">
        <w:rPr>
          <w:rFonts w:cstheme="minorHAnsi"/>
        </w:rPr>
        <w:t xml:space="preserve"> (pGEM-T)</w:t>
      </w:r>
      <w:r w:rsidR="00B338DD" w:rsidRPr="004708B0">
        <w:rPr>
          <w:rFonts w:cstheme="minorHAnsi"/>
        </w:rPr>
        <w:t xml:space="preserve"> containing cloned target gene</w:t>
      </w:r>
      <w:r w:rsidR="007609E5" w:rsidRPr="004708B0">
        <w:rPr>
          <w:rFonts w:cstheme="minorHAnsi"/>
        </w:rPr>
        <w:t xml:space="preserve">s were </w:t>
      </w:r>
      <w:r w:rsidR="00F46D0E" w:rsidRPr="004708B0">
        <w:rPr>
          <w:rFonts w:cstheme="minorHAnsi"/>
        </w:rPr>
        <w:t>used as template</w:t>
      </w:r>
      <w:r w:rsidR="007609E5" w:rsidRPr="004708B0">
        <w:rPr>
          <w:rFonts w:cstheme="minorHAnsi"/>
        </w:rPr>
        <w:t xml:space="preserve"> to determine standard curves.</w:t>
      </w:r>
      <w:r w:rsidR="00F46D0E" w:rsidRPr="004708B0">
        <w:rPr>
          <w:rFonts w:cstheme="minorHAnsi"/>
        </w:rPr>
        <w:t xml:space="preserve"> In addition, negative controls containing RNase-free water as template were included for measurement. </w:t>
      </w:r>
      <w:ins w:id="24" w:author="Laurent Philippot" w:date="2023-10-21T14:32:00Z">
        <w:r w:rsidR="00CD380D">
          <w:rPr>
            <w:rFonts w:cstheme="minorHAnsi"/>
          </w:rPr>
          <w:t>Add PCR efficien</w:t>
        </w:r>
      </w:ins>
      <w:ins w:id="25" w:author="Laurent Philippot" w:date="2023-10-21T14:33:00Z">
        <w:r w:rsidR="00CD380D">
          <w:rPr>
            <w:rFonts w:cstheme="minorHAnsi"/>
          </w:rPr>
          <w:t xml:space="preserve">cies. </w:t>
        </w:r>
      </w:ins>
      <w:r w:rsidR="005627B0" w:rsidRPr="004708B0">
        <w:rPr>
          <w:rFonts w:cstheme="minorHAnsi"/>
        </w:rPr>
        <w:t xml:space="preserve">Prior to qPCR, we tested the presence of PCR inhibitors in the DNA samples by adding known copies of standard plasmid DNA (pGEM®-T Easy Vector Systems) (Promega, Madison, WI, USA) into the diluted DNA extracts (10-fold dilution), and also into </w:t>
      </w:r>
      <w:r w:rsidR="007609E5" w:rsidRPr="004708B0">
        <w:rPr>
          <w:rFonts w:cstheme="minorHAnsi"/>
        </w:rPr>
        <w:t>RNase</w:t>
      </w:r>
      <w:r w:rsidR="005627B0" w:rsidRPr="004708B0">
        <w:rPr>
          <w:rFonts w:cstheme="minorHAnsi"/>
        </w:rPr>
        <w:t xml:space="preserve">-free water as </w:t>
      </w:r>
      <w:r w:rsidR="00A929C2" w:rsidRPr="004708B0">
        <w:rPr>
          <w:rFonts w:cstheme="minorHAnsi"/>
        </w:rPr>
        <w:t xml:space="preserve">positive </w:t>
      </w:r>
      <w:r w:rsidR="005627B0" w:rsidRPr="004708B0">
        <w:rPr>
          <w:rFonts w:cstheme="minorHAnsi"/>
        </w:rPr>
        <w:t>controls. The specific T7 and SP6 primers were used for the inhibition test</w:t>
      </w:r>
      <w:ins w:id="26" w:author="Laurent Philippot" w:date="2023-10-21T14:33:00Z">
        <w:r w:rsidR="000E645C">
          <w:rPr>
            <w:rFonts w:cstheme="minorHAnsi"/>
          </w:rPr>
          <w:t xml:space="preserve"> and no inhibition……</w:t>
        </w:r>
      </w:ins>
      <w:r w:rsidR="005627B0" w:rsidRPr="004708B0">
        <w:rPr>
          <w:rFonts w:cstheme="minorHAnsi"/>
        </w:rPr>
        <w:t xml:space="preserve">. </w:t>
      </w:r>
      <w:del w:id="27" w:author="Laurent Philippot" w:date="2023-10-21T14:33:00Z">
        <w:r w:rsidR="005627B0" w:rsidRPr="004708B0" w:rsidDel="000E645C">
          <w:rPr>
            <w:rFonts w:cstheme="minorHAnsi"/>
          </w:rPr>
          <w:delText>To investigate any PCR inhibition occurrences, we assessed the qPCR cycle-threshold (</w:delText>
        </w:r>
        <w:r w:rsidR="005627B0" w:rsidRPr="004708B0" w:rsidDel="000E645C">
          <w:rPr>
            <w:rStyle w:val="Emphasis"/>
            <w:rFonts w:cstheme="minorHAnsi"/>
          </w:rPr>
          <w:delText>C</w:delText>
        </w:r>
        <w:r w:rsidR="005627B0" w:rsidRPr="004708B0" w:rsidDel="000E645C">
          <w:rPr>
            <w:rFonts w:cstheme="minorHAnsi"/>
            <w:vertAlign w:val="subscript"/>
          </w:rPr>
          <w:delText>t</w:delText>
        </w:r>
        <w:r w:rsidR="005627B0" w:rsidRPr="004708B0" w:rsidDel="000E645C">
          <w:rPr>
            <w:rFonts w:cstheme="minorHAnsi"/>
          </w:rPr>
          <w:delText>) values between</w:delText>
        </w:r>
        <w:r w:rsidR="00A929C2" w:rsidRPr="004708B0" w:rsidDel="000E645C">
          <w:rPr>
            <w:rFonts w:cstheme="minorHAnsi"/>
          </w:rPr>
          <w:delText xml:space="preserve"> the</w:delText>
        </w:r>
        <w:r w:rsidR="005627B0" w:rsidRPr="004708B0" w:rsidDel="000E645C">
          <w:rPr>
            <w:rFonts w:cstheme="minorHAnsi"/>
          </w:rPr>
          <w:delText xml:space="preserve"> samples and controls.</w:delText>
        </w:r>
      </w:del>
    </w:p>
    <w:p w14:paraId="49467B7E" w14:textId="77777777" w:rsidR="004708B0" w:rsidRPr="004708B0" w:rsidRDefault="004708B0" w:rsidP="004708B0">
      <w:pPr>
        <w:spacing w:after="0" w:line="480" w:lineRule="auto"/>
        <w:jc w:val="both"/>
        <w:rPr>
          <w:rFonts w:cstheme="minorHAnsi"/>
        </w:rPr>
      </w:pPr>
    </w:p>
    <w:p w14:paraId="2FFC7BC6" w14:textId="77777777" w:rsidR="00A54115" w:rsidRPr="004708B0" w:rsidRDefault="00D71595" w:rsidP="004708B0">
      <w:pPr>
        <w:spacing w:after="0" w:line="480" w:lineRule="auto"/>
        <w:jc w:val="both"/>
        <w:rPr>
          <w:rFonts w:cstheme="minorHAnsi"/>
          <w:b/>
          <w:bCs/>
        </w:rPr>
      </w:pPr>
      <w:r w:rsidRPr="004708B0">
        <w:rPr>
          <w:rFonts w:cstheme="minorHAnsi"/>
          <w:b/>
          <w:bCs/>
        </w:rPr>
        <w:t>Ammonia-oxidiz</w:t>
      </w:r>
      <w:r w:rsidR="0032109C" w:rsidRPr="004708B0">
        <w:rPr>
          <w:rFonts w:cstheme="minorHAnsi"/>
          <w:b/>
          <w:bCs/>
        </w:rPr>
        <w:t xml:space="preserve">ing </w:t>
      </w:r>
      <w:r w:rsidR="00A54115" w:rsidRPr="004708B0">
        <w:rPr>
          <w:rFonts w:cstheme="minorHAnsi"/>
          <w:b/>
          <w:bCs/>
        </w:rPr>
        <w:t>community analysis</w:t>
      </w:r>
    </w:p>
    <w:p w14:paraId="04251D18" w14:textId="77777777" w:rsidR="00501CD8" w:rsidRPr="004708B0" w:rsidRDefault="00501CD8" w:rsidP="004708B0">
      <w:pPr>
        <w:spacing w:after="0" w:line="480" w:lineRule="auto"/>
        <w:jc w:val="both"/>
        <w:rPr>
          <w:rFonts w:cstheme="minorHAnsi"/>
        </w:rPr>
      </w:pPr>
      <w:r w:rsidRPr="004708B0">
        <w:rPr>
          <w:rFonts w:cstheme="minorHAnsi"/>
          <w:b/>
          <w:bCs/>
        </w:rPr>
        <w:tab/>
      </w:r>
      <w:r w:rsidR="00726A65" w:rsidRPr="004708B0">
        <w:rPr>
          <w:rFonts w:cstheme="minorHAnsi"/>
        </w:rPr>
        <w:t>Ecological</w:t>
      </w:r>
      <w:r w:rsidR="00A726A6" w:rsidRPr="004708B0">
        <w:rPr>
          <w:rFonts w:cstheme="minorHAnsi"/>
        </w:rPr>
        <w:t xml:space="preserve"> </w:t>
      </w:r>
      <w:r w:rsidR="00726A65" w:rsidRPr="004708B0">
        <w:rPr>
          <w:rFonts w:cstheme="minorHAnsi"/>
        </w:rPr>
        <w:t>and statistical analyses</w:t>
      </w:r>
      <w:r w:rsidR="00A726A6" w:rsidRPr="004708B0">
        <w:rPr>
          <w:rFonts w:cstheme="minorHAnsi"/>
        </w:rPr>
        <w:t xml:space="preserve"> were conducted </w:t>
      </w:r>
      <w:r w:rsidR="00560F9B" w:rsidRPr="004708B0">
        <w:rPr>
          <w:rFonts w:cstheme="minorHAnsi"/>
        </w:rPr>
        <w:t xml:space="preserve">on </w:t>
      </w:r>
      <w:r w:rsidR="00A726A6" w:rsidRPr="004708B0">
        <w:rPr>
          <w:rFonts w:cstheme="minorHAnsi"/>
        </w:rPr>
        <w:t>R software (v.4.3.1) (R Core Team</w:t>
      </w:r>
      <w:r w:rsidR="00560F9B" w:rsidRPr="004708B0">
        <w:rPr>
          <w:rFonts w:cstheme="minorHAnsi"/>
        </w:rPr>
        <w:t xml:space="preserve">, </w:t>
      </w:r>
      <w:r w:rsidR="00A726A6" w:rsidRPr="004708B0">
        <w:rPr>
          <w:rFonts w:cstheme="minorHAnsi"/>
        </w:rPr>
        <w:t>2023)</w:t>
      </w:r>
      <w:r w:rsidR="00560F9B" w:rsidRPr="004708B0">
        <w:rPr>
          <w:rFonts w:cstheme="minorHAnsi"/>
        </w:rPr>
        <w:t xml:space="preserve">. Microbial alpha and beta diversity were calculated on the rarefied ASV tables. </w:t>
      </w:r>
      <w:r w:rsidR="00FC6F4B" w:rsidRPr="004708B0">
        <w:rPr>
          <w:rFonts w:cstheme="minorHAnsi"/>
        </w:rPr>
        <w:t>To standardize the sampling efforts, r</w:t>
      </w:r>
      <w:r w:rsidR="00DD3709" w:rsidRPr="004708B0">
        <w:rPr>
          <w:rFonts w:cstheme="minorHAnsi"/>
        </w:rPr>
        <w:t>arefying</w:t>
      </w:r>
      <w:r w:rsidR="00FC6F4B" w:rsidRPr="004708B0">
        <w:rPr>
          <w:rFonts w:cstheme="minorHAnsi"/>
        </w:rPr>
        <w:t xml:space="preserve"> (without replacement)</w:t>
      </w:r>
      <w:r w:rsidR="00DD3709" w:rsidRPr="004708B0">
        <w:rPr>
          <w:rFonts w:cstheme="minorHAnsi"/>
        </w:rPr>
        <w:t xml:space="preserve"> to the lowest number of sequences was performed for AOA (3832 sequences per sample), while AOB and comammox </w:t>
      </w:r>
      <w:r w:rsidR="00FC6F4B" w:rsidRPr="004708B0">
        <w:rPr>
          <w:rFonts w:cstheme="minorHAnsi"/>
        </w:rPr>
        <w:t>were rarefied at 1282 and 5242 sequences per sample, respectively</w:t>
      </w:r>
      <w:r w:rsidR="00DD3709" w:rsidRPr="004708B0">
        <w:rPr>
          <w:rFonts w:cstheme="minorHAnsi"/>
        </w:rPr>
        <w:t>.</w:t>
      </w:r>
      <w:r w:rsidR="00FC6F4B" w:rsidRPr="004708B0">
        <w:rPr>
          <w:rFonts w:cstheme="minorHAnsi"/>
        </w:rPr>
        <w:t xml:space="preserve"> Any </w:t>
      </w:r>
      <w:r w:rsidR="00DD3709" w:rsidRPr="004708B0">
        <w:rPr>
          <w:rFonts w:cstheme="minorHAnsi"/>
        </w:rPr>
        <w:t>sample</w:t>
      </w:r>
      <w:r w:rsidR="00FC6F4B" w:rsidRPr="004708B0">
        <w:rPr>
          <w:rFonts w:cstheme="minorHAnsi"/>
        </w:rPr>
        <w:t xml:space="preserve"> below the specified rarefaction depth were</w:t>
      </w:r>
      <w:r w:rsidR="00DD3709" w:rsidRPr="004708B0">
        <w:rPr>
          <w:rFonts w:cstheme="minorHAnsi"/>
        </w:rPr>
        <w:t xml:space="preserve"> removed from the </w:t>
      </w:r>
      <w:r w:rsidR="00FC6F4B" w:rsidRPr="004708B0">
        <w:rPr>
          <w:rFonts w:cstheme="minorHAnsi"/>
        </w:rPr>
        <w:t xml:space="preserve">dataset. In this study, only one sample </w:t>
      </w:r>
      <w:r w:rsidR="00943EFC" w:rsidRPr="004708B0">
        <w:rPr>
          <w:rFonts w:cstheme="minorHAnsi"/>
        </w:rPr>
        <w:t xml:space="preserve">was removed from the </w:t>
      </w:r>
      <w:r w:rsidR="00DD3709" w:rsidRPr="004708B0">
        <w:rPr>
          <w:rFonts w:cstheme="minorHAnsi"/>
        </w:rPr>
        <w:t>AOB</w:t>
      </w:r>
      <w:r w:rsidR="00FC6F4B" w:rsidRPr="004708B0">
        <w:rPr>
          <w:rFonts w:cstheme="minorHAnsi"/>
        </w:rPr>
        <w:t xml:space="preserve"> (S11)</w:t>
      </w:r>
      <w:r w:rsidR="00DD3709" w:rsidRPr="004708B0">
        <w:rPr>
          <w:rFonts w:cstheme="minorHAnsi"/>
        </w:rPr>
        <w:t xml:space="preserve"> and comammox</w:t>
      </w:r>
      <w:r w:rsidR="00FC6F4B" w:rsidRPr="004708B0">
        <w:rPr>
          <w:rFonts w:cstheme="minorHAnsi"/>
        </w:rPr>
        <w:t xml:space="preserve"> (S52)</w:t>
      </w:r>
      <w:r w:rsidR="00943EFC" w:rsidRPr="004708B0">
        <w:rPr>
          <w:rFonts w:cstheme="minorHAnsi"/>
        </w:rPr>
        <w:t xml:space="preserve"> data</w:t>
      </w:r>
      <w:r w:rsidR="00A929C2" w:rsidRPr="004708B0">
        <w:rPr>
          <w:rFonts w:cstheme="minorHAnsi"/>
        </w:rPr>
        <w:t>set</w:t>
      </w:r>
      <w:r w:rsidR="00943EFC" w:rsidRPr="004708B0">
        <w:rPr>
          <w:rFonts w:cstheme="minorHAnsi"/>
        </w:rPr>
        <w:t>.</w:t>
      </w:r>
      <w:r w:rsidR="0007341E" w:rsidRPr="004708B0">
        <w:rPr>
          <w:rFonts w:cstheme="minorHAnsi"/>
        </w:rPr>
        <w:t xml:space="preserve"> Count of observed ASVs (richness)</w:t>
      </w:r>
      <w:r w:rsidR="000A5726" w:rsidRPr="004708B0">
        <w:rPr>
          <w:rFonts w:cstheme="minorHAnsi"/>
        </w:rPr>
        <w:t xml:space="preserve">, Inverse Simpson, and </w:t>
      </w:r>
      <w:r w:rsidR="0007341E" w:rsidRPr="004708B0">
        <w:rPr>
          <w:rFonts w:cstheme="minorHAnsi"/>
        </w:rPr>
        <w:t>Shannon diversity index were calculated to analyze microbial alpha diversity</w:t>
      </w:r>
      <w:r w:rsidR="00315A31" w:rsidRPr="004708B0">
        <w:rPr>
          <w:rFonts w:cstheme="minorHAnsi"/>
        </w:rPr>
        <w:t xml:space="preserve"> using the vegan package (v.2.6.4) (Oksanen et al., 2022)</w:t>
      </w:r>
      <w:r w:rsidR="0007341E" w:rsidRPr="004708B0">
        <w:rPr>
          <w:rFonts w:cstheme="minorHAnsi"/>
        </w:rPr>
        <w:t xml:space="preserve">. Differences in alpha diversity between </w:t>
      </w:r>
      <w:r w:rsidR="00CB2DF6" w:rsidRPr="004708B0">
        <w:rPr>
          <w:rFonts w:cstheme="minorHAnsi"/>
        </w:rPr>
        <w:t xml:space="preserve">irrigation treatments and among farming systems </w:t>
      </w:r>
      <w:r w:rsidR="000A5726" w:rsidRPr="004708B0">
        <w:rPr>
          <w:rFonts w:cstheme="minorHAnsi"/>
        </w:rPr>
        <w:t xml:space="preserve">for each type of sample (bulk soil, n = 120 and rhizosphere, n =72) </w:t>
      </w:r>
      <w:r w:rsidR="0007341E" w:rsidRPr="004708B0">
        <w:rPr>
          <w:rFonts w:cstheme="minorHAnsi"/>
        </w:rPr>
        <w:t>were determined by fitting the linear mixed-effects model</w:t>
      </w:r>
      <w:r w:rsidR="00A729D9" w:rsidRPr="004708B0">
        <w:rPr>
          <w:rFonts w:cstheme="minorHAnsi"/>
        </w:rPr>
        <w:t>s</w:t>
      </w:r>
      <w:r w:rsidR="0007341E" w:rsidRPr="004708B0">
        <w:rPr>
          <w:rFonts w:cstheme="minorHAnsi"/>
        </w:rPr>
        <w:t xml:space="preserve"> </w:t>
      </w:r>
      <w:r w:rsidR="00A729D9" w:rsidRPr="004708B0">
        <w:rPr>
          <w:rFonts w:cstheme="minorHAnsi"/>
        </w:rPr>
        <w:t xml:space="preserve">(LMMs) </w:t>
      </w:r>
      <w:r w:rsidR="0007341E" w:rsidRPr="004708B0">
        <w:rPr>
          <w:rFonts w:cstheme="minorHAnsi"/>
        </w:rPr>
        <w:t xml:space="preserve">using the </w:t>
      </w:r>
      <w:r w:rsidR="00A729D9" w:rsidRPr="004708B0">
        <w:rPr>
          <w:rFonts w:cstheme="minorHAnsi"/>
        </w:rPr>
        <w:t>lmerTest</w:t>
      </w:r>
      <w:r w:rsidR="0007341E" w:rsidRPr="004708B0">
        <w:rPr>
          <w:rFonts w:cstheme="minorHAnsi"/>
        </w:rPr>
        <w:t xml:space="preserve"> package</w:t>
      </w:r>
      <w:r w:rsidR="00374139" w:rsidRPr="004708B0">
        <w:rPr>
          <w:rFonts w:cstheme="minorHAnsi"/>
        </w:rPr>
        <w:t xml:space="preserve"> (v.3.1.3)</w:t>
      </w:r>
      <w:r w:rsidR="00A729D9" w:rsidRPr="004708B0">
        <w:rPr>
          <w:rFonts w:cstheme="minorHAnsi"/>
        </w:rPr>
        <w:t xml:space="preserve"> </w:t>
      </w:r>
      <w:r w:rsidR="00A729D9" w:rsidRPr="004708B0">
        <w:rPr>
          <w:rFonts w:cstheme="minorHAnsi"/>
        </w:rPr>
        <w:fldChar w:fldCharType="begin"/>
      </w:r>
      <w:r w:rsidR="00A729D9" w:rsidRPr="004708B0">
        <w:rPr>
          <w:rFonts w:cstheme="minorHAnsi"/>
        </w:rPr>
        <w:instrText xml:space="preserve"> ADDIN ZOTERO_ITEM CSL_CITATION {"citationID":"ZQ6nUIUq","properties":{"formattedCitation":"(Kuznetsova et al., 2017)","plainCitation":"(Kuznetsova et al., 2017)","noteIndex":0},"citationItems":[{"id":133,"uris":["http://zotero.org/users/local/JetUa067/items/4DXF2WYC"],"itemData":{"id":133,"type":"article-journal","abstract":"One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A729D9" w:rsidRPr="004708B0">
        <w:rPr>
          <w:rFonts w:cstheme="minorHAnsi"/>
        </w:rPr>
        <w:fldChar w:fldCharType="separate"/>
      </w:r>
      <w:r w:rsidR="00A729D9" w:rsidRPr="004708B0">
        <w:rPr>
          <w:rFonts w:cstheme="minorHAnsi"/>
        </w:rPr>
        <w:t>(Kuznetsova et al., 2017)</w:t>
      </w:r>
      <w:r w:rsidR="00A729D9" w:rsidRPr="004708B0">
        <w:rPr>
          <w:rFonts w:cstheme="minorHAnsi"/>
        </w:rPr>
        <w:fldChar w:fldCharType="end"/>
      </w:r>
      <w:r w:rsidR="00A729D9" w:rsidRPr="004708B0">
        <w:rPr>
          <w:rFonts w:cstheme="minorHAnsi"/>
        </w:rPr>
        <w:t>.</w:t>
      </w:r>
      <w:r w:rsidR="00DA44F0" w:rsidRPr="004708B0">
        <w:rPr>
          <w:rFonts w:cstheme="minorHAnsi"/>
        </w:rPr>
        <w:t xml:space="preserve"> We identified </w:t>
      </w:r>
      <w:r w:rsidR="0090345A" w:rsidRPr="004708B0">
        <w:rPr>
          <w:rFonts w:cstheme="minorHAnsi"/>
        </w:rPr>
        <w:t xml:space="preserve">any </w:t>
      </w:r>
      <w:r w:rsidR="00DA44F0" w:rsidRPr="004708B0">
        <w:rPr>
          <w:rFonts w:cstheme="minorHAnsi"/>
        </w:rPr>
        <w:t>outliers and verified the normality and homoscedasticity of the data using Saphiro-Wilk and Levene’s test, respectively</w:t>
      </w:r>
      <w:r w:rsidR="00315A31" w:rsidRPr="004708B0">
        <w:rPr>
          <w:rFonts w:cstheme="minorHAnsi"/>
        </w:rPr>
        <w:t xml:space="preserve"> using the rstatix package (v.0.7.2) (Kassambara, 2023)</w:t>
      </w:r>
      <w:r w:rsidR="00DA44F0" w:rsidRPr="004708B0">
        <w:rPr>
          <w:rFonts w:cstheme="minorHAnsi"/>
        </w:rPr>
        <w:t xml:space="preserve">. </w:t>
      </w:r>
      <w:r w:rsidR="00EE5004" w:rsidRPr="004708B0">
        <w:rPr>
          <w:rFonts w:cstheme="minorHAnsi"/>
        </w:rPr>
        <w:t xml:space="preserve">Post-hoc analysis </w:t>
      </w:r>
      <w:r w:rsidR="00EE5004" w:rsidRPr="004708B0">
        <w:rPr>
          <w:rFonts w:cstheme="minorHAnsi"/>
        </w:rPr>
        <w:lastRenderedPageBreak/>
        <w:t>was conducted</w:t>
      </w:r>
      <w:r w:rsidR="001F6783" w:rsidRPr="004708B0">
        <w:rPr>
          <w:rFonts w:cstheme="minorHAnsi"/>
        </w:rPr>
        <w:t xml:space="preserve"> </w:t>
      </w:r>
      <w:r w:rsidR="00EE5004" w:rsidRPr="004708B0">
        <w:rPr>
          <w:rFonts w:cstheme="minorHAnsi"/>
        </w:rPr>
        <w:t>by pairwise comparisons between groups using the estimated marginal means</w:t>
      </w:r>
      <w:r w:rsidR="000A5726" w:rsidRPr="004708B0">
        <w:rPr>
          <w:rFonts w:cstheme="minorHAnsi"/>
        </w:rPr>
        <w:t xml:space="preserve"> (</w:t>
      </w:r>
      <w:r w:rsidR="000A5726" w:rsidRPr="004708B0">
        <w:rPr>
          <w:rFonts w:cstheme="minorHAnsi"/>
          <w:i/>
          <w:iCs/>
        </w:rPr>
        <w:t>p</w:t>
      </w:r>
      <w:r w:rsidR="000A5726" w:rsidRPr="004708B0">
        <w:rPr>
          <w:rFonts w:cstheme="minorHAnsi"/>
        </w:rPr>
        <w:t xml:space="preserve"> value ≤ 0.05)</w:t>
      </w:r>
      <w:r w:rsidR="00EE5004" w:rsidRPr="004708B0">
        <w:rPr>
          <w:rFonts w:cstheme="minorHAnsi"/>
        </w:rPr>
        <w:t xml:space="preserve"> with the rstatix package </w:t>
      </w:r>
      <w:r w:rsidR="00CB2DF6" w:rsidRPr="004708B0">
        <w:rPr>
          <w:rFonts w:cstheme="minorHAnsi"/>
        </w:rPr>
        <w:t xml:space="preserve">using </w:t>
      </w:r>
      <w:r w:rsidR="000A5726" w:rsidRPr="004708B0">
        <w:rPr>
          <w:rFonts w:cstheme="minorHAnsi"/>
        </w:rPr>
        <w:t xml:space="preserve">the </w:t>
      </w:r>
      <w:r w:rsidR="00CB2DF6" w:rsidRPr="004708B0">
        <w:rPr>
          <w:rFonts w:cstheme="minorHAnsi"/>
        </w:rPr>
        <w:t>emmeans_test function</w:t>
      </w:r>
      <w:r w:rsidR="001F6783" w:rsidRPr="004708B0">
        <w:rPr>
          <w:rFonts w:cstheme="minorHAnsi"/>
        </w:rPr>
        <w:t xml:space="preserve"> (Kassambara, 2023).</w:t>
      </w:r>
      <w:r w:rsidR="00CB2DF6" w:rsidRPr="004708B0">
        <w:rPr>
          <w:rFonts w:cstheme="minorHAnsi"/>
        </w:rPr>
        <w:t xml:space="preserve"> The </w:t>
      </w:r>
      <w:r w:rsidR="00726A65" w:rsidRPr="004708B0">
        <w:rPr>
          <w:rFonts w:cstheme="minorHAnsi"/>
        </w:rPr>
        <w:t xml:space="preserve">raw </w:t>
      </w:r>
      <w:r w:rsidR="00726A65" w:rsidRPr="004708B0">
        <w:rPr>
          <w:rFonts w:cstheme="minorHAnsi"/>
          <w:i/>
          <w:iCs/>
        </w:rPr>
        <w:t>p</w:t>
      </w:r>
      <w:r w:rsidR="000A5726" w:rsidRPr="004708B0">
        <w:rPr>
          <w:rFonts w:cstheme="minorHAnsi"/>
        </w:rPr>
        <w:t xml:space="preserve"> </w:t>
      </w:r>
      <w:r w:rsidR="00726A65" w:rsidRPr="004708B0">
        <w:rPr>
          <w:rFonts w:cstheme="minorHAnsi"/>
        </w:rPr>
        <w:t xml:space="preserve">values were corrected using </w:t>
      </w:r>
      <w:r w:rsidR="00D26FB9" w:rsidRPr="004708B0">
        <w:rPr>
          <w:rFonts w:cstheme="minorHAnsi"/>
        </w:rPr>
        <w:t>the Benjamini-Hochberg method</w:t>
      </w:r>
      <w:r w:rsidR="002E5A80">
        <w:rPr>
          <w:rFonts w:cstheme="minorHAnsi"/>
        </w:rPr>
        <w:t xml:space="preserve"> </w:t>
      </w:r>
      <w:r w:rsidR="002E5A80">
        <w:rPr>
          <w:rFonts w:cstheme="minorHAnsi"/>
        </w:rPr>
        <w:fldChar w:fldCharType="begin"/>
      </w:r>
      <w:r w:rsidR="002E5A80">
        <w:rPr>
          <w:rFonts w:cstheme="minorHAnsi"/>
        </w:rPr>
        <w:instrText xml:space="preserve"> ADDIN ZOTERO_ITEM CSL_CITATION {"citationID":"RAiSde8C","properties":{"formattedCitation":"(Benjamini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Pr>
          <w:rFonts w:cstheme="minorHAnsi"/>
        </w:rPr>
        <w:fldChar w:fldCharType="separate"/>
      </w:r>
      <w:r w:rsidR="002E5A80" w:rsidRPr="002E5A80">
        <w:rPr>
          <w:rFonts w:ascii="Calibri" w:hAnsi="Calibri" w:cs="Calibri"/>
        </w:rPr>
        <w:t>(Benjamini &amp; Hochberg, 1995)</w:t>
      </w:r>
      <w:r w:rsidR="002E5A80">
        <w:rPr>
          <w:rFonts w:cstheme="minorHAnsi"/>
        </w:rPr>
        <w:fldChar w:fldCharType="end"/>
      </w:r>
      <w:r w:rsidR="00D26FB9" w:rsidRPr="004708B0">
        <w:rPr>
          <w:rFonts w:cstheme="minorHAnsi"/>
        </w:rPr>
        <w:t>.</w:t>
      </w:r>
    </w:p>
    <w:p w14:paraId="1ED9E41C" w14:textId="77777777" w:rsidR="00A45CC7" w:rsidRDefault="00A45CC7" w:rsidP="004708B0">
      <w:pPr>
        <w:spacing w:after="0" w:line="480" w:lineRule="auto"/>
        <w:jc w:val="both"/>
        <w:rPr>
          <w:rFonts w:cstheme="minorHAnsi"/>
        </w:rPr>
      </w:pPr>
      <w:r w:rsidRPr="004708B0">
        <w:rPr>
          <w:rFonts w:cstheme="minorHAnsi"/>
        </w:rPr>
        <w:tab/>
        <w:t>Beta diversity analysis</w:t>
      </w:r>
      <w:r w:rsidR="000A5726" w:rsidRPr="004708B0">
        <w:rPr>
          <w:rFonts w:cstheme="minorHAnsi"/>
        </w:rPr>
        <w:t xml:space="preserve"> </w:t>
      </w:r>
      <w:r w:rsidRPr="004708B0">
        <w:rPr>
          <w:rFonts w:cstheme="minorHAnsi"/>
        </w:rPr>
        <w:t>was calculated using Bray-Curtis and Weighted UniFrac</w:t>
      </w:r>
      <w:r w:rsidR="000A5726" w:rsidRPr="004708B0">
        <w:rPr>
          <w:rFonts w:cstheme="minorHAnsi"/>
        </w:rPr>
        <w:t xml:space="preserve"> distances</w:t>
      </w:r>
      <w:r w:rsidRPr="004708B0">
        <w:rPr>
          <w:rFonts w:cstheme="minorHAnsi"/>
        </w:rPr>
        <w:t>. We visualized the distance matri</w:t>
      </w:r>
      <w:r w:rsidR="000A5726" w:rsidRPr="004708B0">
        <w:rPr>
          <w:rFonts w:cstheme="minorHAnsi"/>
        </w:rPr>
        <w:t>ces</w:t>
      </w:r>
      <w:r w:rsidRPr="004708B0">
        <w:rPr>
          <w:rFonts w:cstheme="minorHAnsi"/>
        </w:rPr>
        <w:t xml:space="preserve"> using Principal Coordinates Analysis (PCoA) plot to analyze the similarities and dissimilarities between groups. We fitted the measured environmental variables into the PCoA plot and tested their significance correlation</w:t>
      </w:r>
      <w:r w:rsidR="00315A31" w:rsidRPr="004708B0">
        <w:rPr>
          <w:rFonts w:cstheme="minorHAnsi"/>
        </w:rPr>
        <w:t>s</w:t>
      </w:r>
      <w:r w:rsidRPr="004708B0">
        <w:rPr>
          <w:rFonts w:cstheme="minorHAnsi"/>
        </w:rPr>
        <w:t xml:space="preserve"> using </w:t>
      </w:r>
      <w:r w:rsidR="00505ACF" w:rsidRPr="004708B0">
        <w:rPr>
          <w:rFonts w:cstheme="minorHAnsi"/>
        </w:rPr>
        <w:t xml:space="preserve">a </w:t>
      </w:r>
      <w:r w:rsidRPr="004708B0">
        <w:rPr>
          <w:rFonts w:cstheme="minorHAnsi"/>
        </w:rPr>
        <w:t xml:space="preserve">permutation test </w:t>
      </w:r>
      <w:r w:rsidR="00505ACF" w:rsidRPr="004708B0">
        <w:rPr>
          <w:rFonts w:cstheme="minorHAnsi"/>
        </w:rPr>
        <w:t>implemented in</w:t>
      </w:r>
      <w:r w:rsidR="000A5726" w:rsidRPr="004708B0">
        <w:rPr>
          <w:rFonts w:cstheme="minorHAnsi"/>
        </w:rPr>
        <w:t xml:space="preserve"> the enfvit function of the vegan package</w:t>
      </w:r>
      <w:r w:rsidR="00505ACF" w:rsidRPr="004708B0">
        <w:rPr>
          <w:rFonts w:cstheme="minorHAnsi"/>
        </w:rPr>
        <w:t xml:space="preserve"> (Oksanen et al., 2022).</w:t>
      </w:r>
      <w:r w:rsidR="007E67B4" w:rsidRPr="004708B0">
        <w:rPr>
          <w:rFonts w:cstheme="minorHAnsi"/>
        </w:rPr>
        <w:t xml:space="preserve"> Permutational multivariate analysis of variance (PERMANOVA) was conducted to assess changes in ammonia-oxidizing community structure between groups using the adonis2 function</w:t>
      </w:r>
      <w:r w:rsidR="001B3445" w:rsidRPr="004708B0">
        <w:rPr>
          <w:rFonts w:cstheme="minorHAnsi"/>
        </w:rPr>
        <w:t xml:space="preserve"> of the vegan package. We performed pairwise comparisons between irrigation treatment using the pairwise.adonis function of the pairwiseAdonis package (v.0.4.1) (Martinez Arbizu, 2020).</w:t>
      </w:r>
      <w:r w:rsidR="00AD1072" w:rsidRPr="004708B0">
        <w:rPr>
          <w:rFonts w:cstheme="minorHAnsi"/>
        </w:rPr>
        <w:t xml:space="preserve"> </w:t>
      </w:r>
      <w:r w:rsidR="00647155" w:rsidRPr="004708B0">
        <w:rPr>
          <w:rFonts w:cstheme="minorHAnsi"/>
        </w:rPr>
        <w:t xml:space="preserve">Ammonia-oxidizing community composition </w:t>
      </w:r>
      <w:r w:rsidR="00E45A3C" w:rsidRPr="004708B0">
        <w:rPr>
          <w:rFonts w:cstheme="minorHAnsi"/>
        </w:rPr>
        <w:t xml:space="preserve">and relative abundance were analyzed using the phyloseq package (v.1.44.0) </w:t>
      </w:r>
      <w:r w:rsidR="00E45A3C" w:rsidRPr="004708B0">
        <w:rPr>
          <w:rFonts w:cstheme="minorHAnsi"/>
        </w:rPr>
        <w:fldChar w:fldCharType="begin"/>
      </w:r>
      <w:r w:rsidR="00E45A3C" w:rsidRPr="004708B0">
        <w:rPr>
          <w:rFonts w:cstheme="minorHAnsi"/>
        </w:rPr>
        <w:instrText xml:space="preserve"> ADDIN ZOTERO_ITEM CSL_CITATION {"citationID":"jzb81N6B","properties":{"formattedCitation":"(McMurdie &amp; Holmes, 2013)","plainCitation":"(McMurdie &amp; Holmes, 2013)","noteIndex":0},"citationItems":[{"id":136,"uris":["http://zotero.org/users/local/JetUa067/items/BZG3WBYB"],"itemData":{"id":136,"type":"article-journal","abstract":"Background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00E45A3C" w:rsidRPr="004708B0">
        <w:rPr>
          <w:rFonts w:cstheme="minorHAnsi"/>
        </w:rPr>
        <w:fldChar w:fldCharType="separate"/>
      </w:r>
      <w:r w:rsidR="00E45A3C" w:rsidRPr="004708B0">
        <w:rPr>
          <w:rFonts w:cstheme="minorHAnsi"/>
        </w:rPr>
        <w:t>(McMurdie &amp; Holmes, 2013)</w:t>
      </w:r>
      <w:r w:rsidR="00E45A3C" w:rsidRPr="004708B0">
        <w:rPr>
          <w:rFonts w:cstheme="minorHAnsi"/>
        </w:rPr>
        <w:fldChar w:fldCharType="end"/>
      </w:r>
      <w:r w:rsidR="00E45A3C" w:rsidRPr="004708B0">
        <w:rPr>
          <w:rFonts w:cstheme="minorHAnsi"/>
        </w:rPr>
        <w:t>.</w:t>
      </w:r>
    </w:p>
    <w:p w14:paraId="2810B71A" w14:textId="77777777" w:rsidR="004708B0" w:rsidRPr="004708B0" w:rsidRDefault="00AD1072" w:rsidP="004708B0">
      <w:pPr>
        <w:spacing w:line="480" w:lineRule="auto"/>
        <w:jc w:val="both"/>
        <w:rPr>
          <w:rFonts w:cstheme="minorHAnsi"/>
        </w:rPr>
      </w:pPr>
      <w:r w:rsidRPr="004708B0">
        <w:rPr>
          <w:rFonts w:cstheme="minorHAnsi"/>
        </w:rPr>
        <w:tab/>
        <w:t xml:space="preserve">We performed differential abundance analysis to identify ASVs abundance that changes significantly between control and drought treatment. </w:t>
      </w:r>
      <w:commentRangeStart w:id="28"/>
      <w:r w:rsidR="00647155" w:rsidRPr="004708B0">
        <w:rPr>
          <w:rFonts w:cstheme="minorHAnsi"/>
        </w:rPr>
        <w:t>We filtered the rarefied ASV tables by removing low-abundance ASVs (&lt; 0.01 %) and keeping ASVs that were found in at lest 75 % of replicates for each treatment.</w:t>
      </w:r>
      <w:r w:rsidR="002E5A80">
        <w:rPr>
          <w:rFonts w:cstheme="minorHAnsi"/>
        </w:rPr>
        <w:t xml:space="preserve"> </w:t>
      </w:r>
      <w:commentRangeEnd w:id="28"/>
      <w:r w:rsidR="000E645C">
        <w:rPr>
          <w:rStyle w:val="CommentReference"/>
        </w:rPr>
        <w:commentReference w:id="28"/>
      </w:r>
      <w:commentRangeStart w:id="29"/>
      <w:r w:rsidR="00647155" w:rsidRPr="004708B0">
        <w:rPr>
          <w:rFonts w:cstheme="minorHAnsi"/>
        </w:rPr>
        <w:t>We</w:t>
      </w:r>
      <w:r w:rsidR="002E5A80">
        <w:rPr>
          <w:rFonts w:cstheme="minorHAnsi"/>
        </w:rPr>
        <w:t xml:space="preserve"> </w:t>
      </w:r>
      <w:r w:rsidR="00FC2676" w:rsidRPr="004708B0">
        <w:rPr>
          <w:rFonts w:cstheme="minorHAnsi"/>
        </w:rPr>
        <w:t>performed generalized linear mixed models (GLMMs</w:t>
      </w:r>
      <w:commentRangeEnd w:id="29"/>
      <w:r w:rsidR="000E645C">
        <w:rPr>
          <w:rStyle w:val="CommentReference"/>
        </w:rPr>
        <w:commentReference w:id="29"/>
      </w:r>
      <w:r w:rsidR="00FC2676" w:rsidRPr="004708B0">
        <w:rPr>
          <w:rFonts w:cstheme="minorHAnsi"/>
        </w:rPr>
        <w:t xml:space="preserve">) to model our microbiome abundance data that we assumed </w:t>
      </w:r>
      <w:r w:rsidR="00DE07C1">
        <w:rPr>
          <w:rFonts w:cstheme="minorHAnsi"/>
        </w:rPr>
        <w:t>followed a</w:t>
      </w:r>
      <w:r w:rsidR="00FC2676" w:rsidRPr="004708B0">
        <w:rPr>
          <w:rFonts w:cstheme="minorHAnsi"/>
        </w:rPr>
        <w:t xml:space="preserve"> </w:t>
      </w:r>
      <w:r w:rsidR="00DE07C1" w:rsidRPr="004708B0">
        <w:rPr>
          <w:rFonts w:cstheme="minorHAnsi"/>
        </w:rPr>
        <w:t>Poisson distribution</w:t>
      </w:r>
      <w:r w:rsidR="003A2BA7">
        <w:rPr>
          <w:rFonts w:cstheme="minorHAnsi"/>
        </w:rPr>
        <w:t xml:space="preserve">. We calculated </w:t>
      </w:r>
      <w:r w:rsidR="00DE07C1">
        <w:rPr>
          <w:rFonts w:cstheme="minorHAnsi"/>
        </w:rPr>
        <w:t xml:space="preserve">an ASV abundance </w:t>
      </w:r>
      <m:oMath>
        <m:r>
          <w:rPr>
            <w:rFonts w:ascii="Cambria Math" w:hAnsi="Cambria Math" w:cstheme="minorHAnsi"/>
          </w:rPr>
          <m:t>Y</m:t>
        </m:r>
      </m:oMath>
      <w:r w:rsidR="00DE07C1">
        <w:rPr>
          <w:rFonts w:cstheme="minorHAnsi"/>
        </w:rPr>
        <w:t xml:space="preserve"> </w:t>
      </w:r>
      <w:r w:rsidR="003A2BA7">
        <w:rPr>
          <w:rFonts w:cstheme="minorHAnsi"/>
          <w:color w:val="000000"/>
        </w:rPr>
        <w:t xml:space="preserve">with </w:t>
      </w:r>
      <w:r w:rsidR="00DE07C1" w:rsidRPr="004708B0">
        <w:rPr>
          <w:rFonts w:cstheme="minorHAnsi"/>
          <w:color w:val="000000"/>
        </w:rPr>
        <w:t xml:space="preserve">parameter </w:t>
      </w:r>
      <m:oMath>
        <m:r>
          <w:rPr>
            <w:rFonts w:ascii="Cambria Math" w:hAnsi="Cambria Math" w:cstheme="minorHAnsi"/>
          </w:rPr>
          <m:t>Λ</m:t>
        </m:r>
      </m:oMath>
      <w:r w:rsidR="00DE07C1" w:rsidRPr="004708B0">
        <w:rPr>
          <w:rFonts w:cstheme="minorHAnsi"/>
          <w:color w:val="000000"/>
        </w:rPr>
        <w:t xml:space="preserve"> as </w:t>
      </w:r>
      <m:oMath>
        <m:r>
          <w:rPr>
            <w:rFonts w:ascii="Cambria Math" w:hAnsi="Cambria Math" w:cstheme="minorHAnsi"/>
          </w:rPr>
          <m:t>Y∼P</m:t>
        </m:r>
        <m:d>
          <m:dPr>
            <m:ctrlPr>
              <w:rPr>
                <w:rFonts w:ascii="Cambria Math" w:hAnsi="Cambria Math" w:cstheme="minorHAnsi"/>
              </w:rPr>
            </m:ctrlPr>
          </m:dPr>
          <m:e>
            <m:r>
              <w:rPr>
                <w:rFonts w:ascii="Cambria Math" w:hAnsi="Cambria Math" w:cstheme="minorHAnsi"/>
              </w:rPr>
              <m:t>Λ</m:t>
            </m:r>
          </m:e>
        </m:d>
      </m:oMath>
      <w:r w:rsidR="00DE07C1" w:rsidRPr="004708B0">
        <w:rPr>
          <w:rFonts w:cstheme="minorHAnsi"/>
          <w:color w:val="000000"/>
        </w:rPr>
        <w:t xml:space="preserve">, in any </w:t>
      </w:r>
      <m:oMath>
        <m:r>
          <w:rPr>
            <w:rFonts w:ascii="Cambria Math" w:hAnsi="Cambria Math" w:cstheme="minorHAnsi"/>
            <w:color w:val="000000"/>
          </w:rPr>
          <m:t>j</m:t>
        </m:r>
      </m:oMath>
      <w:r w:rsidR="00DE07C1" w:rsidRPr="004708B0">
        <w:rPr>
          <w:rFonts w:cstheme="minorHAnsi"/>
          <w:color w:val="000000"/>
        </w:rPr>
        <w:t xml:space="preserve"> replicates of any </w:t>
      </w:r>
      <m:oMath>
        <m:r>
          <w:rPr>
            <w:rFonts w:ascii="Cambria Math" w:hAnsi="Cambria Math" w:cstheme="minorHAnsi"/>
          </w:rPr>
          <m:t>i</m:t>
        </m:r>
      </m:oMath>
      <w:r w:rsidR="00DE07C1" w:rsidRPr="004708B0">
        <w:rPr>
          <w:rFonts w:cstheme="minorHAnsi"/>
          <w:color w:val="000000"/>
        </w:rPr>
        <w:t xml:space="preserve"> treatment</w:t>
      </w:r>
      <w:r w:rsidR="003A2BA7">
        <w:rPr>
          <w:rFonts w:cstheme="minorHAnsi"/>
          <w:color w:val="000000"/>
        </w:rPr>
        <w:t xml:space="preserve"> using </w:t>
      </w:r>
      <w:r w:rsidR="004708B0" w:rsidRPr="004708B0">
        <w:rPr>
          <w:rFonts w:cstheme="minorHAnsi"/>
          <w:color w:val="000000"/>
        </w:rPr>
        <w:t xml:space="preserve">the following model: </w:t>
      </w:r>
    </w:p>
    <w:p w14:paraId="244D2B60" w14:textId="77777777" w:rsidR="004708B0" w:rsidRPr="004708B0" w:rsidRDefault="004708B0" w:rsidP="004708B0">
      <w:pPr>
        <w:spacing w:line="480" w:lineRule="auto"/>
        <w:jc w:val="both"/>
        <w:rPr>
          <w:rFonts w:cstheme="minorHAnsi"/>
        </w:rPr>
      </w:pPr>
      <m:oMathPara>
        <m:oMath>
          <m:r>
            <w:rPr>
              <w:rFonts w:ascii="Cambria Math" w:hAnsi="Cambria Math" w:cstheme="minorHAnsi"/>
            </w:rPr>
            <m:t>log</m:t>
          </m:r>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Λ</m:t>
                  </m:r>
                </m:e>
                <m:sub>
                  <m:r>
                    <w:rPr>
                      <w:rFonts w:ascii="Cambria Math" w:hAnsi="Cambria Math" w:cstheme="minorHAnsi"/>
                    </w:rPr>
                    <m:t>ij</m:t>
                  </m:r>
                </m:sub>
              </m:sSub>
            </m:e>
          </m:d>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m:t>
              </m:r>
            </m:e>
            <m:sub>
              <m:r>
                <w:rPr>
                  <w:rFonts w:ascii="Cambria Math" w:hAnsi="Cambria Math" w:cstheme="minorHAnsi"/>
                </w:rPr>
                <m:t>ij</m:t>
              </m:r>
            </m:sub>
          </m:sSub>
          <m:r>
            <w:rPr>
              <w:rFonts w:ascii="Cambria Math" w:hAnsi="Cambria Math" w:cstheme="minorHAnsi"/>
            </w:rPr>
            <m:t>+μ+</m:t>
          </m:r>
          <m:sSub>
            <m:sSubPr>
              <m:ctrlPr>
                <w:rPr>
                  <w:rFonts w:ascii="Cambria Math" w:hAnsi="Cambria Math" w:cstheme="minorHAnsi"/>
                </w:rPr>
              </m:ctrlPr>
            </m:sSubPr>
            <m:e>
              <m:r>
                <w:rPr>
                  <w:rFonts w:ascii="Cambria Math" w:hAnsi="Cambria Math" w:cstheme="minorHAnsi"/>
                </w:rPr>
                <m:t>α</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ij</m:t>
              </m:r>
            </m:sub>
          </m:sSub>
          <m:r>
            <w:rPr>
              <w:rFonts w:ascii="Cambria Math" w:hAnsi="Cambria Math" w:cstheme="minorHAnsi"/>
            </w:rPr>
            <m:t>,</m:t>
          </m:r>
          <m:sSub>
            <m:sSubPr>
              <m:ctrlPr>
                <w:rPr>
                  <w:rFonts w:ascii="Cambria Math" w:hAnsi="Cambria Math" w:cstheme="minorHAnsi"/>
                </w:rPr>
              </m:ctrlPr>
            </m:sSubPr>
            <m:e>
              <m:sSub>
                <m:sSubPr>
                  <m:ctrlPr>
                    <w:rPr>
                      <w:rFonts w:ascii="Cambria Math" w:hAnsi="Cambria Math" w:cstheme="minorHAnsi"/>
                    </w:rPr>
                  </m:ctrlPr>
                </m:sSubPr>
                <m:e>
                  <m:r>
                    <w:rPr>
                      <w:rFonts w:ascii="Cambria Math" w:hAnsi="Cambria Math" w:cstheme="minorHAnsi"/>
                    </w:rPr>
                    <m:t>Z</m:t>
                  </m:r>
                </m:e>
                <m:sub>
                  <m:r>
                    <w:rPr>
                      <w:rFonts w:ascii="Cambria Math" w:hAnsi="Cambria Math" w:cstheme="minorHAnsi"/>
                    </w:rPr>
                    <m:t>ij</m:t>
                  </m:r>
                </m:sub>
              </m:sSub>
            </m:e>
            <m:sub>
              <m:r>
                <w:rPr>
                  <w:rFonts w:ascii="Cambria Math" w:hAnsi="Cambria Math" w:cstheme="minorHAnsi"/>
                </w:rPr>
                <m:t>1≤j≤12</m:t>
              </m:r>
            </m:sub>
          </m:sSub>
          <m:r>
            <m:rPr>
              <m:lit/>
              <m:nor/>
            </m:rPr>
            <w:rPr>
              <w:rFonts w:cstheme="minorHAnsi"/>
            </w:rPr>
            <m:t> iid</m:t>
          </m:r>
          <m:r>
            <w:rPr>
              <w:rFonts w:ascii="Cambria Math" w:hAnsi="Cambria Math" w:cstheme="minorHAnsi"/>
            </w:rPr>
            <m:t>∼N</m:t>
          </m:r>
          <m:d>
            <m:dPr>
              <m:ctrlPr>
                <w:rPr>
                  <w:rFonts w:ascii="Cambria Math" w:hAnsi="Cambria Math" w:cstheme="minorHAnsi"/>
                </w:rPr>
              </m:ctrlPr>
            </m:dPr>
            <m:e>
              <m:r>
                <w:rPr>
                  <w:rFonts w:ascii="Cambria Math" w:hAnsi="Cambria Math" w:cstheme="minorHAnsi"/>
                </w:rPr>
                <m:t>0,</m:t>
              </m:r>
              <m:sSup>
                <m:sSupPr>
                  <m:ctrlPr>
                    <w:rPr>
                      <w:rFonts w:ascii="Cambria Math" w:hAnsi="Cambria Math" w:cstheme="minorHAnsi"/>
                    </w:rPr>
                  </m:ctrlPr>
                </m:sSupPr>
                <m:e>
                  <m:r>
                    <w:rPr>
                      <w:rFonts w:ascii="Cambria Math" w:hAnsi="Cambria Math" w:cstheme="minorHAnsi"/>
                    </w:rPr>
                    <m:t>σ</m:t>
                  </m:r>
                </m:e>
                <m:sup>
                  <m:r>
                    <w:rPr>
                      <w:rFonts w:ascii="Cambria Math" w:hAnsi="Cambria Math" w:cstheme="minorHAnsi"/>
                    </w:rPr>
                    <m:t>2</m:t>
                  </m:r>
                </m:sup>
              </m:sSup>
            </m:e>
          </m:d>
        </m:oMath>
      </m:oMathPara>
    </w:p>
    <w:p w14:paraId="3F85CDED" w14:textId="77777777" w:rsidR="002526AC" w:rsidRDefault="003A2BA7" w:rsidP="004708B0">
      <w:pPr>
        <w:spacing w:line="480" w:lineRule="auto"/>
        <w:rPr>
          <w:rFonts w:cstheme="minorHAnsi"/>
          <w:color w:val="000000"/>
          <w:lang w:val="en-GB"/>
        </w:rPr>
      </w:pPr>
      <w:r>
        <w:rPr>
          <w:rFonts w:cstheme="minorHAnsi"/>
          <w:color w:val="000000"/>
        </w:rPr>
        <w:t xml:space="preserve">We introduced offset </w:t>
      </w:r>
      <m:oMath>
        <m:r>
          <w:rPr>
            <w:rFonts w:ascii="Cambria Math" w:hAnsi="Cambria Math" w:cstheme="minorHAnsi"/>
            <w:color w:val="000000"/>
          </w:rPr>
          <m:t>(</m:t>
        </m:r>
        <m:r>
          <w:rPr>
            <w:rFonts w:ascii="Cambria Math" w:hAnsi="Cambria Math" w:cstheme="minorHAnsi"/>
          </w:rPr>
          <m:t>o)</m:t>
        </m:r>
      </m:oMath>
      <w:r>
        <w:rPr>
          <w:rFonts w:eastAsiaTheme="minorEastAsia" w:cstheme="minorHAnsi"/>
        </w:rPr>
        <w:t xml:space="preserve"> as the log of the sample read sum, </w:t>
      </w:r>
      <m:oMath>
        <m:r>
          <w:rPr>
            <w:rFonts w:ascii="Cambria Math" w:hAnsi="Cambria Math" w:cstheme="minorHAnsi"/>
          </w:rPr>
          <m:t>α</m:t>
        </m:r>
      </m:oMath>
      <w:r w:rsidRPr="004708B0">
        <w:rPr>
          <w:rFonts w:cstheme="minorHAnsi"/>
          <w:color w:val="000000"/>
          <w:lang w:val="en-GB"/>
        </w:rPr>
        <w:t xml:space="preserve"> is the effect of the </w:t>
      </w:r>
      <w:r>
        <w:rPr>
          <w:rFonts w:cstheme="minorHAnsi"/>
          <w:color w:val="000000"/>
          <w:lang w:val="en-GB"/>
        </w:rPr>
        <w:t>irrigation</w:t>
      </w:r>
      <w:r w:rsidRPr="004708B0">
        <w:rPr>
          <w:rFonts w:cstheme="minorHAnsi"/>
          <w:color w:val="000000"/>
          <w:lang w:val="en-GB"/>
        </w:rPr>
        <w:t xml:space="preserve"> treatment coded as a factor, and </w:t>
      </w:r>
      <m:oMath>
        <m:r>
          <w:rPr>
            <w:rFonts w:ascii="Cambria Math" w:hAnsi="Cambria Math" w:cstheme="minorHAnsi"/>
          </w:rPr>
          <m:t>Z</m:t>
        </m:r>
      </m:oMath>
      <w:r w:rsidRPr="004708B0">
        <w:rPr>
          <w:rFonts w:cstheme="minorHAnsi"/>
          <w:color w:val="000000"/>
        </w:rPr>
        <w:t xml:space="preserve"> is the random sampling effect modeling the data </w:t>
      </w:r>
      <w:r w:rsidRPr="004708B0">
        <w:rPr>
          <w:rFonts w:cstheme="minorHAnsi"/>
          <w:color w:val="000000"/>
          <w:lang w:val="en-GB"/>
        </w:rPr>
        <w:t>overdispersio</w:t>
      </w:r>
      <w:r w:rsidR="00CE1CAB">
        <w:rPr>
          <w:rFonts w:cstheme="minorHAnsi"/>
          <w:color w:val="000000"/>
          <w:lang w:val="en-GB"/>
        </w:rPr>
        <w:t xml:space="preserve">n. </w:t>
      </w:r>
      <m:oMath>
        <m:r>
          <w:rPr>
            <w:rFonts w:ascii="Cambria Math" w:hAnsi="Cambria Math" w:cstheme="minorHAnsi"/>
          </w:rPr>
          <m:t>i=</m:t>
        </m:r>
        <m:d>
          <m:dPr>
            <m:begChr m:val="{"/>
            <m:endChr m:val="}"/>
            <m:ctrlPr>
              <w:rPr>
                <w:rFonts w:ascii="Cambria Math" w:hAnsi="Cambria Math" w:cstheme="minorHAnsi"/>
              </w:rPr>
            </m:ctrlPr>
          </m:dPr>
          <m:e>
            <m:r>
              <w:rPr>
                <w:rFonts w:ascii="Cambria Math" w:hAnsi="Cambria Math" w:cstheme="minorHAnsi"/>
              </w:rPr>
              <m:t>1,2</m:t>
            </m:r>
          </m:e>
        </m:d>
      </m:oMath>
      <w:r w:rsidR="004708B0" w:rsidRPr="004708B0">
        <w:rPr>
          <w:rFonts w:cstheme="minorHAnsi"/>
          <w:color w:val="000000"/>
        </w:rPr>
        <w:t xml:space="preserve"> represents the </w:t>
      </w:r>
      <w:r w:rsidR="004708B0">
        <w:rPr>
          <w:rFonts w:cstheme="minorHAnsi"/>
          <w:color w:val="000000"/>
        </w:rPr>
        <w:t>irrigation</w:t>
      </w:r>
      <w:r w:rsidR="004708B0" w:rsidRPr="004708B0">
        <w:rPr>
          <w:rFonts w:cstheme="minorHAnsi"/>
          <w:color w:val="000000"/>
        </w:rPr>
        <w:t xml:space="preserve"> treatments and</w:t>
      </w:r>
      <w:r w:rsidR="004708B0" w:rsidRPr="004708B0">
        <w:rPr>
          <w:rFonts w:cstheme="minorHAnsi"/>
          <w:color w:val="000000"/>
          <w:lang w:val="en-GB"/>
        </w:rPr>
        <w:t xml:space="preserve"> </w:t>
      </w:r>
      <m:oMath>
        <m:r>
          <w:rPr>
            <w:rFonts w:ascii="Cambria Math" w:hAnsi="Cambria Math" w:cstheme="minorHAnsi"/>
          </w:rPr>
          <m:t>j={1,…,4}</m:t>
        </m:r>
      </m:oMath>
      <w:r w:rsidR="004708B0" w:rsidRPr="004708B0">
        <w:rPr>
          <w:rFonts w:cstheme="minorHAnsi"/>
          <w:color w:val="000000"/>
          <w:lang w:val="en-GB"/>
        </w:rPr>
        <w:t xml:space="preserve"> represents the replicates. </w:t>
      </w:r>
      <w:r w:rsidR="004708B0" w:rsidRPr="004708B0">
        <w:rPr>
          <w:rFonts w:cstheme="minorHAnsi"/>
          <w:color w:val="000000"/>
        </w:rPr>
        <w:t xml:space="preserve">The </w:t>
      </w:r>
      <w:r w:rsidR="00CE1CAB">
        <w:rPr>
          <w:rFonts w:cstheme="minorHAnsi"/>
          <w:color w:val="000000"/>
        </w:rPr>
        <w:t>model was run</w:t>
      </w:r>
      <w:r w:rsidR="004708B0" w:rsidRPr="004708B0">
        <w:rPr>
          <w:rFonts w:cstheme="minorHAnsi"/>
          <w:color w:val="000000"/>
        </w:rPr>
        <w:t xml:space="preserve"> using the </w:t>
      </w:r>
      <w:r w:rsidR="009B697D">
        <w:rPr>
          <w:rFonts w:cstheme="minorHAnsi"/>
          <w:color w:val="000000"/>
        </w:rPr>
        <w:t>glmmTMB</w:t>
      </w:r>
      <w:r w:rsidR="004708B0" w:rsidRPr="004708B0">
        <w:rPr>
          <w:rFonts w:cstheme="minorHAnsi"/>
          <w:color w:val="000000"/>
        </w:rPr>
        <w:t xml:space="preserve"> function of the</w:t>
      </w:r>
      <w:r w:rsidR="00BE2348">
        <w:rPr>
          <w:rFonts w:cstheme="minorHAnsi"/>
          <w:color w:val="000000"/>
        </w:rPr>
        <w:t xml:space="preserve"> glmmTMB</w:t>
      </w:r>
      <w:r w:rsidR="004708B0" w:rsidRPr="004708B0">
        <w:rPr>
          <w:rFonts w:cstheme="minorHAnsi"/>
          <w:color w:val="000000"/>
        </w:rPr>
        <w:t xml:space="preserve"> package</w:t>
      </w:r>
      <w:r w:rsidR="002E5A80">
        <w:rPr>
          <w:rFonts w:cstheme="minorHAnsi"/>
          <w:color w:val="000000"/>
        </w:rPr>
        <w:t xml:space="preserve"> (v.1.1.7)</w:t>
      </w:r>
      <w:r w:rsidR="004708B0" w:rsidRPr="004708B0">
        <w:rPr>
          <w:rFonts w:cstheme="minorHAnsi"/>
          <w:color w:val="000000"/>
        </w:rPr>
        <w:t xml:space="preserve"> (</w:t>
      </w:r>
      <w:r w:rsidR="002E5A80">
        <w:rPr>
          <w:rFonts w:cstheme="minorHAnsi"/>
          <w:color w:val="000000"/>
        </w:rPr>
        <w:t>Brooks et al., 2017</w:t>
      </w:r>
      <w:r w:rsidR="004708B0" w:rsidRPr="004708B0">
        <w:rPr>
          <w:rFonts w:cstheme="minorHAnsi"/>
          <w:color w:val="000000"/>
        </w:rPr>
        <w:t xml:space="preserve">). </w:t>
      </w:r>
      <w:r w:rsidR="002526AC">
        <w:rPr>
          <w:rFonts w:cstheme="minorHAnsi"/>
          <w:color w:val="000000"/>
        </w:rPr>
        <w:t>A p</w:t>
      </w:r>
      <w:r w:rsidR="004708B0" w:rsidRPr="004708B0">
        <w:rPr>
          <w:rFonts w:cstheme="minorHAnsi"/>
          <w:color w:val="000000"/>
        </w:rPr>
        <w:t xml:space="preserve">ost-hoc test with the emmeans function of the </w:t>
      </w:r>
      <w:r w:rsidR="004708B0" w:rsidRPr="002E5A80">
        <w:rPr>
          <w:rFonts w:cstheme="minorHAnsi"/>
          <w:color w:val="000000"/>
        </w:rPr>
        <w:t>emmeans</w:t>
      </w:r>
      <w:r w:rsidR="004708B0" w:rsidRPr="004708B0">
        <w:rPr>
          <w:rFonts w:cstheme="minorHAnsi"/>
          <w:color w:val="000000"/>
        </w:rPr>
        <w:t xml:space="preserve"> package (</w:t>
      </w:r>
      <w:r w:rsidR="002E5A80">
        <w:rPr>
          <w:rFonts w:cstheme="minorHAnsi"/>
          <w:color w:val="000000"/>
        </w:rPr>
        <w:t>v.1.8.8</w:t>
      </w:r>
      <w:r w:rsidR="00CE1CAB">
        <w:rPr>
          <w:rFonts w:cstheme="minorHAnsi"/>
          <w:color w:val="000000"/>
        </w:rPr>
        <w:t xml:space="preserve">) was performed for pairwise </w:t>
      </w:r>
      <w:r w:rsidR="00CE1CAB">
        <w:rPr>
          <w:rFonts w:cstheme="minorHAnsi"/>
          <w:color w:val="000000"/>
        </w:rPr>
        <w:lastRenderedPageBreak/>
        <w:t>comparisons</w:t>
      </w:r>
      <w:r w:rsidR="004708B0" w:rsidRPr="004708B0">
        <w:rPr>
          <w:rFonts w:cstheme="minorHAnsi"/>
          <w:color w:val="000000"/>
        </w:rPr>
        <w:t xml:space="preserve">. </w:t>
      </w:r>
      <w:r w:rsidR="00CE1CAB">
        <w:rPr>
          <w:rFonts w:cstheme="minorHAnsi"/>
          <w:color w:val="000000"/>
        </w:rPr>
        <w:t>We adjusted raw</w:t>
      </w:r>
      <w:r w:rsidR="000A67A5" w:rsidRPr="004708B0">
        <w:rPr>
          <w:rFonts w:cstheme="minorHAnsi"/>
          <w:color w:val="000000"/>
        </w:rPr>
        <w:t> p-values using the false discovery rate (FDR) method</w:t>
      </w:r>
      <w:r w:rsidR="002526AC">
        <w:rPr>
          <w:rFonts w:cstheme="minorHAnsi"/>
          <w:color w:val="000000"/>
        </w:rPr>
        <w:t xml:space="preserve"> </w:t>
      </w:r>
      <w:r w:rsidR="002526AC">
        <w:rPr>
          <w:rFonts w:cstheme="minorHAnsi"/>
          <w:color w:val="000000"/>
        </w:rPr>
        <w:fldChar w:fldCharType="begin"/>
      </w:r>
      <w:r w:rsidR="002526AC">
        <w:rPr>
          <w:rFonts w:cstheme="minorHAnsi"/>
          <w:color w:val="000000"/>
        </w:rPr>
        <w:instrText xml:space="preserve"> ADDIN ZOTERO_ITEM CSL_CITATION {"citationID":"cx6ZWITz","properties":{"formattedCitation":"(Benjamini &amp; Hochberg, 1995)","plainCitation":"(Benjamini &amp; Hochberg, 1995)","noteIndex":0},"citationItems":[{"id":142,"uris":["http://zotero.org/users/local/JetUa067/items/5YQEZJG8"],"itemData":{"id":142,"type":"article-journal","abstract":"The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526AC">
        <w:rPr>
          <w:rFonts w:cstheme="minorHAnsi"/>
          <w:color w:val="000000"/>
        </w:rPr>
        <w:fldChar w:fldCharType="separate"/>
      </w:r>
      <w:r w:rsidR="002526AC" w:rsidRPr="002526AC">
        <w:rPr>
          <w:rFonts w:ascii="Calibri" w:hAnsi="Calibri" w:cs="Calibri"/>
        </w:rPr>
        <w:t>(Benjamini &amp; Hochberg, 1995)</w:t>
      </w:r>
      <w:r w:rsidR="002526AC">
        <w:rPr>
          <w:rFonts w:cstheme="minorHAnsi"/>
          <w:color w:val="000000"/>
        </w:rPr>
        <w:fldChar w:fldCharType="end"/>
      </w:r>
      <w:r w:rsidR="000A67A5" w:rsidRPr="004708B0">
        <w:rPr>
          <w:rFonts w:cstheme="minorHAnsi"/>
          <w:color w:val="000000"/>
        </w:rPr>
        <w:t>.</w:t>
      </w:r>
      <w:r w:rsidR="000A67A5" w:rsidRPr="004708B0">
        <w:rPr>
          <w:rFonts w:cstheme="minorHAnsi"/>
          <w:color w:val="000000"/>
          <w:lang w:val="en-GB"/>
        </w:rPr>
        <w:t xml:space="preserve"> </w:t>
      </w:r>
      <w:r w:rsidR="00BE2348">
        <w:rPr>
          <w:rFonts w:cstheme="minorHAnsi"/>
          <w:color w:val="000000"/>
          <w:lang w:val="en-GB"/>
        </w:rPr>
        <w:t xml:space="preserve">We </w:t>
      </w:r>
      <w:r w:rsidR="002526AC">
        <w:rPr>
          <w:rFonts w:cstheme="minorHAnsi"/>
          <w:color w:val="000000"/>
          <w:lang w:val="en-GB"/>
        </w:rPr>
        <w:t>applied</w:t>
      </w:r>
      <w:r w:rsidR="00BE2348">
        <w:rPr>
          <w:rFonts w:cstheme="minorHAnsi"/>
          <w:color w:val="000000"/>
          <w:lang w:val="en-GB"/>
        </w:rPr>
        <w:t xml:space="preserve"> th</w:t>
      </w:r>
      <w:r w:rsidR="002526AC">
        <w:rPr>
          <w:rFonts w:cstheme="minorHAnsi"/>
          <w:color w:val="000000"/>
          <w:lang w:val="en-GB"/>
        </w:rPr>
        <w:t>is</w:t>
      </w:r>
      <w:r w:rsidR="00BE2348">
        <w:rPr>
          <w:rFonts w:cstheme="minorHAnsi"/>
          <w:color w:val="000000"/>
          <w:lang w:val="en-GB"/>
        </w:rPr>
        <w:t xml:space="preserve"> analysis </w:t>
      </w:r>
      <w:r w:rsidR="002526AC">
        <w:rPr>
          <w:rFonts w:cstheme="minorHAnsi"/>
          <w:color w:val="000000"/>
          <w:lang w:val="en-GB"/>
        </w:rPr>
        <w:t>to compare ASVs abundance between control and irrigation treatments within each farming system of different sampling data.</w:t>
      </w:r>
    </w:p>
    <w:p w14:paraId="0B39E4F4" w14:textId="77777777" w:rsidR="002526AC" w:rsidRDefault="002526AC" w:rsidP="004708B0">
      <w:pPr>
        <w:spacing w:line="480" w:lineRule="auto"/>
        <w:rPr>
          <w:rFonts w:cstheme="minorHAnsi"/>
          <w:color w:val="000000"/>
          <w:lang w:val="en-GB"/>
        </w:rPr>
      </w:pPr>
    </w:p>
    <w:p w14:paraId="47110EAD" w14:textId="77777777" w:rsidR="002526AC" w:rsidRDefault="002526AC" w:rsidP="004708B0">
      <w:pPr>
        <w:spacing w:line="480" w:lineRule="auto"/>
        <w:rPr>
          <w:rFonts w:cstheme="minorHAnsi"/>
          <w:color w:val="000000"/>
          <w:lang w:val="en-GB"/>
        </w:rPr>
      </w:pPr>
    </w:p>
    <w:p w14:paraId="746CD8DD" w14:textId="77777777" w:rsidR="00A54115" w:rsidRPr="002526AC" w:rsidRDefault="00A54115" w:rsidP="004708B0">
      <w:pPr>
        <w:spacing w:line="480" w:lineRule="auto"/>
        <w:rPr>
          <w:rFonts w:cstheme="minorHAnsi"/>
          <w:color w:val="000000"/>
          <w:lang w:val="en-GB"/>
        </w:rPr>
      </w:pPr>
      <w:r w:rsidRPr="004708B0">
        <w:rPr>
          <w:rFonts w:cstheme="minorHAnsi"/>
          <w:b/>
          <w:bCs/>
        </w:rPr>
        <w:t>Data and code availability</w:t>
      </w:r>
    </w:p>
    <w:p w14:paraId="0EC88435" w14:textId="77777777" w:rsidR="00614C7F" w:rsidRPr="004708B0" w:rsidRDefault="00614C7F" w:rsidP="004708B0">
      <w:pPr>
        <w:spacing w:after="0" w:line="480" w:lineRule="auto"/>
        <w:ind w:firstLine="720"/>
        <w:jc w:val="both"/>
        <w:rPr>
          <w:rFonts w:cstheme="minorHAnsi"/>
          <w:b/>
          <w:bCs/>
        </w:rPr>
      </w:pPr>
      <w:r w:rsidRPr="004708B0">
        <w:rPr>
          <w:rFonts w:cstheme="minorHAnsi"/>
        </w:rPr>
        <w:t xml:space="preserve">The computational workflows for sequence processing and ecological statistics are available on </w:t>
      </w:r>
      <w:r w:rsidRPr="004708B0">
        <w:rPr>
          <w:rFonts w:cstheme="minorHAnsi"/>
          <w:highlight w:val="yellow"/>
        </w:rPr>
        <w:t>GitHub(..)</w:t>
      </w:r>
      <w:r w:rsidRPr="004708B0">
        <w:rPr>
          <w:rFonts w:cstheme="minorHAnsi"/>
        </w:rPr>
        <w:t xml:space="preserve">. Raw sequence data of amoA gene of AOB, AOA, and comammox have been deposited in the Sequence Read Archive NCBI database under Bioproject accession number </w:t>
      </w:r>
      <w:r w:rsidRPr="004708B0">
        <w:rPr>
          <w:rFonts w:cstheme="minorHAnsi"/>
          <w:highlight w:val="yellow"/>
          <w:u w:val="single"/>
        </w:rPr>
        <w:t>….</w:t>
      </w:r>
      <w:r w:rsidRPr="004708B0">
        <w:rPr>
          <w:rFonts w:cstheme="minorHAnsi"/>
          <w:highlight w:val="yellow"/>
        </w:rPr>
        <w:t>.</w:t>
      </w:r>
    </w:p>
    <w:p w14:paraId="3D84AAB7" w14:textId="77777777" w:rsidR="00A54115" w:rsidRPr="004708B0" w:rsidRDefault="00A54115" w:rsidP="004708B0">
      <w:pPr>
        <w:spacing w:after="0" w:line="480" w:lineRule="auto"/>
        <w:rPr>
          <w:rFonts w:cstheme="minorHAnsi"/>
        </w:rPr>
      </w:pPr>
    </w:p>
    <w:sectPr w:rsidR="00A54115" w:rsidRPr="004708B0" w:rsidSect="00197A9B">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ent Philippot" w:date="2023-10-21T14:24:00Z" w:initials="LP">
    <w:p w14:paraId="400718F5" w14:textId="77777777" w:rsidR="00E9585D" w:rsidRDefault="00E9585D">
      <w:pPr>
        <w:pStyle w:val="CommentText"/>
      </w:pPr>
      <w:r>
        <w:rPr>
          <w:rStyle w:val="CommentReference"/>
        </w:rPr>
        <w:annotationRef/>
      </w:r>
      <w:r>
        <w:t>Rephrase to indicate when it was established</w:t>
      </w:r>
    </w:p>
  </w:comment>
  <w:comment w:id="1" w:author="Laurent Philippot" w:date="2023-10-21T14:25:00Z" w:initials="LP">
    <w:p w14:paraId="6B553489" w14:textId="77777777" w:rsidR="005B454A" w:rsidRDefault="005B454A">
      <w:pPr>
        <w:pStyle w:val="CommentText"/>
      </w:pPr>
      <w:r>
        <w:rPr>
          <w:rStyle w:val="CommentReference"/>
        </w:rPr>
        <w:annotationRef/>
      </w:r>
      <w:r>
        <w:t>phrasing</w:t>
      </w:r>
    </w:p>
  </w:comment>
  <w:comment w:id="2" w:author="Laurent Philippot" w:date="2023-10-21T14:25:00Z" w:initials="LP">
    <w:p w14:paraId="3ECD5B30" w14:textId="77777777" w:rsidR="005B454A" w:rsidRDefault="005B454A">
      <w:pPr>
        <w:pStyle w:val="CommentText"/>
      </w:pPr>
      <w:r>
        <w:rPr>
          <w:rStyle w:val="CommentReference"/>
        </w:rPr>
        <w:annotationRef/>
      </w:r>
      <w:r>
        <w:t>here add when</w:t>
      </w:r>
    </w:p>
  </w:comment>
  <w:comment w:id="3" w:author="Laurent Philippot" w:date="2023-10-21T14:27:00Z" w:initials="LP">
    <w:p w14:paraId="67301E2C" w14:textId="77777777" w:rsidR="005B454A" w:rsidRDefault="005B454A">
      <w:pPr>
        <w:pStyle w:val="CommentText"/>
      </w:pPr>
      <w:r>
        <w:rPr>
          <w:rStyle w:val="CommentReference"/>
        </w:rPr>
        <w:annotationRef/>
      </w:r>
      <w:r>
        <w:t>add date</w:t>
      </w:r>
    </w:p>
  </w:comment>
  <w:comment w:id="4" w:author="Laurent Philippot" w:date="2023-10-21T14:27:00Z" w:initials="LP">
    <w:p w14:paraId="3C0260BE" w14:textId="77777777" w:rsidR="00CD380D" w:rsidRDefault="00CD380D">
      <w:pPr>
        <w:pStyle w:val="CommentText"/>
      </w:pPr>
      <w:r>
        <w:rPr>
          <w:rStyle w:val="CommentReference"/>
        </w:rPr>
        <w:annotationRef/>
      </w:r>
      <w:r>
        <w:t>no need here, juste explain</w:t>
      </w:r>
    </w:p>
  </w:comment>
  <w:comment w:id="10" w:author="Laurent Philippot" w:date="2023-10-21T14:27:00Z" w:initials="LP">
    <w:p w14:paraId="42461BEF" w14:textId="77777777" w:rsidR="00CD380D" w:rsidRDefault="00CD380D">
      <w:pPr>
        <w:pStyle w:val="CommentText"/>
      </w:pPr>
      <w:r>
        <w:rPr>
          <w:rStyle w:val="CommentReference"/>
        </w:rPr>
        <w:annotationRef/>
      </w:r>
      <w:r>
        <w:t>replace by ref to the kit</w:t>
      </w:r>
    </w:p>
  </w:comment>
  <w:comment w:id="13" w:author="Laurent Philippot" w:date="2023-10-21T14:29:00Z" w:initials="LP">
    <w:p w14:paraId="16AA8189" w14:textId="77777777" w:rsidR="00CD380D" w:rsidRDefault="00CD380D">
      <w:pPr>
        <w:pStyle w:val="CommentText"/>
      </w:pPr>
      <w:r>
        <w:rPr>
          <w:rStyle w:val="CommentReference"/>
        </w:rPr>
        <w:annotationRef/>
      </w:r>
      <w:r>
        <w:t>phrasing</w:t>
      </w:r>
    </w:p>
  </w:comment>
  <w:comment w:id="17" w:author="Ari Fina Bintarti" w:date="2024-01-16T14:27:00Z" w:initials="AB">
    <w:p w14:paraId="674CCD5E" w14:textId="77777777" w:rsidR="00301E4B" w:rsidRDefault="00301E4B" w:rsidP="00301E4B">
      <w:r>
        <w:rPr>
          <w:rStyle w:val="CommentReference"/>
        </w:rPr>
        <w:annotationRef/>
      </w:r>
      <w:r>
        <w:rPr>
          <w:sz w:val="20"/>
          <w:szCs w:val="20"/>
        </w:rPr>
        <w:t>Options: leave it here or move it in the method section or supplementary?</w:t>
      </w:r>
    </w:p>
  </w:comment>
  <w:comment w:id="28" w:author="Laurent Philippot" w:date="2023-10-21T14:34:00Z" w:initials="LP">
    <w:p w14:paraId="263812DA" w14:textId="77777777" w:rsidR="000E645C" w:rsidRDefault="000E645C">
      <w:pPr>
        <w:pStyle w:val="CommentText"/>
      </w:pPr>
      <w:r>
        <w:rPr>
          <w:rStyle w:val="CommentReference"/>
        </w:rPr>
        <w:annotationRef/>
      </w:r>
      <w:r>
        <w:t>explain why</w:t>
      </w:r>
    </w:p>
  </w:comment>
  <w:comment w:id="29" w:author="Laurent Philippot" w:date="2023-10-21T14:34:00Z" w:initials="LP">
    <w:p w14:paraId="503803DF" w14:textId="77777777" w:rsidR="000E645C" w:rsidRDefault="000E645C">
      <w:pPr>
        <w:pStyle w:val="CommentText"/>
      </w:pPr>
      <w:r>
        <w:rPr>
          <w:rStyle w:val="CommentReference"/>
        </w:rPr>
        <w:annotationRef/>
      </w:r>
      <w:r>
        <w:t xml:space="preserve"> too similar to l.138, you can use what has been previously written…(careful, there is a mistake in </w:t>
      </w:r>
      <w:r>
        <w:t>Huet et al, check with Mathilde or Carrie)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0718F5" w15:done="0"/>
  <w15:commentEx w15:paraId="6B553489" w15:done="0"/>
  <w15:commentEx w15:paraId="3ECD5B30" w15:done="0"/>
  <w15:commentEx w15:paraId="67301E2C" w15:done="0"/>
  <w15:commentEx w15:paraId="3C0260BE" w15:done="0"/>
  <w15:commentEx w15:paraId="42461BEF" w15:done="0"/>
  <w15:commentEx w15:paraId="16AA8189" w15:done="0"/>
  <w15:commentEx w15:paraId="674CCD5E" w15:done="0"/>
  <w15:commentEx w15:paraId="263812DA" w15:done="0"/>
  <w15:commentEx w15:paraId="50380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DE16C8" w16cex:dateUtc="2024-01-16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0718F5" w16cid:durableId="61CDF632"/>
  <w16cid:commentId w16cid:paraId="6B553489" w16cid:durableId="3C95E919"/>
  <w16cid:commentId w16cid:paraId="3ECD5B30" w16cid:durableId="4BA0A4EB"/>
  <w16cid:commentId w16cid:paraId="67301E2C" w16cid:durableId="4D0763AE"/>
  <w16cid:commentId w16cid:paraId="3C0260BE" w16cid:durableId="479685CB"/>
  <w16cid:commentId w16cid:paraId="42461BEF" w16cid:durableId="61B506C0"/>
  <w16cid:commentId w16cid:paraId="16AA8189" w16cid:durableId="4FEB9163"/>
  <w16cid:commentId w16cid:paraId="674CCD5E" w16cid:durableId="4ADE16C8"/>
  <w16cid:commentId w16cid:paraId="263812DA" w16cid:durableId="5335E948"/>
  <w16cid:commentId w16cid:paraId="503803DF" w16cid:durableId="23D49F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ent Philippot">
    <w15:presenceInfo w15:providerId="AD" w15:userId="S-1-5-21-3569255166-3711921035-3486062074-52939"/>
  </w15:person>
  <w15:person w15:author="Ari Fina Bintarti">
    <w15:presenceInfo w15:providerId="Windows Live" w15:userId="cfeaa7f513f557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10DAC"/>
    <w:rsid w:val="00013584"/>
    <w:rsid w:val="00013D3F"/>
    <w:rsid w:val="000500CB"/>
    <w:rsid w:val="000500DC"/>
    <w:rsid w:val="0007341E"/>
    <w:rsid w:val="00074A70"/>
    <w:rsid w:val="000873E2"/>
    <w:rsid w:val="00087E86"/>
    <w:rsid w:val="00096154"/>
    <w:rsid w:val="000A5726"/>
    <w:rsid w:val="000A655C"/>
    <w:rsid w:val="000A67A5"/>
    <w:rsid w:val="000C623C"/>
    <w:rsid w:val="000D5853"/>
    <w:rsid w:val="000D5B16"/>
    <w:rsid w:val="000E645C"/>
    <w:rsid w:val="000F16A6"/>
    <w:rsid w:val="000F258D"/>
    <w:rsid w:val="00104866"/>
    <w:rsid w:val="00122874"/>
    <w:rsid w:val="00156712"/>
    <w:rsid w:val="00166143"/>
    <w:rsid w:val="00167F5D"/>
    <w:rsid w:val="00170210"/>
    <w:rsid w:val="00170F89"/>
    <w:rsid w:val="0017518A"/>
    <w:rsid w:val="00187102"/>
    <w:rsid w:val="00197A9B"/>
    <w:rsid w:val="001A1382"/>
    <w:rsid w:val="001A1821"/>
    <w:rsid w:val="001B3445"/>
    <w:rsid w:val="001F6783"/>
    <w:rsid w:val="0020034D"/>
    <w:rsid w:val="002118D3"/>
    <w:rsid w:val="00224134"/>
    <w:rsid w:val="00247DF0"/>
    <w:rsid w:val="002526AC"/>
    <w:rsid w:val="00257173"/>
    <w:rsid w:val="002617CD"/>
    <w:rsid w:val="00266E7B"/>
    <w:rsid w:val="0028276C"/>
    <w:rsid w:val="00292936"/>
    <w:rsid w:val="002A50A0"/>
    <w:rsid w:val="002B1C53"/>
    <w:rsid w:val="002D19AF"/>
    <w:rsid w:val="002E0B72"/>
    <w:rsid w:val="002E5A80"/>
    <w:rsid w:val="002F2AF7"/>
    <w:rsid w:val="00301E4B"/>
    <w:rsid w:val="00304493"/>
    <w:rsid w:val="003053FB"/>
    <w:rsid w:val="00315A31"/>
    <w:rsid w:val="00316B3D"/>
    <w:rsid w:val="0032109C"/>
    <w:rsid w:val="0032413D"/>
    <w:rsid w:val="00324FC9"/>
    <w:rsid w:val="00325FFA"/>
    <w:rsid w:val="003274DF"/>
    <w:rsid w:val="003622EC"/>
    <w:rsid w:val="00374139"/>
    <w:rsid w:val="003741CE"/>
    <w:rsid w:val="003A11A1"/>
    <w:rsid w:val="003A2BA7"/>
    <w:rsid w:val="003B4B04"/>
    <w:rsid w:val="003D5D9D"/>
    <w:rsid w:val="003E4575"/>
    <w:rsid w:val="003F2673"/>
    <w:rsid w:val="003F5D05"/>
    <w:rsid w:val="00401693"/>
    <w:rsid w:val="00401A9A"/>
    <w:rsid w:val="0040508C"/>
    <w:rsid w:val="00415770"/>
    <w:rsid w:val="0041764B"/>
    <w:rsid w:val="004206ED"/>
    <w:rsid w:val="0043406C"/>
    <w:rsid w:val="0044457D"/>
    <w:rsid w:val="0044721C"/>
    <w:rsid w:val="004473D5"/>
    <w:rsid w:val="00452EF8"/>
    <w:rsid w:val="004708B0"/>
    <w:rsid w:val="00484441"/>
    <w:rsid w:val="004956E9"/>
    <w:rsid w:val="00495EDC"/>
    <w:rsid w:val="004A1054"/>
    <w:rsid w:val="004B09A6"/>
    <w:rsid w:val="004C0887"/>
    <w:rsid w:val="004C1658"/>
    <w:rsid w:val="004D1422"/>
    <w:rsid w:val="004E37E7"/>
    <w:rsid w:val="004F750D"/>
    <w:rsid w:val="004F7DF8"/>
    <w:rsid w:val="00501CD8"/>
    <w:rsid w:val="00505ACF"/>
    <w:rsid w:val="00532ABA"/>
    <w:rsid w:val="00547965"/>
    <w:rsid w:val="005512B1"/>
    <w:rsid w:val="00560F9B"/>
    <w:rsid w:val="005627B0"/>
    <w:rsid w:val="00573C46"/>
    <w:rsid w:val="00574389"/>
    <w:rsid w:val="005755FF"/>
    <w:rsid w:val="0058253F"/>
    <w:rsid w:val="005952AE"/>
    <w:rsid w:val="005A2B8A"/>
    <w:rsid w:val="005B454A"/>
    <w:rsid w:val="005B765D"/>
    <w:rsid w:val="005C32A0"/>
    <w:rsid w:val="005D084B"/>
    <w:rsid w:val="005E5426"/>
    <w:rsid w:val="005F4CE4"/>
    <w:rsid w:val="0060181B"/>
    <w:rsid w:val="00603814"/>
    <w:rsid w:val="00603DB5"/>
    <w:rsid w:val="00611BAD"/>
    <w:rsid w:val="00614C7F"/>
    <w:rsid w:val="00622CA6"/>
    <w:rsid w:val="00647155"/>
    <w:rsid w:val="00680204"/>
    <w:rsid w:val="006A2116"/>
    <w:rsid w:val="006D401B"/>
    <w:rsid w:val="006D5678"/>
    <w:rsid w:val="006E7A72"/>
    <w:rsid w:val="006F1D1B"/>
    <w:rsid w:val="00721822"/>
    <w:rsid w:val="00723C96"/>
    <w:rsid w:val="00726A65"/>
    <w:rsid w:val="00735F1E"/>
    <w:rsid w:val="007447D4"/>
    <w:rsid w:val="007609E5"/>
    <w:rsid w:val="0077003D"/>
    <w:rsid w:val="00772D68"/>
    <w:rsid w:val="007900E0"/>
    <w:rsid w:val="007A2E98"/>
    <w:rsid w:val="007B231B"/>
    <w:rsid w:val="007B32D3"/>
    <w:rsid w:val="007E258A"/>
    <w:rsid w:val="007E67B4"/>
    <w:rsid w:val="007F48E3"/>
    <w:rsid w:val="0080257C"/>
    <w:rsid w:val="00810B44"/>
    <w:rsid w:val="0083196C"/>
    <w:rsid w:val="00833F5C"/>
    <w:rsid w:val="00834485"/>
    <w:rsid w:val="00846DD9"/>
    <w:rsid w:val="00854097"/>
    <w:rsid w:val="00854FF9"/>
    <w:rsid w:val="008618B6"/>
    <w:rsid w:val="0087192C"/>
    <w:rsid w:val="00876AA0"/>
    <w:rsid w:val="00882BF4"/>
    <w:rsid w:val="008953ED"/>
    <w:rsid w:val="008B5CFA"/>
    <w:rsid w:val="008C28FA"/>
    <w:rsid w:val="008D274B"/>
    <w:rsid w:val="008F1096"/>
    <w:rsid w:val="008F2E2E"/>
    <w:rsid w:val="00901A1F"/>
    <w:rsid w:val="0090345A"/>
    <w:rsid w:val="00932F91"/>
    <w:rsid w:val="00943EFC"/>
    <w:rsid w:val="009457EA"/>
    <w:rsid w:val="009515A9"/>
    <w:rsid w:val="00973262"/>
    <w:rsid w:val="00974316"/>
    <w:rsid w:val="00977F1E"/>
    <w:rsid w:val="009846FE"/>
    <w:rsid w:val="00985BAF"/>
    <w:rsid w:val="009A48C7"/>
    <w:rsid w:val="009B697D"/>
    <w:rsid w:val="009D0533"/>
    <w:rsid w:val="009D17A0"/>
    <w:rsid w:val="009D2FA4"/>
    <w:rsid w:val="009E0384"/>
    <w:rsid w:val="009F70BF"/>
    <w:rsid w:val="00A000B5"/>
    <w:rsid w:val="00A033DA"/>
    <w:rsid w:val="00A037BF"/>
    <w:rsid w:val="00A05FF4"/>
    <w:rsid w:val="00A177C0"/>
    <w:rsid w:val="00A359C1"/>
    <w:rsid w:val="00A44FAF"/>
    <w:rsid w:val="00A45CC7"/>
    <w:rsid w:val="00A54115"/>
    <w:rsid w:val="00A61B42"/>
    <w:rsid w:val="00A726A6"/>
    <w:rsid w:val="00A729D9"/>
    <w:rsid w:val="00A80A5F"/>
    <w:rsid w:val="00A83153"/>
    <w:rsid w:val="00A86D6C"/>
    <w:rsid w:val="00A929C2"/>
    <w:rsid w:val="00A92EFC"/>
    <w:rsid w:val="00A94243"/>
    <w:rsid w:val="00A95DD7"/>
    <w:rsid w:val="00AA6246"/>
    <w:rsid w:val="00AA7A7D"/>
    <w:rsid w:val="00AB7F45"/>
    <w:rsid w:val="00AC41ED"/>
    <w:rsid w:val="00AC6FA1"/>
    <w:rsid w:val="00AD1072"/>
    <w:rsid w:val="00B00A14"/>
    <w:rsid w:val="00B014C7"/>
    <w:rsid w:val="00B029BF"/>
    <w:rsid w:val="00B164D6"/>
    <w:rsid w:val="00B22655"/>
    <w:rsid w:val="00B23C69"/>
    <w:rsid w:val="00B31B6A"/>
    <w:rsid w:val="00B338DD"/>
    <w:rsid w:val="00B36B3D"/>
    <w:rsid w:val="00B45D0D"/>
    <w:rsid w:val="00B5015D"/>
    <w:rsid w:val="00B51A57"/>
    <w:rsid w:val="00B55676"/>
    <w:rsid w:val="00B56B2E"/>
    <w:rsid w:val="00B61F3A"/>
    <w:rsid w:val="00B65180"/>
    <w:rsid w:val="00B65FE7"/>
    <w:rsid w:val="00B7272D"/>
    <w:rsid w:val="00B82BD2"/>
    <w:rsid w:val="00B86B53"/>
    <w:rsid w:val="00BA3ECB"/>
    <w:rsid w:val="00BB1BE0"/>
    <w:rsid w:val="00BD48AE"/>
    <w:rsid w:val="00BE2348"/>
    <w:rsid w:val="00BE4CE2"/>
    <w:rsid w:val="00BE552D"/>
    <w:rsid w:val="00C16C0C"/>
    <w:rsid w:val="00C22E53"/>
    <w:rsid w:val="00C45695"/>
    <w:rsid w:val="00C52AF9"/>
    <w:rsid w:val="00C54C45"/>
    <w:rsid w:val="00C63853"/>
    <w:rsid w:val="00C7527D"/>
    <w:rsid w:val="00C819F8"/>
    <w:rsid w:val="00C85DA6"/>
    <w:rsid w:val="00C8610C"/>
    <w:rsid w:val="00C95801"/>
    <w:rsid w:val="00CB2DF6"/>
    <w:rsid w:val="00CC317B"/>
    <w:rsid w:val="00CC7545"/>
    <w:rsid w:val="00CD334E"/>
    <w:rsid w:val="00CD380D"/>
    <w:rsid w:val="00CE1CAB"/>
    <w:rsid w:val="00CE47BC"/>
    <w:rsid w:val="00CE6758"/>
    <w:rsid w:val="00CF0D28"/>
    <w:rsid w:val="00D06384"/>
    <w:rsid w:val="00D06EF4"/>
    <w:rsid w:val="00D17C93"/>
    <w:rsid w:val="00D26FB9"/>
    <w:rsid w:val="00D33F24"/>
    <w:rsid w:val="00D53BCF"/>
    <w:rsid w:val="00D602B5"/>
    <w:rsid w:val="00D61B65"/>
    <w:rsid w:val="00D65AC0"/>
    <w:rsid w:val="00D71595"/>
    <w:rsid w:val="00D77077"/>
    <w:rsid w:val="00DA44F0"/>
    <w:rsid w:val="00DB125C"/>
    <w:rsid w:val="00DC4185"/>
    <w:rsid w:val="00DD3709"/>
    <w:rsid w:val="00DE07C1"/>
    <w:rsid w:val="00DE2B17"/>
    <w:rsid w:val="00DE58BB"/>
    <w:rsid w:val="00E253D2"/>
    <w:rsid w:val="00E4094C"/>
    <w:rsid w:val="00E424CC"/>
    <w:rsid w:val="00E45A3C"/>
    <w:rsid w:val="00E73A76"/>
    <w:rsid w:val="00E82E9F"/>
    <w:rsid w:val="00E87D8B"/>
    <w:rsid w:val="00E93AA0"/>
    <w:rsid w:val="00E9585D"/>
    <w:rsid w:val="00EA24DB"/>
    <w:rsid w:val="00EC0038"/>
    <w:rsid w:val="00ED08DB"/>
    <w:rsid w:val="00ED0FB9"/>
    <w:rsid w:val="00EE384C"/>
    <w:rsid w:val="00EE5004"/>
    <w:rsid w:val="00EF688E"/>
    <w:rsid w:val="00F068AF"/>
    <w:rsid w:val="00F31BCE"/>
    <w:rsid w:val="00F3527F"/>
    <w:rsid w:val="00F46D0E"/>
    <w:rsid w:val="00F46F43"/>
    <w:rsid w:val="00F527A8"/>
    <w:rsid w:val="00F60D21"/>
    <w:rsid w:val="00F61C03"/>
    <w:rsid w:val="00F75CDE"/>
    <w:rsid w:val="00F8733F"/>
    <w:rsid w:val="00F936B2"/>
    <w:rsid w:val="00FB13DD"/>
    <w:rsid w:val="00FB3695"/>
    <w:rsid w:val="00FC2676"/>
    <w:rsid w:val="00FC5C9E"/>
    <w:rsid w:val="00FC6F4B"/>
    <w:rsid w:val="00FD7235"/>
    <w:rsid w:val="00FE441C"/>
    <w:rsid w:val="00FF3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7DA12"/>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10546</Words>
  <Characters>60114</Characters>
  <Application>Microsoft Office Word</Application>
  <DocSecurity>0</DocSecurity>
  <Lines>500</Lines>
  <Paragraphs>141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6</cp:revision>
  <dcterms:created xsi:type="dcterms:W3CDTF">2023-10-21T12:24:00Z</dcterms:created>
  <dcterms:modified xsi:type="dcterms:W3CDTF">2024-01-22T14:01:00Z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zotero-version="6.0.27"&gt;&lt;session id="hvxI2gHK"/&gt;&lt;style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
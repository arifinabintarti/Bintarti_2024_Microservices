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F12E4" w14:textId="77777777" w:rsidR="004874BD" w:rsidRPr="00157A05" w:rsidRDefault="004874BD" w:rsidP="00157A05">
      <w:pPr>
        <w:pStyle w:val="Titre"/>
        <w:spacing w:line="480" w:lineRule="auto"/>
        <w:rPr>
          <w:rFonts w:cs="Arial"/>
          <w:sz w:val="28"/>
          <w:szCs w:val="28"/>
        </w:rPr>
      </w:pPr>
      <w:r w:rsidRPr="00157A05">
        <w:rPr>
          <w:rFonts w:cs="Arial"/>
          <w:sz w:val="28"/>
          <w:szCs w:val="28"/>
        </w:rPr>
        <w:t>Cropping system modulates the effect of drought on ammonia-oxidizing communities</w:t>
      </w:r>
    </w:p>
    <w:p w14:paraId="3AC476C4" w14:textId="77777777" w:rsidR="004874BD" w:rsidRPr="00157A05" w:rsidRDefault="004874BD" w:rsidP="00157A05">
      <w:pPr>
        <w:spacing w:after="0" w:line="480" w:lineRule="auto"/>
        <w:jc w:val="both"/>
        <w:rPr>
          <w:rFonts w:ascii="Arial" w:hAnsi="Arial" w:cs="Arial"/>
          <w:lang w:val="en-GB"/>
        </w:rPr>
      </w:pPr>
    </w:p>
    <w:p w14:paraId="1E0D110D" w14:textId="77777777" w:rsidR="004874BD" w:rsidRPr="00157A05" w:rsidRDefault="004874BD" w:rsidP="00157A05">
      <w:pPr>
        <w:spacing w:after="0" w:line="480" w:lineRule="auto"/>
        <w:jc w:val="both"/>
        <w:rPr>
          <w:rFonts w:ascii="Arial" w:hAnsi="Arial" w:cs="Arial"/>
          <w:lang w:val="en-GB"/>
        </w:rPr>
      </w:pPr>
      <w:r w:rsidRPr="00157A05">
        <w:rPr>
          <w:rFonts w:ascii="Arial" w:hAnsi="Arial" w:cs="Arial"/>
          <w:lang w:val="en-GB"/>
        </w:rPr>
        <w:t>Ari Fina Bintarti</w:t>
      </w:r>
      <w:r w:rsidRPr="00157A05">
        <w:rPr>
          <w:rFonts w:ascii="Arial" w:hAnsi="Arial" w:cs="Arial"/>
          <w:vertAlign w:val="superscript"/>
          <w:lang w:val="en-GB"/>
        </w:rPr>
        <w:t>1</w:t>
      </w:r>
      <w:r w:rsidRPr="00157A05">
        <w:rPr>
          <w:rFonts w:ascii="Arial" w:hAnsi="Arial" w:cs="Arial"/>
          <w:lang w:val="en-GB"/>
        </w:rPr>
        <w:t>, Elena Kost</w:t>
      </w:r>
      <w:r w:rsidRPr="00157A05">
        <w:rPr>
          <w:rFonts w:ascii="Arial" w:hAnsi="Arial" w:cs="Arial"/>
          <w:vertAlign w:val="superscript"/>
          <w:lang w:val="en-GB"/>
        </w:rPr>
        <w:t>2</w:t>
      </w:r>
      <w:r w:rsidRPr="00157A05">
        <w:rPr>
          <w:rFonts w:ascii="Arial" w:hAnsi="Arial" w:cs="Arial"/>
          <w:lang w:val="en-GB"/>
        </w:rPr>
        <w:t>, Dominika Kundel</w:t>
      </w:r>
      <w:r w:rsidRPr="00157A05">
        <w:rPr>
          <w:rFonts w:ascii="Arial" w:hAnsi="Arial" w:cs="Arial"/>
          <w:vertAlign w:val="superscript"/>
          <w:lang w:val="en-GB"/>
        </w:rPr>
        <w:t>3</w:t>
      </w:r>
      <w:r w:rsidRPr="00157A05">
        <w:rPr>
          <w:rFonts w:ascii="Arial" w:hAnsi="Arial" w:cs="Arial"/>
          <w:lang w:val="en-GB"/>
        </w:rPr>
        <w:t>, Rafaela Feola Conz</w:t>
      </w:r>
      <w:r w:rsidRPr="00157A05">
        <w:rPr>
          <w:rFonts w:ascii="Arial" w:hAnsi="Arial" w:cs="Arial"/>
          <w:vertAlign w:val="superscript"/>
          <w:lang w:val="en-GB"/>
        </w:rPr>
        <w:t>2</w:t>
      </w:r>
      <w:r w:rsidRPr="00157A05">
        <w:rPr>
          <w:rFonts w:ascii="Arial" w:hAnsi="Arial" w:cs="Arial"/>
          <w:lang w:val="en-GB"/>
        </w:rPr>
        <w:t>, Paul Mäder</w:t>
      </w:r>
      <w:r w:rsidRPr="00157A05">
        <w:rPr>
          <w:rFonts w:ascii="Arial" w:hAnsi="Arial" w:cs="Arial"/>
          <w:vertAlign w:val="superscript"/>
          <w:lang w:val="en-GB"/>
        </w:rPr>
        <w:t>3</w:t>
      </w:r>
      <w:r w:rsidRPr="00157A05">
        <w:rPr>
          <w:rFonts w:ascii="Arial" w:hAnsi="Arial" w:cs="Arial"/>
          <w:lang w:val="en-GB"/>
        </w:rPr>
        <w:t>, Hans-Martin Krause</w:t>
      </w:r>
      <w:r w:rsidRPr="00157A05">
        <w:rPr>
          <w:rFonts w:ascii="Arial" w:hAnsi="Arial" w:cs="Arial"/>
          <w:vertAlign w:val="superscript"/>
          <w:lang w:val="en-GB"/>
        </w:rPr>
        <w:t>3</w:t>
      </w:r>
      <w:r w:rsidRPr="00157A05">
        <w:rPr>
          <w:rFonts w:ascii="Arial" w:hAnsi="Arial" w:cs="Arial"/>
          <w:lang w:val="en-GB"/>
        </w:rPr>
        <w:t>, Jochen Mayer</w:t>
      </w:r>
      <w:r w:rsidRPr="00157A05">
        <w:rPr>
          <w:rFonts w:ascii="Arial" w:hAnsi="Arial" w:cs="Arial"/>
          <w:vertAlign w:val="superscript"/>
          <w:lang w:val="en-GB"/>
        </w:rPr>
        <w:t>4</w:t>
      </w:r>
      <w:r w:rsidRPr="00157A05">
        <w:rPr>
          <w:rFonts w:ascii="Arial" w:hAnsi="Arial" w:cs="Arial"/>
          <w:lang w:val="en-GB"/>
        </w:rPr>
        <w:t>, Martin Hartmann</w:t>
      </w:r>
      <w:r w:rsidRPr="00157A05">
        <w:rPr>
          <w:rFonts w:ascii="Arial" w:hAnsi="Arial" w:cs="Arial"/>
          <w:vertAlign w:val="superscript"/>
          <w:lang w:val="en-GB"/>
        </w:rPr>
        <w:t>2</w:t>
      </w:r>
      <w:r w:rsidRPr="00157A05">
        <w:rPr>
          <w:rFonts w:ascii="Arial" w:hAnsi="Arial" w:cs="Arial"/>
          <w:lang w:val="en-GB"/>
        </w:rPr>
        <w:t>, and Laurent Philippot</w:t>
      </w:r>
      <w:r w:rsidRPr="00157A05">
        <w:rPr>
          <w:rFonts w:ascii="Arial" w:hAnsi="Arial" w:cs="Arial"/>
          <w:vertAlign w:val="superscript"/>
          <w:lang w:val="en-GB"/>
        </w:rPr>
        <w:t>1</w:t>
      </w:r>
    </w:p>
    <w:p w14:paraId="7653DD03" w14:textId="77777777" w:rsidR="004874BD" w:rsidRPr="00157A05" w:rsidRDefault="004874BD" w:rsidP="00157A05">
      <w:pPr>
        <w:spacing w:after="0" w:line="480" w:lineRule="auto"/>
        <w:jc w:val="both"/>
        <w:rPr>
          <w:rFonts w:ascii="Arial" w:hAnsi="Arial" w:cs="Arial"/>
          <w:lang w:val="en-GB"/>
        </w:rPr>
      </w:pPr>
    </w:p>
    <w:p w14:paraId="0A52AC43" w14:textId="28951EC9" w:rsidR="004874BD" w:rsidRPr="00157A05" w:rsidRDefault="004874BD" w:rsidP="00157A05">
      <w:pPr>
        <w:spacing w:after="0" w:line="480" w:lineRule="auto"/>
        <w:jc w:val="both"/>
        <w:rPr>
          <w:rFonts w:ascii="Arial" w:hAnsi="Arial" w:cs="Arial"/>
          <w:lang w:val="en-GB"/>
        </w:rPr>
      </w:pPr>
      <w:r w:rsidRPr="00157A05">
        <w:rPr>
          <w:rFonts w:ascii="Arial" w:hAnsi="Arial" w:cs="Arial"/>
          <w:vertAlign w:val="superscript"/>
          <w:lang w:val="en-GB"/>
        </w:rPr>
        <w:t>1</w:t>
      </w:r>
      <w:ins w:id="0" w:author="Laurent Philippot" w:date="2024-03-06T09:28:00Z">
        <w:r w:rsidR="00C85D31" w:rsidRPr="00C85D31">
          <w:t xml:space="preserve"> </w:t>
        </w:r>
        <w:proofErr w:type="spellStart"/>
        <w:r w:rsidR="00C85D31" w:rsidRPr="00C85D31">
          <w:rPr>
            <w:rFonts w:ascii="Arial" w:hAnsi="Arial" w:cs="Arial"/>
            <w:lang w:val="en-GB"/>
          </w:rPr>
          <w:t>Université</w:t>
        </w:r>
        <w:proofErr w:type="spellEnd"/>
        <w:r w:rsidR="00C85D31" w:rsidRPr="00C85D31">
          <w:rPr>
            <w:rFonts w:ascii="Arial" w:hAnsi="Arial" w:cs="Arial"/>
            <w:lang w:val="en-GB"/>
          </w:rPr>
          <w:t xml:space="preserve"> Bourgogne Franche-Comté, INRAE, </w:t>
        </w:r>
        <w:proofErr w:type="spellStart"/>
        <w:r w:rsidR="00C85D31" w:rsidRPr="00C85D31">
          <w:rPr>
            <w:rFonts w:ascii="Arial" w:hAnsi="Arial" w:cs="Arial"/>
            <w:lang w:val="en-GB"/>
          </w:rPr>
          <w:t>AgroSup</w:t>
        </w:r>
        <w:proofErr w:type="spellEnd"/>
        <w:r w:rsidR="00C85D31" w:rsidRPr="00C85D31">
          <w:rPr>
            <w:rFonts w:ascii="Arial" w:hAnsi="Arial" w:cs="Arial"/>
            <w:lang w:val="en-GB"/>
          </w:rPr>
          <w:t xml:space="preserve"> Dijon, </w:t>
        </w:r>
        <w:proofErr w:type="spellStart"/>
        <w:r w:rsidR="00C85D31" w:rsidRPr="00C85D31">
          <w:rPr>
            <w:rFonts w:ascii="Arial" w:hAnsi="Arial" w:cs="Arial"/>
            <w:lang w:val="en-GB"/>
          </w:rPr>
          <w:t>Agroécologie</w:t>
        </w:r>
      </w:ins>
      <w:proofErr w:type="spellEnd"/>
      <w:del w:id="1" w:author="Laurent Philippot" w:date="2024-03-06T09:28:00Z">
        <w:r w:rsidRPr="00157A05" w:rsidDel="00C85D31">
          <w:rPr>
            <w:rFonts w:ascii="Arial" w:hAnsi="Arial" w:cs="Arial"/>
            <w:lang w:val="en-GB"/>
          </w:rPr>
          <w:delText>Agroecology, INRAE, Dijon</w:delText>
        </w:r>
      </w:del>
      <w:r w:rsidRPr="00157A05">
        <w:rPr>
          <w:rFonts w:ascii="Arial" w:hAnsi="Arial" w:cs="Arial"/>
          <w:lang w:val="en-GB"/>
        </w:rPr>
        <w:t>, France;</w:t>
      </w:r>
      <w:r w:rsidRPr="00157A05">
        <w:rPr>
          <w:rFonts w:ascii="Arial" w:hAnsi="Arial" w:cs="Arial"/>
          <w:vertAlign w:val="superscript"/>
          <w:lang w:val="en-GB"/>
        </w:rPr>
        <w:t xml:space="preserve"> 2</w:t>
      </w:r>
      <w:r w:rsidRPr="00157A05">
        <w:rPr>
          <w:rFonts w:ascii="Arial" w:hAnsi="Arial" w:cs="Arial"/>
          <w:lang w:val="en-GB"/>
        </w:rPr>
        <w:t xml:space="preserve">Institute of Agricultural Sciences, Department of Environmental Systems Science, ETH Zurich, Zurich, Switzerland; </w:t>
      </w:r>
      <w:r w:rsidRPr="00157A05">
        <w:rPr>
          <w:rFonts w:ascii="Arial" w:hAnsi="Arial" w:cs="Arial"/>
          <w:vertAlign w:val="superscript"/>
          <w:lang w:val="en-GB"/>
        </w:rPr>
        <w:t>3</w:t>
      </w:r>
      <w:r w:rsidRPr="00157A05">
        <w:rPr>
          <w:rFonts w:ascii="Arial" w:hAnsi="Arial" w:cs="Arial"/>
          <w:lang w:val="en-GB"/>
        </w:rPr>
        <w:t xml:space="preserve">Department of Soil Science, Research Institute of Organic Agriculture, Frick, Switzerland; </w:t>
      </w:r>
      <w:r w:rsidRPr="00157A05">
        <w:rPr>
          <w:rFonts w:ascii="Arial" w:hAnsi="Arial" w:cs="Arial"/>
          <w:vertAlign w:val="superscript"/>
          <w:lang w:val="en-GB"/>
        </w:rPr>
        <w:t>4</w:t>
      </w:r>
      <w:r w:rsidRPr="00157A05">
        <w:rPr>
          <w:rFonts w:ascii="Arial" w:hAnsi="Arial" w:cs="Arial"/>
          <w:lang w:val="en-GB"/>
        </w:rPr>
        <w:t>Nutrient Flows, Institute for Sustainability Sciences, Agroscope, Zurich, Switzerland</w:t>
      </w:r>
    </w:p>
    <w:p w14:paraId="41BF7CCB" w14:textId="77777777" w:rsidR="004874BD" w:rsidRDefault="004874BD" w:rsidP="00157A05">
      <w:pPr>
        <w:spacing w:after="0" w:line="480" w:lineRule="auto"/>
        <w:jc w:val="both"/>
        <w:rPr>
          <w:rFonts w:ascii="Arial" w:hAnsi="Arial" w:cs="Arial"/>
          <w:b/>
          <w:bCs/>
          <w:lang w:val="en-GB"/>
        </w:rPr>
      </w:pPr>
    </w:p>
    <w:p w14:paraId="3C65F769" w14:textId="77777777" w:rsidR="00DD65DA" w:rsidRPr="00157A05" w:rsidRDefault="00DD65DA" w:rsidP="00157A05">
      <w:pPr>
        <w:spacing w:after="0" w:line="480" w:lineRule="auto"/>
        <w:jc w:val="both"/>
        <w:rPr>
          <w:rFonts w:ascii="Arial" w:hAnsi="Arial" w:cs="Arial"/>
          <w:b/>
          <w:bCs/>
          <w:lang w:val="en-GB"/>
        </w:rPr>
      </w:pPr>
    </w:p>
    <w:p w14:paraId="49E91E07" w14:textId="4CA06435" w:rsidR="004874BD" w:rsidRDefault="004874BD" w:rsidP="00157A05">
      <w:pPr>
        <w:spacing w:after="0" w:line="480" w:lineRule="auto"/>
        <w:jc w:val="both"/>
        <w:rPr>
          <w:rFonts w:ascii="Arial" w:hAnsi="Arial" w:cs="Arial"/>
          <w:b/>
          <w:bCs/>
          <w:lang w:val="en-GB"/>
        </w:rPr>
      </w:pPr>
      <w:r w:rsidRPr="00157A05">
        <w:rPr>
          <w:rFonts w:ascii="Arial" w:hAnsi="Arial" w:cs="Arial"/>
          <w:b/>
          <w:bCs/>
          <w:lang w:val="en-GB"/>
        </w:rPr>
        <w:t>ABSTRACT</w:t>
      </w:r>
    </w:p>
    <w:p w14:paraId="4F19FDF8" w14:textId="77777777" w:rsidR="00DD65DA" w:rsidRPr="00157A05" w:rsidRDefault="00DD65DA" w:rsidP="00157A05">
      <w:pPr>
        <w:spacing w:after="0" w:line="480" w:lineRule="auto"/>
        <w:jc w:val="both"/>
        <w:rPr>
          <w:rFonts w:ascii="Arial" w:hAnsi="Arial" w:cs="Arial"/>
          <w:b/>
          <w:bCs/>
          <w:lang w:val="en-GB"/>
        </w:rPr>
      </w:pPr>
    </w:p>
    <w:p w14:paraId="075A7C2B" w14:textId="0A1806ED" w:rsidR="004874BD" w:rsidRPr="00157A05" w:rsidRDefault="004874BD" w:rsidP="00157A05">
      <w:pPr>
        <w:spacing w:after="0" w:line="480" w:lineRule="auto"/>
        <w:jc w:val="both"/>
        <w:rPr>
          <w:rFonts w:ascii="Arial" w:hAnsi="Arial" w:cs="Arial"/>
        </w:rPr>
      </w:pPr>
      <w:r w:rsidRPr="00157A05">
        <w:rPr>
          <w:rFonts w:ascii="Arial" w:hAnsi="Arial" w:cs="Arial"/>
        </w:rPr>
        <w:t xml:space="preserve">The severity of drought is predicted to increase across Europe due to climate change. Droughts can substantially impact terrestrial nitrogen (N) cycling and the corresponding microbial communities. Here, we investigated how ammonia-oxidizing bacteria (AOB), archaea (AOA), and comammox (complete ammonia oxidizers) respond to simulated drought in a rain-out shelter experiment in the DOK long-term field trial comparing different organic and conventional agricultural practices since 1978. This study is part of the MICROSERVICES (BiodivERsA) project aiming to understand and predict the effects of climate change on crop-associated microbiomes and their ecosystem functions. We monitored the diversity, the composition, and the abundance of ammonia-oxidizers for five months by Illumina-based amplicon sequencing and quantitative real-time PCR using the </w:t>
      </w:r>
      <w:r w:rsidRPr="00157A05">
        <w:rPr>
          <w:rFonts w:ascii="Arial" w:hAnsi="Arial" w:cs="Arial"/>
          <w:i/>
          <w:iCs/>
        </w:rPr>
        <w:t>amoA</w:t>
      </w:r>
      <w:r w:rsidRPr="00157A05">
        <w:rPr>
          <w:rFonts w:ascii="Arial" w:hAnsi="Arial" w:cs="Arial"/>
        </w:rPr>
        <w:t xml:space="preserve"> gene as molecular marker. We found that the effect of drought varied depending on the ammonia-oxidizing community and also on the agricultural practices. The community structures of AOA and </w:t>
      </w:r>
      <w:r w:rsidRPr="00157A05">
        <w:rPr>
          <w:rFonts w:ascii="Arial" w:hAnsi="Arial" w:cs="Arial"/>
        </w:rPr>
        <w:lastRenderedPageBreak/>
        <w:t xml:space="preserve">comammox were more strongly affected by drought than the AOB community structure. Drought also had a stronger impact on the community structure in the biodynamic (organic) cropping system than in both the mixed and mineral-fertilized conventional systems. The abundance of ammonia oxidizers was also influenced by drought, with comammox clade B exhibiting the strongest sensitivity to drought. </w:t>
      </w:r>
      <w:r w:rsidRPr="00157A05">
        <w:rPr>
          <w:rFonts w:ascii="Arial" w:hAnsi="Arial" w:cs="Arial"/>
          <w:color w:val="000000" w:themeColor="text1"/>
        </w:rPr>
        <w:t xml:space="preserve">The drought effect on the community abundance was more prominent in the biodynamic and mixed-conventional systems than in the mineral-fertilized conventional system. </w:t>
      </w:r>
      <w:r w:rsidRPr="00157A05">
        <w:rPr>
          <w:rFonts w:ascii="Arial" w:hAnsi="Arial" w:cs="Arial"/>
        </w:rPr>
        <w:t xml:space="preserve">We further found a significant interaction between drought and agricultural practices on the abundance of all groups of ammonia-oxidizers except </w:t>
      </w:r>
      <w:r w:rsidRPr="00157A05">
        <w:rPr>
          <w:rFonts w:ascii="Arial" w:hAnsi="Arial" w:cs="Arial"/>
          <w:color w:val="000000" w:themeColor="text1"/>
        </w:rPr>
        <w:t>AOB. Overall, our study showed that the impact of drought on ammonia oxidizers was modulated by agricultural practices and varied with time as well as among members of ammonia-oxidizers. These results underscore the significance of agricultural management practices in influencing the response of nitrogen cycling and the corresponding communities to drought.</w:t>
      </w:r>
    </w:p>
    <w:p w14:paraId="1A1074BA" w14:textId="77777777" w:rsidR="004874BD" w:rsidRPr="00157A05" w:rsidRDefault="004874BD" w:rsidP="00157A05">
      <w:pPr>
        <w:spacing w:after="0" w:line="480" w:lineRule="auto"/>
        <w:jc w:val="both"/>
        <w:rPr>
          <w:rFonts w:ascii="Arial" w:hAnsi="Arial" w:cs="Arial"/>
          <w:b/>
          <w:bCs/>
        </w:rPr>
      </w:pPr>
    </w:p>
    <w:p w14:paraId="38095D2D" w14:textId="3496D905" w:rsidR="004874BD" w:rsidRPr="00157A05" w:rsidRDefault="004874BD" w:rsidP="00157A05">
      <w:pPr>
        <w:spacing w:after="0" w:line="480" w:lineRule="auto"/>
        <w:jc w:val="both"/>
        <w:rPr>
          <w:rFonts w:ascii="Arial" w:hAnsi="Arial" w:cs="Arial"/>
          <w:b/>
          <w:bCs/>
        </w:rPr>
      </w:pPr>
      <w:r w:rsidRPr="00157A05">
        <w:rPr>
          <w:rFonts w:ascii="Arial" w:hAnsi="Arial" w:cs="Arial"/>
          <w:b/>
          <w:bCs/>
        </w:rPr>
        <w:t>INTRODUCTION</w:t>
      </w:r>
    </w:p>
    <w:p w14:paraId="76F335BC" w14:textId="77777777" w:rsidR="004874BD" w:rsidRPr="00157A05" w:rsidRDefault="004874BD" w:rsidP="00157A05">
      <w:pPr>
        <w:spacing w:after="0" w:line="480" w:lineRule="auto"/>
        <w:jc w:val="both"/>
        <w:rPr>
          <w:rFonts w:ascii="Arial" w:hAnsi="Arial" w:cs="Arial"/>
          <w:b/>
          <w:bCs/>
        </w:rPr>
      </w:pPr>
    </w:p>
    <w:p w14:paraId="6C9CA861" w14:textId="371B93FF" w:rsidR="001A1821" w:rsidRDefault="00A54115" w:rsidP="00157A05">
      <w:pPr>
        <w:spacing w:after="0" w:line="480" w:lineRule="auto"/>
        <w:jc w:val="both"/>
        <w:rPr>
          <w:rFonts w:ascii="Arial" w:hAnsi="Arial" w:cs="Arial"/>
          <w:b/>
          <w:bCs/>
        </w:rPr>
      </w:pPr>
      <w:r w:rsidRPr="00157A05">
        <w:rPr>
          <w:rFonts w:ascii="Arial" w:hAnsi="Arial" w:cs="Arial"/>
          <w:b/>
          <w:bCs/>
        </w:rPr>
        <w:t>METHODS</w:t>
      </w:r>
    </w:p>
    <w:p w14:paraId="67DDCA7F" w14:textId="77777777" w:rsidR="00DD65DA" w:rsidRPr="00157A05" w:rsidRDefault="00DD65DA" w:rsidP="00157A05">
      <w:pPr>
        <w:spacing w:after="0" w:line="480" w:lineRule="auto"/>
        <w:jc w:val="both"/>
        <w:rPr>
          <w:rFonts w:ascii="Arial" w:hAnsi="Arial" w:cs="Arial"/>
          <w:b/>
          <w:bCs/>
        </w:rPr>
      </w:pPr>
    </w:p>
    <w:p w14:paraId="50F4939D" w14:textId="77777777" w:rsidR="007B32D3" w:rsidRPr="00157A05" w:rsidRDefault="00A54115" w:rsidP="00157A05">
      <w:pPr>
        <w:spacing w:after="0" w:line="480" w:lineRule="auto"/>
        <w:jc w:val="both"/>
        <w:rPr>
          <w:rFonts w:ascii="Arial" w:hAnsi="Arial" w:cs="Arial"/>
          <w:b/>
          <w:bCs/>
        </w:rPr>
      </w:pPr>
      <w:r w:rsidRPr="00157A05">
        <w:rPr>
          <w:rFonts w:ascii="Arial" w:hAnsi="Arial" w:cs="Arial"/>
          <w:b/>
          <w:bCs/>
        </w:rPr>
        <w:t xml:space="preserve">Experimental design </w:t>
      </w:r>
      <w:r w:rsidR="00C52AF9" w:rsidRPr="00157A05">
        <w:rPr>
          <w:rFonts w:ascii="Arial" w:hAnsi="Arial" w:cs="Arial"/>
          <w:b/>
          <w:bCs/>
        </w:rPr>
        <w:t xml:space="preserve">and </w:t>
      </w:r>
      <w:r w:rsidRPr="00157A05">
        <w:rPr>
          <w:rFonts w:ascii="Arial" w:hAnsi="Arial" w:cs="Arial"/>
          <w:b/>
          <w:bCs/>
        </w:rPr>
        <w:t>soil sampling</w:t>
      </w:r>
    </w:p>
    <w:p w14:paraId="51CFC9F9" w14:textId="63373165" w:rsidR="007B32D3" w:rsidRPr="00157A05" w:rsidRDefault="008618B6" w:rsidP="00157A05">
      <w:pPr>
        <w:spacing w:after="0" w:line="480" w:lineRule="auto"/>
        <w:jc w:val="both"/>
        <w:rPr>
          <w:rFonts w:ascii="Arial" w:hAnsi="Arial" w:cs="Arial"/>
          <w:color w:val="000000" w:themeColor="text1"/>
        </w:rPr>
      </w:pPr>
      <w:r w:rsidRPr="00157A05">
        <w:rPr>
          <w:rFonts w:ascii="Arial" w:hAnsi="Arial" w:cs="Arial"/>
          <w:color w:val="000000" w:themeColor="text1"/>
        </w:rPr>
        <w:t>Th</w:t>
      </w:r>
      <w:r w:rsidR="00304493" w:rsidRPr="00157A05">
        <w:rPr>
          <w:rFonts w:ascii="Arial" w:hAnsi="Arial" w:cs="Arial"/>
          <w:color w:val="000000" w:themeColor="text1"/>
        </w:rPr>
        <w:t>e</w:t>
      </w:r>
      <w:r w:rsidR="00292936" w:rsidRPr="00157A05">
        <w:rPr>
          <w:rFonts w:ascii="Arial" w:hAnsi="Arial" w:cs="Arial"/>
          <w:color w:val="000000" w:themeColor="text1"/>
        </w:rPr>
        <w:t xml:space="preserve"> rain-out</w:t>
      </w:r>
      <w:r w:rsidR="00061F15" w:rsidRPr="00157A05">
        <w:rPr>
          <w:rFonts w:ascii="Arial" w:hAnsi="Arial" w:cs="Arial"/>
          <w:color w:val="000000" w:themeColor="text1"/>
        </w:rPr>
        <w:t xml:space="preserve"> shelter</w:t>
      </w:r>
      <w:r w:rsidR="00292936" w:rsidRPr="00157A05">
        <w:rPr>
          <w:rFonts w:ascii="Arial" w:hAnsi="Arial" w:cs="Arial"/>
          <w:color w:val="000000" w:themeColor="text1"/>
        </w:rPr>
        <w:t xml:space="preserve"> </w:t>
      </w:r>
      <w:r w:rsidR="00304493" w:rsidRPr="00157A05">
        <w:rPr>
          <w:rFonts w:ascii="Arial" w:hAnsi="Arial" w:cs="Arial"/>
          <w:color w:val="000000" w:themeColor="text1"/>
        </w:rPr>
        <w:t>study</w:t>
      </w:r>
      <w:r w:rsidRPr="00157A05">
        <w:rPr>
          <w:rFonts w:ascii="Arial" w:hAnsi="Arial" w:cs="Arial"/>
          <w:color w:val="000000" w:themeColor="text1"/>
        </w:rPr>
        <w:t xml:space="preserve"> was </w:t>
      </w:r>
      <w:r w:rsidR="00CC7545" w:rsidRPr="00157A05">
        <w:rPr>
          <w:rFonts w:ascii="Arial" w:hAnsi="Arial" w:cs="Arial"/>
          <w:color w:val="000000" w:themeColor="text1"/>
        </w:rPr>
        <w:t>conducted</w:t>
      </w:r>
      <w:r w:rsidRPr="00157A05">
        <w:rPr>
          <w:rFonts w:ascii="Arial" w:hAnsi="Arial" w:cs="Arial"/>
          <w:color w:val="000000" w:themeColor="text1"/>
        </w:rPr>
        <w:t xml:space="preserve"> in </w:t>
      </w:r>
      <w:r w:rsidR="00CF53B2" w:rsidRPr="00157A05">
        <w:rPr>
          <w:rFonts w:ascii="Arial" w:hAnsi="Arial" w:cs="Arial"/>
          <w:color w:val="000000" w:themeColor="text1"/>
        </w:rPr>
        <w:t xml:space="preserve">2021 to </w:t>
      </w:r>
      <w:r w:rsidR="00834485" w:rsidRPr="00157A05">
        <w:rPr>
          <w:rFonts w:ascii="Arial" w:hAnsi="Arial" w:cs="Arial"/>
          <w:color w:val="000000" w:themeColor="text1"/>
        </w:rPr>
        <w:t xml:space="preserve">2022 at </w:t>
      </w:r>
      <w:r w:rsidRPr="00157A05">
        <w:rPr>
          <w:rFonts w:ascii="Arial" w:hAnsi="Arial" w:cs="Arial"/>
          <w:color w:val="000000" w:themeColor="text1"/>
        </w:rPr>
        <w:t xml:space="preserve">the </w:t>
      </w:r>
      <w:r w:rsidR="001A1382" w:rsidRPr="00157A05">
        <w:rPr>
          <w:rFonts w:ascii="Arial" w:hAnsi="Arial" w:cs="Arial"/>
          <w:color w:val="000000" w:themeColor="text1"/>
        </w:rPr>
        <w:t>DOK</w:t>
      </w:r>
      <w:r w:rsidR="003622EC" w:rsidRPr="00157A05">
        <w:rPr>
          <w:rFonts w:ascii="Arial" w:hAnsi="Arial" w:cs="Arial"/>
          <w:color w:val="000000" w:themeColor="text1"/>
        </w:rPr>
        <w:t xml:space="preserve"> (</w:t>
      </w:r>
      <w:r w:rsidR="00292936" w:rsidRPr="00157A05">
        <w:rPr>
          <w:rFonts w:ascii="Arial" w:hAnsi="Arial" w:cs="Arial"/>
          <w:color w:val="000000" w:themeColor="text1"/>
        </w:rPr>
        <w:t>bio-Dynamic, bio-Organic, and “Konventionell”</w:t>
      </w:r>
      <w:r w:rsidR="003622EC" w:rsidRPr="00157A05">
        <w:rPr>
          <w:rFonts w:ascii="Arial" w:hAnsi="Arial" w:cs="Arial"/>
          <w:color w:val="000000" w:themeColor="text1"/>
        </w:rPr>
        <w:t>)</w:t>
      </w:r>
      <w:r w:rsidR="001A1382" w:rsidRPr="00157A05">
        <w:rPr>
          <w:rFonts w:ascii="Arial" w:hAnsi="Arial" w:cs="Arial"/>
          <w:color w:val="000000" w:themeColor="text1"/>
        </w:rPr>
        <w:t xml:space="preserve"> </w:t>
      </w:r>
      <w:r w:rsidR="00834485" w:rsidRPr="00157A05">
        <w:rPr>
          <w:rFonts w:ascii="Arial" w:hAnsi="Arial" w:cs="Arial"/>
          <w:color w:val="000000" w:themeColor="text1"/>
        </w:rPr>
        <w:t xml:space="preserve">experimental </w:t>
      </w:r>
      <w:r w:rsidR="001A1382" w:rsidRPr="00157A05">
        <w:rPr>
          <w:rFonts w:ascii="Arial" w:hAnsi="Arial" w:cs="Arial"/>
          <w:color w:val="000000" w:themeColor="text1"/>
        </w:rPr>
        <w:t>field</w:t>
      </w:r>
      <w:r w:rsidR="00292936" w:rsidRPr="00157A05">
        <w:rPr>
          <w:rFonts w:ascii="Arial" w:hAnsi="Arial" w:cs="Arial"/>
          <w:color w:val="000000" w:themeColor="text1"/>
        </w:rPr>
        <w:t xml:space="preserve"> at Therwill, Switzerland. The field</w:t>
      </w:r>
      <w:r w:rsidRPr="00157A05">
        <w:rPr>
          <w:rFonts w:ascii="Arial" w:hAnsi="Arial" w:cs="Arial"/>
          <w:color w:val="000000" w:themeColor="text1"/>
        </w:rPr>
        <w:t xml:space="preserve"> has </w:t>
      </w:r>
      <w:r w:rsidR="00B65FE7" w:rsidRPr="00157A05">
        <w:rPr>
          <w:rFonts w:ascii="Arial" w:hAnsi="Arial" w:cs="Arial"/>
          <w:color w:val="000000" w:themeColor="text1"/>
        </w:rPr>
        <w:t>been</w:t>
      </w:r>
      <w:r w:rsidR="00834485" w:rsidRPr="00157A05">
        <w:rPr>
          <w:rFonts w:ascii="Arial" w:hAnsi="Arial" w:cs="Arial"/>
          <w:color w:val="000000" w:themeColor="text1"/>
        </w:rPr>
        <w:t xml:space="preserve"> </w:t>
      </w:r>
      <w:r w:rsidR="00B65FE7" w:rsidRPr="00157A05">
        <w:rPr>
          <w:rFonts w:ascii="Arial" w:hAnsi="Arial" w:cs="Arial"/>
          <w:color w:val="000000" w:themeColor="text1"/>
        </w:rPr>
        <w:t xml:space="preserve">investigated long-term </w:t>
      </w:r>
      <w:r w:rsidR="004874BD" w:rsidRPr="00157A05">
        <w:rPr>
          <w:rFonts w:ascii="Arial" w:hAnsi="Arial" w:cs="Arial"/>
          <w:color w:val="000000" w:themeColor="text1"/>
        </w:rPr>
        <w:t>since</w:t>
      </w:r>
      <w:r w:rsidR="00D17154" w:rsidRPr="00157A05">
        <w:rPr>
          <w:rFonts w:ascii="Arial" w:hAnsi="Arial" w:cs="Arial"/>
          <w:color w:val="000000" w:themeColor="text1"/>
        </w:rPr>
        <w:t xml:space="preserve"> 1978</w:t>
      </w:r>
      <w:r w:rsidR="004874BD" w:rsidRPr="00157A05">
        <w:rPr>
          <w:rFonts w:ascii="Arial" w:hAnsi="Arial" w:cs="Arial"/>
          <w:color w:val="000000" w:themeColor="text1"/>
        </w:rPr>
        <w:t xml:space="preserve"> </w:t>
      </w:r>
      <w:r w:rsidR="00D65AC0" w:rsidRPr="00157A05">
        <w:rPr>
          <w:rFonts w:ascii="Arial" w:hAnsi="Arial" w:cs="Arial"/>
          <w:color w:val="000000" w:themeColor="text1"/>
        </w:rPr>
        <w:t>under</w:t>
      </w:r>
      <w:r w:rsidRPr="00157A05">
        <w:rPr>
          <w:rFonts w:ascii="Arial" w:hAnsi="Arial" w:cs="Arial"/>
          <w:color w:val="000000" w:themeColor="text1"/>
        </w:rPr>
        <w:t xml:space="preserve"> </w:t>
      </w:r>
      <w:r w:rsidR="00304493" w:rsidRPr="00157A05">
        <w:rPr>
          <w:rFonts w:ascii="Arial" w:hAnsi="Arial" w:cs="Arial"/>
          <w:color w:val="000000" w:themeColor="text1"/>
        </w:rPr>
        <w:t>five</w:t>
      </w:r>
      <w:r w:rsidR="00B73914" w:rsidRPr="00157A05">
        <w:rPr>
          <w:rFonts w:ascii="Arial" w:hAnsi="Arial" w:cs="Arial"/>
          <w:color w:val="000000" w:themeColor="text1"/>
        </w:rPr>
        <w:t xml:space="preserve"> cropping systems received</w:t>
      </w:r>
      <w:r w:rsidR="00304493" w:rsidRPr="00157A05">
        <w:rPr>
          <w:rFonts w:ascii="Arial" w:hAnsi="Arial" w:cs="Arial"/>
          <w:color w:val="000000" w:themeColor="text1"/>
        </w:rPr>
        <w:t xml:space="preserve"> </w:t>
      </w:r>
      <w:r w:rsidRPr="00157A05">
        <w:rPr>
          <w:rFonts w:ascii="Arial" w:hAnsi="Arial" w:cs="Arial"/>
          <w:color w:val="000000" w:themeColor="text1"/>
        </w:rPr>
        <w:t xml:space="preserve">different </w:t>
      </w:r>
      <w:r w:rsidR="00C45695" w:rsidRPr="00157A05">
        <w:rPr>
          <w:rFonts w:ascii="Arial" w:hAnsi="Arial" w:cs="Arial"/>
          <w:color w:val="000000" w:themeColor="text1"/>
        </w:rPr>
        <w:t>f</w:t>
      </w:r>
      <w:r w:rsidR="00DE2B17" w:rsidRPr="00157A05">
        <w:rPr>
          <w:rFonts w:ascii="Arial" w:hAnsi="Arial" w:cs="Arial"/>
          <w:color w:val="000000" w:themeColor="text1"/>
        </w:rPr>
        <w:t xml:space="preserve">ertilization </w:t>
      </w:r>
      <w:r w:rsidR="00ED08DB" w:rsidRPr="00157A05">
        <w:rPr>
          <w:rFonts w:ascii="Arial" w:hAnsi="Arial" w:cs="Arial"/>
          <w:color w:val="000000" w:themeColor="text1"/>
        </w:rPr>
        <w:t xml:space="preserve">and pesticide </w:t>
      </w:r>
      <w:r w:rsidR="00DE2B17" w:rsidRPr="00157A05">
        <w:rPr>
          <w:rFonts w:ascii="Arial" w:hAnsi="Arial" w:cs="Arial"/>
          <w:color w:val="000000" w:themeColor="text1"/>
        </w:rPr>
        <w:t>management</w:t>
      </w:r>
      <w:r w:rsidRPr="00157A05">
        <w:rPr>
          <w:rFonts w:ascii="Arial" w:hAnsi="Arial" w:cs="Arial"/>
          <w:color w:val="000000" w:themeColor="text1"/>
        </w:rPr>
        <w:t xml:space="preserve"> </w:t>
      </w:r>
      <w:r w:rsidR="001A1382" w:rsidRPr="00157A05">
        <w:rPr>
          <w:rFonts w:ascii="Arial" w:hAnsi="Arial" w:cs="Arial"/>
          <w:color w:val="000000" w:themeColor="text1"/>
        </w:rPr>
        <w:t>systems</w:t>
      </w:r>
      <w:r w:rsidR="00B65FE7" w:rsidRPr="00157A05">
        <w:rPr>
          <w:rFonts w:ascii="Arial" w:hAnsi="Arial" w:cs="Arial"/>
          <w:color w:val="000000" w:themeColor="text1"/>
        </w:rPr>
        <w:t xml:space="preserve"> </w:t>
      </w:r>
      <w:r w:rsidR="00AC6FA1" w:rsidRPr="00157A05">
        <w:rPr>
          <w:rFonts w:ascii="Arial" w:hAnsi="Arial" w:cs="Arial"/>
          <w:color w:val="000000" w:themeColor="text1"/>
        </w:rPr>
        <w:fldChar w:fldCharType="begin"/>
      </w:r>
      <w:r w:rsidR="00AC6FA1" w:rsidRPr="00157A05">
        <w:rPr>
          <w:rFonts w:ascii="Arial" w:hAnsi="Arial" w:cs="Arial"/>
          <w:color w:val="000000" w:themeColor="text1"/>
        </w:rPr>
        <w:instrText xml:space="preserve"> ADDIN ZOTERO_ITEM CSL_CITATION {"citationID":"KEYkeY1u","properties":{"formattedCitation":"(Hartmann et al., 2015; Maeder et al., 2002)","plainCitation":"(Hartmann et al., 2015; Maeder et al., 2002)","noteIndex":0},"citationItems":[{"id":80,"uris":["http://zotero.org/users/local/JetUa067/items/HTU679J3"],"itemData":{"id":80,"type":"article-journal","abstract":"Low-input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id":83,"uris":["http://zotero.org/users/local/JetUa067/items/SRB7ZNDW"],"itemData":{"id":83,"type":"article-journal","abstract":"An understanding of agroecosystems is key to determining effective farming systems. Here we report results from a 21-year study of agronomic and ecological performance of biodynamic, bioorganic, and conventional farming systems in Central Europe. We found crop yields to be 20% lower in the organic systems, although input of fertilizer and energy was reduced by 34 to 53% and pesticide input by 97%. Enhanced soil fertility and higher biodiversity found in organic plots may render these systems less dependent on external inputs.","container-title":"Science","DOI":"10.1126/science.1071148","issue":"5573","note":"publisher: American Association for the Advancement of Science","page":"1694-1697","source":"science.org (Atypon)","title":"Soil Fertility and Biodiversity in Organic Farming","volume":"296","author":[{"family":"Maeder","given":"Paul"},{"family":"Fliessbach","given":"Andreas"},{"family":"Dubois","given":"David"},{"family":"Gunst","given":"Lucie"},{"family":"Fried","given":"Padruot"},{"family":"Niggli","given":"Urs"}],"issued":{"date-parts":[["2002",5,31]]}}}],"schema":"https://github.com/citation-style-language/schema/raw/master/csl-citation.json"} </w:instrText>
      </w:r>
      <w:r w:rsidR="00AC6FA1" w:rsidRPr="00157A05">
        <w:rPr>
          <w:rFonts w:ascii="Arial" w:hAnsi="Arial" w:cs="Arial"/>
          <w:color w:val="000000" w:themeColor="text1"/>
        </w:rPr>
        <w:fldChar w:fldCharType="separate"/>
      </w:r>
      <w:r w:rsidR="00AC6FA1" w:rsidRPr="00157A05">
        <w:rPr>
          <w:rFonts w:ascii="Arial" w:hAnsi="Arial" w:cs="Arial"/>
        </w:rPr>
        <w:t>(Hartmann et al., 2015; Maeder et al., 2002)</w:t>
      </w:r>
      <w:r w:rsidR="00AC6FA1" w:rsidRPr="00157A05">
        <w:rPr>
          <w:rFonts w:ascii="Arial" w:hAnsi="Arial" w:cs="Arial"/>
          <w:color w:val="000000" w:themeColor="text1"/>
        </w:rPr>
        <w:fldChar w:fldCharType="end"/>
      </w:r>
      <w:r w:rsidRPr="00157A05">
        <w:rPr>
          <w:rFonts w:ascii="Arial" w:hAnsi="Arial" w:cs="Arial"/>
          <w:color w:val="000000" w:themeColor="text1"/>
        </w:rPr>
        <w:t>.</w:t>
      </w:r>
      <w:r w:rsidR="00DE2B17" w:rsidRPr="00157A05">
        <w:rPr>
          <w:rFonts w:ascii="Arial" w:hAnsi="Arial" w:cs="Arial"/>
        </w:rPr>
        <w:t xml:space="preserve"> </w:t>
      </w:r>
      <w:r w:rsidR="00DE2B17" w:rsidRPr="00157A05">
        <w:rPr>
          <w:rFonts w:ascii="Arial" w:hAnsi="Arial" w:cs="Arial"/>
          <w:color w:val="000000" w:themeColor="text1"/>
        </w:rPr>
        <w:t>For th</w:t>
      </w:r>
      <w:r w:rsidR="00304493" w:rsidRPr="00157A05">
        <w:rPr>
          <w:rFonts w:ascii="Arial" w:hAnsi="Arial" w:cs="Arial"/>
          <w:color w:val="000000" w:themeColor="text1"/>
        </w:rPr>
        <w:t>is study</w:t>
      </w:r>
      <w:r w:rsidR="00DE2B17" w:rsidRPr="00157A05">
        <w:rPr>
          <w:rFonts w:ascii="Arial" w:hAnsi="Arial" w:cs="Arial"/>
          <w:color w:val="000000" w:themeColor="text1"/>
        </w:rPr>
        <w:t xml:space="preserve">, three </w:t>
      </w:r>
      <w:r w:rsidR="00B73914" w:rsidRPr="00157A05">
        <w:rPr>
          <w:rFonts w:ascii="Arial" w:hAnsi="Arial" w:cs="Arial"/>
          <w:color w:val="000000" w:themeColor="text1"/>
        </w:rPr>
        <w:t>cropping systems</w:t>
      </w:r>
      <w:r w:rsidR="00DE2B17" w:rsidRPr="00157A05">
        <w:rPr>
          <w:rFonts w:ascii="Arial" w:hAnsi="Arial" w:cs="Arial"/>
          <w:color w:val="000000" w:themeColor="text1"/>
        </w:rPr>
        <w:t xml:space="preserve"> were chosen from the DOK trial:</w:t>
      </w:r>
      <w:r w:rsidR="008C28FA" w:rsidRPr="00157A05">
        <w:rPr>
          <w:rFonts w:ascii="Arial" w:hAnsi="Arial" w:cs="Arial"/>
          <w:color w:val="000000" w:themeColor="text1"/>
        </w:rPr>
        <w:t xml:space="preserve"> manured </w:t>
      </w:r>
      <w:r w:rsidR="00DE2B17" w:rsidRPr="00157A05">
        <w:rPr>
          <w:rFonts w:ascii="Arial" w:hAnsi="Arial" w:cs="Arial"/>
          <w:color w:val="000000" w:themeColor="text1"/>
        </w:rPr>
        <w:t>biodynamic (</w:t>
      </w:r>
      <w:r w:rsidR="00B73914" w:rsidRPr="00157A05">
        <w:rPr>
          <w:rFonts w:ascii="Arial" w:hAnsi="Arial" w:cs="Arial"/>
          <w:color w:val="000000" w:themeColor="text1"/>
        </w:rPr>
        <w:t>BIODYN</w:t>
      </w:r>
      <w:r w:rsidR="00DE2B17" w:rsidRPr="00157A05">
        <w:rPr>
          <w:rFonts w:ascii="Arial" w:hAnsi="Arial" w:cs="Arial"/>
          <w:color w:val="000000" w:themeColor="text1"/>
        </w:rPr>
        <w:t xml:space="preserve">), </w:t>
      </w:r>
      <w:r w:rsidR="008C28FA" w:rsidRPr="00157A05">
        <w:rPr>
          <w:rFonts w:ascii="Arial" w:hAnsi="Arial" w:cs="Arial"/>
          <w:color w:val="000000" w:themeColor="text1"/>
        </w:rPr>
        <w:t>m</w:t>
      </w:r>
      <w:r w:rsidR="008A2A2B">
        <w:rPr>
          <w:rFonts w:ascii="Arial" w:hAnsi="Arial" w:cs="Arial"/>
          <w:color w:val="000000" w:themeColor="text1"/>
        </w:rPr>
        <w:t>ixed-</w:t>
      </w:r>
      <w:r w:rsidR="00DE2B17" w:rsidRPr="00157A05">
        <w:rPr>
          <w:rFonts w:ascii="Arial" w:hAnsi="Arial" w:cs="Arial"/>
          <w:color w:val="000000" w:themeColor="text1"/>
        </w:rPr>
        <w:t>conventional (</w:t>
      </w:r>
      <w:r w:rsidR="00B73914" w:rsidRPr="00157A05">
        <w:rPr>
          <w:rFonts w:ascii="Arial" w:hAnsi="Arial" w:cs="Arial"/>
          <w:color w:val="000000" w:themeColor="text1"/>
        </w:rPr>
        <w:t>CONFYM)</w:t>
      </w:r>
      <w:r w:rsidR="00DE2B17" w:rsidRPr="00157A05">
        <w:rPr>
          <w:rFonts w:ascii="Arial" w:hAnsi="Arial" w:cs="Arial"/>
          <w:color w:val="000000" w:themeColor="text1"/>
        </w:rPr>
        <w:t>, and mineral-fertilized</w:t>
      </w:r>
      <w:r w:rsidR="008A2A2B">
        <w:rPr>
          <w:rFonts w:ascii="Arial" w:hAnsi="Arial" w:cs="Arial"/>
          <w:color w:val="000000" w:themeColor="text1"/>
        </w:rPr>
        <w:t xml:space="preserve"> conventional</w:t>
      </w:r>
      <w:r w:rsidR="00DE2B17" w:rsidRPr="00157A05">
        <w:rPr>
          <w:rFonts w:ascii="Arial" w:hAnsi="Arial" w:cs="Arial"/>
          <w:color w:val="000000" w:themeColor="text1"/>
        </w:rPr>
        <w:t xml:space="preserve"> (</w:t>
      </w:r>
      <w:r w:rsidR="00B73914" w:rsidRPr="00157A05">
        <w:rPr>
          <w:rFonts w:ascii="Arial" w:hAnsi="Arial" w:cs="Arial"/>
          <w:color w:val="000000" w:themeColor="text1"/>
        </w:rPr>
        <w:t>CONMIN</w:t>
      </w:r>
      <w:r w:rsidR="00DE2B17" w:rsidRPr="00157A05">
        <w:rPr>
          <w:rFonts w:ascii="Arial" w:hAnsi="Arial" w:cs="Arial"/>
          <w:color w:val="000000" w:themeColor="text1"/>
        </w:rPr>
        <w:t>) plots, due to their contrasting treatments</w:t>
      </w:r>
      <w:r w:rsidR="00FB13DD" w:rsidRPr="00157A05">
        <w:rPr>
          <w:rFonts w:ascii="Arial" w:hAnsi="Arial" w:cs="Arial"/>
          <w:color w:val="000000" w:themeColor="text1"/>
        </w:rPr>
        <w:t xml:space="preserve"> (Table 1)</w:t>
      </w:r>
      <w:r w:rsidR="008C28FA" w:rsidRPr="00157A05">
        <w:rPr>
          <w:rFonts w:ascii="Arial" w:hAnsi="Arial" w:cs="Arial"/>
          <w:color w:val="000000" w:themeColor="text1"/>
        </w:rPr>
        <w:t xml:space="preserve"> </w:t>
      </w:r>
      <w:r w:rsidR="008C28FA" w:rsidRPr="00157A05">
        <w:rPr>
          <w:rFonts w:ascii="Arial" w:hAnsi="Arial" w:cs="Arial"/>
          <w:color w:val="000000" w:themeColor="text1"/>
        </w:rPr>
        <w:fldChar w:fldCharType="begin"/>
      </w:r>
      <w:r w:rsidR="008C28FA" w:rsidRPr="00157A05">
        <w:rPr>
          <w:rFonts w:ascii="Arial" w:hAnsi="Arial" w:cs="Arial"/>
          <w:color w:val="000000" w:themeColor="text1"/>
        </w:rPr>
        <w:instrText xml:space="preserve"> ADDIN ZOTERO_ITEM CSL_CITATION {"citationID":"ZWTSqlgR","properties":{"formattedCitation":"(Hartmann et al., 2015)","plainCitation":"(Hartmann et al., 2015)","noteIndex":0},"citationItems":[{"id":80,"uris":["http://zotero.org/users/local/JetUa067/items/HTU679J3"],"itemData":{"id":80,"type":"article-journal","abstract":"Low-input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schema":"https://github.com/citation-style-language/schema/raw/master/csl-citation.json"} </w:instrText>
      </w:r>
      <w:r w:rsidR="008C28FA" w:rsidRPr="00157A05">
        <w:rPr>
          <w:rFonts w:ascii="Arial" w:hAnsi="Arial" w:cs="Arial"/>
          <w:color w:val="000000" w:themeColor="text1"/>
        </w:rPr>
        <w:fldChar w:fldCharType="separate"/>
      </w:r>
      <w:r w:rsidR="008C28FA" w:rsidRPr="00157A05">
        <w:rPr>
          <w:rFonts w:ascii="Arial" w:hAnsi="Arial" w:cs="Arial"/>
        </w:rPr>
        <w:t>(Hartmann et al., 2015)</w:t>
      </w:r>
      <w:r w:rsidR="008C28FA" w:rsidRPr="00157A05">
        <w:rPr>
          <w:rFonts w:ascii="Arial" w:hAnsi="Arial" w:cs="Arial"/>
          <w:color w:val="000000" w:themeColor="text1"/>
        </w:rPr>
        <w:fldChar w:fldCharType="end"/>
      </w:r>
      <w:r w:rsidR="008C28FA" w:rsidRPr="00157A05">
        <w:rPr>
          <w:rFonts w:ascii="Arial" w:hAnsi="Arial" w:cs="Arial"/>
          <w:color w:val="000000" w:themeColor="text1"/>
        </w:rPr>
        <w:t xml:space="preserve">. </w:t>
      </w:r>
      <w:r w:rsidR="00AA7A7D" w:rsidRPr="00157A05">
        <w:rPr>
          <w:rFonts w:ascii="Arial" w:hAnsi="Arial" w:cs="Arial"/>
          <w:color w:val="000000" w:themeColor="text1"/>
        </w:rPr>
        <w:t xml:space="preserve">The study was performed </w:t>
      </w:r>
      <w:r w:rsidR="004C0887" w:rsidRPr="00157A05">
        <w:rPr>
          <w:rFonts w:ascii="Arial" w:hAnsi="Arial" w:cs="Arial"/>
          <w:color w:val="000000" w:themeColor="text1"/>
        </w:rPr>
        <w:t>using</w:t>
      </w:r>
      <w:r w:rsidR="00AA7A7D" w:rsidRPr="00157A05">
        <w:rPr>
          <w:rFonts w:ascii="Arial" w:hAnsi="Arial" w:cs="Arial"/>
          <w:color w:val="000000" w:themeColor="text1"/>
        </w:rPr>
        <w:t xml:space="preserve"> a strip-split-plot design</w:t>
      </w:r>
      <w:r w:rsidR="004C0887" w:rsidRPr="00157A05">
        <w:rPr>
          <w:rFonts w:ascii="Arial" w:hAnsi="Arial" w:cs="Arial"/>
          <w:color w:val="000000" w:themeColor="text1"/>
        </w:rPr>
        <w:t>,</w:t>
      </w:r>
      <w:r w:rsidR="00AA7A7D" w:rsidRPr="00157A05">
        <w:rPr>
          <w:rFonts w:ascii="Arial" w:hAnsi="Arial" w:cs="Arial"/>
          <w:color w:val="000000" w:themeColor="text1"/>
        </w:rPr>
        <w:t xml:space="preserve"> with</w:t>
      </w:r>
      <w:r w:rsidR="00CB2DF6" w:rsidRPr="00157A05">
        <w:rPr>
          <w:rFonts w:ascii="Arial" w:hAnsi="Arial" w:cs="Arial"/>
          <w:color w:val="000000" w:themeColor="text1"/>
        </w:rPr>
        <w:t xml:space="preserve"> </w:t>
      </w:r>
      <w:r w:rsidR="003A57A3" w:rsidRPr="00157A05">
        <w:rPr>
          <w:rFonts w:ascii="Arial" w:hAnsi="Arial" w:cs="Arial"/>
          <w:color w:val="000000" w:themeColor="text1"/>
        </w:rPr>
        <w:t>3</w:t>
      </w:r>
      <w:r w:rsidR="00CB2DF6" w:rsidRPr="00157A05">
        <w:rPr>
          <w:rFonts w:ascii="Arial" w:hAnsi="Arial" w:cs="Arial"/>
          <w:color w:val="000000" w:themeColor="text1"/>
        </w:rPr>
        <w:t xml:space="preserve"> levels of</w:t>
      </w:r>
      <w:r w:rsidR="00AA7A7D" w:rsidRPr="00157A05">
        <w:rPr>
          <w:rFonts w:ascii="Arial" w:hAnsi="Arial" w:cs="Arial"/>
          <w:color w:val="000000" w:themeColor="text1"/>
        </w:rPr>
        <w:t xml:space="preserve"> </w:t>
      </w:r>
      <w:r w:rsidR="003A57A3" w:rsidRPr="00157A05">
        <w:rPr>
          <w:rFonts w:ascii="Arial" w:hAnsi="Arial" w:cs="Arial"/>
          <w:color w:val="000000" w:themeColor="text1"/>
        </w:rPr>
        <w:t xml:space="preserve">cropping systems </w:t>
      </w:r>
      <w:r w:rsidR="00AA7A7D" w:rsidRPr="00157A05">
        <w:rPr>
          <w:rFonts w:ascii="Arial" w:hAnsi="Arial" w:cs="Arial"/>
          <w:color w:val="000000" w:themeColor="text1"/>
        </w:rPr>
        <w:t>as the main plot</w:t>
      </w:r>
      <w:r w:rsidR="00CB2DF6" w:rsidRPr="00157A05">
        <w:rPr>
          <w:rFonts w:ascii="Arial" w:hAnsi="Arial" w:cs="Arial"/>
          <w:color w:val="000000" w:themeColor="text1"/>
        </w:rPr>
        <w:t xml:space="preserve"> and 2 levels of irrigation (control, drought) as the sub-plot</w:t>
      </w:r>
      <w:r w:rsidR="003A57A3" w:rsidRPr="00157A05">
        <w:rPr>
          <w:rFonts w:ascii="Arial" w:hAnsi="Arial" w:cs="Arial"/>
          <w:color w:val="000000" w:themeColor="text1"/>
        </w:rPr>
        <w:t xml:space="preserve"> (6 treatment combinations)</w:t>
      </w:r>
      <w:r w:rsidR="00AA7A7D" w:rsidRPr="00157A05">
        <w:rPr>
          <w:rFonts w:ascii="Arial" w:hAnsi="Arial" w:cs="Arial"/>
          <w:color w:val="000000" w:themeColor="text1"/>
        </w:rPr>
        <w:t xml:space="preserve">. </w:t>
      </w:r>
      <w:r w:rsidR="00810B44" w:rsidRPr="00157A05">
        <w:rPr>
          <w:rFonts w:ascii="Arial" w:hAnsi="Arial" w:cs="Arial"/>
          <w:color w:val="000000" w:themeColor="text1"/>
        </w:rPr>
        <w:t>The rain</w:t>
      </w:r>
      <w:r w:rsidR="00D33F24" w:rsidRPr="00157A05">
        <w:rPr>
          <w:rFonts w:ascii="Arial" w:hAnsi="Arial" w:cs="Arial"/>
          <w:color w:val="000000" w:themeColor="text1"/>
        </w:rPr>
        <w:t xml:space="preserve"> </w:t>
      </w:r>
      <w:r w:rsidR="00810B44" w:rsidRPr="00157A05">
        <w:rPr>
          <w:rFonts w:ascii="Arial" w:hAnsi="Arial" w:cs="Arial"/>
          <w:color w:val="000000" w:themeColor="text1"/>
        </w:rPr>
        <w:t xml:space="preserve">shelters were </w:t>
      </w:r>
      <w:r w:rsidR="00B164D6" w:rsidRPr="00157A05">
        <w:rPr>
          <w:rFonts w:ascii="Arial" w:hAnsi="Arial" w:cs="Arial"/>
          <w:color w:val="000000" w:themeColor="text1"/>
        </w:rPr>
        <w:t>installed</w:t>
      </w:r>
      <w:r w:rsidR="00D33F24" w:rsidRPr="00157A05">
        <w:rPr>
          <w:rFonts w:ascii="Arial" w:hAnsi="Arial" w:cs="Arial"/>
          <w:color w:val="000000" w:themeColor="text1"/>
        </w:rPr>
        <w:t xml:space="preserve"> in each plot</w:t>
      </w:r>
      <w:r w:rsidR="00B164D6" w:rsidRPr="00157A05">
        <w:rPr>
          <w:rFonts w:ascii="Arial" w:hAnsi="Arial" w:cs="Arial"/>
          <w:color w:val="000000" w:themeColor="text1"/>
        </w:rPr>
        <w:t xml:space="preserve"> to exclude the rainfal</w:t>
      </w:r>
      <w:r w:rsidR="00D33F24" w:rsidRPr="00157A05">
        <w:rPr>
          <w:rFonts w:ascii="Arial" w:hAnsi="Arial" w:cs="Arial"/>
          <w:color w:val="000000" w:themeColor="text1"/>
        </w:rPr>
        <w:t xml:space="preserve">l to simulate </w:t>
      </w:r>
      <w:r w:rsidR="005A2B8A" w:rsidRPr="00157A05">
        <w:rPr>
          <w:rFonts w:ascii="Arial" w:hAnsi="Arial" w:cs="Arial"/>
          <w:color w:val="000000" w:themeColor="text1"/>
        </w:rPr>
        <w:t xml:space="preserve">the </w:t>
      </w:r>
      <w:r w:rsidR="00D33F24" w:rsidRPr="00157A05">
        <w:rPr>
          <w:rFonts w:ascii="Arial" w:hAnsi="Arial" w:cs="Arial"/>
          <w:color w:val="000000" w:themeColor="text1"/>
        </w:rPr>
        <w:t>drought effect</w:t>
      </w:r>
      <w:r w:rsidR="004C0887" w:rsidRPr="00157A05">
        <w:rPr>
          <w:rFonts w:ascii="Arial" w:hAnsi="Arial" w:cs="Arial"/>
          <w:color w:val="000000" w:themeColor="text1"/>
        </w:rPr>
        <w:t>, while</w:t>
      </w:r>
      <w:r w:rsidR="00D33F24" w:rsidRPr="00157A05">
        <w:rPr>
          <w:rFonts w:ascii="Arial" w:hAnsi="Arial" w:cs="Arial"/>
          <w:color w:val="000000" w:themeColor="text1"/>
        </w:rPr>
        <w:t xml:space="preserve"> </w:t>
      </w:r>
      <w:r w:rsidR="00D33F24" w:rsidRPr="00157A05">
        <w:rPr>
          <w:rFonts w:ascii="Arial" w:hAnsi="Arial" w:cs="Arial"/>
          <w:color w:val="000000" w:themeColor="text1"/>
        </w:rPr>
        <w:lastRenderedPageBreak/>
        <w:t>the control plots had no rain shelter installed</w:t>
      </w:r>
      <w:r w:rsidR="00F75CDE" w:rsidRPr="00157A05">
        <w:rPr>
          <w:rFonts w:ascii="Arial" w:hAnsi="Arial" w:cs="Arial"/>
          <w:color w:val="000000" w:themeColor="text1"/>
        </w:rPr>
        <w:t xml:space="preserve">. </w:t>
      </w:r>
      <w:r w:rsidR="00B73914" w:rsidRPr="00157A05">
        <w:rPr>
          <w:rFonts w:ascii="Arial" w:hAnsi="Arial" w:cs="Arial"/>
          <w:color w:val="000000" w:themeColor="text1"/>
        </w:rPr>
        <w:t xml:space="preserve">The study was performed in </w:t>
      </w:r>
      <w:r w:rsidR="003A57A3" w:rsidRPr="00157A05">
        <w:rPr>
          <w:rFonts w:ascii="Arial" w:hAnsi="Arial" w:cs="Arial"/>
          <w:color w:val="000000" w:themeColor="text1"/>
        </w:rPr>
        <w:t xml:space="preserve">four replications for each treatment combination with total of 24 plots. </w:t>
      </w:r>
      <w:r w:rsidR="00D06384" w:rsidRPr="00157A05">
        <w:rPr>
          <w:rFonts w:ascii="Arial" w:hAnsi="Arial" w:cs="Arial"/>
          <w:color w:val="000000" w:themeColor="text1"/>
        </w:rPr>
        <w:t xml:space="preserve">The </w:t>
      </w:r>
      <w:r w:rsidR="00EF688E" w:rsidRPr="00157A05">
        <w:rPr>
          <w:rFonts w:ascii="Arial" w:hAnsi="Arial" w:cs="Arial"/>
          <w:color w:val="000000" w:themeColor="text1"/>
        </w:rPr>
        <w:t xml:space="preserve">field was planted with </w:t>
      </w:r>
      <w:r w:rsidR="00DE58BB" w:rsidRPr="00157A05">
        <w:rPr>
          <w:rFonts w:ascii="Arial" w:hAnsi="Arial" w:cs="Arial"/>
          <w:color w:val="000000" w:themeColor="text1"/>
        </w:rPr>
        <w:t xml:space="preserve">a commercial variety of </w:t>
      </w:r>
      <w:r w:rsidR="00EE384C" w:rsidRPr="00157A05">
        <w:rPr>
          <w:rFonts w:ascii="Arial" w:hAnsi="Arial" w:cs="Arial"/>
          <w:color w:val="000000" w:themeColor="text1"/>
        </w:rPr>
        <w:t xml:space="preserve">winter </w:t>
      </w:r>
      <w:r w:rsidR="00D06384" w:rsidRPr="00157A05">
        <w:rPr>
          <w:rFonts w:ascii="Arial" w:hAnsi="Arial" w:cs="Arial"/>
          <w:color w:val="000000" w:themeColor="text1"/>
        </w:rPr>
        <w:t xml:space="preserve">wheat </w:t>
      </w:r>
      <w:r w:rsidR="00DE58BB" w:rsidRPr="00157A05">
        <w:rPr>
          <w:rFonts w:ascii="Arial" w:hAnsi="Arial" w:cs="Arial"/>
          <w:color w:val="000000" w:themeColor="text1"/>
        </w:rPr>
        <w:t>(Wiwa)</w:t>
      </w:r>
      <w:r w:rsidR="00EF688E" w:rsidRPr="00157A05">
        <w:rPr>
          <w:rFonts w:ascii="Arial" w:hAnsi="Arial" w:cs="Arial"/>
          <w:color w:val="000000" w:themeColor="text1"/>
        </w:rPr>
        <w:t xml:space="preserve"> </w:t>
      </w:r>
      <w:r w:rsidR="00061F15" w:rsidRPr="00157A05">
        <w:rPr>
          <w:rFonts w:ascii="Arial" w:hAnsi="Arial" w:cs="Arial"/>
          <w:color w:val="000000" w:themeColor="text1"/>
        </w:rPr>
        <w:t xml:space="preserve">in October 2021 </w:t>
      </w:r>
      <w:r w:rsidR="00EF688E" w:rsidRPr="00157A05">
        <w:rPr>
          <w:rFonts w:ascii="Arial" w:hAnsi="Arial" w:cs="Arial"/>
          <w:color w:val="000000" w:themeColor="text1"/>
        </w:rPr>
        <w:t xml:space="preserve">before the rain shelter installment </w:t>
      </w:r>
      <w:r w:rsidR="00CF53B2" w:rsidRPr="00157A05">
        <w:rPr>
          <w:rFonts w:ascii="Arial" w:hAnsi="Arial" w:cs="Arial"/>
          <w:color w:val="000000" w:themeColor="text1"/>
        </w:rPr>
        <w:t xml:space="preserve">in November 2021, </w:t>
      </w:r>
      <w:r w:rsidR="00EF688E" w:rsidRPr="00157A05">
        <w:rPr>
          <w:rFonts w:ascii="Arial" w:hAnsi="Arial" w:cs="Arial"/>
          <w:color w:val="000000" w:themeColor="text1"/>
        </w:rPr>
        <w:t>when the crop</w:t>
      </w:r>
      <w:r w:rsidR="00F12E54" w:rsidRPr="00157A05">
        <w:rPr>
          <w:rFonts w:ascii="Arial" w:hAnsi="Arial" w:cs="Arial"/>
          <w:color w:val="000000" w:themeColor="text1"/>
        </w:rPr>
        <w:t>s</w:t>
      </w:r>
      <w:r w:rsidR="00EF688E" w:rsidRPr="00157A05">
        <w:rPr>
          <w:rFonts w:ascii="Arial" w:hAnsi="Arial" w:cs="Arial"/>
          <w:color w:val="000000" w:themeColor="text1"/>
        </w:rPr>
        <w:t xml:space="preserve"> w</w:t>
      </w:r>
      <w:r w:rsidR="00F12E54" w:rsidRPr="00157A05">
        <w:rPr>
          <w:rFonts w:ascii="Arial" w:hAnsi="Arial" w:cs="Arial"/>
          <w:color w:val="000000" w:themeColor="text1"/>
        </w:rPr>
        <w:t>ere</w:t>
      </w:r>
      <w:r w:rsidR="00EF688E" w:rsidRPr="00157A05">
        <w:rPr>
          <w:rFonts w:ascii="Arial" w:hAnsi="Arial" w:cs="Arial"/>
          <w:color w:val="000000" w:themeColor="text1"/>
        </w:rPr>
        <w:t xml:space="preserve"> at the early </w:t>
      </w:r>
      <w:r w:rsidR="00CF53B2" w:rsidRPr="00157A05">
        <w:rPr>
          <w:rFonts w:ascii="Arial" w:hAnsi="Arial" w:cs="Arial"/>
          <w:color w:val="000000" w:themeColor="text1"/>
        </w:rPr>
        <w:t>vegetative</w:t>
      </w:r>
      <w:r w:rsidR="00EF688E" w:rsidRPr="00157A05">
        <w:rPr>
          <w:rFonts w:ascii="Arial" w:hAnsi="Arial" w:cs="Arial"/>
          <w:color w:val="000000" w:themeColor="text1"/>
        </w:rPr>
        <w:t xml:space="preserve"> stage</w:t>
      </w:r>
      <w:r w:rsidR="00CC7545" w:rsidRPr="00157A05">
        <w:rPr>
          <w:rFonts w:ascii="Arial" w:hAnsi="Arial" w:cs="Arial"/>
          <w:color w:val="000000" w:themeColor="text1"/>
        </w:rPr>
        <w:t xml:space="preserve"> to start the drought stress treatment.</w:t>
      </w:r>
      <w:ins w:id="2" w:author="Laurent Philippot" w:date="2024-03-06T09:30:00Z">
        <w:r w:rsidR="00C85D31">
          <w:rPr>
            <w:rFonts w:ascii="Arial" w:hAnsi="Arial" w:cs="Arial"/>
            <w:color w:val="000000" w:themeColor="text1"/>
          </w:rPr>
          <w:t xml:space="preserve"> You should </w:t>
        </w:r>
      </w:ins>
      <w:ins w:id="3" w:author="Laurent Philippot" w:date="2024-03-06T09:31:00Z">
        <w:r w:rsidR="00C85D31">
          <w:rPr>
            <w:rFonts w:ascii="Arial" w:hAnsi="Arial" w:cs="Arial"/>
            <w:color w:val="000000" w:themeColor="text1"/>
          </w:rPr>
          <w:t>indicate that</w:t>
        </w:r>
      </w:ins>
      <w:ins w:id="4" w:author="Laurent Philippot" w:date="2024-03-06T09:30:00Z">
        <w:r w:rsidR="00C85D31">
          <w:rPr>
            <w:rFonts w:ascii="Arial" w:hAnsi="Arial" w:cs="Arial"/>
            <w:color w:val="000000" w:themeColor="text1"/>
          </w:rPr>
          <w:t xml:space="preserve"> </w:t>
        </w:r>
      </w:ins>
      <w:ins w:id="5" w:author="Laurent Philippot" w:date="2024-03-06T09:31:00Z">
        <w:r w:rsidR="00C85D31">
          <w:rPr>
            <w:rFonts w:ascii="Arial" w:hAnsi="Arial" w:cs="Arial"/>
            <w:color w:val="000000" w:themeColor="text1"/>
          </w:rPr>
          <w:t xml:space="preserve">the rain shelter </w:t>
        </w:r>
        <w:proofErr w:type="gramStart"/>
        <w:r w:rsidR="00C85D31">
          <w:rPr>
            <w:rFonts w:ascii="Arial" w:hAnsi="Arial" w:cs="Arial"/>
            <w:color w:val="000000" w:themeColor="text1"/>
          </w:rPr>
          <w:t>were</w:t>
        </w:r>
        <w:proofErr w:type="gramEnd"/>
        <w:r w:rsidR="00C85D31">
          <w:rPr>
            <w:rFonts w:ascii="Arial" w:hAnsi="Arial" w:cs="Arial"/>
            <w:color w:val="000000" w:themeColor="text1"/>
          </w:rPr>
          <w:t xml:space="preserve"> removed and when already here</w:t>
        </w:r>
      </w:ins>
      <w:r w:rsidR="00CC7545" w:rsidRPr="00157A05">
        <w:rPr>
          <w:rFonts w:ascii="Arial" w:hAnsi="Arial" w:cs="Arial"/>
          <w:color w:val="000000" w:themeColor="text1"/>
        </w:rPr>
        <w:t xml:space="preserve"> </w:t>
      </w:r>
      <w:commentRangeStart w:id="6"/>
      <w:r w:rsidR="00CC7545" w:rsidRPr="00157A05">
        <w:rPr>
          <w:rFonts w:ascii="Arial" w:hAnsi="Arial" w:cs="Arial"/>
          <w:color w:val="000000" w:themeColor="text1"/>
        </w:rPr>
        <w:t xml:space="preserve">The </w:t>
      </w:r>
      <w:r w:rsidR="00CF53B2" w:rsidRPr="00157A05">
        <w:rPr>
          <w:rFonts w:ascii="Arial" w:hAnsi="Arial" w:cs="Arial"/>
          <w:color w:val="000000" w:themeColor="text1"/>
        </w:rPr>
        <w:t>crop</w:t>
      </w:r>
      <w:r w:rsidR="00F12E54" w:rsidRPr="00157A05">
        <w:rPr>
          <w:rFonts w:ascii="Arial" w:hAnsi="Arial" w:cs="Arial"/>
          <w:color w:val="000000" w:themeColor="text1"/>
        </w:rPr>
        <w:t>s</w:t>
      </w:r>
      <w:r w:rsidR="00CF53B2" w:rsidRPr="00157A05">
        <w:rPr>
          <w:rFonts w:ascii="Arial" w:hAnsi="Arial" w:cs="Arial"/>
          <w:color w:val="000000" w:themeColor="text1"/>
        </w:rPr>
        <w:t xml:space="preserve"> in each plot</w:t>
      </w:r>
      <w:r w:rsidR="00CC7545" w:rsidRPr="00157A05">
        <w:rPr>
          <w:rFonts w:ascii="Arial" w:hAnsi="Arial" w:cs="Arial"/>
          <w:color w:val="000000" w:themeColor="text1"/>
        </w:rPr>
        <w:t xml:space="preserve"> </w:t>
      </w:r>
      <w:r w:rsidR="00F12E54" w:rsidRPr="00157A05">
        <w:rPr>
          <w:rFonts w:ascii="Arial" w:hAnsi="Arial" w:cs="Arial"/>
          <w:color w:val="000000" w:themeColor="text1"/>
        </w:rPr>
        <w:t>were</w:t>
      </w:r>
      <w:r w:rsidR="00CF53B2" w:rsidRPr="00157A05">
        <w:rPr>
          <w:rFonts w:ascii="Arial" w:hAnsi="Arial" w:cs="Arial"/>
          <w:color w:val="000000" w:themeColor="text1"/>
        </w:rPr>
        <w:t xml:space="preserve"> </w:t>
      </w:r>
      <w:r w:rsidR="00F12E54" w:rsidRPr="00157A05">
        <w:rPr>
          <w:rFonts w:ascii="Arial" w:hAnsi="Arial" w:cs="Arial"/>
          <w:color w:val="000000" w:themeColor="text1"/>
        </w:rPr>
        <w:t>managed</w:t>
      </w:r>
      <w:r w:rsidR="005A2B8A" w:rsidRPr="00157A05">
        <w:rPr>
          <w:rFonts w:ascii="Arial" w:hAnsi="Arial" w:cs="Arial"/>
          <w:color w:val="000000" w:themeColor="text1"/>
        </w:rPr>
        <w:t xml:space="preserve"> and irrigated</w:t>
      </w:r>
      <w:r w:rsidR="00CF53B2" w:rsidRPr="00157A05">
        <w:rPr>
          <w:rFonts w:ascii="Arial" w:hAnsi="Arial" w:cs="Arial"/>
          <w:color w:val="000000" w:themeColor="text1"/>
        </w:rPr>
        <w:t xml:space="preserve"> according to the cropping system</w:t>
      </w:r>
      <w:r w:rsidR="00CC7545" w:rsidRPr="00157A05">
        <w:rPr>
          <w:rFonts w:ascii="Arial" w:hAnsi="Arial" w:cs="Arial"/>
          <w:color w:val="000000" w:themeColor="text1"/>
        </w:rPr>
        <w:t xml:space="preserve"> until </w:t>
      </w:r>
      <w:r w:rsidR="00CF53B2" w:rsidRPr="00157A05">
        <w:rPr>
          <w:rFonts w:ascii="Arial" w:hAnsi="Arial" w:cs="Arial"/>
          <w:color w:val="000000" w:themeColor="text1"/>
        </w:rPr>
        <w:t>ripening</w:t>
      </w:r>
      <w:r w:rsidR="00A44FAF" w:rsidRPr="00157A05">
        <w:rPr>
          <w:rFonts w:ascii="Arial" w:hAnsi="Arial" w:cs="Arial"/>
          <w:color w:val="000000" w:themeColor="text1"/>
        </w:rPr>
        <w:t xml:space="preserve"> </w:t>
      </w:r>
      <w:r w:rsidR="00CC7545" w:rsidRPr="00157A05">
        <w:rPr>
          <w:rFonts w:ascii="Arial" w:hAnsi="Arial" w:cs="Arial"/>
          <w:color w:val="000000" w:themeColor="text1"/>
        </w:rPr>
        <w:t>stage</w:t>
      </w:r>
      <w:r w:rsidR="00590839" w:rsidRPr="00157A05">
        <w:rPr>
          <w:rFonts w:ascii="Arial" w:hAnsi="Arial" w:cs="Arial"/>
          <w:color w:val="000000" w:themeColor="text1"/>
        </w:rPr>
        <w:t xml:space="preserve"> </w:t>
      </w:r>
      <w:r w:rsidR="00EC1C9A" w:rsidRPr="00157A05">
        <w:rPr>
          <w:rFonts w:ascii="Arial" w:hAnsi="Arial" w:cs="Arial"/>
          <w:color w:val="000000" w:themeColor="text1"/>
        </w:rPr>
        <w:t>according</w:t>
      </w:r>
      <w:r w:rsidR="005A2B8A" w:rsidRPr="00157A05">
        <w:rPr>
          <w:rFonts w:ascii="Arial" w:hAnsi="Arial" w:cs="Arial"/>
          <w:color w:val="000000" w:themeColor="text1"/>
        </w:rPr>
        <w:t xml:space="preserve"> to the </w:t>
      </w:r>
      <w:r w:rsidR="00EC1C9A" w:rsidRPr="00157A05">
        <w:rPr>
          <w:rFonts w:ascii="Arial" w:hAnsi="Arial" w:cs="Arial"/>
          <w:color w:val="000000" w:themeColor="text1"/>
        </w:rPr>
        <w:t>specific timeline</w:t>
      </w:r>
      <w:r w:rsidR="005A2B8A" w:rsidRPr="00157A05">
        <w:rPr>
          <w:rFonts w:ascii="Arial" w:hAnsi="Arial" w:cs="Arial"/>
          <w:color w:val="000000" w:themeColor="text1"/>
        </w:rPr>
        <w:t xml:space="preserve"> (</w:t>
      </w:r>
      <w:r w:rsidR="00590839" w:rsidRPr="00157A05">
        <w:rPr>
          <w:rFonts w:ascii="Arial" w:hAnsi="Arial" w:cs="Arial"/>
          <w:color w:val="000000" w:themeColor="text1"/>
        </w:rPr>
        <w:t xml:space="preserve">Timeline: </w:t>
      </w:r>
      <w:r w:rsidR="005A2B8A" w:rsidRPr="00157A05">
        <w:rPr>
          <w:rFonts w:ascii="Arial" w:hAnsi="Arial" w:cs="Arial"/>
          <w:color w:val="000000" w:themeColor="text1"/>
        </w:rPr>
        <w:t xml:space="preserve">Table </w:t>
      </w:r>
      <w:r w:rsidR="00FB13DD" w:rsidRPr="00157A05">
        <w:rPr>
          <w:rFonts w:ascii="Arial" w:hAnsi="Arial" w:cs="Arial"/>
          <w:color w:val="000000" w:themeColor="text1"/>
        </w:rPr>
        <w:t>2</w:t>
      </w:r>
      <w:r w:rsidR="005A2B8A" w:rsidRPr="00157A05">
        <w:rPr>
          <w:rFonts w:ascii="Arial" w:hAnsi="Arial" w:cs="Arial"/>
          <w:color w:val="000000" w:themeColor="text1"/>
        </w:rPr>
        <w:t>)</w:t>
      </w:r>
      <w:r w:rsidR="00247DF0" w:rsidRPr="00157A05">
        <w:rPr>
          <w:rFonts w:ascii="Arial" w:hAnsi="Arial" w:cs="Arial"/>
          <w:color w:val="000000" w:themeColor="text1"/>
        </w:rPr>
        <w:t xml:space="preserve"> </w:t>
      </w:r>
      <w:commentRangeEnd w:id="6"/>
      <w:r w:rsidR="00C85D31">
        <w:rPr>
          <w:rStyle w:val="Marquedecommentaire"/>
        </w:rPr>
        <w:commentReference w:id="6"/>
      </w:r>
      <w:r w:rsidR="00247DF0" w:rsidRPr="00157A05">
        <w:rPr>
          <w:rFonts w:ascii="Arial" w:hAnsi="Arial" w:cs="Arial"/>
          <w:color w:val="000000" w:themeColor="text1"/>
          <w:highlight w:val="yellow"/>
        </w:rPr>
        <w:t>(</w:t>
      </w:r>
      <w:proofErr w:type="spellStart"/>
      <w:r w:rsidR="00247DF0" w:rsidRPr="00157A05">
        <w:rPr>
          <w:rFonts w:ascii="Arial" w:hAnsi="Arial" w:cs="Arial"/>
          <w:color w:val="000000" w:themeColor="text1"/>
          <w:highlight w:val="yellow"/>
        </w:rPr>
        <w:t>Kost</w:t>
      </w:r>
      <w:proofErr w:type="spellEnd"/>
      <w:r w:rsidR="00247DF0" w:rsidRPr="00157A05">
        <w:rPr>
          <w:rFonts w:ascii="Arial" w:hAnsi="Arial" w:cs="Arial"/>
          <w:color w:val="000000" w:themeColor="text1"/>
          <w:highlight w:val="yellow"/>
        </w:rPr>
        <w:t xml:space="preserve"> et al.,)</w:t>
      </w:r>
      <w:r w:rsidR="00A44FAF" w:rsidRPr="00157A05">
        <w:rPr>
          <w:rFonts w:ascii="Arial" w:hAnsi="Arial" w:cs="Arial"/>
          <w:color w:val="000000" w:themeColor="text1"/>
          <w:highlight w:val="yellow"/>
        </w:rPr>
        <w:t>.</w:t>
      </w:r>
      <w:r w:rsidR="00A44FAF" w:rsidRPr="00157A05">
        <w:rPr>
          <w:rFonts w:ascii="Arial" w:hAnsi="Arial" w:cs="Arial"/>
          <w:color w:val="000000" w:themeColor="text1"/>
        </w:rPr>
        <w:t xml:space="preserve"> </w:t>
      </w:r>
    </w:p>
    <w:p w14:paraId="2B842A6D" w14:textId="22D1044E" w:rsidR="00C7527D" w:rsidRPr="00157A05" w:rsidRDefault="00590839" w:rsidP="00157A05">
      <w:pPr>
        <w:spacing w:after="0" w:line="480" w:lineRule="auto"/>
        <w:ind w:firstLine="720"/>
        <w:jc w:val="both"/>
        <w:rPr>
          <w:rFonts w:ascii="Arial" w:hAnsi="Arial" w:cs="Arial"/>
          <w:color w:val="000000" w:themeColor="text1"/>
        </w:rPr>
      </w:pPr>
      <w:r w:rsidRPr="00157A05">
        <w:rPr>
          <w:rFonts w:ascii="Arial" w:hAnsi="Arial" w:cs="Arial"/>
          <w:color w:val="000000" w:themeColor="text1"/>
        </w:rPr>
        <w:t xml:space="preserve">Samplings were conducted at five timepoints, three samples were collected during drought period and two samples were collected after rewetting events (Timeline: Table 2) </w:t>
      </w:r>
      <w:r w:rsidRPr="00157A05">
        <w:rPr>
          <w:rFonts w:ascii="Arial" w:hAnsi="Arial" w:cs="Arial"/>
          <w:color w:val="000000" w:themeColor="text1"/>
          <w:highlight w:val="yellow"/>
        </w:rPr>
        <w:t>(Kost et al.,).</w:t>
      </w:r>
      <w:r w:rsidRPr="00157A05">
        <w:rPr>
          <w:rFonts w:ascii="Arial" w:hAnsi="Arial" w:cs="Arial"/>
          <w:color w:val="000000" w:themeColor="text1"/>
        </w:rPr>
        <w:t xml:space="preserve"> </w:t>
      </w:r>
      <w:r w:rsidR="0032109C" w:rsidRPr="00157A05">
        <w:rPr>
          <w:rFonts w:ascii="Arial" w:hAnsi="Arial" w:cs="Arial"/>
          <w:color w:val="000000" w:themeColor="text1"/>
        </w:rPr>
        <w:t>T</w:t>
      </w:r>
      <w:r w:rsidR="007B32D3" w:rsidRPr="00157A05">
        <w:rPr>
          <w:rFonts w:ascii="Arial" w:hAnsi="Arial" w:cs="Arial"/>
          <w:color w:val="000000" w:themeColor="text1"/>
        </w:rPr>
        <w:t xml:space="preserve">he first sampling was at the stem </w:t>
      </w:r>
      <w:r w:rsidR="00F12E54" w:rsidRPr="00157A05">
        <w:rPr>
          <w:rFonts w:ascii="Arial" w:hAnsi="Arial" w:cs="Arial"/>
          <w:color w:val="000000" w:themeColor="text1"/>
        </w:rPr>
        <w:t>elongation</w:t>
      </w:r>
      <w:r w:rsidR="007B32D3" w:rsidRPr="00157A05">
        <w:rPr>
          <w:rFonts w:ascii="Arial" w:hAnsi="Arial" w:cs="Arial"/>
          <w:color w:val="000000" w:themeColor="text1"/>
        </w:rPr>
        <w:t xml:space="preserve"> stage </w:t>
      </w:r>
      <w:r w:rsidR="00F12E54" w:rsidRPr="00157A05">
        <w:rPr>
          <w:rFonts w:ascii="Arial" w:hAnsi="Arial" w:cs="Arial"/>
          <w:color w:val="000000" w:themeColor="text1"/>
        </w:rPr>
        <w:t>in</w:t>
      </w:r>
      <w:r w:rsidR="007B32D3" w:rsidRPr="00157A05">
        <w:rPr>
          <w:rFonts w:ascii="Arial" w:hAnsi="Arial" w:cs="Arial"/>
          <w:color w:val="000000" w:themeColor="text1"/>
        </w:rPr>
        <w:t xml:space="preserve"> </w:t>
      </w:r>
      <w:r w:rsidR="00EE384C" w:rsidRPr="00157A05">
        <w:rPr>
          <w:rFonts w:ascii="Arial" w:hAnsi="Arial" w:cs="Arial"/>
          <w:color w:val="000000" w:themeColor="text1"/>
        </w:rPr>
        <w:t>April</w:t>
      </w:r>
      <w:r w:rsidR="009846FE" w:rsidRPr="00157A05">
        <w:rPr>
          <w:rFonts w:ascii="Arial" w:hAnsi="Arial" w:cs="Arial"/>
          <w:color w:val="000000" w:themeColor="text1"/>
        </w:rPr>
        <w:t xml:space="preserve"> </w:t>
      </w:r>
      <w:r w:rsidR="00F12E54" w:rsidRPr="00157A05">
        <w:rPr>
          <w:rFonts w:ascii="Arial" w:hAnsi="Arial" w:cs="Arial"/>
          <w:color w:val="000000" w:themeColor="text1"/>
        </w:rPr>
        <w:t xml:space="preserve">2022 </w:t>
      </w:r>
      <w:r w:rsidR="009846FE" w:rsidRPr="00157A05">
        <w:rPr>
          <w:rFonts w:ascii="Arial" w:hAnsi="Arial" w:cs="Arial"/>
          <w:color w:val="000000" w:themeColor="text1"/>
        </w:rPr>
        <w:t>(stage 6</w:t>
      </w:r>
      <w:r w:rsidR="00EE384C" w:rsidRPr="00157A05">
        <w:rPr>
          <w:rFonts w:ascii="Arial" w:hAnsi="Arial" w:cs="Arial"/>
          <w:color w:val="000000" w:themeColor="text1"/>
        </w:rPr>
        <w:t>,</w:t>
      </w:r>
      <w:r w:rsidR="009846FE" w:rsidRPr="00157A05">
        <w:rPr>
          <w:rFonts w:ascii="Arial" w:hAnsi="Arial" w:cs="Arial"/>
          <w:color w:val="000000" w:themeColor="text1"/>
        </w:rPr>
        <w:t xml:space="preserve"> </w:t>
      </w:r>
      <w:r w:rsidR="00B45D0D" w:rsidRPr="00157A05">
        <w:rPr>
          <w:rFonts w:ascii="Arial" w:hAnsi="Arial" w:cs="Arial"/>
          <w:color w:val="000000" w:themeColor="text1"/>
        </w:rPr>
        <w:t xml:space="preserve">the </w:t>
      </w:r>
      <w:r w:rsidR="009846FE" w:rsidRPr="00157A05">
        <w:rPr>
          <w:rFonts w:ascii="Arial" w:hAnsi="Arial" w:cs="Arial"/>
          <w:color w:val="000000" w:themeColor="text1"/>
        </w:rPr>
        <w:t xml:space="preserve">first node of stem visible; </w:t>
      </w:r>
      <w:r w:rsidR="009846FE" w:rsidRPr="000E6204">
        <w:rPr>
          <w:rFonts w:ascii="Arial" w:hAnsi="Arial" w:cs="Arial"/>
          <w:color w:val="000000" w:themeColor="text1"/>
        </w:rPr>
        <w:t xml:space="preserve">n </w:t>
      </w:r>
      <w:r w:rsidR="009846FE" w:rsidRPr="00157A05">
        <w:rPr>
          <w:rFonts w:ascii="Arial" w:hAnsi="Arial" w:cs="Arial"/>
          <w:color w:val="000000" w:themeColor="text1"/>
        </w:rPr>
        <w:t>=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rhizosphere)</w:t>
      </w:r>
      <w:r w:rsidR="0032109C" w:rsidRPr="00157A05">
        <w:rPr>
          <w:rFonts w:ascii="Arial" w:hAnsi="Arial" w:cs="Arial"/>
          <w:color w:val="000000" w:themeColor="text1"/>
        </w:rPr>
        <w:t>. T</w:t>
      </w:r>
      <w:r w:rsidR="00EC0038" w:rsidRPr="00157A05">
        <w:rPr>
          <w:rFonts w:ascii="Arial" w:hAnsi="Arial" w:cs="Arial"/>
          <w:color w:val="000000" w:themeColor="text1"/>
        </w:rPr>
        <w:t xml:space="preserve">he </w:t>
      </w:r>
      <w:r w:rsidR="007B32D3" w:rsidRPr="00157A05">
        <w:rPr>
          <w:rFonts w:ascii="Arial" w:hAnsi="Arial" w:cs="Arial"/>
          <w:color w:val="000000" w:themeColor="text1"/>
        </w:rPr>
        <w:t xml:space="preserve">second </w:t>
      </w:r>
      <w:r w:rsidR="00F12E54" w:rsidRPr="00157A05">
        <w:rPr>
          <w:rFonts w:ascii="Arial" w:hAnsi="Arial" w:cs="Arial"/>
          <w:color w:val="000000" w:themeColor="text1"/>
        </w:rPr>
        <w:t>samples were collected at the flowering</w:t>
      </w:r>
      <w:r w:rsidR="007B32D3" w:rsidRPr="00157A05">
        <w:rPr>
          <w:rFonts w:ascii="Arial" w:hAnsi="Arial" w:cs="Arial"/>
          <w:color w:val="000000" w:themeColor="text1"/>
        </w:rPr>
        <w:t xml:space="preserve"> stage </w:t>
      </w:r>
      <w:r w:rsidR="00F12E54" w:rsidRPr="00157A05">
        <w:rPr>
          <w:rFonts w:ascii="Arial" w:hAnsi="Arial" w:cs="Arial"/>
          <w:color w:val="000000" w:themeColor="text1"/>
        </w:rPr>
        <w:t>in</w:t>
      </w:r>
      <w:r w:rsidR="007B32D3" w:rsidRPr="00157A05">
        <w:rPr>
          <w:rFonts w:ascii="Arial" w:hAnsi="Arial" w:cs="Arial"/>
          <w:color w:val="000000" w:themeColor="text1"/>
        </w:rPr>
        <w:t xml:space="preserve"> June</w:t>
      </w:r>
      <w:r w:rsidR="009846FE" w:rsidRPr="00157A05">
        <w:rPr>
          <w:rFonts w:ascii="Arial" w:hAnsi="Arial" w:cs="Arial"/>
          <w:color w:val="000000" w:themeColor="text1"/>
        </w:rPr>
        <w:t xml:space="preserve"> (stage 10.5; </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rhizosphere)</w:t>
      </w:r>
      <w:r w:rsidR="0032109C" w:rsidRPr="00157A05">
        <w:rPr>
          <w:rFonts w:ascii="Arial" w:hAnsi="Arial" w:cs="Arial"/>
          <w:color w:val="000000" w:themeColor="text1"/>
        </w:rPr>
        <w:t>. T</w:t>
      </w:r>
      <w:r w:rsidR="00EC0038" w:rsidRPr="00157A05">
        <w:rPr>
          <w:rFonts w:ascii="Arial" w:hAnsi="Arial" w:cs="Arial"/>
          <w:color w:val="000000" w:themeColor="text1"/>
        </w:rPr>
        <w:t>he</w:t>
      </w:r>
      <w:r w:rsidR="007B32D3" w:rsidRPr="00157A05">
        <w:rPr>
          <w:rFonts w:ascii="Arial" w:hAnsi="Arial" w:cs="Arial"/>
          <w:color w:val="000000" w:themeColor="text1"/>
        </w:rPr>
        <w:t xml:space="preserve"> third</w:t>
      </w:r>
      <w:r w:rsidR="00F12E54" w:rsidRPr="00157A05">
        <w:rPr>
          <w:rFonts w:ascii="Arial" w:hAnsi="Arial" w:cs="Arial"/>
          <w:color w:val="000000" w:themeColor="text1"/>
        </w:rPr>
        <w:t xml:space="preserve"> sampling</w:t>
      </w:r>
      <w:r w:rsidR="007B32D3" w:rsidRPr="00157A05">
        <w:rPr>
          <w:rFonts w:ascii="Arial" w:hAnsi="Arial" w:cs="Arial"/>
          <w:color w:val="000000" w:themeColor="text1"/>
        </w:rPr>
        <w:t xml:space="preserve"> </w:t>
      </w:r>
      <w:r w:rsidR="00EC0038" w:rsidRPr="00157A05">
        <w:rPr>
          <w:rFonts w:ascii="Arial" w:hAnsi="Arial" w:cs="Arial"/>
          <w:color w:val="000000" w:themeColor="text1"/>
        </w:rPr>
        <w:t xml:space="preserve">was at </w:t>
      </w:r>
      <w:r w:rsidR="00F12E54" w:rsidRPr="00157A05">
        <w:rPr>
          <w:rFonts w:ascii="Arial" w:hAnsi="Arial" w:cs="Arial"/>
          <w:color w:val="000000" w:themeColor="text1"/>
        </w:rPr>
        <w:t xml:space="preserve">the </w:t>
      </w:r>
      <w:r w:rsidR="005C32A0" w:rsidRPr="00157A05">
        <w:rPr>
          <w:rFonts w:ascii="Arial" w:hAnsi="Arial" w:cs="Arial"/>
          <w:color w:val="000000" w:themeColor="text1"/>
        </w:rPr>
        <w:t>ripening</w:t>
      </w:r>
      <w:r w:rsidR="00EC0038" w:rsidRPr="00157A05">
        <w:rPr>
          <w:rFonts w:ascii="Arial" w:hAnsi="Arial" w:cs="Arial"/>
          <w:color w:val="000000" w:themeColor="text1"/>
        </w:rPr>
        <w:t xml:space="preserve"> stage </w:t>
      </w:r>
      <w:r w:rsidR="00F12E54" w:rsidRPr="00157A05">
        <w:rPr>
          <w:rFonts w:ascii="Arial" w:hAnsi="Arial" w:cs="Arial"/>
          <w:color w:val="000000" w:themeColor="text1"/>
        </w:rPr>
        <w:t xml:space="preserve">in the beginning of </w:t>
      </w:r>
      <w:r w:rsidR="00EC0038" w:rsidRPr="00157A05">
        <w:rPr>
          <w:rFonts w:ascii="Arial" w:hAnsi="Arial" w:cs="Arial"/>
          <w:color w:val="000000" w:themeColor="text1"/>
        </w:rPr>
        <w:t>July</w:t>
      </w:r>
      <w:r w:rsidR="00F12E54" w:rsidRPr="00157A05">
        <w:rPr>
          <w:rFonts w:ascii="Arial" w:hAnsi="Arial" w:cs="Arial"/>
          <w:color w:val="000000" w:themeColor="text1"/>
        </w:rPr>
        <w:t xml:space="preserve"> (</w:t>
      </w:r>
      <w:r w:rsidR="00940820" w:rsidRPr="00157A05">
        <w:rPr>
          <w:rFonts w:ascii="Arial" w:hAnsi="Arial" w:cs="Arial"/>
          <w:color w:val="000000" w:themeColor="text1"/>
        </w:rPr>
        <w:t>July 5</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 xml:space="preserve">) </w:t>
      </w:r>
      <w:r w:rsidR="009846FE" w:rsidRPr="00157A05">
        <w:rPr>
          <w:rFonts w:ascii="Arial" w:hAnsi="Arial" w:cs="Arial"/>
          <w:color w:val="000000" w:themeColor="text1"/>
        </w:rPr>
        <w:t xml:space="preserve">(stage 11; </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w:t>
      </w:r>
      <w:r w:rsidR="00D71595" w:rsidRPr="00157A05">
        <w:rPr>
          <w:rFonts w:ascii="Arial" w:hAnsi="Arial" w:cs="Arial"/>
          <w:color w:val="000000" w:themeColor="text1"/>
        </w:rPr>
        <w:t>e</w:t>
      </w:r>
      <w:r w:rsidR="009846FE" w:rsidRPr="00157A05">
        <w:rPr>
          <w:rFonts w:ascii="Arial" w:hAnsi="Arial" w:cs="Arial"/>
          <w:color w:val="000000" w:themeColor="text1"/>
        </w:rPr>
        <w:t xml:space="preserve">) </w:t>
      </w:r>
      <w:r w:rsidR="00F12E54" w:rsidRPr="00157A05">
        <w:rPr>
          <w:rFonts w:ascii="Arial" w:hAnsi="Arial" w:cs="Arial"/>
          <w:color w:val="000000" w:themeColor="text1"/>
        </w:rPr>
        <w:t xml:space="preserve">before the </w:t>
      </w:r>
      <w:r w:rsidR="00B45D0D" w:rsidRPr="00157A05">
        <w:rPr>
          <w:rFonts w:ascii="Arial" w:hAnsi="Arial" w:cs="Arial"/>
          <w:color w:val="000000" w:themeColor="text1"/>
        </w:rPr>
        <w:t>rain shelters</w:t>
      </w:r>
      <w:r w:rsidR="00EC0038" w:rsidRPr="00157A05">
        <w:rPr>
          <w:rFonts w:ascii="Arial" w:hAnsi="Arial" w:cs="Arial"/>
          <w:color w:val="000000" w:themeColor="text1"/>
        </w:rPr>
        <w:t xml:space="preserve"> </w:t>
      </w:r>
      <w:r w:rsidR="00F12E54" w:rsidRPr="00157A05">
        <w:rPr>
          <w:rFonts w:ascii="Arial" w:hAnsi="Arial" w:cs="Arial"/>
          <w:color w:val="000000" w:themeColor="text1"/>
        </w:rPr>
        <w:t>removal (</w:t>
      </w:r>
      <w:r w:rsidR="00940820" w:rsidRPr="00157A05">
        <w:rPr>
          <w:rFonts w:ascii="Arial" w:hAnsi="Arial" w:cs="Arial"/>
          <w:color w:val="000000" w:themeColor="text1"/>
        </w:rPr>
        <w:t>July 6-7</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 xml:space="preserve">) and </w:t>
      </w:r>
      <w:r w:rsidR="00EC0038" w:rsidRPr="00157A05">
        <w:rPr>
          <w:rFonts w:ascii="Arial" w:hAnsi="Arial" w:cs="Arial"/>
          <w:color w:val="000000" w:themeColor="text1"/>
        </w:rPr>
        <w:t>rewetting</w:t>
      </w:r>
      <w:r w:rsidR="00F12E54" w:rsidRPr="00157A05">
        <w:rPr>
          <w:rFonts w:ascii="Arial" w:hAnsi="Arial" w:cs="Arial"/>
          <w:color w:val="000000" w:themeColor="text1"/>
        </w:rPr>
        <w:t xml:space="preserve"> process (</w:t>
      </w:r>
      <w:r w:rsidR="00940820" w:rsidRPr="00157A05">
        <w:rPr>
          <w:rFonts w:ascii="Arial" w:hAnsi="Arial" w:cs="Arial"/>
          <w:color w:val="000000" w:themeColor="text1"/>
        </w:rPr>
        <w:t>July 14</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w:t>
      </w:r>
      <w:r w:rsidR="00EC0038" w:rsidRPr="00157A05">
        <w:rPr>
          <w:rFonts w:ascii="Arial" w:hAnsi="Arial" w:cs="Arial"/>
          <w:color w:val="000000" w:themeColor="text1"/>
        </w:rPr>
        <w:t xml:space="preserve"> The fourth </w:t>
      </w:r>
      <w:r w:rsidR="009846FE" w:rsidRPr="00157A05">
        <w:rPr>
          <w:rFonts w:ascii="Arial" w:hAnsi="Arial" w:cs="Arial"/>
          <w:color w:val="000000" w:themeColor="text1"/>
        </w:rPr>
        <w:t>(</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w:t>
      </w:r>
      <w:r w:rsidR="00EC0038" w:rsidRPr="00157A05">
        <w:rPr>
          <w:rFonts w:ascii="Arial" w:hAnsi="Arial" w:cs="Arial"/>
          <w:color w:val="000000" w:themeColor="text1"/>
        </w:rPr>
        <w:t xml:space="preserve">and fifth </w:t>
      </w:r>
      <w:r w:rsidR="009846FE" w:rsidRPr="00157A05">
        <w:rPr>
          <w:rFonts w:ascii="Arial" w:hAnsi="Arial" w:cs="Arial"/>
          <w:color w:val="000000" w:themeColor="text1"/>
        </w:rPr>
        <w:t>(</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w:t>
      </w:r>
      <w:r w:rsidR="00EC0038" w:rsidRPr="00157A05">
        <w:rPr>
          <w:rFonts w:ascii="Arial" w:hAnsi="Arial" w:cs="Arial"/>
          <w:color w:val="000000" w:themeColor="text1"/>
        </w:rPr>
        <w:t>samplings were conducted</w:t>
      </w:r>
      <w:r w:rsidR="00EE384C" w:rsidRPr="00157A05">
        <w:rPr>
          <w:rFonts w:ascii="Arial" w:hAnsi="Arial" w:cs="Arial"/>
          <w:color w:val="000000" w:themeColor="text1"/>
        </w:rPr>
        <w:t xml:space="preserve"> on July 20</w:t>
      </w:r>
      <w:r w:rsidR="00EE384C" w:rsidRPr="00157A05">
        <w:rPr>
          <w:rFonts w:ascii="Arial" w:hAnsi="Arial" w:cs="Arial"/>
          <w:color w:val="000000" w:themeColor="text1"/>
          <w:vertAlign w:val="superscript"/>
        </w:rPr>
        <w:t>th</w:t>
      </w:r>
      <w:r w:rsidR="00EE384C" w:rsidRPr="00157A05">
        <w:rPr>
          <w:rFonts w:ascii="Arial" w:hAnsi="Arial" w:cs="Arial"/>
          <w:color w:val="000000" w:themeColor="text1"/>
        </w:rPr>
        <w:t xml:space="preserve"> </w:t>
      </w:r>
      <w:r w:rsidR="00940820" w:rsidRPr="00157A05">
        <w:rPr>
          <w:rFonts w:ascii="Arial" w:hAnsi="Arial" w:cs="Arial"/>
          <w:color w:val="000000" w:themeColor="text1"/>
        </w:rPr>
        <w:t xml:space="preserve">(one week after rewetting) </w:t>
      </w:r>
      <w:r w:rsidR="00EE384C" w:rsidRPr="00157A05">
        <w:rPr>
          <w:rFonts w:ascii="Arial" w:hAnsi="Arial" w:cs="Arial"/>
          <w:color w:val="000000" w:themeColor="text1"/>
        </w:rPr>
        <w:t xml:space="preserve">and </w:t>
      </w:r>
      <w:r w:rsidR="00940820" w:rsidRPr="00157A05">
        <w:rPr>
          <w:rFonts w:ascii="Arial" w:hAnsi="Arial" w:cs="Arial"/>
          <w:color w:val="000000" w:themeColor="text1"/>
        </w:rPr>
        <w:t xml:space="preserve">in </w:t>
      </w:r>
      <w:r w:rsidR="00EE384C" w:rsidRPr="00157A05">
        <w:rPr>
          <w:rFonts w:ascii="Arial" w:hAnsi="Arial" w:cs="Arial"/>
          <w:color w:val="000000" w:themeColor="text1"/>
        </w:rPr>
        <w:t xml:space="preserve">September </w:t>
      </w:r>
      <w:r w:rsidR="00940820" w:rsidRPr="00157A05">
        <w:rPr>
          <w:rFonts w:ascii="Arial" w:hAnsi="Arial" w:cs="Arial"/>
          <w:color w:val="000000" w:themeColor="text1"/>
        </w:rPr>
        <w:t>(eleven weeks after rewetting)</w:t>
      </w:r>
      <w:r w:rsidR="00EE384C" w:rsidRPr="00157A05">
        <w:rPr>
          <w:rFonts w:ascii="Arial" w:hAnsi="Arial" w:cs="Arial"/>
          <w:color w:val="000000" w:themeColor="text1"/>
        </w:rPr>
        <w:t>, respectively,</w:t>
      </w:r>
      <w:r w:rsidR="00940820" w:rsidRPr="00157A05">
        <w:rPr>
          <w:rFonts w:ascii="Arial" w:hAnsi="Arial" w:cs="Arial"/>
          <w:color w:val="000000" w:themeColor="text1"/>
        </w:rPr>
        <w:t xml:space="preserve"> </w:t>
      </w:r>
      <w:r w:rsidR="004B09A6" w:rsidRPr="00157A05">
        <w:rPr>
          <w:rFonts w:ascii="Arial" w:hAnsi="Arial" w:cs="Arial"/>
          <w:color w:val="000000" w:themeColor="text1"/>
        </w:rPr>
        <w:t xml:space="preserve">by collecting only the bulk soils. </w:t>
      </w:r>
      <w:r w:rsidR="00247DF0" w:rsidRPr="00157A05">
        <w:rPr>
          <w:rFonts w:ascii="Arial" w:hAnsi="Arial" w:cs="Arial"/>
          <w:color w:val="000000" w:themeColor="text1"/>
        </w:rPr>
        <w:t>A total of</w:t>
      </w:r>
      <w:r w:rsidR="009846FE" w:rsidRPr="00157A05">
        <w:rPr>
          <w:rFonts w:ascii="Arial" w:hAnsi="Arial" w:cs="Arial"/>
          <w:color w:val="000000" w:themeColor="text1"/>
        </w:rPr>
        <w:t xml:space="preserve"> 120 of bulk soil and 72 of rhizosphere soil samples</w:t>
      </w:r>
      <w:r w:rsidR="00247DF0" w:rsidRPr="00157A05">
        <w:rPr>
          <w:rFonts w:ascii="Arial" w:hAnsi="Arial" w:cs="Arial"/>
          <w:color w:val="000000" w:themeColor="text1"/>
        </w:rPr>
        <w:t xml:space="preserve"> were collected</w:t>
      </w:r>
      <w:r w:rsidR="009846FE" w:rsidRPr="00157A05">
        <w:rPr>
          <w:rFonts w:ascii="Arial" w:hAnsi="Arial" w:cs="Arial"/>
          <w:color w:val="000000" w:themeColor="text1"/>
        </w:rPr>
        <w:t xml:space="preserve">. </w:t>
      </w:r>
      <w:r w:rsidR="004B09A6" w:rsidRPr="00157A05">
        <w:rPr>
          <w:rFonts w:ascii="Arial" w:hAnsi="Arial" w:cs="Arial"/>
          <w:color w:val="000000" w:themeColor="text1"/>
        </w:rPr>
        <w:t>Bu</w:t>
      </w:r>
      <w:r w:rsidR="00247DF0" w:rsidRPr="00157A05">
        <w:rPr>
          <w:rFonts w:ascii="Arial" w:hAnsi="Arial" w:cs="Arial"/>
          <w:color w:val="000000" w:themeColor="text1"/>
        </w:rPr>
        <w:t xml:space="preserve">lk soils were sampled </w:t>
      </w:r>
      <w:r w:rsidR="009457EA" w:rsidRPr="00157A05">
        <w:rPr>
          <w:rFonts w:ascii="Arial" w:hAnsi="Arial" w:cs="Arial"/>
          <w:color w:val="000000" w:themeColor="text1"/>
        </w:rPr>
        <w:t xml:space="preserve">between </w:t>
      </w:r>
      <w:r w:rsidR="00C7527D" w:rsidRPr="00157A05">
        <w:rPr>
          <w:rFonts w:ascii="Arial" w:hAnsi="Arial" w:cs="Arial"/>
          <w:color w:val="000000" w:themeColor="text1"/>
        </w:rPr>
        <w:t xml:space="preserve">plant </w:t>
      </w:r>
      <w:r w:rsidR="009457EA" w:rsidRPr="00157A05">
        <w:rPr>
          <w:rFonts w:ascii="Arial" w:hAnsi="Arial" w:cs="Arial"/>
          <w:color w:val="000000" w:themeColor="text1"/>
        </w:rPr>
        <w:t xml:space="preserve">rows </w:t>
      </w:r>
      <w:r w:rsidR="004B09A6" w:rsidRPr="00157A05">
        <w:rPr>
          <w:rFonts w:ascii="Arial" w:hAnsi="Arial" w:cs="Arial"/>
          <w:color w:val="000000" w:themeColor="text1"/>
        </w:rPr>
        <w:t xml:space="preserve">using </w:t>
      </w:r>
      <w:r w:rsidR="009457EA" w:rsidRPr="00157A05">
        <w:rPr>
          <w:rFonts w:ascii="Arial" w:hAnsi="Arial" w:cs="Arial"/>
          <w:color w:val="000000" w:themeColor="text1"/>
        </w:rPr>
        <w:t xml:space="preserve">a </w:t>
      </w:r>
      <w:r w:rsidR="00C7527D" w:rsidRPr="00157A05">
        <w:rPr>
          <w:rFonts w:ascii="Arial" w:hAnsi="Arial" w:cs="Arial"/>
          <w:color w:val="000000" w:themeColor="text1"/>
        </w:rPr>
        <w:t xml:space="preserve">5 cm </w:t>
      </w:r>
      <w:r w:rsidR="004B09A6" w:rsidRPr="00157A05">
        <w:rPr>
          <w:rFonts w:ascii="Arial" w:hAnsi="Arial" w:cs="Arial"/>
          <w:color w:val="000000" w:themeColor="text1"/>
        </w:rPr>
        <w:t>soil core</w:t>
      </w:r>
      <w:r w:rsidR="009457EA" w:rsidRPr="00157A05">
        <w:rPr>
          <w:rFonts w:ascii="Arial" w:hAnsi="Arial" w:cs="Arial"/>
          <w:color w:val="000000" w:themeColor="text1"/>
        </w:rPr>
        <w:t xml:space="preserve"> sampler at 15 cm of depth and </w:t>
      </w:r>
      <w:r w:rsidR="009F70BF" w:rsidRPr="00157A05">
        <w:rPr>
          <w:rFonts w:ascii="Arial" w:hAnsi="Arial" w:cs="Arial"/>
          <w:color w:val="000000" w:themeColor="text1"/>
        </w:rPr>
        <w:t xml:space="preserve">sieved through </w:t>
      </w:r>
      <w:r w:rsidR="009457EA" w:rsidRPr="00157A05">
        <w:rPr>
          <w:rFonts w:ascii="Arial" w:hAnsi="Arial" w:cs="Arial"/>
          <w:color w:val="000000" w:themeColor="text1"/>
        </w:rPr>
        <w:t xml:space="preserve">5 </w:t>
      </w:r>
      <w:r w:rsidR="0032109C" w:rsidRPr="00157A05">
        <w:rPr>
          <w:rFonts w:ascii="Arial" w:hAnsi="Arial" w:cs="Arial"/>
          <w:color w:val="000000" w:themeColor="text1"/>
        </w:rPr>
        <w:t>mm</w:t>
      </w:r>
      <w:r w:rsidR="009457EA" w:rsidRPr="00157A05">
        <w:rPr>
          <w:rFonts w:ascii="Arial" w:hAnsi="Arial" w:cs="Arial"/>
          <w:color w:val="000000" w:themeColor="text1"/>
        </w:rPr>
        <w:t xml:space="preserve"> of sieve</w:t>
      </w:r>
      <w:r w:rsidR="009F70BF" w:rsidRPr="00157A05">
        <w:rPr>
          <w:rFonts w:ascii="Arial" w:hAnsi="Arial" w:cs="Arial"/>
          <w:color w:val="000000" w:themeColor="text1"/>
        </w:rPr>
        <w:t xml:space="preserve"> to remove any</w:t>
      </w:r>
      <w:r w:rsidR="00F3527F" w:rsidRPr="00157A05">
        <w:rPr>
          <w:rFonts w:ascii="Arial" w:hAnsi="Arial" w:cs="Arial"/>
          <w:color w:val="000000" w:themeColor="text1"/>
        </w:rPr>
        <w:t xml:space="preserve"> plant</w:t>
      </w:r>
      <w:r w:rsidR="009F70BF" w:rsidRPr="00157A05">
        <w:rPr>
          <w:rFonts w:ascii="Arial" w:hAnsi="Arial" w:cs="Arial"/>
          <w:color w:val="000000" w:themeColor="text1"/>
        </w:rPr>
        <w:t xml:space="preserve"> debris and to achieve more homogenous soil particles</w:t>
      </w:r>
      <w:r w:rsidR="00F3527F" w:rsidRPr="00157A05">
        <w:rPr>
          <w:rFonts w:ascii="Arial" w:hAnsi="Arial" w:cs="Arial"/>
          <w:color w:val="000000" w:themeColor="text1"/>
        </w:rPr>
        <w:t>.</w:t>
      </w:r>
      <w:r w:rsidR="00C7527D" w:rsidRPr="00157A05">
        <w:rPr>
          <w:rFonts w:ascii="Arial" w:hAnsi="Arial" w:cs="Arial"/>
          <w:color w:val="000000" w:themeColor="text1"/>
        </w:rPr>
        <w:t xml:space="preserve"> Root-attached rhizosphere soils were collected from within a plant row using an 8 cm soil auger.</w:t>
      </w:r>
      <w:r w:rsidR="00F3527F" w:rsidRPr="00157A05">
        <w:rPr>
          <w:rFonts w:ascii="Arial" w:hAnsi="Arial" w:cs="Arial"/>
          <w:color w:val="000000" w:themeColor="text1"/>
        </w:rPr>
        <w:t xml:space="preserve"> Soil samples were stored at -</w:t>
      </w:r>
      <w:r w:rsidR="00247DF0" w:rsidRPr="00157A05">
        <w:rPr>
          <w:rFonts w:ascii="Arial" w:hAnsi="Arial" w:cs="Arial"/>
          <w:color w:val="000000" w:themeColor="text1"/>
        </w:rPr>
        <w:t>2</w:t>
      </w:r>
      <w:r w:rsidR="005907D2" w:rsidRPr="00157A05">
        <w:rPr>
          <w:rFonts w:ascii="Arial" w:hAnsi="Arial" w:cs="Arial"/>
          <w:color w:val="000000" w:themeColor="text1"/>
        </w:rPr>
        <w:t xml:space="preserve">0 </w:t>
      </w:r>
      <w:r w:rsidR="005907D2" w:rsidRPr="00157A05">
        <w:rPr>
          <w:rFonts w:ascii="Arial" w:hAnsi="Arial" w:cs="Arial"/>
          <w:color w:val="000000" w:themeColor="text1"/>
        </w:rPr>
        <w:sym w:font="Symbol" w:char="F0B0"/>
      </w:r>
      <w:r w:rsidR="005907D2" w:rsidRPr="00157A05">
        <w:rPr>
          <w:rFonts w:ascii="Arial" w:hAnsi="Arial" w:cs="Arial"/>
          <w:color w:val="000000" w:themeColor="text1"/>
        </w:rPr>
        <w:t>C</w:t>
      </w:r>
      <w:r w:rsidR="00F3527F" w:rsidRPr="00157A05">
        <w:rPr>
          <w:rFonts w:ascii="Arial" w:hAnsi="Arial" w:cs="Arial"/>
          <w:color w:val="000000" w:themeColor="text1"/>
        </w:rPr>
        <w:t xml:space="preserve"> for </w:t>
      </w:r>
      <w:r w:rsidR="00C7527D" w:rsidRPr="00157A05">
        <w:rPr>
          <w:rFonts w:ascii="Arial" w:hAnsi="Arial" w:cs="Arial"/>
          <w:color w:val="000000" w:themeColor="text1"/>
        </w:rPr>
        <w:t>further analyses</w:t>
      </w:r>
      <w:r w:rsidR="009F70BF" w:rsidRPr="00157A05">
        <w:rPr>
          <w:rFonts w:ascii="Arial" w:hAnsi="Arial" w:cs="Arial"/>
          <w:color w:val="000000" w:themeColor="text1"/>
        </w:rPr>
        <w:t>.</w:t>
      </w:r>
      <w:r w:rsidR="00846DD9" w:rsidRPr="00157A05">
        <w:rPr>
          <w:rFonts w:ascii="Arial" w:hAnsi="Arial" w:cs="Arial"/>
          <w:color w:val="000000" w:themeColor="text1"/>
        </w:rPr>
        <w:t xml:space="preserve"> </w:t>
      </w:r>
      <w:r w:rsidR="00C52AF9" w:rsidRPr="00157A05">
        <w:rPr>
          <w:rFonts w:ascii="Arial" w:hAnsi="Arial" w:cs="Arial"/>
          <w:color w:val="000000" w:themeColor="text1"/>
        </w:rPr>
        <w:t>Soil physiochemistry analyses w</w:t>
      </w:r>
      <w:r w:rsidR="002617CD" w:rsidRPr="00157A05">
        <w:rPr>
          <w:rFonts w:ascii="Arial" w:hAnsi="Arial" w:cs="Arial"/>
          <w:color w:val="000000" w:themeColor="text1"/>
        </w:rPr>
        <w:t>ere</w:t>
      </w:r>
      <w:r w:rsidR="00C52AF9" w:rsidRPr="00157A05">
        <w:rPr>
          <w:rFonts w:ascii="Arial" w:hAnsi="Arial" w:cs="Arial"/>
          <w:color w:val="000000" w:themeColor="text1"/>
        </w:rPr>
        <w:t xml:space="preserve"> performed </w:t>
      </w:r>
      <w:r w:rsidR="00247DF0" w:rsidRPr="00157A05">
        <w:rPr>
          <w:rFonts w:ascii="Arial" w:hAnsi="Arial" w:cs="Arial"/>
          <w:color w:val="000000" w:themeColor="text1"/>
        </w:rPr>
        <w:t>for</w:t>
      </w:r>
      <w:r w:rsidR="002617CD" w:rsidRPr="00157A05">
        <w:rPr>
          <w:rFonts w:ascii="Arial" w:hAnsi="Arial" w:cs="Arial"/>
          <w:color w:val="000000" w:themeColor="text1"/>
        </w:rPr>
        <w:t xml:space="preserve"> each </w:t>
      </w:r>
      <w:r w:rsidR="00C52AF9" w:rsidRPr="00157A05">
        <w:rPr>
          <w:rFonts w:ascii="Arial" w:hAnsi="Arial" w:cs="Arial"/>
          <w:color w:val="000000" w:themeColor="text1"/>
        </w:rPr>
        <w:t>bulk soil sample</w:t>
      </w:r>
      <w:r w:rsidR="00247DF0" w:rsidRPr="00157A05">
        <w:rPr>
          <w:rFonts w:ascii="Arial" w:hAnsi="Arial" w:cs="Arial"/>
          <w:color w:val="000000" w:themeColor="text1"/>
        </w:rPr>
        <w:t xml:space="preserve">. </w:t>
      </w:r>
      <w:r w:rsidR="002617CD" w:rsidRPr="00157A05">
        <w:rPr>
          <w:rFonts w:ascii="Arial" w:hAnsi="Arial" w:cs="Arial"/>
          <w:color w:val="000000" w:themeColor="text1"/>
        </w:rPr>
        <w:t>The measured soil parameters including soil water content, soil dry matter, pH, mineral nitrogen content (NO</w:t>
      </w:r>
      <w:r w:rsidR="002617CD" w:rsidRPr="00157A05">
        <w:rPr>
          <w:rFonts w:ascii="Arial" w:hAnsi="Arial" w:cs="Arial"/>
          <w:color w:val="000000" w:themeColor="text1"/>
          <w:vertAlign w:val="subscript"/>
        </w:rPr>
        <w:t>3</w:t>
      </w:r>
      <w:r w:rsidR="002617CD" w:rsidRPr="00157A05">
        <w:rPr>
          <w:rFonts w:ascii="Arial" w:hAnsi="Arial" w:cs="Arial"/>
          <w:color w:val="000000" w:themeColor="text1"/>
        </w:rPr>
        <w:t>, NH</w:t>
      </w:r>
      <w:r w:rsidR="002617CD" w:rsidRPr="00157A05">
        <w:rPr>
          <w:rFonts w:ascii="Arial" w:hAnsi="Arial" w:cs="Arial"/>
          <w:color w:val="000000" w:themeColor="text1"/>
          <w:vertAlign w:val="subscript"/>
        </w:rPr>
        <w:t>4</w:t>
      </w:r>
      <w:r w:rsidR="002617CD" w:rsidRPr="00157A05">
        <w:rPr>
          <w:rFonts w:ascii="Arial" w:hAnsi="Arial" w:cs="Arial"/>
          <w:color w:val="000000" w:themeColor="text1"/>
        </w:rPr>
        <w:t>), total soil nitrogen and carbon, and plant available potassium (K), magnesium (Mg), and phosphorus (P) content</w:t>
      </w:r>
      <w:r w:rsidR="00301E4B" w:rsidRPr="00157A05">
        <w:rPr>
          <w:rFonts w:ascii="Arial" w:hAnsi="Arial" w:cs="Arial"/>
          <w:color w:val="000000" w:themeColor="text1"/>
        </w:rPr>
        <w:t xml:space="preserve"> (</w:t>
      </w:r>
      <w:r w:rsidR="00301E4B" w:rsidRPr="00157A05">
        <w:rPr>
          <w:rFonts w:ascii="Arial" w:hAnsi="Arial" w:cs="Arial"/>
          <w:color w:val="000000" w:themeColor="text1"/>
          <w:highlight w:val="yellow"/>
        </w:rPr>
        <w:t>Supplementary Table 1: soil properties results; Kost et al. ).</w:t>
      </w:r>
    </w:p>
    <w:p w14:paraId="085C70B1" w14:textId="77777777" w:rsidR="004708B0" w:rsidRPr="00157A05" w:rsidRDefault="004708B0" w:rsidP="00157A05">
      <w:pPr>
        <w:spacing w:after="0" w:line="480" w:lineRule="auto"/>
        <w:ind w:firstLine="720"/>
        <w:jc w:val="both"/>
        <w:rPr>
          <w:rFonts w:ascii="Arial" w:hAnsi="Arial" w:cs="Arial"/>
          <w:color w:val="000000" w:themeColor="text1"/>
        </w:rPr>
      </w:pPr>
    </w:p>
    <w:p w14:paraId="5D5BE8A7" w14:textId="77777777" w:rsidR="00257173" w:rsidRPr="00157A05" w:rsidRDefault="000873E2" w:rsidP="00157A05">
      <w:pPr>
        <w:spacing w:after="0" w:line="480" w:lineRule="auto"/>
        <w:jc w:val="both"/>
        <w:rPr>
          <w:rFonts w:ascii="Arial" w:hAnsi="Arial" w:cs="Arial"/>
          <w:b/>
          <w:bCs/>
        </w:rPr>
      </w:pPr>
      <w:r w:rsidRPr="00157A05">
        <w:rPr>
          <w:rFonts w:ascii="Arial" w:hAnsi="Arial" w:cs="Arial"/>
          <w:b/>
          <w:bCs/>
        </w:rPr>
        <w:t>Amplicon libraries preparation</w:t>
      </w:r>
      <w:r w:rsidR="00257173" w:rsidRPr="00157A05">
        <w:rPr>
          <w:rFonts w:ascii="Arial" w:hAnsi="Arial" w:cs="Arial"/>
          <w:b/>
          <w:bCs/>
        </w:rPr>
        <w:t xml:space="preserve"> and sequencing</w:t>
      </w:r>
      <w:r w:rsidR="00FB3695" w:rsidRPr="00157A05">
        <w:rPr>
          <w:rFonts w:ascii="Arial" w:hAnsi="Arial" w:cs="Arial"/>
          <w:b/>
          <w:bCs/>
        </w:rPr>
        <w:t xml:space="preserve"> of </w:t>
      </w:r>
      <w:r w:rsidR="00FB3695" w:rsidRPr="00157A05">
        <w:rPr>
          <w:rFonts w:ascii="Arial" w:hAnsi="Arial" w:cs="Arial"/>
          <w:b/>
          <w:bCs/>
          <w:i/>
          <w:iCs/>
        </w:rPr>
        <w:t>amoA</w:t>
      </w:r>
      <w:r w:rsidR="00FB3695" w:rsidRPr="00157A05">
        <w:rPr>
          <w:rFonts w:ascii="Arial" w:hAnsi="Arial" w:cs="Arial"/>
          <w:b/>
          <w:bCs/>
        </w:rPr>
        <w:t xml:space="preserve"> genes</w:t>
      </w:r>
    </w:p>
    <w:p w14:paraId="29F92AE8" w14:textId="401B0DC9" w:rsidR="005E5426" w:rsidRPr="00157A05" w:rsidRDefault="00257173" w:rsidP="00157A05">
      <w:pPr>
        <w:spacing w:after="0" w:line="480" w:lineRule="auto"/>
        <w:jc w:val="both"/>
        <w:rPr>
          <w:rFonts w:ascii="Arial" w:hAnsi="Arial" w:cs="Arial"/>
          <w:color w:val="000000" w:themeColor="text1"/>
        </w:rPr>
      </w:pPr>
      <w:r w:rsidRPr="00157A05">
        <w:rPr>
          <w:rFonts w:ascii="Arial" w:hAnsi="Arial" w:cs="Arial"/>
          <w:color w:val="000000" w:themeColor="text1"/>
        </w:rPr>
        <w:lastRenderedPageBreak/>
        <w:t xml:space="preserve">Soil DNA </w:t>
      </w:r>
      <w:del w:id="7" w:author="Laurent Philippot" w:date="2024-03-06T09:32:00Z">
        <w:r w:rsidR="00A177C0" w:rsidRPr="00157A05" w:rsidDel="00A51273">
          <w:rPr>
            <w:rFonts w:ascii="Arial" w:hAnsi="Arial" w:cs="Arial"/>
            <w:color w:val="000000" w:themeColor="text1"/>
          </w:rPr>
          <w:delText xml:space="preserve">of </w:delText>
        </w:r>
        <w:r w:rsidR="00156712" w:rsidRPr="00157A05" w:rsidDel="00A51273">
          <w:rPr>
            <w:rFonts w:ascii="Arial" w:hAnsi="Arial" w:cs="Arial"/>
            <w:color w:val="000000" w:themeColor="text1"/>
          </w:rPr>
          <w:delText xml:space="preserve">the </w:delText>
        </w:r>
        <w:r w:rsidR="00A177C0" w:rsidRPr="00157A05" w:rsidDel="00A51273">
          <w:rPr>
            <w:rFonts w:ascii="Arial" w:hAnsi="Arial" w:cs="Arial"/>
            <w:color w:val="000000" w:themeColor="text1"/>
          </w:rPr>
          <w:delText xml:space="preserve">total </w:delText>
        </w:r>
        <w:r w:rsidRPr="00157A05" w:rsidDel="00A51273">
          <w:rPr>
            <w:rFonts w:ascii="Arial" w:hAnsi="Arial" w:cs="Arial"/>
            <w:color w:val="000000" w:themeColor="text1"/>
          </w:rPr>
          <w:delText>192 samples</w:delText>
        </w:r>
        <w:r w:rsidR="00A177C0" w:rsidRPr="00157A05" w:rsidDel="00A51273">
          <w:rPr>
            <w:rFonts w:ascii="Arial" w:hAnsi="Arial" w:cs="Arial"/>
            <w:color w:val="000000" w:themeColor="text1"/>
          </w:rPr>
          <w:delText xml:space="preserve"> </w:delText>
        </w:r>
      </w:del>
      <w:r w:rsidR="00A177C0" w:rsidRPr="00157A05">
        <w:rPr>
          <w:rFonts w:ascii="Arial" w:hAnsi="Arial" w:cs="Arial"/>
          <w:color w:val="000000" w:themeColor="text1"/>
        </w:rPr>
        <w:t xml:space="preserve">were </w:t>
      </w:r>
      <w:r w:rsidR="002F2AF7" w:rsidRPr="00157A05">
        <w:rPr>
          <w:rFonts w:ascii="Arial" w:hAnsi="Arial" w:cs="Arial"/>
          <w:color w:val="000000" w:themeColor="text1"/>
        </w:rPr>
        <w:t>extracted</w:t>
      </w:r>
      <w:r w:rsidR="00414BAC" w:rsidRPr="00157A05">
        <w:rPr>
          <w:rFonts w:ascii="Arial" w:hAnsi="Arial" w:cs="Arial"/>
          <w:color w:val="000000" w:themeColor="text1"/>
        </w:rPr>
        <w:t xml:space="preserve"> </w:t>
      </w:r>
      <w:ins w:id="8" w:author="Laurent Philippot" w:date="2024-03-06T09:32:00Z">
        <w:r w:rsidR="00A51273">
          <w:rPr>
            <w:rFonts w:ascii="Arial" w:hAnsi="Arial" w:cs="Arial"/>
            <w:color w:val="000000" w:themeColor="text1"/>
          </w:rPr>
          <w:t xml:space="preserve">from a total of </w:t>
        </w:r>
        <w:r w:rsidR="00A51273" w:rsidRPr="00157A05">
          <w:rPr>
            <w:rFonts w:ascii="Arial" w:hAnsi="Arial" w:cs="Arial"/>
            <w:color w:val="000000" w:themeColor="text1"/>
          </w:rPr>
          <w:t xml:space="preserve">192 samples </w:t>
        </w:r>
      </w:ins>
      <w:r w:rsidR="00414BAC" w:rsidRPr="00157A05">
        <w:rPr>
          <w:rFonts w:ascii="Arial" w:hAnsi="Arial" w:cs="Arial"/>
          <w:color w:val="000000" w:themeColor="text1"/>
        </w:rPr>
        <w:t xml:space="preserve">using </w:t>
      </w:r>
      <w:proofErr w:type="spellStart"/>
      <w:r w:rsidR="00414BAC" w:rsidRPr="00157A05">
        <w:rPr>
          <w:rFonts w:ascii="Arial" w:hAnsi="Arial" w:cs="Arial"/>
          <w:color w:val="000000" w:themeColor="text1"/>
        </w:rPr>
        <w:t>DNeasy</w:t>
      </w:r>
      <w:proofErr w:type="spellEnd"/>
      <w:r w:rsidR="00414BAC" w:rsidRPr="00157A05">
        <w:rPr>
          <w:rFonts w:ascii="Arial" w:hAnsi="Arial" w:cs="Arial"/>
          <w:color w:val="000000" w:themeColor="text1"/>
        </w:rPr>
        <w:t xml:space="preserve"> ® </w:t>
      </w:r>
      <w:proofErr w:type="spellStart"/>
      <w:r w:rsidR="00414BAC" w:rsidRPr="00157A05">
        <w:rPr>
          <w:rFonts w:ascii="Arial" w:hAnsi="Arial" w:cs="Arial"/>
          <w:color w:val="000000" w:themeColor="text1"/>
        </w:rPr>
        <w:t>PowerSoil</w:t>
      </w:r>
      <w:proofErr w:type="spellEnd"/>
      <w:r w:rsidR="00414BAC" w:rsidRPr="00157A05">
        <w:rPr>
          <w:rFonts w:ascii="Arial" w:hAnsi="Arial" w:cs="Arial"/>
          <w:color w:val="000000" w:themeColor="text1"/>
        </w:rPr>
        <w:t xml:space="preserve"> </w:t>
      </w:r>
      <w:del w:id="9" w:author="Laurent Philippot" w:date="2024-03-06T09:32:00Z">
        <w:r w:rsidR="00414BAC" w:rsidRPr="00157A05" w:rsidDel="00A51273">
          <w:rPr>
            <w:rFonts w:ascii="Arial" w:hAnsi="Arial" w:cs="Arial"/>
            <w:color w:val="000000" w:themeColor="text1"/>
          </w:rPr>
          <w:delText>®</w:delText>
        </w:r>
      </w:del>
      <w:r w:rsidR="00414BAC" w:rsidRPr="00157A05">
        <w:rPr>
          <w:rFonts w:ascii="Arial" w:hAnsi="Arial" w:cs="Arial"/>
          <w:color w:val="000000" w:themeColor="text1"/>
        </w:rPr>
        <w:t xml:space="preserve"> Pro Kit (Qiagen, Hilden, Germany) </w:t>
      </w:r>
      <w:commentRangeStart w:id="10"/>
      <w:r w:rsidR="00414BAC" w:rsidRPr="00157A05">
        <w:rPr>
          <w:rFonts w:ascii="Arial" w:hAnsi="Arial" w:cs="Arial"/>
          <w:color w:val="000000" w:themeColor="text1"/>
        </w:rPr>
        <w:t xml:space="preserve">and </w:t>
      </w:r>
      <w:proofErr w:type="spellStart"/>
      <w:r w:rsidR="00414BAC" w:rsidRPr="00157A05">
        <w:rPr>
          <w:rFonts w:ascii="Arial" w:hAnsi="Arial" w:cs="Arial"/>
          <w:color w:val="000000" w:themeColor="text1"/>
        </w:rPr>
        <w:t>QIAcube</w:t>
      </w:r>
      <w:proofErr w:type="spellEnd"/>
      <w:r w:rsidR="00414BAC" w:rsidRPr="00157A05">
        <w:rPr>
          <w:rFonts w:ascii="Arial" w:hAnsi="Arial" w:cs="Arial"/>
          <w:color w:val="000000" w:themeColor="text1"/>
        </w:rPr>
        <w:t xml:space="preserve"> (Qiagen) </w:t>
      </w:r>
      <w:commentRangeEnd w:id="10"/>
      <w:r w:rsidR="00A51273">
        <w:rPr>
          <w:rStyle w:val="Marquedecommentaire"/>
        </w:rPr>
        <w:commentReference w:id="10"/>
      </w:r>
      <w:r w:rsidR="00414BAC" w:rsidRPr="00157A05">
        <w:rPr>
          <w:rFonts w:ascii="Arial" w:hAnsi="Arial" w:cs="Arial"/>
          <w:color w:val="000000" w:themeColor="text1"/>
        </w:rPr>
        <w:t>according to the manufacturer’s protocol from 0.25g homogenized rhizosphere and bulk soil. The quality and quantity of the DNA was assessed via UV/VIS spectrophotometry with the QIAxpert (Qiagen) and normalized to 10ng/μL</w:t>
      </w:r>
      <w:r w:rsidR="002F2AF7" w:rsidRPr="00157A05">
        <w:rPr>
          <w:rFonts w:ascii="Arial" w:hAnsi="Arial" w:cs="Arial"/>
          <w:color w:val="000000" w:themeColor="text1"/>
        </w:rPr>
        <w:t xml:space="preserve">. </w:t>
      </w:r>
      <w:r w:rsidR="00156712" w:rsidRPr="00157A05">
        <w:rPr>
          <w:rFonts w:ascii="Arial" w:hAnsi="Arial" w:cs="Arial"/>
          <w:color w:val="000000" w:themeColor="text1"/>
        </w:rPr>
        <w:t>The analysis of a</w:t>
      </w:r>
      <w:r w:rsidRPr="00157A05">
        <w:rPr>
          <w:rFonts w:ascii="Arial" w:hAnsi="Arial" w:cs="Arial"/>
          <w:color w:val="000000" w:themeColor="text1"/>
        </w:rPr>
        <w:t>mmonia</w:t>
      </w:r>
      <w:r w:rsidR="00156712" w:rsidRPr="00157A05">
        <w:rPr>
          <w:rFonts w:ascii="Arial" w:hAnsi="Arial" w:cs="Arial"/>
          <w:color w:val="000000" w:themeColor="text1"/>
        </w:rPr>
        <w:t>-</w:t>
      </w:r>
      <w:r w:rsidRPr="00157A05">
        <w:rPr>
          <w:rFonts w:ascii="Arial" w:hAnsi="Arial" w:cs="Arial"/>
          <w:color w:val="000000" w:themeColor="text1"/>
        </w:rPr>
        <w:t>oxidiz</w:t>
      </w:r>
      <w:r w:rsidR="00156712" w:rsidRPr="00157A05">
        <w:rPr>
          <w:rFonts w:ascii="Arial" w:hAnsi="Arial" w:cs="Arial"/>
          <w:color w:val="000000" w:themeColor="text1"/>
        </w:rPr>
        <w:t>ing</w:t>
      </w:r>
      <w:r w:rsidRPr="00157A05">
        <w:rPr>
          <w:rFonts w:ascii="Arial" w:hAnsi="Arial" w:cs="Arial"/>
          <w:color w:val="000000" w:themeColor="text1"/>
        </w:rPr>
        <w:t xml:space="preserve"> communit</w:t>
      </w:r>
      <w:r w:rsidR="00156712" w:rsidRPr="00157A05">
        <w:rPr>
          <w:rFonts w:ascii="Arial" w:hAnsi="Arial" w:cs="Arial"/>
          <w:color w:val="000000" w:themeColor="text1"/>
        </w:rPr>
        <w:t>ies</w:t>
      </w:r>
      <w:r w:rsidRPr="00157A05">
        <w:rPr>
          <w:rFonts w:ascii="Arial" w:hAnsi="Arial" w:cs="Arial"/>
          <w:color w:val="000000" w:themeColor="text1"/>
        </w:rPr>
        <w:t xml:space="preserve"> w</w:t>
      </w:r>
      <w:r w:rsidR="00A61B42" w:rsidRPr="00157A05">
        <w:rPr>
          <w:rFonts w:ascii="Arial" w:hAnsi="Arial" w:cs="Arial"/>
          <w:color w:val="000000" w:themeColor="text1"/>
        </w:rPr>
        <w:t xml:space="preserve">as </w:t>
      </w:r>
      <w:r w:rsidRPr="00157A05">
        <w:rPr>
          <w:rFonts w:ascii="Arial" w:hAnsi="Arial" w:cs="Arial"/>
          <w:color w:val="000000" w:themeColor="text1"/>
        </w:rPr>
        <w:t xml:space="preserve">conducted </w:t>
      </w:r>
      <w:r w:rsidR="00FB3695" w:rsidRPr="00157A05">
        <w:rPr>
          <w:rFonts w:ascii="Arial" w:hAnsi="Arial" w:cs="Arial"/>
          <w:color w:val="000000" w:themeColor="text1"/>
        </w:rPr>
        <w:t xml:space="preserve">by </w:t>
      </w:r>
      <w:r w:rsidR="00A61B42" w:rsidRPr="00157A05">
        <w:rPr>
          <w:rFonts w:ascii="Arial" w:hAnsi="Arial" w:cs="Arial"/>
          <w:color w:val="000000" w:themeColor="text1"/>
        </w:rPr>
        <w:t xml:space="preserve">sequencing of </w:t>
      </w:r>
      <w:r w:rsidR="00A61B42" w:rsidRPr="00157A05">
        <w:rPr>
          <w:rFonts w:ascii="Arial" w:hAnsi="Arial" w:cs="Arial"/>
          <w:i/>
          <w:iCs/>
          <w:color w:val="000000" w:themeColor="text1"/>
        </w:rPr>
        <w:t>amoA</w:t>
      </w:r>
      <w:r w:rsidR="00A61B42" w:rsidRPr="00157A05">
        <w:rPr>
          <w:rFonts w:ascii="Arial" w:hAnsi="Arial" w:cs="Arial"/>
          <w:color w:val="000000" w:themeColor="text1"/>
        </w:rPr>
        <w:t xml:space="preserve"> gene</w:t>
      </w:r>
      <w:r w:rsidR="00156712" w:rsidRPr="00157A05">
        <w:rPr>
          <w:rFonts w:ascii="Arial" w:hAnsi="Arial" w:cs="Arial"/>
          <w:color w:val="000000" w:themeColor="text1"/>
        </w:rPr>
        <w:t>s</w:t>
      </w:r>
      <w:r w:rsidR="00A61B42" w:rsidRPr="00157A05">
        <w:rPr>
          <w:rFonts w:ascii="Arial" w:hAnsi="Arial" w:cs="Arial"/>
          <w:color w:val="000000" w:themeColor="text1"/>
        </w:rPr>
        <w:t xml:space="preserve"> of AOB, AOA, and comammox.</w:t>
      </w:r>
      <w:r w:rsidR="00FB3695" w:rsidRPr="00157A05">
        <w:rPr>
          <w:rFonts w:ascii="Arial" w:hAnsi="Arial" w:cs="Arial"/>
          <w:color w:val="000000" w:themeColor="text1"/>
        </w:rPr>
        <w:t xml:space="preserve"> The sequencing libraries were performed using two-step </w:t>
      </w:r>
      <w:r w:rsidR="000873E2" w:rsidRPr="00157A05">
        <w:rPr>
          <w:rFonts w:ascii="Arial" w:hAnsi="Arial" w:cs="Arial"/>
          <w:color w:val="000000" w:themeColor="text1"/>
        </w:rPr>
        <w:t>polymerase chain reaction (</w:t>
      </w:r>
      <w:r w:rsidR="00FB3695" w:rsidRPr="00157A05">
        <w:rPr>
          <w:rFonts w:ascii="Arial" w:hAnsi="Arial" w:cs="Arial"/>
          <w:color w:val="000000" w:themeColor="text1"/>
        </w:rPr>
        <w:t>PCR</w:t>
      </w:r>
      <w:r w:rsidR="000873E2" w:rsidRPr="00157A05">
        <w:rPr>
          <w:rFonts w:ascii="Arial" w:hAnsi="Arial" w:cs="Arial"/>
          <w:color w:val="000000" w:themeColor="text1"/>
        </w:rPr>
        <w:t>)</w:t>
      </w:r>
      <w:r w:rsidR="00FB3695" w:rsidRPr="00157A05">
        <w:rPr>
          <w:rFonts w:ascii="Arial" w:hAnsi="Arial" w:cs="Arial"/>
          <w:color w:val="000000" w:themeColor="text1"/>
        </w:rPr>
        <w:t xml:space="preserve"> amplification approach.</w:t>
      </w:r>
      <w:r w:rsidR="00A61B42" w:rsidRPr="00157A05">
        <w:rPr>
          <w:rFonts w:ascii="Arial" w:hAnsi="Arial" w:cs="Arial"/>
          <w:color w:val="000000" w:themeColor="text1"/>
        </w:rPr>
        <w:t xml:space="preserve"> </w:t>
      </w:r>
      <w:r w:rsidR="0077003D" w:rsidRPr="00157A05">
        <w:rPr>
          <w:rFonts w:ascii="Arial" w:hAnsi="Arial" w:cs="Arial"/>
          <w:color w:val="000000" w:themeColor="text1"/>
        </w:rPr>
        <w:t>The first</w:t>
      </w:r>
      <w:r w:rsidR="00E9556A" w:rsidRPr="00157A05">
        <w:rPr>
          <w:rFonts w:ascii="Arial" w:hAnsi="Arial" w:cs="Arial"/>
          <w:color w:val="000000" w:themeColor="text1"/>
        </w:rPr>
        <w:t>-</w:t>
      </w:r>
      <w:r w:rsidR="0077003D" w:rsidRPr="00157A05">
        <w:rPr>
          <w:rFonts w:ascii="Arial" w:hAnsi="Arial" w:cs="Arial"/>
          <w:color w:val="000000" w:themeColor="text1"/>
        </w:rPr>
        <w:t>step</w:t>
      </w:r>
      <w:r w:rsidR="00A61B42" w:rsidRPr="00157A05">
        <w:rPr>
          <w:rFonts w:ascii="Arial" w:hAnsi="Arial" w:cs="Arial"/>
          <w:color w:val="000000" w:themeColor="text1"/>
        </w:rPr>
        <w:t xml:space="preserve"> PCR amplification of </w:t>
      </w:r>
      <w:r w:rsidR="00A61B42" w:rsidRPr="00157A05">
        <w:rPr>
          <w:rFonts w:ascii="Arial" w:hAnsi="Arial" w:cs="Arial"/>
          <w:i/>
          <w:iCs/>
          <w:color w:val="000000" w:themeColor="text1"/>
        </w:rPr>
        <w:t>amoA</w:t>
      </w:r>
      <w:r w:rsidR="00A61B42" w:rsidRPr="00157A05">
        <w:rPr>
          <w:rFonts w:ascii="Arial" w:hAnsi="Arial" w:cs="Arial"/>
          <w:color w:val="000000" w:themeColor="text1"/>
        </w:rPr>
        <w:t xml:space="preserve"> gene</w:t>
      </w:r>
      <w:r w:rsidR="00156712" w:rsidRPr="00157A05">
        <w:rPr>
          <w:rFonts w:ascii="Arial" w:hAnsi="Arial" w:cs="Arial"/>
          <w:color w:val="000000" w:themeColor="text1"/>
        </w:rPr>
        <w:t>s</w:t>
      </w:r>
      <w:r w:rsidR="00A61B42" w:rsidRPr="00157A05">
        <w:rPr>
          <w:rFonts w:ascii="Arial" w:hAnsi="Arial" w:cs="Arial"/>
          <w:color w:val="000000" w:themeColor="text1"/>
        </w:rPr>
        <w:t xml:space="preserve"> of AOB </w:t>
      </w:r>
      <w:r w:rsidR="004206ED" w:rsidRPr="00157A05">
        <w:rPr>
          <w:rFonts w:ascii="Arial" w:hAnsi="Arial" w:cs="Arial"/>
          <w:color w:val="000000" w:themeColor="text1"/>
        </w:rPr>
        <w:t xml:space="preserve">and AOA </w:t>
      </w:r>
      <w:r w:rsidR="00A61B42" w:rsidRPr="00157A05">
        <w:rPr>
          <w:rFonts w:ascii="Arial" w:hAnsi="Arial" w:cs="Arial"/>
          <w:color w:val="000000" w:themeColor="text1"/>
        </w:rPr>
        <w:t>w</w:t>
      </w:r>
      <w:r w:rsidR="004206ED" w:rsidRPr="00157A05">
        <w:rPr>
          <w:rFonts w:ascii="Arial" w:hAnsi="Arial" w:cs="Arial"/>
          <w:color w:val="000000" w:themeColor="text1"/>
        </w:rPr>
        <w:t>ere</w:t>
      </w:r>
      <w:r w:rsidR="00A61B42" w:rsidRPr="00157A05">
        <w:rPr>
          <w:rFonts w:ascii="Arial" w:hAnsi="Arial" w:cs="Arial"/>
          <w:color w:val="000000" w:themeColor="text1"/>
        </w:rPr>
        <w:t xml:space="preserve"> conducted using </w:t>
      </w:r>
      <w:r w:rsidR="0077003D" w:rsidRPr="00157A05">
        <w:rPr>
          <w:rFonts w:ascii="Arial" w:hAnsi="Arial" w:cs="Arial"/>
          <w:i/>
          <w:iCs/>
          <w:color w:val="000000" w:themeColor="text1"/>
        </w:rPr>
        <w:t>a</w:t>
      </w:r>
      <w:r w:rsidR="0043406C" w:rsidRPr="00157A05">
        <w:rPr>
          <w:rFonts w:ascii="Arial" w:hAnsi="Arial" w:cs="Arial"/>
          <w:i/>
          <w:iCs/>
          <w:color w:val="000000" w:themeColor="text1"/>
        </w:rPr>
        <w:t>moA</w:t>
      </w:r>
      <w:r w:rsidR="0077003D" w:rsidRPr="00157A05">
        <w:rPr>
          <w:rFonts w:ascii="Arial" w:hAnsi="Arial" w:cs="Arial"/>
          <w:color w:val="000000" w:themeColor="text1"/>
        </w:rPr>
        <w:t>-</w:t>
      </w:r>
      <w:r w:rsidR="0043406C" w:rsidRPr="00157A05">
        <w:rPr>
          <w:rFonts w:ascii="Arial" w:hAnsi="Arial" w:cs="Arial"/>
          <w:color w:val="000000" w:themeColor="text1"/>
        </w:rPr>
        <w:t xml:space="preserve">1F (5’-GGGGTTTCTACTGGTGGT-3’) and </w:t>
      </w:r>
      <w:r w:rsidR="0077003D" w:rsidRPr="00157A05">
        <w:rPr>
          <w:rFonts w:ascii="Arial" w:hAnsi="Arial" w:cs="Arial"/>
          <w:i/>
          <w:iCs/>
          <w:color w:val="000000" w:themeColor="text1"/>
        </w:rPr>
        <w:t>a</w:t>
      </w:r>
      <w:r w:rsidR="0043406C" w:rsidRPr="00157A05">
        <w:rPr>
          <w:rFonts w:ascii="Arial" w:hAnsi="Arial" w:cs="Arial"/>
          <w:i/>
          <w:iCs/>
          <w:color w:val="000000" w:themeColor="text1"/>
        </w:rPr>
        <w:t>moA</w:t>
      </w:r>
      <w:r w:rsidR="0077003D" w:rsidRPr="00157A05">
        <w:rPr>
          <w:rFonts w:ascii="Arial" w:hAnsi="Arial" w:cs="Arial"/>
          <w:color w:val="000000" w:themeColor="text1"/>
        </w:rPr>
        <w:t>-</w:t>
      </w:r>
      <w:r w:rsidR="0043406C" w:rsidRPr="00157A05">
        <w:rPr>
          <w:rFonts w:ascii="Arial" w:hAnsi="Arial" w:cs="Arial"/>
          <w:color w:val="000000" w:themeColor="text1"/>
        </w:rPr>
        <w:t xml:space="preserve">2R (5’-CCCCTCKGSAAAGCCTTCTTC-3’) primer pair </w:t>
      </w:r>
      <w:r w:rsidR="0043406C" w:rsidRPr="00157A05">
        <w:rPr>
          <w:rFonts w:ascii="Arial" w:hAnsi="Arial" w:cs="Arial"/>
          <w:color w:val="000000" w:themeColor="text1"/>
        </w:rPr>
        <w:fldChar w:fldCharType="begin"/>
      </w:r>
      <w:r w:rsidR="0043406C" w:rsidRPr="00157A05">
        <w:rPr>
          <w:rFonts w:ascii="Arial" w:hAnsi="Arial" w:cs="Arial"/>
          <w:color w:val="000000" w:themeColor="text1"/>
        </w:rPr>
        <w:instrText xml:space="preserve"> ADDIN ZOTERO_ITEM CSL_CITATION {"citationID":"EG0nk2bF","properties":{"formattedCitation":"(Rotthauwe et al., 1997)","plainCitation":"(Rotthauwe et al., 1997)","noteIndex":0},"citationItems":[{"id":85,"uris":["http://zotero.org/users/local/JetUa067/items/VBD6ZUZY"],"itemData":{"id":85,"type":"article-journal","abstract":"The naturally occurring genetic heterogeneity of autotrophic ammonia-oxidizing populations belonging to the beta subclass of the Proteobacteria was studied by using a newly developed PCR-based assay targeting a partial stretch of the gene which encodes the active-site polypeptide of ammonia monooxygenase (amoA). The PCR yielded a specific 491-bp fragment with all of the nitrifiers tested, but not with the homologous stretch of the particulate methane monooxygenase, a key enzyme of methane-oxidizing bacteria. The assay also specifically detected amoA in DNA extracted from various aquatic and terrestrial environments. The resulting PCR products retrieved from rice roots, activated sludge, a freshwater sample, and an enrichment culture were used for the generation of amoA gene libraries. No false positives were detected in a set of 47 randomly selected clone sequences that were analyzed further. The majority of the environmental sequences retrieved from rice roots and activated sludge grouped within the phylogenetic radiation defined by cultured strains of the genera Nitrosomonas and Nitrosospira. The comparative analysis identified members of both of these genera in activated sludge; however, only Nitrosospira-like sequences with very similar amino acid patterns were found on rice roots. Further differentiation of these molecular isolates was clearly possible on the nucleic acid level due to the accumulation of synonymous mutations, suggesting that several closely related but distinct Nitrosospira-like populations are the main colonizers of the rhizosphere of rice. Each of the amoA gene libraries obtained from the freshwater sample and the enrichment culture was dominated by a novel lineage that shared a branch with the Nitrosospira cluster but could not be assigned to any of the known pure cultures. Our data suggest that amoA represents a very powerful molecular tool for analyzing indigenous ammonia-oxidizing communities due to (i) its specificity, (ii) its fine-scale resolution of closely related populations, and (iii) the fact that a functional trait rather than a phylogenetic trait is detected.","container-title":"Applied and Environmental Microbiology","DOI":"10.1128/aem.63.12.4704-4712.1997","ISSN":"0099-2240","issue":"12","journalAbbreviation":"Appl Environ Microbiol","language":"eng","note":"PMID: 9406389\nPMCID: PMC168793","page":"4704-4712","source":"PubMed","title":"The ammonia monooxygenase structural gene amoA as a functional marker: molecular fine-scale analysis of natural ammonia-oxidizing populations","title-short":"The ammonia monooxygenase structural gene amoA as a functional marker","volume":"63","author":[{"family":"Rotthauwe","given":"J. H."},{"family":"Witzel","given":"K. P."},{"family":"Liesack","given":"W."}],"issued":{"date-parts":[["1997",12]]}}}],"schema":"https://github.com/citation-style-language/schema/raw/master/csl-citation.json"} </w:instrText>
      </w:r>
      <w:r w:rsidR="0043406C" w:rsidRPr="00157A05">
        <w:rPr>
          <w:rFonts w:ascii="Arial" w:hAnsi="Arial" w:cs="Arial"/>
          <w:color w:val="000000" w:themeColor="text1"/>
        </w:rPr>
        <w:fldChar w:fldCharType="separate"/>
      </w:r>
      <w:r w:rsidR="0043406C" w:rsidRPr="00157A05">
        <w:rPr>
          <w:rFonts w:ascii="Arial" w:hAnsi="Arial" w:cs="Arial"/>
        </w:rPr>
        <w:t>(Rotthauwe et al., 1997)</w:t>
      </w:r>
      <w:r w:rsidR="0043406C" w:rsidRPr="00157A05">
        <w:rPr>
          <w:rFonts w:ascii="Arial" w:hAnsi="Arial" w:cs="Arial"/>
          <w:color w:val="000000" w:themeColor="text1"/>
        </w:rPr>
        <w:fldChar w:fldCharType="end"/>
      </w:r>
      <w:r w:rsidR="004206ED" w:rsidRPr="00157A05">
        <w:rPr>
          <w:rFonts w:ascii="Arial" w:hAnsi="Arial" w:cs="Arial"/>
          <w:color w:val="000000" w:themeColor="text1"/>
        </w:rPr>
        <w:t>; and CrenamoA23f (5’-</w:t>
      </w:r>
      <w:r w:rsidR="004206ED" w:rsidRPr="00157A05">
        <w:rPr>
          <w:rFonts w:ascii="Arial" w:hAnsi="Arial" w:cs="Arial"/>
        </w:rPr>
        <w:t xml:space="preserve"> </w:t>
      </w:r>
      <w:r w:rsidR="004206ED" w:rsidRPr="00157A05">
        <w:rPr>
          <w:rFonts w:ascii="Arial" w:hAnsi="Arial" w:cs="Arial"/>
          <w:color w:val="000000" w:themeColor="text1"/>
        </w:rPr>
        <w:t>ATGGTCTGGCTWAGACG-3’) and CrenamoA616r (5’-GCCATCCATCTGTATGTCCA-3’) primer pair</w:t>
      </w:r>
      <w:r w:rsidR="00CF0D28" w:rsidRPr="00157A05">
        <w:rPr>
          <w:rFonts w:ascii="Arial" w:hAnsi="Arial" w:cs="Arial"/>
          <w:color w:val="000000" w:themeColor="text1"/>
        </w:rPr>
        <w:t xml:space="preserve">s </w:t>
      </w:r>
      <w:r w:rsidR="004206ED" w:rsidRPr="00157A05">
        <w:rPr>
          <w:rFonts w:ascii="Arial" w:hAnsi="Arial" w:cs="Arial"/>
          <w:color w:val="000000" w:themeColor="text1"/>
        </w:rPr>
        <w:fldChar w:fldCharType="begin"/>
      </w:r>
      <w:r w:rsidR="004206ED" w:rsidRPr="00157A05">
        <w:rPr>
          <w:rFonts w:ascii="Arial" w:hAnsi="Arial" w:cs="Arial"/>
          <w:color w:val="000000" w:themeColor="text1"/>
        </w:rPr>
        <w:instrText xml:space="preserve"> ADDIN ZOTERO_ITEM CSL_CITATION {"citationID":"Qx6nsWcg","properties":{"formattedCitation":"(Tourna et al., 2008)","plainCitation":"(Tourna et al., 2008)","noteIndex":0},"citationItems":[{"id":88,"uris":["http://zotero.org/users/local/JetUa067/items/HYJWVY76"],"itemData":{"id":88,"type":"article-journal","abstract":"Ammonia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4206ED" w:rsidRPr="00157A05">
        <w:rPr>
          <w:rFonts w:ascii="Arial" w:hAnsi="Arial" w:cs="Arial"/>
          <w:color w:val="000000" w:themeColor="text1"/>
        </w:rPr>
        <w:fldChar w:fldCharType="separate"/>
      </w:r>
      <w:r w:rsidR="004206ED" w:rsidRPr="00157A05">
        <w:rPr>
          <w:rFonts w:ascii="Arial" w:hAnsi="Arial" w:cs="Arial"/>
        </w:rPr>
        <w:t>(Tourna et al., 2008)</w:t>
      </w:r>
      <w:r w:rsidR="004206ED" w:rsidRPr="00157A05">
        <w:rPr>
          <w:rFonts w:ascii="Arial" w:hAnsi="Arial" w:cs="Arial"/>
          <w:color w:val="000000" w:themeColor="text1"/>
        </w:rPr>
        <w:fldChar w:fldCharType="end"/>
      </w:r>
      <w:r w:rsidR="004206ED" w:rsidRPr="00157A05">
        <w:rPr>
          <w:rFonts w:ascii="Arial" w:hAnsi="Arial" w:cs="Arial"/>
          <w:color w:val="000000" w:themeColor="text1"/>
        </w:rPr>
        <w:t>, respectively. The PCR condition</w:t>
      </w:r>
      <w:r w:rsidR="00156712" w:rsidRPr="00157A05">
        <w:rPr>
          <w:rFonts w:ascii="Arial" w:hAnsi="Arial" w:cs="Arial"/>
          <w:color w:val="000000" w:themeColor="text1"/>
        </w:rPr>
        <w:t>s</w:t>
      </w:r>
      <w:r w:rsidR="004206ED" w:rsidRPr="00157A05">
        <w:rPr>
          <w:rFonts w:ascii="Arial" w:hAnsi="Arial" w:cs="Arial"/>
          <w:color w:val="000000" w:themeColor="text1"/>
        </w:rPr>
        <w:t xml:space="preserve"> used to amplify the </w:t>
      </w:r>
      <w:r w:rsidR="004206ED" w:rsidRPr="00157A05">
        <w:rPr>
          <w:rFonts w:ascii="Arial" w:hAnsi="Arial" w:cs="Arial"/>
          <w:i/>
          <w:iCs/>
          <w:color w:val="000000" w:themeColor="text1"/>
        </w:rPr>
        <w:t>amoA</w:t>
      </w:r>
      <w:r w:rsidR="004206ED" w:rsidRPr="00157A05">
        <w:rPr>
          <w:rFonts w:ascii="Arial" w:hAnsi="Arial" w:cs="Arial"/>
          <w:color w:val="000000" w:themeColor="text1"/>
        </w:rPr>
        <w:t xml:space="preserve"> gene</w:t>
      </w:r>
      <w:r w:rsidR="00156712" w:rsidRPr="00157A05">
        <w:rPr>
          <w:rFonts w:ascii="Arial" w:hAnsi="Arial" w:cs="Arial"/>
          <w:color w:val="000000" w:themeColor="text1"/>
        </w:rPr>
        <w:t>s</w:t>
      </w:r>
      <w:r w:rsidR="005E5426" w:rsidRPr="00157A05">
        <w:rPr>
          <w:rFonts w:ascii="Arial" w:hAnsi="Arial" w:cs="Arial"/>
          <w:color w:val="000000" w:themeColor="text1"/>
        </w:rPr>
        <w:t xml:space="preserve"> of AOB and AOA</w:t>
      </w:r>
      <w:r w:rsidR="004206ED" w:rsidRPr="00157A05">
        <w:rPr>
          <w:rFonts w:ascii="Arial" w:hAnsi="Arial" w:cs="Arial"/>
          <w:color w:val="000000" w:themeColor="text1"/>
        </w:rPr>
        <w:t xml:space="preserve"> as follows</w:t>
      </w:r>
      <w:r w:rsidR="0077003D" w:rsidRPr="00157A05">
        <w:rPr>
          <w:rFonts w:ascii="Arial" w:hAnsi="Arial" w:cs="Arial"/>
          <w:color w:val="000000" w:themeColor="text1"/>
        </w:rPr>
        <w:t>: 3 min at 94 °C; 25 cycles consisting of 30 s at 94 °</w:t>
      </w:r>
      <w:r w:rsidR="004206ED" w:rsidRPr="00157A05">
        <w:rPr>
          <w:rFonts w:ascii="Arial" w:hAnsi="Arial" w:cs="Arial"/>
          <w:color w:val="000000" w:themeColor="text1"/>
        </w:rPr>
        <w:t>C</w:t>
      </w:r>
      <w:r w:rsidR="00E253D2" w:rsidRPr="00157A05">
        <w:rPr>
          <w:rFonts w:ascii="Arial" w:hAnsi="Arial" w:cs="Arial"/>
          <w:color w:val="000000" w:themeColor="text1"/>
        </w:rPr>
        <w:t xml:space="preserve">, </w:t>
      </w:r>
      <w:r w:rsidR="0077003D" w:rsidRPr="00157A05">
        <w:rPr>
          <w:rFonts w:ascii="Arial" w:hAnsi="Arial" w:cs="Arial"/>
          <w:color w:val="000000" w:themeColor="text1"/>
        </w:rPr>
        <w:t xml:space="preserve">30 s at 55 °C, and 30 s at 72 °C; </w:t>
      </w:r>
      <w:r w:rsidR="00E73A76" w:rsidRPr="00157A05">
        <w:rPr>
          <w:rFonts w:ascii="Arial" w:hAnsi="Arial" w:cs="Arial"/>
          <w:color w:val="000000" w:themeColor="text1"/>
        </w:rPr>
        <w:t>and a final cycle of 10 min at</w:t>
      </w:r>
      <w:r w:rsidR="0077003D" w:rsidRPr="00157A05">
        <w:rPr>
          <w:rFonts w:ascii="Arial" w:hAnsi="Arial" w:cs="Arial"/>
          <w:color w:val="000000" w:themeColor="text1"/>
        </w:rPr>
        <w:t xml:space="preserve"> 72 °C</w:t>
      </w:r>
      <w:r w:rsidR="00E73A76" w:rsidRPr="00157A05">
        <w:rPr>
          <w:rFonts w:ascii="Arial" w:hAnsi="Arial" w:cs="Arial"/>
          <w:color w:val="000000" w:themeColor="text1"/>
        </w:rPr>
        <w:t>. Amplification</w:t>
      </w:r>
      <w:r w:rsidR="00156712" w:rsidRPr="00157A05">
        <w:rPr>
          <w:rFonts w:ascii="Arial" w:hAnsi="Arial" w:cs="Arial"/>
          <w:color w:val="000000" w:themeColor="text1"/>
        </w:rPr>
        <w:t>s</w:t>
      </w:r>
      <w:r w:rsidR="00E73A76" w:rsidRPr="00157A05">
        <w:rPr>
          <w:rFonts w:ascii="Arial" w:hAnsi="Arial" w:cs="Arial"/>
          <w:color w:val="000000" w:themeColor="text1"/>
        </w:rPr>
        <w:t xml:space="preserve"> w</w:t>
      </w:r>
      <w:r w:rsidR="00156712" w:rsidRPr="00157A05">
        <w:rPr>
          <w:rFonts w:ascii="Arial" w:hAnsi="Arial" w:cs="Arial"/>
          <w:color w:val="000000" w:themeColor="text1"/>
        </w:rPr>
        <w:t>ere</w:t>
      </w:r>
      <w:r w:rsidR="00E73A76" w:rsidRPr="00157A05">
        <w:rPr>
          <w:rFonts w:ascii="Arial" w:hAnsi="Arial" w:cs="Arial"/>
          <w:color w:val="000000" w:themeColor="text1"/>
        </w:rPr>
        <w:t xml:space="preserve"> performed in 15 µL total mixtures in a 96-well PCR plate containing </w:t>
      </w:r>
      <w:r w:rsidR="00AB7F45" w:rsidRPr="00157A05">
        <w:rPr>
          <w:rFonts w:ascii="Arial" w:hAnsi="Arial" w:cs="Arial"/>
          <w:color w:val="000000" w:themeColor="text1"/>
        </w:rPr>
        <w:t xml:space="preserve">1x Phusion High-Fidelity (HF) Master Mix </w:t>
      </w:r>
      <w:r w:rsidR="00FC5C9E" w:rsidRPr="00157A05">
        <w:rPr>
          <w:rFonts w:ascii="Arial" w:hAnsi="Arial" w:cs="Arial"/>
          <w:color w:val="000000" w:themeColor="text1"/>
        </w:rPr>
        <w:t>(Thermo Scientific™, Waltham, MA, USA),</w:t>
      </w:r>
      <w:r w:rsidR="00AB7F45" w:rsidRPr="00157A05">
        <w:rPr>
          <w:rFonts w:ascii="Arial" w:hAnsi="Arial" w:cs="Arial"/>
          <w:color w:val="000000" w:themeColor="text1"/>
        </w:rPr>
        <w:t>), 250 ng T4 Gene 32 Protein (T4gp32</w:t>
      </w:r>
      <w:r w:rsidR="00CC317B" w:rsidRPr="00157A05">
        <w:rPr>
          <w:rFonts w:ascii="Arial" w:hAnsi="Arial" w:cs="Arial"/>
          <w:color w:val="000000" w:themeColor="text1"/>
        </w:rPr>
        <w:t xml:space="preserve">) </w:t>
      </w:r>
      <w:r w:rsidR="00FC5C9E" w:rsidRPr="00157A05">
        <w:rPr>
          <w:rFonts w:ascii="Arial" w:hAnsi="Arial" w:cs="Arial"/>
          <w:color w:val="000000" w:themeColor="text1"/>
        </w:rPr>
        <w:t>(QIAGEN, Hilden, Germany)</w:t>
      </w:r>
      <w:r w:rsidR="00AB7F45" w:rsidRPr="00157A05">
        <w:rPr>
          <w:rFonts w:ascii="Arial" w:hAnsi="Arial" w:cs="Arial"/>
          <w:color w:val="000000" w:themeColor="text1"/>
        </w:rPr>
        <w:t xml:space="preserve">, 0.5 µM of each primer, and 6 ng of </w:t>
      </w:r>
      <w:r w:rsidR="00324FC9" w:rsidRPr="00157A05">
        <w:rPr>
          <w:rFonts w:ascii="Arial" w:hAnsi="Arial" w:cs="Arial"/>
          <w:color w:val="000000" w:themeColor="text1"/>
        </w:rPr>
        <w:t xml:space="preserve">template </w:t>
      </w:r>
      <w:r w:rsidR="00AB7F45" w:rsidRPr="00157A05">
        <w:rPr>
          <w:rFonts w:ascii="Arial" w:hAnsi="Arial" w:cs="Arial"/>
          <w:color w:val="000000" w:themeColor="text1"/>
        </w:rPr>
        <w:t>DNA.</w:t>
      </w:r>
      <w:r w:rsidR="005E5426" w:rsidRPr="00157A05">
        <w:rPr>
          <w:rFonts w:ascii="Arial" w:hAnsi="Arial" w:cs="Arial"/>
          <w:color w:val="000000" w:themeColor="text1"/>
        </w:rPr>
        <w:t xml:space="preserve"> </w:t>
      </w:r>
      <w:r w:rsidR="002C2FEE" w:rsidRPr="00157A05">
        <w:rPr>
          <w:rFonts w:ascii="Arial" w:hAnsi="Arial" w:cs="Arial"/>
          <w:color w:val="000000" w:themeColor="text1"/>
        </w:rPr>
        <w:t>The first</w:t>
      </w:r>
      <w:r w:rsidR="00E9556A" w:rsidRPr="00157A05">
        <w:rPr>
          <w:rFonts w:ascii="Arial" w:hAnsi="Arial" w:cs="Arial"/>
          <w:color w:val="000000" w:themeColor="text1"/>
        </w:rPr>
        <w:t>-</w:t>
      </w:r>
      <w:r w:rsidR="002C2FEE" w:rsidRPr="00157A05">
        <w:rPr>
          <w:rFonts w:ascii="Arial" w:hAnsi="Arial" w:cs="Arial"/>
          <w:color w:val="000000" w:themeColor="text1"/>
        </w:rPr>
        <w:t>step PCR was performed twice, and the products from the first and second run were pooled for the second-step PCR template</w:t>
      </w:r>
      <w:r w:rsidR="00C54C45" w:rsidRPr="00157A05">
        <w:rPr>
          <w:rFonts w:ascii="Arial" w:hAnsi="Arial" w:cs="Arial"/>
          <w:color w:val="000000" w:themeColor="text1"/>
        </w:rPr>
        <w:t>.</w:t>
      </w:r>
      <w:r w:rsidR="00BD48AE" w:rsidRPr="00157A05">
        <w:rPr>
          <w:rFonts w:ascii="Arial" w:hAnsi="Arial" w:cs="Arial"/>
          <w:color w:val="000000" w:themeColor="text1"/>
        </w:rPr>
        <w:t xml:space="preserve"> The second</w:t>
      </w:r>
      <w:r w:rsidR="00FD7235" w:rsidRPr="00157A05">
        <w:rPr>
          <w:rFonts w:ascii="Arial" w:hAnsi="Arial" w:cs="Arial"/>
          <w:color w:val="000000" w:themeColor="text1"/>
        </w:rPr>
        <w:t>-step</w:t>
      </w:r>
      <w:r w:rsidR="00BD48AE" w:rsidRPr="00157A05">
        <w:rPr>
          <w:rFonts w:ascii="Arial" w:hAnsi="Arial" w:cs="Arial"/>
          <w:color w:val="000000" w:themeColor="text1"/>
        </w:rPr>
        <w:t xml:space="preserve"> PCR </w:t>
      </w:r>
      <w:r w:rsidR="00FD7235" w:rsidRPr="00157A05">
        <w:rPr>
          <w:rFonts w:ascii="Arial" w:hAnsi="Arial" w:cs="Arial"/>
          <w:color w:val="000000" w:themeColor="text1"/>
        </w:rPr>
        <w:t xml:space="preserve">(barcoding) </w:t>
      </w:r>
      <w:r w:rsidR="00BD48AE" w:rsidRPr="00157A05">
        <w:rPr>
          <w:rFonts w:ascii="Arial" w:hAnsi="Arial" w:cs="Arial"/>
          <w:color w:val="000000" w:themeColor="text1"/>
        </w:rPr>
        <w:t>w</w:t>
      </w:r>
      <w:r w:rsidR="00FD7235" w:rsidRPr="00157A05">
        <w:rPr>
          <w:rFonts w:ascii="Arial" w:hAnsi="Arial" w:cs="Arial"/>
          <w:color w:val="000000" w:themeColor="text1"/>
        </w:rPr>
        <w:t>as</w:t>
      </w:r>
      <w:r w:rsidR="00BD48AE" w:rsidRPr="00157A05">
        <w:rPr>
          <w:rFonts w:ascii="Arial" w:hAnsi="Arial" w:cs="Arial"/>
          <w:color w:val="000000" w:themeColor="text1"/>
        </w:rPr>
        <w:t xml:space="preserve"> performed to construct amplicon libraries by introducing</w:t>
      </w:r>
      <w:r w:rsidR="009A48C7" w:rsidRPr="00157A05">
        <w:rPr>
          <w:rFonts w:ascii="Arial" w:hAnsi="Arial" w:cs="Arial"/>
          <w:color w:val="000000" w:themeColor="text1"/>
        </w:rPr>
        <w:t xml:space="preserve"> multiplex index-sequences (barcode) to the overhang adapters using</w:t>
      </w:r>
      <w:r w:rsidR="00BD48AE" w:rsidRPr="00157A05">
        <w:rPr>
          <w:rFonts w:ascii="Arial" w:hAnsi="Arial" w:cs="Arial"/>
          <w:color w:val="000000" w:themeColor="text1"/>
        </w:rPr>
        <w:t xml:space="preserve"> </w:t>
      </w:r>
      <w:r w:rsidR="00401693" w:rsidRPr="00157A05">
        <w:rPr>
          <w:rFonts w:ascii="Arial" w:hAnsi="Arial" w:cs="Arial"/>
          <w:color w:val="000000" w:themeColor="text1"/>
        </w:rPr>
        <w:t>multiplex primer pair specific</w:t>
      </w:r>
      <w:r w:rsidR="00BD48AE" w:rsidRPr="00157A05">
        <w:rPr>
          <w:rFonts w:ascii="Arial" w:hAnsi="Arial" w:cs="Arial"/>
          <w:color w:val="000000" w:themeColor="text1"/>
        </w:rPr>
        <w:t xml:space="preserve"> </w:t>
      </w:r>
      <w:r w:rsidR="00401693" w:rsidRPr="00157A05">
        <w:rPr>
          <w:rFonts w:ascii="Arial" w:hAnsi="Arial" w:cs="Arial"/>
          <w:color w:val="000000" w:themeColor="text1"/>
        </w:rPr>
        <w:t>for</w:t>
      </w:r>
      <w:r w:rsidR="00BD48AE" w:rsidRPr="00157A05">
        <w:rPr>
          <w:rFonts w:ascii="Arial" w:hAnsi="Arial" w:cs="Arial"/>
          <w:color w:val="000000" w:themeColor="text1"/>
        </w:rPr>
        <w:t xml:space="preserve"> each sample.</w:t>
      </w:r>
    </w:p>
    <w:p w14:paraId="56EFD0C2" w14:textId="2906C972" w:rsidR="00547965" w:rsidRPr="00157A05" w:rsidRDefault="00156712" w:rsidP="00157A05">
      <w:pPr>
        <w:spacing w:after="0" w:line="480" w:lineRule="auto"/>
        <w:ind w:firstLine="720"/>
        <w:jc w:val="both"/>
        <w:rPr>
          <w:rFonts w:ascii="Arial" w:hAnsi="Arial" w:cs="Arial"/>
        </w:rPr>
      </w:pPr>
      <w:r w:rsidRPr="00157A05">
        <w:rPr>
          <w:rFonts w:ascii="Arial" w:hAnsi="Arial" w:cs="Arial"/>
          <w:color w:val="000000" w:themeColor="text1"/>
        </w:rPr>
        <w:t>Comammox</w:t>
      </w:r>
      <w:r w:rsidR="005E5426" w:rsidRPr="00157A05">
        <w:rPr>
          <w:rFonts w:ascii="Arial" w:hAnsi="Arial" w:cs="Arial"/>
          <w:i/>
          <w:iCs/>
          <w:color w:val="000000" w:themeColor="text1"/>
        </w:rPr>
        <w:t xml:space="preserve"> amoA</w:t>
      </w:r>
      <w:r w:rsidR="005E5426" w:rsidRPr="00157A05">
        <w:rPr>
          <w:rFonts w:ascii="Arial" w:hAnsi="Arial" w:cs="Arial"/>
          <w:color w:val="000000" w:themeColor="text1"/>
        </w:rPr>
        <w:t xml:space="preserve"> gene</w:t>
      </w:r>
      <w:r w:rsidRPr="00157A05">
        <w:rPr>
          <w:rFonts w:ascii="Arial" w:hAnsi="Arial" w:cs="Arial"/>
          <w:color w:val="000000" w:themeColor="text1"/>
        </w:rPr>
        <w:t>s</w:t>
      </w:r>
      <w:r w:rsidR="005E5426" w:rsidRPr="00157A05">
        <w:rPr>
          <w:rFonts w:ascii="Arial" w:hAnsi="Arial" w:cs="Arial"/>
          <w:color w:val="000000" w:themeColor="text1"/>
        </w:rPr>
        <w:t xml:space="preserve"> w</w:t>
      </w:r>
      <w:r w:rsidRPr="00157A05">
        <w:rPr>
          <w:rFonts w:ascii="Arial" w:hAnsi="Arial" w:cs="Arial"/>
          <w:color w:val="000000" w:themeColor="text1"/>
        </w:rPr>
        <w:t>ere</w:t>
      </w:r>
      <w:r w:rsidR="005E5426" w:rsidRPr="00157A05">
        <w:rPr>
          <w:rFonts w:ascii="Arial" w:hAnsi="Arial" w:cs="Arial"/>
          <w:color w:val="000000" w:themeColor="text1"/>
        </w:rPr>
        <w:t xml:space="preserve"> amplified using </w:t>
      </w:r>
      <w:r w:rsidR="00C54C45" w:rsidRPr="00157A05">
        <w:rPr>
          <w:rFonts w:ascii="Arial" w:hAnsi="Arial" w:cs="Arial"/>
          <w:color w:val="000000" w:themeColor="text1"/>
        </w:rPr>
        <w:t>comamoA-F</w:t>
      </w:r>
      <w:r w:rsidR="00D71595" w:rsidRPr="00157A05">
        <w:rPr>
          <w:rFonts w:ascii="Arial" w:hAnsi="Arial" w:cs="Arial"/>
          <w:color w:val="000000" w:themeColor="text1"/>
        </w:rPr>
        <w:t xml:space="preserve"> </w:t>
      </w:r>
      <w:r w:rsidR="00C54C45" w:rsidRPr="00157A05">
        <w:rPr>
          <w:rFonts w:ascii="Arial" w:hAnsi="Arial" w:cs="Arial"/>
          <w:color w:val="000000" w:themeColor="text1"/>
        </w:rPr>
        <w:t xml:space="preserve">(5’-AGGNGAYTGGGAYTTCTGG-3’) and comamoA-R (5’-CGGACAWABRTGAABCCCAT-3’) primer pair </w:t>
      </w:r>
      <w:r w:rsidR="00C54C45" w:rsidRPr="00157A05">
        <w:rPr>
          <w:rFonts w:ascii="Arial" w:hAnsi="Arial" w:cs="Arial"/>
          <w:color w:val="000000" w:themeColor="text1"/>
        </w:rPr>
        <w:fldChar w:fldCharType="begin"/>
      </w:r>
      <w:r w:rsidR="00C54C45" w:rsidRPr="00157A05">
        <w:rPr>
          <w:rFonts w:ascii="Arial" w:hAnsi="Arial" w:cs="Arial"/>
          <w:color w:val="000000" w:themeColor="text1"/>
        </w:rPr>
        <w:instrText xml:space="preserve"> ADDIN ZOTERO_ITEM CSL_CITATION {"citationID":"7Wk3dbij","properties":{"formattedCitation":"(Zhao et al., 2019)","plainCitation":"(Zhao et al., 2019)","noteIndex":0},"citationItems":[{"id":93,"uris":["http://zotero.org/users/local/JetUa067/items/XVN2JA5E"],"itemData":{"id":93,"type":"article-journal","abstract":"Complete ammonia oxidizing bacteria (CAOB) have been recognized as a new member of ammonia-oxidizing microorganisms (AOMs) due to its single-step nitrification capability. However, the abundance and diversity of CAOB in environmental ecosystems were still far from known owing to the lack of specific molecular marker. Herein, a universal primer set specifically targeting both clades of CAOB amoA gene with high specificity and coverage was successfully designed. Intriguingly, real-time quantitative PCR tests revealed that CAOB were ubiquitous and unexpectedly abundant in agricultural soils, river sediments, intertidal zones, drinking water and wastewater treatment systems. Phylogenetic analysis indicated that clade A existed in all the five types of ecosystems, while clade B were only detected in soil and sediment samples. Four sub-clusters were further classified within clade A, in which N. nitrosa cluster dominated CAOB amoA in activated sludge samples while the new recognized soil cluster was the primary constitute in soils. Moreover, the niche specialization between different CAOB species and the environmental conditions were supposed to be the primary driven force to shape the diversity and community of CAOB. This study provided a strong evidence in support of the ubiquities and high abundances of CAOB in various environmental ecosystems and highlighted the significance of including CAOB as the new member of AOMs to re-evaluate the biogeochemical nitrogen cycle.","container-title":"Science of The Total Environment","DOI":"10.1016/j.scitotenv.2019.07.131","ISSN":"0048-9697","journalAbbreviation":"Science of The Total Environment","page":"146-155","source":"ScienceDirect","title":"Abundance and community composition of comammox bacteria in different ecosystems by a universal primer set","volume":"691","author":[{"family":"Zhao","given":"Zhirong"},{"family":"Huang","given":"Guohe"},{"family":"He","given":"Shishi"},{"family":"Zhou","given":"Nan"},{"family":"Wang","given":"Mingyuan"},{"family":"Dang","given":"Chenyuan"},{"family":"Wang","given":"Jiawen"},{"family":"Zheng","given":"Maosheng"}],"issued":{"date-parts":[["2019",11,15]]}}}],"schema":"https://github.com/citation-style-language/schema/raw/master/csl-citation.json"} </w:instrText>
      </w:r>
      <w:r w:rsidR="00C54C45" w:rsidRPr="00157A05">
        <w:rPr>
          <w:rFonts w:ascii="Arial" w:hAnsi="Arial" w:cs="Arial"/>
          <w:color w:val="000000" w:themeColor="text1"/>
        </w:rPr>
        <w:fldChar w:fldCharType="separate"/>
      </w:r>
      <w:r w:rsidR="00C54C45" w:rsidRPr="00157A05">
        <w:rPr>
          <w:rFonts w:ascii="Arial" w:hAnsi="Arial" w:cs="Arial"/>
        </w:rPr>
        <w:t>(Zhao et al., 2019)</w:t>
      </w:r>
      <w:r w:rsidR="00C54C45" w:rsidRPr="00157A05">
        <w:rPr>
          <w:rFonts w:ascii="Arial" w:hAnsi="Arial" w:cs="Arial"/>
          <w:color w:val="000000" w:themeColor="text1"/>
        </w:rPr>
        <w:fldChar w:fldCharType="end"/>
      </w:r>
      <w:r w:rsidR="00C54C45" w:rsidRPr="00157A05">
        <w:rPr>
          <w:rFonts w:ascii="Arial" w:hAnsi="Arial" w:cs="Arial"/>
          <w:color w:val="000000" w:themeColor="text1"/>
        </w:rPr>
        <w:t xml:space="preserve">. </w:t>
      </w:r>
      <w:r w:rsidR="008D274B" w:rsidRPr="00157A05">
        <w:rPr>
          <w:rFonts w:ascii="Arial" w:hAnsi="Arial" w:cs="Arial"/>
          <w:color w:val="000000" w:themeColor="text1"/>
        </w:rPr>
        <w:t>The PCR amplification</w:t>
      </w:r>
      <w:r w:rsidRPr="00157A05">
        <w:rPr>
          <w:rFonts w:ascii="Arial" w:hAnsi="Arial" w:cs="Arial"/>
          <w:color w:val="000000" w:themeColor="text1"/>
        </w:rPr>
        <w:t xml:space="preserve">s </w:t>
      </w:r>
      <w:r w:rsidR="008D274B" w:rsidRPr="00157A05">
        <w:rPr>
          <w:rFonts w:ascii="Arial" w:hAnsi="Arial" w:cs="Arial"/>
          <w:color w:val="000000" w:themeColor="text1"/>
        </w:rPr>
        <w:t>w</w:t>
      </w:r>
      <w:r w:rsidRPr="00157A05">
        <w:rPr>
          <w:rFonts w:ascii="Arial" w:hAnsi="Arial" w:cs="Arial"/>
          <w:color w:val="000000" w:themeColor="text1"/>
        </w:rPr>
        <w:t>ere</w:t>
      </w:r>
      <w:r w:rsidR="008D274B" w:rsidRPr="00157A05">
        <w:rPr>
          <w:rFonts w:ascii="Arial" w:hAnsi="Arial" w:cs="Arial"/>
          <w:color w:val="000000" w:themeColor="text1"/>
        </w:rPr>
        <w:t xml:space="preserve"> </w:t>
      </w:r>
      <w:r w:rsidRPr="00157A05">
        <w:rPr>
          <w:rFonts w:ascii="Arial" w:hAnsi="Arial" w:cs="Arial"/>
          <w:color w:val="000000" w:themeColor="text1"/>
        </w:rPr>
        <w:t>set up</w:t>
      </w:r>
      <w:r w:rsidR="008D274B" w:rsidRPr="00157A05">
        <w:rPr>
          <w:rFonts w:ascii="Arial" w:hAnsi="Arial" w:cs="Arial"/>
          <w:color w:val="000000" w:themeColor="text1"/>
        </w:rPr>
        <w:t xml:space="preserve"> in duplicate following the conditions: 3 min at 94 °C; 40 cycles consisting of 30 s at 94 °C, 30 s at 52 °C, and 30 s at 72 °C; and a final cycle of 10 min at 72 °C. </w:t>
      </w:r>
      <w:r w:rsidRPr="00157A05">
        <w:rPr>
          <w:rFonts w:ascii="Arial" w:hAnsi="Arial" w:cs="Arial"/>
          <w:color w:val="000000" w:themeColor="text1"/>
        </w:rPr>
        <w:t>The PCR reaction</w:t>
      </w:r>
      <w:r w:rsidR="00013584" w:rsidRPr="00157A05">
        <w:rPr>
          <w:rFonts w:ascii="Arial" w:hAnsi="Arial" w:cs="Arial"/>
          <w:color w:val="000000" w:themeColor="text1"/>
        </w:rPr>
        <w:t xml:space="preserve"> solution</w:t>
      </w:r>
      <w:r w:rsidR="00F46F43" w:rsidRPr="00157A05">
        <w:rPr>
          <w:rFonts w:ascii="Arial" w:hAnsi="Arial" w:cs="Arial"/>
          <w:color w:val="000000" w:themeColor="text1"/>
        </w:rPr>
        <w:t>s were prepared</w:t>
      </w:r>
      <w:r w:rsidR="00013584" w:rsidRPr="00157A05">
        <w:rPr>
          <w:rFonts w:ascii="Arial" w:hAnsi="Arial" w:cs="Arial"/>
          <w:color w:val="000000" w:themeColor="text1"/>
        </w:rPr>
        <w:t xml:space="preserve"> in a total volume of 15 µL </w:t>
      </w:r>
      <w:r w:rsidR="00E253D2" w:rsidRPr="00157A05">
        <w:rPr>
          <w:rFonts w:ascii="Arial" w:hAnsi="Arial" w:cs="Arial"/>
          <w:color w:val="000000" w:themeColor="text1"/>
        </w:rPr>
        <w:t xml:space="preserve">in a 96-well 0.2 mL PCR plate </w:t>
      </w:r>
      <w:r w:rsidR="00013584" w:rsidRPr="00157A05">
        <w:rPr>
          <w:rFonts w:ascii="Arial" w:hAnsi="Arial" w:cs="Arial"/>
          <w:color w:val="000000" w:themeColor="text1"/>
        </w:rPr>
        <w:t>contain</w:t>
      </w:r>
      <w:r w:rsidR="00F46F43" w:rsidRPr="00157A05">
        <w:rPr>
          <w:rFonts w:ascii="Arial" w:hAnsi="Arial" w:cs="Arial"/>
          <w:color w:val="000000" w:themeColor="text1"/>
        </w:rPr>
        <w:t>ing</w:t>
      </w:r>
      <w:r w:rsidR="00013584" w:rsidRPr="00157A05">
        <w:rPr>
          <w:rFonts w:ascii="Arial" w:hAnsi="Arial" w:cs="Arial"/>
          <w:color w:val="000000" w:themeColor="text1"/>
        </w:rPr>
        <w:t xml:space="preserve"> 1x Phusion Green Hot Start II High-Fidelity Master Mix (Thermo</w:t>
      </w:r>
      <w:r w:rsidR="00166143" w:rsidRPr="00157A05">
        <w:rPr>
          <w:rFonts w:ascii="Arial" w:hAnsi="Arial" w:cs="Arial"/>
          <w:color w:val="000000" w:themeColor="text1"/>
        </w:rPr>
        <w:t xml:space="preserve"> </w:t>
      </w:r>
      <w:r w:rsidR="00013584" w:rsidRPr="00157A05">
        <w:rPr>
          <w:rFonts w:ascii="Arial" w:hAnsi="Arial" w:cs="Arial"/>
          <w:color w:val="000000" w:themeColor="text1"/>
        </w:rPr>
        <w:t>Scientific™</w:t>
      </w:r>
      <w:r w:rsidR="00170F89" w:rsidRPr="00157A05">
        <w:rPr>
          <w:rFonts w:ascii="Arial" w:hAnsi="Arial" w:cs="Arial"/>
          <w:color w:val="000000" w:themeColor="text1"/>
        </w:rPr>
        <w:t>, Waltham, MA, USA)</w:t>
      </w:r>
      <w:r w:rsidR="00013584" w:rsidRPr="00157A05">
        <w:rPr>
          <w:rFonts w:ascii="Arial" w:hAnsi="Arial" w:cs="Arial"/>
          <w:color w:val="000000" w:themeColor="text1"/>
        </w:rPr>
        <w:t>, 250 ng T4gp32</w:t>
      </w:r>
      <w:r w:rsidR="00A359C1" w:rsidRPr="00157A05">
        <w:rPr>
          <w:rFonts w:ascii="Arial" w:hAnsi="Arial" w:cs="Arial"/>
          <w:color w:val="000000" w:themeColor="text1"/>
        </w:rPr>
        <w:t xml:space="preserve">, </w:t>
      </w:r>
      <w:r w:rsidR="00013584" w:rsidRPr="00157A05">
        <w:rPr>
          <w:rFonts w:ascii="Arial" w:hAnsi="Arial" w:cs="Arial"/>
          <w:color w:val="000000" w:themeColor="text1"/>
        </w:rPr>
        <w:t xml:space="preserve">0.5 µM of each </w:t>
      </w:r>
      <w:r w:rsidR="00013584" w:rsidRPr="00157A05">
        <w:rPr>
          <w:rFonts w:ascii="Arial" w:hAnsi="Arial" w:cs="Arial"/>
          <w:color w:val="000000" w:themeColor="text1"/>
        </w:rPr>
        <w:lastRenderedPageBreak/>
        <w:t>primer, and 6 ng/µL of template DNA.</w:t>
      </w:r>
      <w:r w:rsidR="0032413D" w:rsidRPr="00157A05">
        <w:rPr>
          <w:rFonts w:ascii="Arial" w:hAnsi="Arial" w:cs="Arial"/>
          <w:color w:val="000000" w:themeColor="text1"/>
        </w:rPr>
        <w:t xml:space="preserve"> </w:t>
      </w:r>
      <w:r w:rsidR="00484441" w:rsidRPr="00157A05">
        <w:rPr>
          <w:rFonts w:ascii="Arial" w:hAnsi="Arial" w:cs="Arial"/>
          <w:color w:val="000000" w:themeColor="text1"/>
        </w:rPr>
        <w:t>For comammox, the first</w:t>
      </w:r>
      <w:r w:rsidR="00FD7235" w:rsidRPr="00157A05">
        <w:rPr>
          <w:rFonts w:ascii="Arial" w:hAnsi="Arial" w:cs="Arial"/>
          <w:color w:val="000000" w:themeColor="text1"/>
        </w:rPr>
        <w:t>-</w:t>
      </w:r>
      <w:r w:rsidR="00484441" w:rsidRPr="00157A05">
        <w:rPr>
          <w:rFonts w:ascii="Arial" w:hAnsi="Arial" w:cs="Arial"/>
          <w:color w:val="000000" w:themeColor="text1"/>
        </w:rPr>
        <w:t>step PCR products were cleaned up using the SequelPrep™ Normalization Plate (96) Kit (Invitrogen™</w:t>
      </w:r>
      <w:r w:rsidR="00170F89" w:rsidRPr="00157A05">
        <w:rPr>
          <w:rFonts w:ascii="Arial" w:hAnsi="Arial" w:cs="Arial"/>
          <w:color w:val="000000" w:themeColor="text1"/>
        </w:rPr>
        <w:t>, Waltham, MA, USA)</w:t>
      </w:r>
      <w:r w:rsidR="00484441" w:rsidRPr="00157A05">
        <w:rPr>
          <w:rFonts w:ascii="Arial" w:hAnsi="Arial" w:cs="Arial"/>
          <w:color w:val="000000" w:themeColor="text1"/>
        </w:rPr>
        <w:t xml:space="preserve"> before being used as </w:t>
      </w:r>
      <w:r w:rsidR="00B7272D" w:rsidRPr="00157A05">
        <w:rPr>
          <w:rFonts w:ascii="Arial" w:hAnsi="Arial" w:cs="Arial"/>
          <w:color w:val="000000" w:themeColor="text1"/>
        </w:rPr>
        <w:t xml:space="preserve">a </w:t>
      </w:r>
      <w:r w:rsidR="00484441" w:rsidRPr="00157A05">
        <w:rPr>
          <w:rFonts w:ascii="Arial" w:hAnsi="Arial" w:cs="Arial"/>
          <w:color w:val="000000" w:themeColor="text1"/>
        </w:rPr>
        <w:t>template for</w:t>
      </w:r>
      <w:r w:rsidR="004D1422" w:rsidRPr="00157A05">
        <w:rPr>
          <w:rFonts w:ascii="Arial" w:hAnsi="Arial" w:cs="Arial"/>
          <w:color w:val="000000" w:themeColor="text1"/>
        </w:rPr>
        <w:t xml:space="preserve"> the second-step PCR. </w:t>
      </w:r>
      <w:r w:rsidR="00603814" w:rsidRPr="00157A05">
        <w:rPr>
          <w:rFonts w:ascii="Arial" w:hAnsi="Arial" w:cs="Arial"/>
          <w:color w:val="000000" w:themeColor="text1"/>
        </w:rPr>
        <w:t>Final</w:t>
      </w:r>
      <w:r w:rsidR="00401A9A" w:rsidRPr="00157A05">
        <w:rPr>
          <w:rFonts w:ascii="Arial" w:hAnsi="Arial" w:cs="Arial"/>
          <w:color w:val="000000" w:themeColor="text1"/>
        </w:rPr>
        <w:t xml:space="preserve"> PCR products </w:t>
      </w:r>
      <w:r w:rsidR="00B61F3A" w:rsidRPr="00157A05">
        <w:rPr>
          <w:rFonts w:ascii="Arial" w:hAnsi="Arial" w:cs="Arial"/>
          <w:color w:val="000000" w:themeColor="text1"/>
        </w:rPr>
        <w:t xml:space="preserve">of AOB, AOA, and comammox </w:t>
      </w:r>
      <w:r w:rsidR="00401A9A" w:rsidRPr="00157A05">
        <w:rPr>
          <w:rFonts w:ascii="Arial" w:hAnsi="Arial" w:cs="Arial"/>
          <w:color w:val="000000" w:themeColor="text1"/>
        </w:rPr>
        <w:t xml:space="preserve">were purified and normalized </w:t>
      </w:r>
      <w:r w:rsidR="009D17A0" w:rsidRPr="00157A05">
        <w:rPr>
          <w:rFonts w:ascii="Arial" w:hAnsi="Arial" w:cs="Arial"/>
          <w:color w:val="000000" w:themeColor="text1"/>
        </w:rPr>
        <w:t>according to</w:t>
      </w:r>
      <w:r w:rsidR="00B61F3A" w:rsidRPr="00157A05">
        <w:rPr>
          <w:rFonts w:ascii="Arial" w:hAnsi="Arial" w:cs="Arial"/>
          <w:color w:val="000000" w:themeColor="text1"/>
        </w:rPr>
        <w:t xml:space="preserve"> the manufacturer’s protocol</w:t>
      </w:r>
      <w:r w:rsidR="00401A9A" w:rsidRPr="00157A05">
        <w:rPr>
          <w:rFonts w:ascii="Arial" w:hAnsi="Arial" w:cs="Arial"/>
          <w:color w:val="000000" w:themeColor="text1"/>
        </w:rPr>
        <w:t xml:space="preserve"> </w:t>
      </w:r>
      <w:r w:rsidR="00B61F3A" w:rsidRPr="00157A05">
        <w:rPr>
          <w:rFonts w:ascii="Arial" w:hAnsi="Arial" w:cs="Arial"/>
          <w:color w:val="000000" w:themeColor="text1"/>
        </w:rPr>
        <w:t xml:space="preserve">of the </w:t>
      </w:r>
      <w:r w:rsidR="00401A9A" w:rsidRPr="00157A05">
        <w:rPr>
          <w:rFonts w:ascii="Arial" w:hAnsi="Arial" w:cs="Arial"/>
          <w:color w:val="000000" w:themeColor="text1"/>
        </w:rPr>
        <w:t>SequelPrep™ Normalization Plate (96) Kit</w:t>
      </w:r>
      <w:r w:rsidR="00B61F3A" w:rsidRPr="00157A05">
        <w:rPr>
          <w:rFonts w:ascii="Arial" w:hAnsi="Arial" w:cs="Arial"/>
          <w:color w:val="000000" w:themeColor="text1"/>
        </w:rPr>
        <w:t xml:space="preserve">. </w:t>
      </w:r>
      <w:r w:rsidR="005952AE" w:rsidRPr="00157A05">
        <w:rPr>
          <w:rFonts w:ascii="Arial" w:hAnsi="Arial" w:cs="Arial"/>
          <w:color w:val="000000" w:themeColor="text1"/>
        </w:rPr>
        <w:t>Barcoded, p</w:t>
      </w:r>
      <w:r w:rsidR="00B61F3A" w:rsidRPr="00157A05">
        <w:rPr>
          <w:rFonts w:ascii="Arial" w:hAnsi="Arial" w:cs="Arial"/>
          <w:color w:val="000000" w:themeColor="text1"/>
        </w:rPr>
        <w:t>urified</w:t>
      </w:r>
      <w:r w:rsidR="005952AE" w:rsidRPr="00157A05">
        <w:rPr>
          <w:rFonts w:ascii="Arial" w:hAnsi="Arial" w:cs="Arial"/>
          <w:color w:val="000000" w:themeColor="text1"/>
        </w:rPr>
        <w:t>, and normalized</w:t>
      </w:r>
      <w:r w:rsidR="00B61F3A" w:rsidRPr="00157A05">
        <w:rPr>
          <w:rFonts w:ascii="Arial" w:hAnsi="Arial" w:cs="Arial"/>
          <w:color w:val="000000" w:themeColor="text1"/>
        </w:rPr>
        <w:t xml:space="preserve"> </w:t>
      </w:r>
      <w:r w:rsidR="005952AE" w:rsidRPr="00157A05">
        <w:rPr>
          <w:rFonts w:ascii="Arial" w:hAnsi="Arial" w:cs="Arial"/>
          <w:i/>
          <w:iCs/>
          <w:color w:val="000000" w:themeColor="text1"/>
        </w:rPr>
        <w:t>amoA</w:t>
      </w:r>
      <w:r w:rsidR="005952AE" w:rsidRPr="00157A05">
        <w:rPr>
          <w:rFonts w:ascii="Arial" w:hAnsi="Arial" w:cs="Arial"/>
          <w:color w:val="000000" w:themeColor="text1"/>
        </w:rPr>
        <w:t xml:space="preserve"> gene amplicons</w:t>
      </w:r>
      <w:r w:rsidR="00B61F3A" w:rsidRPr="00157A05">
        <w:rPr>
          <w:rFonts w:ascii="Arial" w:hAnsi="Arial" w:cs="Arial"/>
          <w:color w:val="000000" w:themeColor="text1"/>
        </w:rPr>
        <w:t xml:space="preserve"> of AOB, AOA, and comammox were sequenced at the GenoScreen sequencing facility</w:t>
      </w:r>
      <w:r w:rsidR="00CC317B" w:rsidRPr="00157A05">
        <w:rPr>
          <w:rFonts w:ascii="Arial" w:hAnsi="Arial" w:cs="Arial"/>
          <w:color w:val="000000" w:themeColor="text1"/>
        </w:rPr>
        <w:t xml:space="preserve"> in Lille, France,</w:t>
      </w:r>
      <w:r w:rsidR="00B61F3A" w:rsidRPr="00157A05">
        <w:rPr>
          <w:rFonts w:ascii="Arial" w:hAnsi="Arial" w:cs="Arial"/>
          <w:color w:val="000000" w:themeColor="text1"/>
        </w:rPr>
        <w:t xml:space="preserve"> using </w:t>
      </w:r>
      <w:r w:rsidR="00166143" w:rsidRPr="00157A05">
        <w:rPr>
          <w:rFonts w:ascii="Arial" w:hAnsi="Arial" w:cs="Arial"/>
          <w:color w:val="000000" w:themeColor="text1"/>
        </w:rPr>
        <w:t>Illumina MiSeq</w:t>
      </w:r>
      <w:r w:rsidR="00BD48AE" w:rsidRPr="00157A05">
        <w:rPr>
          <w:rFonts w:ascii="Arial" w:hAnsi="Arial" w:cs="Arial"/>
          <w:color w:val="000000" w:themeColor="text1"/>
        </w:rPr>
        <w:t xml:space="preserve"> platform</w:t>
      </w:r>
      <w:r w:rsidR="00166143" w:rsidRPr="00157A05">
        <w:rPr>
          <w:rFonts w:ascii="Arial" w:hAnsi="Arial" w:cs="Arial"/>
          <w:color w:val="000000" w:themeColor="text1"/>
        </w:rPr>
        <w:t xml:space="preserve"> </w:t>
      </w:r>
      <w:r w:rsidR="00B61F3A" w:rsidRPr="00157A05">
        <w:rPr>
          <w:rFonts w:ascii="Arial" w:hAnsi="Arial" w:cs="Arial"/>
        </w:rPr>
        <w:t>with</w:t>
      </w:r>
      <w:r w:rsidR="00D06EF4" w:rsidRPr="00157A05">
        <w:rPr>
          <w:rFonts w:ascii="Arial" w:hAnsi="Arial" w:cs="Arial"/>
        </w:rPr>
        <w:t xml:space="preserve"> reagent kit </w:t>
      </w:r>
      <w:r w:rsidR="0044721C" w:rsidRPr="00157A05">
        <w:rPr>
          <w:rFonts w:ascii="Arial" w:hAnsi="Arial" w:cs="Arial"/>
        </w:rPr>
        <w:t>v</w:t>
      </w:r>
      <w:r w:rsidR="00D06EF4" w:rsidRPr="00157A05">
        <w:rPr>
          <w:rFonts w:ascii="Arial" w:hAnsi="Arial" w:cs="Arial"/>
        </w:rPr>
        <w:t>2</w:t>
      </w:r>
      <w:r w:rsidR="00B61F3A" w:rsidRPr="00157A05">
        <w:rPr>
          <w:rFonts w:ascii="Arial" w:hAnsi="Arial" w:cs="Arial"/>
        </w:rPr>
        <w:t xml:space="preserve"> and paired-end reads </w:t>
      </w:r>
      <w:r w:rsidR="00FD7235" w:rsidRPr="00157A05">
        <w:rPr>
          <w:rFonts w:ascii="Arial" w:hAnsi="Arial" w:cs="Arial"/>
        </w:rPr>
        <w:t xml:space="preserve">sequencing </w:t>
      </w:r>
      <w:r w:rsidR="00B61F3A" w:rsidRPr="00157A05">
        <w:rPr>
          <w:rFonts w:ascii="Arial" w:hAnsi="Arial" w:cs="Arial"/>
        </w:rPr>
        <w:t>format</w:t>
      </w:r>
      <w:r w:rsidR="00166143" w:rsidRPr="00157A05">
        <w:rPr>
          <w:rFonts w:ascii="Arial" w:hAnsi="Arial" w:cs="Arial"/>
          <w:color w:val="000000" w:themeColor="text1"/>
        </w:rPr>
        <w:t xml:space="preserve"> </w:t>
      </w:r>
      <w:r w:rsidR="00B61F3A" w:rsidRPr="00157A05">
        <w:rPr>
          <w:rFonts w:ascii="Arial" w:hAnsi="Arial" w:cs="Arial"/>
          <w:color w:val="000000" w:themeColor="text1"/>
        </w:rPr>
        <w:t>(2 x 250 bp)</w:t>
      </w:r>
      <w:r w:rsidR="00B61F3A" w:rsidRPr="00157A05">
        <w:rPr>
          <w:rFonts w:ascii="Arial" w:hAnsi="Arial" w:cs="Arial"/>
        </w:rPr>
        <w:t>.</w:t>
      </w:r>
    </w:p>
    <w:p w14:paraId="49289172" w14:textId="77777777" w:rsidR="004708B0" w:rsidRPr="00157A05" w:rsidRDefault="004708B0" w:rsidP="00157A05">
      <w:pPr>
        <w:spacing w:after="0" w:line="480" w:lineRule="auto"/>
        <w:ind w:firstLine="720"/>
        <w:jc w:val="both"/>
        <w:rPr>
          <w:rFonts w:ascii="Arial" w:hAnsi="Arial" w:cs="Arial"/>
          <w:color w:val="000000" w:themeColor="text1"/>
        </w:rPr>
      </w:pPr>
    </w:p>
    <w:p w14:paraId="34609CA1" w14:textId="77777777" w:rsidR="00A54115" w:rsidRPr="00157A05" w:rsidRDefault="007900E0" w:rsidP="00157A05">
      <w:pPr>
        <w:spacing w:after="0" w:line="480" w:lineRule="auto"/>
        <w:jc w:val="both"/>
        <w:rPr>
          <w:rFonts w:ascii="Arial" w:hAnsi="Arial" w:cs="Arial"/>
          <w:b/>
          <w:bCs/>
        </w:rPr>
      </w:pPr>
      <w:r w:rsidRPr="00157A05">
        <w:rPr>
          <w:rFonts w:ascii="Arial" w:hAnsi="Arial" w:cs="Arial"/>
          <w:b/>
          <w:bCs/>
          <w:i/>
          <w:iCs/>
        </w:rPr>
        <w:t>amoA</w:t>
      </w:r>
      <w:r w:rsidRPr="00157A05">
        <w:rPr>
          <w:rFonts w:ascii="Arial" w:hAnsi="Arial" w:cs="Arial"/>
          <w:b/>
          <w:bCs/>
        </w:rPr>
        <w:t xml:space="preserve"> gene a</w:t>
      </w:r>
      <w:r w:rsidR="00A54115" w:rsidRPr="00157A05">
        <w:rPr>
          <w:rFonts w:ascii="Arial" w:hAnsi="Arial" w:cs="Arial"/>
          <w:b/>
          <w:bCs/>
        </w:rPr>
        <w:t>mplicon sequenc</w:t>
      </w:r>
      <w:r w:rsidR="000D5B16" w:rsidRPr="00157A05">
        <w:rPr>
          <w:rFonts w:ascii="Arial" w:hAnsi="Arial" w:cs="Arial"/>
          <w:b/>
          <w:bCs/>
        </w:rPr>
        <w:t>e</w:t>
      </w:r>
      <w:r w:rsidR="00A54115" w:rsidRPr="00157A05">
        <w:rPr>
          <w:rFonts w:ascii="Arial" w:hAnsi="Arial" w:cs="Arial"/>
          <w:b/>
          <w:bCs/>
        </w:rPr>
        <w:t xml:space="preserve"> analysis</w:t>
      </w:r>
    </w:p>
    <w:p w14:paraId="7FDE461E" w14:textId="5A60055F" w:rsidR="0023608A" w:rsidRPr="00157A05" w:rsidRDefault="005512B1" w:rsidP="00157A05">
      <w:pPr>
        <w:spacing w:after="0" w:line="480" w:lineRule="auto"/>
        <w:jc w:val="both"/>
        <w:rPr>
          <w:rFonts w:ascii="Arial" w:hAnsi="Arial" w:cs="Arial"/>
          <w:lang w:val="fr-FR"/>
        </w:rPr>
      </w:pPr>
      <w:r w:rsidRPr="00157A05">
        <w:rPr>
          <w:rFonts w:ascii="Arial" w:hAnsi="Arial" w:cs="Arial"/>
        </w:rPr>
        <w:t xml:space="preserve">The </w:t>
      </w:r>
      <w:r w:rsidR="00735F1E" w:rsidRPr="00157A05">
        <w:rPr>
          <w:rFonts w:ascii="Arial" w:hAnsi="Arial" w:cs="Arial"/>
        </w:rPr>
        <w:t xml:space="preserve">raw </w:t>
      </w:r>
      <w:r w:rsidR="007900E0" w:rsidRPr="00157A05">
        <w:rPr>
          <w:rFonts w:ascii="Arial" w:hAnsi="Arial" w:cs="Arial"/>
          <w:i/>
          <w:iCs/>
        </w:rPr>
        <w:t xml:space="preserve">amoA </w:t>
      </w:r>
      <w:r w:rsidR="007900E0" w:rsidRPr="00157A05">
        <w:rPr>
          <w:rFonts w:ascii="Arial" w:hAnsi="Arial" w:cs="Arial"/>
        </w:rPr>
        <w:t xml:space="preserve">gene </w:t>
      </w:r>
      <w:r w:rsidR="0080257C" w:rsidRPr="00157A05">
        <w:rPr>
          <w:rFonts w:ascii="Arial" w:hAnsi="Arial" w:cs="Arial"/>
        </w:rPr>
        <w:t>sequen</w:t>
      </w:r>
      <w:r w:rsidR="00735F1E" w:rsidRPr="00157A05">
        <w:rPr>
          <w:rFonts w:ascii="Arial" w:hAnsi="Arial" w:cs="Arial"/>
        </w:rPr>
        <w:t>ce</w:t>
      </w:r>
      <w:r w:rsidR="0080257C" w:rsidRPr="00157A05">
        <w:rPr>
          <w:rFonts w:ascii="Arial" w:hAnsi="Arial" w:cs="Arial"/>
        </w:rPr>
        <w:t xml:space="preserve"> data of AOB, AOA, and comammox</w:t>
      </w:r>
      <w:r w:rsidR="00603814" w:rsidRPr="00157A05">
        <w:rPr>
          <w:rFonts w:ascii="Arial" w:hAnsi="Arial" w:cs="Arial"/>
        </w:rPr>
        <w:t xml:space="preserve"> </w:t>
      </w:r>
      <w:r w:rsidR="0080257C" w:rsidRPr="00157A05">
        <w:rPr>
          <w:rFonts w:ascii="Arial" w:hAnsi="Arial" w:cs="Arial"/>
        </w:rPr>
        <w:t xml:space="preserve">were analyzed using </w:t>
      </w:r>
      <w:r w:rsidR="00622CA6" w:rsidRPr="00157A05">
        <w:rPr>
          <w:rFonts w:ascii="Arial" w:hAnsi="Arial" w:cs="Arial"/>
        </w:rPr>
        <w:t xml:space="preserve">the </w:t>
      </w:r>
      <w:r w:rsidR="0080257C" w:rsidRPr="00157A05">
        <w:rPr>
          <w:rFonts w:ascii="Arial" w:hAnsi="Arial" w:cs="Arial"/>
        </w:rPr>
        <w:t>AMOA</w:t>
      </w:r>
      <w:r w:rsidR="00622CA6" w:rsidRPr="00157A05">
        <w:rPr>
          <w:rFonts w:ascii="Arial" w:hAnsi="Arial" w:cs="Arial"/>
        </w:rPr>
        <w:t>-</w:t>
      </w:r>
      <w:r w:rsidR="0080257C" w:rsidRPr="00157A05">
        <w:rPr>
          <w:rFonts w:ascii="Arial" w:hAnsi="Arial" w:cs="Arial"/>
        </w:rPr>
        <w:t>SEQ</w:t>
      </w:r>
      <w:r w:rsidRPr="00157A05">
        <w:rPr>
          <w:rFonts w:ascii="Arial" w:hAnsi="Arial" w:cs="Arial"/>
        </w:rPr>
        <w:t xml:space="preserve"> </w:t>
      </w:r>
      <w:r w:rsidR="0080257C" w:rsidRPr="00157A05">
        <w:rPr>
          <w:rFonts w:ascii="Arial" w:hAnsi="Arial" w:cs="Arial"/>
        </w:rPr>
        <w:t xml:space="preserve">sequence </w:t>
      </w:r>
      <w:r w:rsidRPr="00157A05">
        <w:rPr>
          <w:rFonts w:ascii="Arial" w:hAnsi="Arial" w:cs="Arial"/>
        </w:rPr>
        <w:t>pipeline</w:t>
      </w:r>
      <w:r w:rsidR="00B55676" w:rsidRPr="00157A05">
        <w:rPr>
          <w:rFonts w:ascii="Arial" w:hAnsi="Arial" w:cs="Arial"/>
        </w:rPr>
        <w:t xml:space="preserve"> (https://github.com/miasungeunlee/AMOA-SEQ/tree/main)</w:t>
      </w:r>
      <w:r w:rsidR="0080257C" w:rsidRPr="00157A05">
        <w:rPr>
          <w:rFonts w:ascii="Arial" w:hAnsi="Arial" w:cs="Arial"/>
        </w:rPr>
        <w:t xml:space="preserve"> developed by </w:t>
      </w:r>
      <w:r w:rsidR="0080257C" w:rsidRPr="00157A05">
        <w:rPr>
          <w:rFonts w:ascii="Arial" w:hAnsi="Arial" w:cs="Arial"/>
          <w:highlight w:val="yellow"/>
        </w:rPr>
        <w:t>Lee</w:t>
      </w:r>
      <w:r w:rsidR="00CE6758" w:rsidRPr="00157A05">
        <w:rPr>
          <w:rFonts w:ascii="Arial" w:hAnsi="Arial" w:cs="Arial"/>
          <w:highlight w:val="yellow"/>
        </w:rPr>
        <w:t xml:space="preserve"> </w:t>
      </w:r>
      <w:proofErr w:type="gramStart"/>
      <w:r w:rsidR="00CE6758" w:rsidRPr="00157A05">
        <w:rPr>
          <w:rFonts w:ascii="Arial" w:hAnsi="Arial" w:cs="Arial"/>
          <w:highlight w:val="yellow"/>
        </w:rPr>
        <w:t>et al.</w:t>
      </w:r>
      <w:r w:rsidR="00A929C2" w:rsidRPr="00157A05">
        <w:rPr>
          <w:rFonts w:ascii="Arial" w:hAnsi="Arial" w:cs="Arial"/>
          <w:highlight w:val="yellow"/>
        </w:rPr>
        <w:t>,</w:t>
      </w:r>
      <w:r w:rsidR="00622CA6" w:rsidRPr="00157A05">
        <w:rPr>
          <w:rFonts w:ascii="Arial" w:hAnsi="Arial" w:cs="Arial"/>
        </w:rPr>
        <w:t>.</w:t>
      </w:r>
      <w:proofErr w:type="gramEnd"/>
      <w:r w:rsidR="00622CA6" w:rsidRPr="00157A05">
        <w:rPr>
          <w:rFonts w:ascii="Arial" w:hAnsi="Arial" w:cs="Arial"/>
        </w:rPr>
        <w:t xml:space="preserve"> The AMOA-SEQ pipeline</w:t>
      </w:r>
      <w:r w:rsidR="00BB1BE0" w:rsidRPr="00157A05">
        <w:rPr>
          <w:rFonts w:ascii="Arial" w:hAnsi="Arial" w:cs="Arial"/>
        </w:rPr>
        <w:t xml:space="preserve"> implements the DADA2 tool </w:t>
      </w:r>
      <w:r w:rsidR="00BB1BE0" w:rsidRPr="00157A05">
        <w:rPr>
          <w:rFonts w:ascii="Arial" w:hAnsi="Arial" w:cs="Arial"/>
        </w:rPr>
        <w:fldChar w:fldCharType="begin"/>
      </w:r>
      <w:r w:rsidR="00BB1BE0" w:rsidRPr="00157A05">
        <w:rPr>
          <w:rFonts w:ascii="Arial" w:hAnsi="Arial" w:cs="Arial"/>
        </w:rPr>
        <w:instrText xml:space="preserve"> ADDIN ZOTERO_ITEM CSL_CITATION {"citationID":"kqHPO7ob","properties":{"formattedCitation":"(Callahan et al., 2016)","plainCitation":"(Callahan et al., 2016)","noteIndex":0},"citationItems":[{"id":96,"uris":["http://zotero.org/users/local/JetUa067/items/35MAYWQ2"],"itemData":{"id":96,"type":"article-journal","abstract":"DADA2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BB1BE0" w:rsidRPr="00157A05">
        <w:rPr>
          <w:rFonts w:ascii="Arial" w:hAnsi="Arial" w:cs="Arial"/>
        </w:rPr>
        <w:fldChar w:fldCharType="separate"/>
      </w:r>
      <w:r w:rsidR="00BB1BE0" w:rsidRPr="00157A05">
        <w:rPr>
          <w:rFonts w:ascii="Arial" w:hAnsi="Arial" w:cs="Arial"/>
        </w:rPr>
        <w:t>(Callahan et al., 2016)</w:t>
      </w:r>
      <w:r w:rsidR="00BB1BE0" w:rsidRPr="00157A05">
        <w:rPr>
          <w:rFonts w:ascii="Arial" w:hAnsi="Arial" w:cs="Arial"/>
        </w:rPr>
        <w:fldChar w:fldCharType="end"/>
      </w:r>
      <w:r w:rsidR="00BB1BE0" w:rsidRPr="00157A05">
        <w:rPr>
          <w:rFonts w:ascii="Arial" w:hAnsi="Arial" w:cs="Arial"/>
        </w:rPr>
        <w:t xml:space="preserve"> to perform filtering and correcting sequence errors</w:t>
      </w:r>
      <w:r w:rsidR="00622CA6" w:rsidRPr="00157A05">
        <w:rPr>
          <w:rFonts w:ascii="Arial" w:hAnsi="Arial" w:cs="Arial"/>
        </w:rPr>
        <w:t xml:space="preserve"> </w:t>
      </w:r>
      <w:r w:rsidR="00BB1BE0" w:rsidRPr="00157A05">
        <w:rPr>
          <w:rFonts w:ascii="Arial" w:hAnsi="Arial" w:cs="Arial"/>
        </w:rPr>
        <w:t>to generate</w:t>
      </w:r>
      <w:r w:rsidR="00622CA6" w:rsidRPr="00157A05">
        <w:rPr>
          <w:rFonts w:ascii="Arial" w:hAnsi="Arial" w:cs="Arial"/>
        </w:rPr>
        <w:t xml:space="preserve"> Amplicon Sequence Variant (ASVs)</w:t>
      </w:r>
      <w:r w:rsidR="00BB1BE0" w:rsidRPr="00157A05">
        <w:rPr>
          <w:rFonts w:ascii="Arial" w:hAnsi="Arial" w:cs="Arial"/>
        </w:rPr>
        <w:t>.</w:t>
      </w:r>
      <w:r w:rsidRPr="00157A05">
        <w:rPr>
          <w:rFonts w:ascii="Arial" w:hAnsi="Arial" w:cs="Arial"/>
        </w:rPr>
        <w:t xml:space="preserve"> </w:t>
      </w:r>
      <w:r w:rsidR="00603814" w:rsidRPr="00157A05">
        <w:rPr>
          <w:rFonts w:ascii="Arial" w:hAnsi="Arial" w:cs="Arial"/>
        </w:rPr>
        <w:t>The</w:t>
      </w:r>
      <w:r w:rsidR="00C63853" w:rsidRPr="00157A05">
        <w:rPr>
          <w:rFonts w:ascii="Arial" w:hAnsi="Arial" w:cs="Arial"/>
        </w:rPr>
        <w:t xml:space="preserve"> </w:t>
      </w:r>
      <w:r w:rsidRPr="00157A05">
        <w:rPr>
          <w:rFonts w:ascii="Arial" w:hAnsi="Arial" w:cs="Arial"/>
        </w:rPr>
        <w:t>demultiplexed</w:t>
      </w:r>
      <w:r w:rsidR="00D06EF4" w:rsidRPr="00157A05">
        <w:rPr>
          <w:rFonts w:ascii="Arial" w:hAnsi="Arial" w:cs="Arial"/>
        </w:rPr>
        <w:t xml:space="preserve"> </w:t>
      </w:r>
      <w:r w:rsidRPr="00157A05">
        <w:rPr>
          <w:rFonts w:ascii="Arial" w:hAnsi="Arial" w:cs="Arial"/>
        </w:rPr>
        <w:t>s</w:t>
      </w:r>
      <w:r w:rsidR="0017518A" w:rsidRPr="00157A05">
        <w:rPr>
          <w:rFonts w:ascii="Arial" w:hAnsi="Arial" w:cs="Arial"/>
        </w:rPr>
        <w:t>equence</w:t>
      </w:r>
      <w:r w:rsidR="00603814" w:rsidRPr="00157A05">
        <w:rPr>
          <w:rFonts w:ascii="Arial" w:hAnsi="Arial" w:cs="Arial"/>
        </w:rPr>
        <w:t xml:space="preserve">s </w:t>
      </w:r>
      <w:r w:rsidR="00A000B5" w:rsidRPr="00157A05">
        <w:rPr>
          <w:rFonts w:ascii="Arial" w:hAnsi="Arial" w:cs="Arial"/>
        </w:rPr>
        <w:t>w</w:t>
      </w:r>
      <w:r w:rsidR="00603814" w:rsidRPr="00157A05">
        <w:rPr>
          <w:rFonts w:ascii="Arial" w:hAnsi="Arial" w:cs="Arial"/>
        </w:rPr>
        <w:t>ere processed by</w:t>
      </w:r>
      <w:r w:rsidR="0017518A" w:rsidRPr="00157A05">
        <w:rPr>
          <w:rFonts w:ascii="Arial" w:hAnsi="Arial" w:cs="Arial"/>
        </w:rPr>
        <w:t xml:space="preserve"> removing primers and ambiguous bases</w:t>
      </w:r>
      <w:r w:rsidR="0044721C" w:rsidRPr="00157A05">
        <w:rPr>
          <w:rFonts w:ascii="Arial" w:hAnsi="Arial" w:cs="Arial"/>
        </w:rPr>
        <w:t>, followed by quality filtering u</w:t>
      </w:r>
      <w:r w:rsidR="009D17A0" w:rsidRPr="00157A05">
        <w:rPr>
          <w:rFonts w:ascii="Arial" w:hAnsi="Arial" w:cs="Arial"/>
        </w:rPr>
        <w:t>sing</w:t>
      </w:r>
      <w:r w:rsidR="0044721C" w:rsidRPr="00157A05">
        <w:rPr>
          <w:rFonts w:ascii="Arial" w:hAnsi="Arial" w:cs="Arial"/>
        </w:rPr>
        <w:t xml:space="preserve"> the DADA2 standard filtering parameters</w:t>
      </w:r>
      <w:r w:rsidR="00CD334E" w:rsidRPr="00157A05">
        <w:rPr>
          <w:rFonts w:ascii="Arial" w:hAnsi="Arial" w:cs="Arial"/>
        </w:rPr>
        <w:t xml:space="preserve"> (maxN</w:t>
      </w:r>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0, truncQ</w:t>
      </w:r>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 xml:space="preserve">2, </w:t>
      </w:r>
      <w:r w:rsidR="000D5B16" w:rsidRPr="00157A05">
        <w:rPr>
          <w:rFonts w:ascii="Arial" w:hAnsi="Arial" w:cs="Arial"/>
        </w:rPr>
        <w:t xml:space="preserve">rm.phix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TRUE, and maxEE</w:t>
      </w:r>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2)</w:t>
      </w:r>
      <w:r w:rsidR="0044721C" w:rsidRPr="00157A05">
        <w:rPr>
          <w:rFonts w:ascii="Arial" w:hAnsi="Arial" w:cs="Arial"/>
        </w:rPr>
        <w:t>. To ensure the quality of the data, we discarded any reads that did not meet the minimum length requirements (200 bp for AOB and AOA, and 204 bp for comammox)</w:t>
      </w:r>
      <w:r w:rsidR="00876AA0" w:rsidRPr="00157A05">
        <w:rPr>
          <w:rFonts w:ascii="Arial" w:hAnsi="Arial" w:cs="Arial"/>
        </w:rPr>
        <w:t xml:space="preserve"> and</w:t>
      </w:r>
      <w:r w:rsidR="0044721C" w:rsidRPr="00157A05">
        <w:rPr>
          <w:rFonts w:ascii="Arial" w:hAnsi="Arial" w:cs="Arial"/>
        </w:rPr>
        <w:t xml:space="preserve"> truncated the reads to a specific length (200 bp for AOB and AOA, and 210 bp for comammox).</w:t>
      </w:r>
      <w:r w:rsidR="00FE441C" w:rsidRPr="00157A05">
        <w:rPr>
          <w:rFonts w:ascii="Arial" w:hAnsi="Arial" w:cs="Arial"/>
        </w:rPr>
        <w:t xml:space="preserve"> D</w:t>
      </w:r>
      <w:r w:rsidR="009D2FA4" w:rsidRPr="00157A05">
        <w:rPr>
          <w:rFonts w:ascii="Arial" w:hAnsi="Arial" w:cs="Arial"/>
        </w:rPr>
        <w:t>ereplication was</w:t>
      </w:r>
      <w:r w:rsidR="0040508C" w:rsidRPr="00157A05">
        <w:rPr>
          <w:rFonts w:ascii="Arial" w:hAnsi="Arial" w:cs="Arial"/>
        </w:rPr>
        <w:t xml:space="preserve"> </w:t>
      </w:r>
      <w:r w:rsidR="009D2FA4" w:rsidRPr="00157A05">
        <w:rPr>
          <w:rFonts w:ascii="Arial" w:hAnsi="Arial" w:cs="Arial"/>
        </w:rPr>
        <w:t xml:space="preserve">performed </w:t>
      </w:r>
      <w:r w:rsidR="007F48E3" w:rsidRPr="00157A05">
        <w:rPr>
          <w:rFonts w:ascii="Arial" w:hAnsi="Arial" w:cs="Arial"/>
        </w:rPr>
        <w:t xml:space="preserve">to </w:t>
      </w:r>
      <w:r w:rsidR="00876AA0" w:rsidRPr="00157A05">
        <w:rPr>
          <w:rFonts w:ascii="Arial" w:hAnsi="Arial" w:cs="Arial"/>
        </w:rPr>
        <w:t>identify</w:t>
      </w:r>
      <w:r w:rsidR="007F48E3" w:rsidRPr="00157A05">
        <w:rPr>
          <w:rFonts w:ascii="Arial" w:hAnsi="Arial" w:cs="Arial"/>
        </w:rPr>
        <w:t xml:space="preserve"> unique</w:t>
      </w:r>
      <w:r w:rsidR="00F60D21" w:rsidRPr="00157A05">
        <w:rPr>
          <w:rFonts w:ascii="Arial" w:hAnsi="Arial" w:cs="Arial"/>
        </w:rPr>
        <w:t xml:space="preserve"> sequences. F</w:t>
      </w:r>
      <w:r w:rsidR="005D084B" w:rsidRPr="00157A05">
        <w:rPr>
          <w:rFonts w:ascii="Arial" w:hAnsi="Arial" w:cs="Arial"/>
        </w:rPr>
        <w:t>ull denoised sequences</w:t>
      </w:r>
      <w:r w:rsidR="00F60D21" w:rsidRPr="00157A05">
        <w:rPr>
          <w:rFonts w:ascii="Arial" w:hAnsi="Arial" w:cs="Arial"/>
        </w:rPr>
        <w:t xml:space="preserve"> were </w:t>
      </w:r>
      <w:r w:rsidR="002B1C53" w:rsidRPr="00157A05">
        <w:rPr>
          <w:rFonts w:ascii="Arial" w:hAnsi="Arial" w:cs="Arial"/>
        </w:rPr>
        <w:t xml:space="preserve">then </w:t>
      </w:r>
      <w:r w:rsidR="00F60D21" w:rsidRPr="00157A05">
        <w:rPr>
          <w:rFonts w:ascii="Arial" w:hAnsi="Arial" w:cs="Arial"/>
        </w:rPr>
        <w:t>generated</w:t>
      </w:r>
      <w:r w:rsidR="005D084B" w:rsidRPr="00157A05">
        <w:rPr>
          <w:rFonts w:ascii="Arial" w:hAnsi="Arial" w:cs="Arial"/>
        </w:rPr>
        <w:t xml:space="preserve"> by</w:t>
      </w:r>
      <w:r w:rsidR="009D2FA4" w:rsidRPr="00157A05">
        <w:rPr>
          <w:rFonts w:ascii="Arial" w:hAnsi="Arial" w:cs="Arial"/>
        </w:rPr>
        <w:t xml:space="preserve"> either </w:t>
      </w:r>
      <w:r w:rsidR="00A000B5" w:rsidRPr="00157A05">
        <w:rPr>
          <w:rFonts w:ascii="Arial" w:hAnsi="Arial" w:cs="Arial"/>
        </w:rPr>
        <w:t>merg</w:t>
      </w:r>
      <w:r w:rsidR="005D084B" w:rsidRPr="00157A05">
        <w:rPr>
          <w:rFonts w:ascii="Arial" w:hAnsi="Arial" w:cs="Arial"/>
        </w:rPr>
        <w:t>ing</w:t>
      </w:r>
      <w:r w:rsidR="009E0384" w:rsidRPr="00157A05">
        <w:rPr>
          <w:rFonts w:ascii="Arial" w:hAnsi="Arial" w:cs="Arial"/>
        </w:rPr>
        <w:t xml:space="preserve"> </w:t>
      </w:r>
      <w:r w:rsidR="00611BAD" w:rsidRPr="00157A05">
        <w:rPr>
          <w:rFonts w:ascii="Arial" w:hAnsi="Arial" w:cs="Arial"/>
        </w:rPr>
        <w:t>t</w:t>
      </w:r>
      <w:r w:rsidR="00074A70" w:rsidRPr="00157A05">
        <w:rPr>
          <w:rFonts w:ascii="Arial" w:hAnsi="Arial" w:cs="Arial"/>
        </w:rPr>
        <w:t>he</w:t>
      </w:r>
      <w:r w:rsidR="00611BAD" w:rsidRPr="00157A05">
        <w:rPr>
          <w:rFonts w:ascii="Arial" w:hAnsi="Arial" w:cs="Arial"/>
        </w:rPr>
        <w:t xml:space="preserve"> </w:t>
      </w:r>
      <w:r w:rsidR="009E0384" w:rsidRPr="00157A05">
        <w:rPr>
          <w:rFonts w:ascii="Arial" w:hAnsi="Arial" w:cs="Arial"/>
        </w:rPr>
        <w:t>forward and reverse reads</w:t>
      </w:r>
      <w:r w:rsidR="00C63853" w:rsidRPr="00157A05">
        <w:rPr>
          <w:rFonts w:ascii="Arial" w:hAnsi="Arial" w:cs="Arial"/>
        </w:rPr>
        <w:t xml:space="preserve"> </w:t>
      </w:r>
      <w:r w:rsidR="009D2FA4" w:rsidRPr="00157A05">
        <w:rPr>
          <w:rFonts w:ascii="Arial" w:hAnsi="Arial" w:cs="Arial"/>
        </w:rPr>
        <w:t>for</w:t>
      </w:r>
      <w:r w:rsidR="00224134" w:rsidRPr="00157A05">
        <w:rPr>
          <w:rFonts w:ascii="Arial" w:hAnsi="Arial" w:cs="Arial"/>
        </w:rPr>
        <w:t xml:space="preserve"> comammox</w:t>
      </w:r>
      <w:r w:rsidR="0032109C" w:rsidRPr="00157A05">
        <w:rPr>
          <w:rFonts w:ascii="Arial" w:hAnsi="Arial" w:cs="Arial"/>
        </w:rPr>
        <w:t xml:space="preserve"> </w:t>
      </w:r>
      <w:r w:rsidR="009D2FA4" w:rsidRPr="00157A05">
        <w:rPr>
          <w:rFonts w:ascii="Arial" w:hAnsi="Arial" w:cs="Arial"/>
        </w:rPr>
        <w:t>or</w:t>
      </w:r>
      <w:r w:rsidR="00224134" w:rsidRPr="00157A05">
        <w:rPr>
          <w:rFonts w:ascii="Arial" w:hAnsi="Arial" w:cs="Arial"/>
        </w:rPr>
        <w:t xml:space="preserve"> </w:t>
      </w:r>
      <w:r w:rsidR="008F1096" w:rsidRPr="00157A05">
        <w:rPr>
          <w:rFonts w:ascii="Arial" w:hAnsi="Arial" w:cs="Arial"/>
        </w:rPr>
        <w:t>simply</w:t>
      </w:r>
      <w:r w:rsidR="009D2FA4" w:rsidRPr="00157A05">
        <w:rPr>
          <w:rFonts w:ascii="Arial" w:hAnsi="Arial" w:cs="Arial"/>
        </w:rPr>
        <w:t xml:space="preserve"> </w:t>
      </w:r>
      <w:r w:rsidR="00074A70" w:rsidRPr="00157A05">
        <w:rPr>
          <w:rFonts w:ascii="Arial" w:hAnsi="Arial" w:cs="Arial"/>
        </w:rPr>
        <w:t>concatena</w:t>
      </w:r>
      <w:r w:rsidR="009D2FA4" w:rsidRPr="00157A05">
        <w:rPr>
          <w:rFonts w:ascii="Arial" w:hAnsi="Arial" w:cs="Arial"/>
        </w:rPr>
        <w:t>t</w:t>
      </w:r>
      <w:r w:rsidR="005D084B" w:rsidRPr="00157A05">
        <w:rPr>
          <w:rFonts w:ascii="Arial" w:hAnsi="Arial" w:cs="Arial"/>
        </w:rPr>
        <w:t>ing</w:t>
      </w:r>
      <w:r w:rsidR="00074A70" w:rsidRPr="00157A05">
        <w:rPr>
          <w:rFonts w:ascii="Arial" w:hAnsi="Arial" w:cs="Arial"/>
        </w:rPr>
        <w:t xml:space="preserve"> the non-overlapping </w:t>
      </w:r>
      <w:r w:rsidR="00224134" w:rsidRPr="00157A05">
        <w:rPr>
          <w:rFonts w:ascii="Arial" w:hAnsi="Arial" w:cs="Arial"/>
        </w:rPr>
        <w:t xml:space="preserve">forward and reverse reads </w:t>
      </w:r>
      <w:r w:rsidR="009D2FA4" w:rsidRPr="00157A05">
        <w:rPr>
          <w:rFonts w:ascii="Arial" w:hAnsi="Arial" w:cs="Arial"/>
        </w:rPr>
        <w:t>for</w:t>
      </w:r>
      <w:r w:rsidR="00224134" w:rsidRPr="00157A05">
        <w:rPr>
          <w:rFonts w:ascii="Arial" w:hAnsi="Arial" w:cs="Arial"/>
        </w:rPr>
        <w:t xml:space="preserve"> AOB and AOA</w:t>
      </w:r>
      <w:r w:rsidR="009D2FA4" w:rsidRPr="00157A05">
        <w:rPr>
          <w:rFonts w:ascii="Arial" w:hAnsi="Arial" w:cs="Arial"/>
        </w:rPr>
        <w:t>.</w:t>
      </w:r>
      <w:r w:rsidR="008F1096" w:rsidRPr="00157A05">
        <w:rPr>
          <w:rFonts w:ascii="Arial" w:hAnsi="Arial" w:cs="Arial"/>
        </w:rPr>
        <w:t xml:space="preserve"> </w:t>
      </w:r>
      <w:r w:rsidR="00F60D21" w:rsidRPr="00157A05">
        <w:rPr>
          <w:rFonts w:ascii="Arial" w:hAnsi="Arial" w:cs="Arial"/>
        </w:rPr>
        <w:t>Furthermore</w:t>
      </w:r>
      <w:r w:rsidR="008F1096" w:rsidRPr="00157A05">
        <w:rPr>
          <w:rFonts w:ascii="Arial" w:hAnsi="Arial" w:cs="Arial"/>
        </w:rPr>
        <w:t xml:space="preserve">, </w:t>
      </w:r>
      <w:r w:rsidR="000D5B16" w:rsidRPr="00157A05">
        <w:rPr>
          <w:rFonts w:ascii="Arial" w:hAnsi="Arial" w:cs="Arial"/>
        </w:rPr>
        <w:t xml:space="preserve">an </w:t>
      </w:r>
      <w:r w:rsidR="005F4CE4" w:rsidRPr="00157A05">
        <w:rPr>
          <w:rFonts w:ascii="Arial" w:hAnsi="Arial" w:cs="Arial"/>
        </w:rPr>
        <w:t>ASV table</w:t>
      </w:r>
      <w:r w:rsidR="008F1096" w:rsidRPr="00157A05">
        <w:rPr>
          <w:rFonts w:ascii="Arial" w:hAnsi="Arial" w:cs="Arial"/>
        </w:rPr>
        <w:t xml:space="preserve"> was </w:t>
      </w:r>
      <w:r w:rsidR="0023608A" w:rsidRPr="00157A05">
        <w:rPr>
          <w:rFonts w:ascii="Arial" w:hAnsi="Arial" w:cs="Arial"/>
        </w:rPr>
        <w:t>constructed,</w:t>
      </w:r>
      <w:r w:rsidR="008F1096" w:rsidRPr="00157A05">
        <w:rPr>
          <w:rFonts w:ascii="Arial" w:hAnsi="Arial" w:cs="Arial"/>
        </w:rPr>
        <w:t xml:space="preserve"> and</w:t>
      </w:r>
      <w:r w:rsidR="0032109C" w:rsidRPr="00157A05">
        <w:rPr>
          <w:rFonts w:ascii="Arial" w:hAnsi="Arial" w:cs="Arial"/>
        </w:rPr>
        <w:t xml:space="preserve"> </w:t>
      </w:r>
      <w:r w:rsidR="008F1096" w:rsidRPr="00157A05">
        <w:rPr>
          <w:rFonts w:ascii="Arial" w:hAnsi="Arial" w:cs="Arial"/>
        </w:rPr>
        <w:t>any chimer</w:t>
      </w:r>
      <w:r w:rsidR="005D084B" w:rsidRPr="00157A05">
        <w:rPr>
          <w:rFonts w:ascii="Arial" w:hAnsi="Arial" w:cs="Arial"/>
        </w:rPr>
        <w:t>ic sequences</w:t>
      </w:r>
      <w:r w:rsidR="008F1096" w:rsidRPr="00157A05">
        <w:rPr>
          <w:rFonts w:ascii="Arial" w:hAnsi="Arial" w:cs="Arial"/>
        </w:rPr>
        <w:t xml:space="preserve"> were eliminated from the table.</w:t>
      </w:r>
      <w:r w:rsidR="00574389" w:rsidRPr="00157A05">
        <w:rPr>
          <w:rFonts w:ascii="Arial" w:hAnsi="Arial" w:cs="Arial"/>
        </w:rPr>
        <w:t xml:space="preserve"> </w:t>
      </w:r>
      <w:r w:rsidR="00F60D21" w:rsidRPr="00157A05">
        <w:rPr>
          <w:rFonts w:ascii="Arial" w:hAnsi="Arial" w:cs="Arial"/>
        </w:rPr>
        <w:t>T</w:t>
      </w:r>
      <w:r w:rsidR="00574389" w:rsidRPr="00157A05">
        <w:rPr>
          <w:rFonts w:ascii="Arial" w:hAnsi="Arial" w:cs="Arial"/>
        </w:rPr>
        <w:t>he</w:t>
      </w:r>
      <w:r w:rsidR="00FF3CE2" w:rsidRPr="00157A05">
        <w:rPr>
          <w:rFonts w:ascii="Arial" w:hAnsi="Arial" w:cs="Arial"/>
        </w:rPr>
        <w:t xml:space="preserve"> next step in the</w:t>
      </w:r>
      <w:r w:rsidR="00574389" w:rsidRPr="00157A05">
        <w:rPr>
          <w:rFonts w:ascii="Arial" w:hAnsi="Arial" w:cs="Arial"/>
        </w:rPr>
        <w:t xml:space="preserve"> AMOA-SEQ pipeline</w:t>
      </w:r>
      <w:r w:rsidR="00F60D21" w:rsidRPr="00157A05">
        <w:rPr>
          <w:rFonts w:ascii="Arial" w:hAnsi="Arial" w:cs="Arial"/>
        </w:rPr>
        <w:t xml:space="preserve"> </w:t>
      </w:r>
      <w:r w:rsidR="00B5015D" w:rsidRPr="00157A05">
        <w:rPr>
          <w:rFonts w:ascii="Arial" w:hAnsi="Arial" w:cs="Arial"/>
        </w:rPr>
        <w:t>was</w:t>
      </w:r>
      <w:r w:rsidR="00574389" w:rsidRPr="00157A05">
        <w:rPr>
          <w:rFonts w:ascii="Arial" w:hAnsi="Arial" w:cs="Arial"/>
        </w:rPr>
        <w:t xml:space="preserve"> selecting </w:t>
      </w:r>
      <w:r w:rsidR="000D5B16" w:rsidRPr="00157A05">
        <w:rPr>
          <w:rFonts w:ascii="Arial" w:hAnsi="Arial" w:cs="Arial"/>
        </w:rPr>
        <w:t>the DADA2</w:t>
      </w:r>
      <w:r w:rsidR="003A11A1" w:rsidRPr="00157A05">
        <w:rPr>
          <w:rFonts w:ascii="Arial" w:hAnsi="Arial" w:cs="Arial"/>
        </w:rPr>
        <w:t>-</w:t>
      </w:r>
      <w:r w:rsidR="000D5B16" w:rsidRPr="00157A05">
        <w:rPr>
          <w:rFonts w:ascii="Arial" w:hAnsi="Arial" w:cs="Arial"/>
        </w:rPr>
        <w:t xml:space="preserve">generated </w:t>
      </w:r>
      <w:r w:rsidR="00574389" w:rsidRPr="00157A05">
        <w:rPr>
          <w:rFonts w:ascii="Arial" w:hAnsi="Arial" w:cs="Arial"/>
        </w:rPr>
        <w:t>ASV sequences that match the expected amplicon size</w:t>
      </w:r>
      <w:r w:rsidR="0040508C" w:rsidRPr="00157A05">
        <w:rPr>
          <w:rFonts w:ascii="Arial" w:hAnsi="Arial" w:cs="Arial"/>
        </w:rPr>
        <w:t xml:space="preserve"> (452, 410, and 396 bp for AOB, AOA, and comammox, respectively)</w:t>
      </w:r>
      <w:r w:rsidR="00574389" w:rsidRPr="00157A05">
        <w:rPr>
          <w:rFonts w:ascii="Arial" w:hAnsi="Arial" w:cs="Arial"/>
        </w:rPr>
        <w:t xml:space="preserve"> using SeqKit </w:t>
      </w:r>
      <w:r w:rsidR="00574389" w:rsidRPr="00157A05">
        <w:rPr>
          <w:rFonts w:ascii="Arial" w:hAnsi="Arial" w:cs="Arial"/>
        </w:rPr>
        <w:fldChar w:fldCharType="begin"/>
      </w:r>
      <w:r w:rsidR="00574389" w:rsidRPr="00157A05">
        <w:rPr>
          <w:rFonts w:ascii="Arial" w:hAnsi="Arial" w:cs="Arial"/>
        </w:rPr>
        <w:instrText xml:space="preserve"> ADDIN ZOTERO_ITEM CSL_CITATION {"citationID":"3PZB0TJ5","properties":{"formattedCitation":"(Shen et al., 2016)","plainCitation":"(Shen et al., 2016)","noteIndex":0},"citationItems":[{"id":98,"uris":["http://zotero.org/users/local/JetUa067/items/2P2LSN2Z"],"itemData":{"id":98,"type":"article-journal","abstract":"FASTA and FASTQ are basic and ubiquitous formats for storing nucleotide and protein sequences. Common manipulations of FASTA/Q file include converting, searching, filtering, deduplication, splitting, shuffling, and sampling. Existing tools only implement some of these manipulations, and not particularly efficiently, and some are only available for certain operating systems. Furthermore, the complicated installation process of required packages and running environments can render these programs less user friendly. This paper describes a cross-platform ultrafast comprehensive toolkit for FASTA/Q processing. SeqKit provides executable binary files for all major operating systems, including Windows, Linux, and Mac OSX, and can be directly used without any dependencies or pre-configurations. SeqKit demonstrates competitive performance in execution time and memory usage compared to similar tools. The efficiency and usability of SeqKit enable researchers to rapidly accomplish common FASTA/Q file manipulations. SeqKit is open source and available on Github at https://github.com/shenwei356/seqkit.","container-title":"PLOS ONE","DOI":"10.1371/journal.pone.0163962","ISSN":"1932-6203","issue":"10","journalAbbreviation":"PLOS ONE","language":"en","note":"publisher: Public Library of Science","page":"e0163962","source":"PLoS Journals","title":"SeqKit: A Cross-Platform and Ultrafast Toolkit for FASTA/Q File Manipulation","title-short":"SeqKit","volume":"11","author":[{"family":"Shen","given":"Wei"},{"family":"Le","given":"Shuai"},{"family":"Li","given":"Yan"},{"family":"Hu","given":"Fuquan"}],"issued":{"date-parts":[["2016",10,5]]}}}],"schema":"https://github.com/citation-style-language/schema/raw/master/csl-citation.json"} </w:instrText>
      </w:r>
      <w:r w:rsidR="00574389" w:rsidRPr="00157A05">
        <w:rPr>
          <w:rFonts w:ascii="Arial" w:hAnsi="Arial" w:cs="Arial"/>
        </w:rPr>
        <w:fldChar w:fldCharType="separate"/>
      </w:r>
      <w:r w:rsidR="00574389" w:rsidRPr="00157A05">
        <w:rPr>
          <w:rFonts w:ascii="Arial" w:hAnsi="Arial" w:cs="Arial"/>
        </w:rPr>
        <w:t>(Shen et al., 2016)</w:t>
      </w:r>
      <w:r w:rsidR="00574389" w:rsidRPr="00157A05">
        <w:rPr>
          <w:rFonts w:ascii="Arial" w:hAnsi="Arial" w:cs="Arial"/>
        </w:rPr>
        <w:fldChar w:fldCharType="end"/>
      </w:r>
      <w:r w:rsidR="00495EDC" w:rsidRPr="00157A05">
        <w:rPr>
          <w:rFonts w:ascii="Arial" w:hAnsi="Arial" w:cs="Arial"/>
        </w:rPr>
        <w:t xml:space="preserve"> to generate correct ASV sequences</w:t>
      </w:r>
      <w:r w:rsidR="00B5015D" w:rsidRPr="00157A05">
        <w:rPr>
          <w:rFonts w:ascii="Arial" w:hAnsi="Arial" w:cs="Arial"/>
        </w:rPr>
        <w:t>.</w:t>
      </w:r>
      <w:r w:rsidR="00B7272D" w:rsidRPr="00157A05">
        <w:rPr>
          <w:rFonts w:ascii="Arial" w:hAnsi="Arial" w:cs="Arial"/>
        </w:rPr>
        <w:t xml:space="preserve"> </w:t>
      </w:r>
      <w:r w:rsidR="00495EDC" w:rsidRPr="00157A05">
        <w:rPr>
          <w:rFonts w:ascii="Arial" w:hAnsi="Arial" w:cs="Arial"/>
        </w:rPr>
        <w:t>Taxonomic annotation of these ASV sequences</w:t>
      </w:r>
      <w:r w:rsidR="00B7272D" w:rsidRPr="00157A05">
        <w:rPr>
          <w:rFonts w:ascii="Arial" w:hAnsi="Arial" w:cs="Arial"/>
        </w:rPr>
        <w:t xml:space="preserve"> against the reference data sets of the AMOA sequence database was performed using </w:t>
      </w:r>
      <w:r w:rsidR="00B7272D" w:rsidRPr="00157A05">
        <w:rPr>
          <w:rFonts w:ascii="Arial" w:hAnsi="Arial" w:cs="Arial"/>
        </w:rPr>
        <w:lastRenderedPageBreak/>
        <w:t xml:space="preserve">DIAMOND BLASTx </w:t>
      </w:r>
      <w:r w:rsidR="00B7272D" w:rsidRPr="00157A05">
        <w:rPr>
          <w:rFonts w:ascii="Arial" w:hAnsi="Arial" w:cs="Arial"/>
        </w:rPr>
        <w:fldChar w:fldCharType="begin"/>
      </w:r>
      <w:r w:rsidR="00B7272D" w:rsidRPr="00157A05">
        <w:rPr>
          <w:rFonts w:ascii="Arial" w:hAnsi="Arial" w:cs="Arial"/>
        </w:rPr>
        <w:instrText xml:space="preserve"> ADDIN ZOTERO_ITEM CSL_CITATION {"citationID":"oA4DDwDj","properties":{"formattedCitation":"(Buchfink et al., 2021)","plainCitation":"(Buchfink et al., 2021)","noteIndex":0},"citationItems":[{"id":113,"uris":["http://zotero.org/users/local/JetUa067/items/3DVHJAGT"],"itemData":{"id":113,"type":"article-journal","abstract":"We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BLASTP.","container-title":"Nature Methods","DOI":"10.1038/s41592-021-01101-x","ISSN":"1548-7105","issue":"4","journalAbbreviation":"Nat Methods","language":"en","license":"2021 The Author(s)","note":"number: 4\npublisher: Nature Publishing Group","page":"366-368","source":"www.nature.com","title":"Sensitive protein alignments at tree-of-life scale using DIAMOND","volume":"18","author":[{"family":"Buchfink","given":"Benjamin"},{"family":"Reuter","given":"Klaus"},{"family":"Drost","given":"Hajk-Georg"}],"issued":{"date-parts":[["2021",4]]}}}],"schema":"https://github.com/citation-style-language/schema/raw/master/csl-citation.json"} </w:instrText>
      </w:r>
      <w:r w:rsidR="00B7272D" w:rsidRPr="00157A05">
        <w:rPr>
          <w:rFonts w:ascii="Arial" w:hAnsi="Arial" w:cs="Arial"/>
        </w:rPr>
        <w:fldChar w:fldCharType="separate"/>
      </w:r>
      <w:r w:rsidR="00B7272D" w:rsidRPr="00157A05">
        <w:rPr>
          <w:rFonts w:ascii="Arial" w:hAnsi="Arial" w:cs="Arial"/>
        </w:rPr>
        <w:t>(Buchfink et al., 2021)</w:t>
      </w:r>
      <w:r w:rsidR="00B7272D" w:rsidRPr="00157A05">
        <w:rPr>
          <w:rFonts w:ascii="Arial" w:hAnsi="Arial" w:cs="Arial"/>
        </w:rPr>
        <w:fldChar w:fldCharType="end"/>
      </w:r>
      <w:r w:rsidR="00B7272D" w:rsidRPr="00157A05">
        <w:rPr>
          <w:rFonts w:ascii="Arial" w:hAnsi="Arial" w:cs="Arial"/>
        </w:rPr>
        <w:t xml:space="preserve">. </w:t>
      </w:r>
      <w:r w:rsidR="0087192C" w:rsidRPr="00157A05">
        <w:rPr>
          <w:rFonts w:ascii="Arial" w:hAnsi="Arial" w:cs="Arial"/>
        </w:rPr>
        <w:t xml:space="preserve">The </w:t>
      </w:r>
      <w:r w:rsidR="00723C96" w:rsidRPr="00157A05">
        <w:rPr>
          <w:rFonts w:ascii="Arial" w:hAnsi="Arial" w:cs="Arial"/>
        </w:rPr>
        <w:t xml:space="preserve">AMOA </w:t>
      </w:r>
      <w:r w:rsidR="00854FF9" w:rsidRPr="00157A05">
        <w:rPr>
          <w:rFonts w:ascii="Arial" w:hAnsi="Arial" w:cs="Arial"/>
        </w:rPr>
        <w:t>database i</w:t>
      </w:r>
      <w:r w:rsidR="00B7272D" w:rsidRPr="00157A05">
        <w:rPr>
          <w:rFonts w:ascii="Arial" w:hAnsi="Arial" w:cs="Arial"/>
        </w:rPr>
        <w:t>ncorporated</w:t>
      </w:r>
      <w:r w:rsidR="00854FF9" w:rsidRPr="00157A05">
        <w:rPr>
          <w:rFonts w:ascii="Arial" w:hAnsi="Arial" w:cs="Arial"/>
        </w:rPr>
        <w:t xml:space="preserve"> in th</w:t>
      </w:r>
      <w:r w:rsidR="00B7272D" w:rsidRPr="00157A05">
        <w:rPr>
          <w:rFonts w:ascii="Arial" w:hAnsi="Arial" w:cs="Arial"/>
        </w:rPr>
        <w:t>is</w:t>
      </w:r>
      <w:r w:rsidR="0040508C" w:rsidRPr="00157A05">
        <w:rPr>
          <w:rFonts w:ascii="Arial" w:hAnsi="Arial" w:cs="Arial"/>
        </w:rPr>
        <w:t xml:space="preserve"> AM</w:t>
      </w:r>
      <w:r w:rsidR="00985BAF" w:rsidRPr="00157A05">
        <w:rPr>
          <w:rFonts w:ascii="Arial" w:hAnsi="Arial" w:cs="Arial"/>
        </w:rPr>
        <w:t>O</w:t>
      </w:r>
      <w:r w:rsidR="0040508C" w:rsidRPr="00157A05">
        <w:rPr>
          <w:rFonts w:ascii="Arial" w:hAnsi="Arial" w:cs="Arial"/>
        </w:rPr>
        <w:t>A-SEQ</w:t>
      </w:r>
      <w:r w:rsidR="00854FF9" w:rsidRPr="00157A05">
        <w:rPr>
          <w:rFonts w:ascii="Arial" w:hAnsi="Arial" w:cs="Arial"/>
        </w:rPr>
        <w:t xml:space="preserve"> pipeline </w:t>
      </w:r>
      <w:r w:rsidR="003A11A1" w:rsidRPr="00157A05">
        <w:rPr>
          <w:rFonts w:ascii="Arial" w:hAnsi="Arial" w:cs="Arial"/>
        </w:rPr>
        <w:t>was</w:t>
      </w:r>
      <w:r w:rsidR="00854FF9" w:rsidRPr="00157A05">
        <w:rPr>
          <w:rFonts w:ascii="Arial" w:hAnsi="Arial" w:cs="Arial"/>
        </w:rPr>
        <w:t xml:space="preserve"> c</w:t>
      </w:r>
      <w:r w:rsidR="0040508C" w:rsidRPr="00157A05">
        <w:rPr>
          <w:rFonts w:ascii="Arial" w:hAnsi="Arial" w:cs="Arial"/>
        </w:rPr>
        <w:t>onstructed</w:t>
      </w:r>
      <w:r w:rsidR="003A11A1" w:rsidRPr="00157A05">
        <w:rPr>
          <w:rFonts w:ascii="Arial" w:hAnsi="Arial" w:cs="Arial"/>
        </w:rPr>
        <w:t xml:space="preserve"> by curating </w:t>
      </w:r>
      <w:r w:rsidR="003A11A1" w:rsidRPr="00157A05">
        <w:rPr>
          <w:rFonts w:ascii="Arial" w:hAnsi="Arial" w:cs="Arial"/>
          <w:i/>
          <w:iCs/>
        </w:rPr>
        <w:t>amoA</w:t>
      </w:r>
      <w:r w:rsidR="003A11A1" w:rsidRPr="00157A05">
        <w:rPr>
          <w:rFonts w:ascii="Arial" w:hAnsi="Arial" w:cs="Arial"/>
        </w:rPr>
        <w:t xml:space="preserve"> gene sequences</w:t>
      </w:r>
      <w:r w:rsidR="00854FF9" w:rsidRPr="00157A05">
        <w:rPr>
          <w:rFonts w:ascii="Arial" w:hAnsi="Arial" w:cs="Arial"/>
        </w:rPr>
        <w:t xml:space="preserve"> </w:t>
      </w:r>
      <w:r w:rsidR="0040508C" w:rsidRPr="00157A05">
        <w:rPr>
          <w:rFonts w:ascii="Arial" w:hAnsi="Arial" w:cs="Arial"/>
        </w:rPr>
        <w:t>from different resources</w:t>
      </w:r>
      <w:r w:rsidR="003A11A1" w:rsidRPr="00157A05">
        <w:rPr>
          <w:rFonts w:ascii="Arial" w:hAnsi="Arial" w:cs="Arial"/>
        </w:rPr>
        <w:t xml:space="preserve">, such as </w:t>
      </w:r>
      <w:r w:rsidR="00854FF9" w:rsidRPr="00157A05">
        <w:rPr>
          <w:rFonts w:ascii="Arial" w:hAnsi="Arial" w:cs="Arial"/>
        </w:rPr>
        <w:t>NCBI and IMG-JGI</w:t>
      </w:r>
      <w:r w:rsidR="00985BAF" w:rsidRPr="00157A05">
        <w:rPr>
          <w:rFonts w:ascii="Arial" w:hAnsi="Arial" w:cs="Arial"/>
        </w:rPr>
        <w:t xml:space="preserve"> databases</w:t>
      </w:r>
      <w:r w:rsidR="003A11A1" w:rsidRPr="00157A05">
        <w:rPr>
          <w:rFonts w:ascii="Arial" w:hAnsi="Arial" w:cs="Arial"/>
        </w:rPr>
        <w:t>,</w:t>
      </w:r>
      <w:r w:rsidR="00985BAF" w:rsidRPr="00157A05">
        <w:rPr>
          <w:rFonts w:ascii="Arial" w:hAnsi="Arial" w:cs="Arial"/>
        </w:rPr>
        <w:t xml:space="preserve"> </w:t>
      </w:r>
      <w:r w:rsidR="00AA6246" w:rsidRPr="00157A05">
        <w:rPr>
          <w:rFonts w:ascii="Arial" w:hAnsi="Arial" w:cs="Arial"/>
        </w:rPr>
        <w:t>and also</w:t>
      </w:r>
      <w:r w:rsidR="003A11A1" w:rsidRPr="00157A05">
        <w:rPr>
          <w:rFonts w:ascii="Arial" w:hAnsi="Arial" w:cs="Arial"/>
        </w:rPr>
        <w:t xml:space="preserve"> from </w:t>
      </w:r>
      <w:r w:rsidR="00854FF9" w:rsidRPr="00157A05">
        <w:rPr>
          <w:rFonts w:ascii="Arial" w:hAnsi="Arial" w:cs="Arial"/>
        </w:rPr>
        <w:t xml:space="preserve">previous studies </w:t>
      </w:r>
      <w:r w:rsidR="0040508C" w:rsidRPr="00157A05">
        <w:rPr>
          <w:rFonts w:ascii="Arial" w:hAnsi="Arial" w:cs="Arial"/>
        </w:rPr>
        <w:fldChar w:fldCharType="begin"/>
      </w:r>
      <w:r w:rsidR="0040508C" w:rsidRPr="00157A05">
        <w:rPr>
          <w:rFonts w:ascii="Arial" w:hAnsi="Arial" w:cs="Arial"/>
        </w:rPr>
        <w:instrText xml:space="preserve"> ADDIN ZOTERO_ITEM CSL_CITATION {"citationID":"ynmxdDTG","properties":{"formattedCitation":"(Aigle et al., 2019; Alves et al., 2018; Palomo et al., 2022)","plainCitation":"(Aigle et al., 2019; Alves et al., 2018; Palomo et al., 2022)","noteIndex":0},"citationItems":[{"id":102,"uris":["http://zotero.org/users/local/JetUa067/items/36IBIRC2"],"itemData":{"id":102,"type":"article-journal","abstract":"BACKGROUND: Characterisation of microbial communities increasingly involves use of high throughput sequencing methods (e.g. MiSeq Illumina) that amplify relatively short sequences of 16S rRNA or functional genes, the latter including ammonia monooxygenase subunit A (amoA), a key functional gene for ammonia oxidising bacteria (AOB) and archaea (AOA). The availability of these techniques, in combination with developments in phylogenetic methodology, provides the potential for better analysis of microbial niche specialisation. This study aimed to develop an approach for sequencing of bacterial and archaeal amoA genes amplified from soil using bioinformatics pipelines developed for general analysis of functional genes and employed sequence data to reassess phylogeny and niche specialisation in terrestrial bacterial ammonia oxidisers.\nRESULTS: amoA richness and community composition differed with bioinformatics approaches used but analysis of MiSeq sequences was reliable for both archaeal and bacterial amoA genes and was used for subsequent assessment of potential niche specialisation of soil bacteria ammonia oxidisers. Prior to ecological analysis, phylogenetic analysis of Nitrosospira, which dominates soil AOB, was revisited using a phylogenetic analysis of 16S rRNA and amoA genes in available AOB genomes. This analysis supported congruence between phylogenies of the two genes and increased previous phylogenetic resolution, providing support for additional gene clusters of potential ecological significance. Analysis of environmental sequences using these new sequencing, bioinformatics and phylogenetic approaches demonstrated, for the first time, similar niche specialisation in AOB to that in AOA, indicating pH as a key ecological factor controlling the composition of soil ammonia oxidiser communities.\nCONCLUSIONS: This study presents the first bioinformatics pipeline for optimal analysis of Illumina MiSeq sequencing of a functional gene and is adaptable to any amplicon size (even genes larger than 500 bp). The pipeline was used to provide an up-to-date phylogenetic analysis of terrestrial betaproteobacterial amoA genes and to demonstrate the importance of soil pH for their niche specialisation and is broadly applicable to other ecosystems and diverse microbiomes.","container-title":"Environmental Microbiome","DOI":"10.1186/s40793-019-0342-6","ISSN":"2524-6372","issue":"1","journalAbbreviation":"Environ Microbiome","language":"eng","note":"PMID: 33902715\nPMCID: PMC7989807","page":"3","source":"PubMed","title":"The application of high-throughput sequencing technology to analysis of amoA phylogeny and environmental niche specialisation of terrestrial bacterial ammonia-oxidisers","volume":"14","author":[{"family":"Aigle","given":"Axel"},{"family":"Prosser","given":"James I."},{"family":"Gubry-Rangin","given":"Cécile"}],"issued":{"date-parts":[["2019",7,4]]}}},{"id":100,"uris":["http://zotero.org/users/local/JetUa067/items/XGE8NHL8"],"itemData":{"id":100,"type":"article-journal","abstract":"Ammonia-oxidising archaea (AOA) are ubiquitous and abundant in nature and play a major role in nitrogen cycling. AOA have been studied intensively based on the amoA gene (encoding ammonia monooxygenase subunit A), making it the most sequenced functional marker gene. Here, based on extensive phylogenetic and meta-data analyses of 33,378 curated archaeal amoA sequences, we define a highly resolved taxonomy and uncover global environmental patterns that challenge many earlier generalisations. Particularly, we show: (i) the global frequency of AOA is extremely uneven, with few clades dominating AOA diversity in most ecosystems; (ii) characterised AOA do not represent most predominant clades in nature, including soils and oceans; (iii) the functional role of the most prevalent environmental AOA clade remains unclear; and (iv) AOA harbour molecular signatures that possibly reflect phenotypic traits. Our work synthesises information from a decade of research and provides the first integrative framework to study AOA in a global context.","container-title":"Nature Communications","DOI":"10.1038/s41467-018-03861-1","ISSN":"2041-1723","issue":"1","journalAbbreviation":"Nat Commun","language":"en","license":"2018 The Author(s)","note":"number: 1\npublisher: Nature Publishing Group","page":"1517","source":"www.nature.com","title":"Unifying the global phylogeny and environmental distribution of ammonia-oxidising archaea based on amoA genes","volume":"9","author":[{"family":"Alves","given":"Ricardo J. Eloy"},{"family":"Minh","given":"Bui Quang"},{"family":"Urich","given":"Tim"},{"family":"Haeseler","given":"Arndt","non-dropping-particle":"von"},{"family":"Schleper","given":"Christa"}],"issued":{"date-parts":[["2018",4,17]]}}},{"id":108,"uris":["http://zotero.org/users/local/JetUa067/items/B7U6QXNT"],"itemData":{"id":108,"type":"article-journal","abstract":"Microbes commonly exist in diverse and complex communities where species interact, and their genomic repertoires evolve over time. Our understanding of species interaction and evolution has increased during the last decades, but most studies of evolutionary dynamics are based on single species in isolation or in experimental systems composed of few interacting species. Here, we use the microbial ecosystem found in groundwater-fed sand filter as a model to avoid this limitation. In these open systems, diverse microbial communities experience relatively stable conditions, and the coupling between chemical and biological processes is generally well defined. Metagenomic analysis of 12 sand filters communities revealed systematic co-occurrence of at least five comammox Nitrospira species, likely promoted by low ammonium concentrations. These Nitrospira species showed intrapopulation sequence diversity, although possible clonal expansion was detected in a few abundant local comammox populations. Nitrospira species showed low homologous recombination and strong purifying selection, the latter process being especially strong in genes essential in energy metabolism. Positive selection was detected for genes related to resistance to foreign DNA and phages. We found that, compared to other habitats, groundwater-fed sand filters impose strong purifying selection and low recombination on comammox Nitrospira populations. These results suggest that evolutionary processes are more affected by habitat type than by species identity. Together, this study improves our understanding of species interaction and evolution in complex microbial communities and sheds light on the environmental dependency of evolutionary processes., IMPORTANCE Microbial species interact with each other and their environment (ecological processes) and undergo changes in their genomic repertoire over time (evolutionary processes). How these two classes of processes interact is largely unknown, especially for complex communities, as most studies of microbial evolu</w:instrText>
      </w:r>
      <w:r w:rsidR="0040508C" w:rsidRPr="00157A05">
        <w:rPr>
          <w:rFonts w:ascii="Arial" w:hAnsi="Arial" w:cs="Arial"/>
          <w:lang w:val="fr-FR"/>
        </w:rPr>
        <w:instrText xml:space="preserve">tionary dynamics consider single species in isolation or a few interacting species in simplified experimental systems. In this study, these limitations are circumvented by examining the microbial communities found in stable and well-described groundwater-fed sand filters. Combining metagenomics and strain-level analyses, we identified the microbial interactions and evolutionary processes affecting comammox Nitrospira, a recently discovered bacterial type capable of performing the whole nitrification process. We found that abundant and co-occurrent Nitrospira populations in groundwater-fed sand filters are characterized by low recombination and strong purifying selection. In addition, by comparing these observations with those obtained from Nitrospira species inhabiting other environments, we revealed that evolutionary processes are more affected by habitat type than by species identity.","container-title":"mSystems","DOI":"10.1128/msystems.01139-21","ISSN":"2379-5077","issue":"1","journalAbbreviation":"mSystems","note":"PMID: 35014874\nPMCID: PMC8751384","page":"e01139-21","source":"PubMed Central","title":"Evolutionary Ecology of Natural Comammox Nitrospira Populations","volume":"7","author":[{"family":"Palomo","given":"Alejandro"},{"family":"Dechesne","given":"Arnaud"},{"family":"Cordero","given":"Otto X."},{"family":"Smets","given":"Barth F."}],"issued":{"date-parts":[["2022"]]}}}],"schema":"https://github.com/citation-style-language/schema/raw/master/csl-citation.json"} </w:instrText>
      </w:r>
      <w:r w:rsidR="0040508C" w:rsidRPr="00157A05">
        <w:rPr>
          <w:rFonts w:ascii="Arial" w:hAnsi="Arial" w:cs="Arial"/>
        </w:rPr>
        <w:fldChar w:fldCharType="separate"/>
      </w:r>
      <w:r w:rsidR="0040508C" w:rsidRPr="00157A05">
        <w:rPr>
          <w:rFonts w:ascii="Arial" w:hAnsi="Arial" w:cs="Arial"/>
          <w:lang w:val="fr-FR"/>
        </w:rPr>
        <w:t>(Aigle et al., 2019; Alves et al., 2018; Palomo et al., 2022)</w:t>
      </w:r>
      <w:r w:rsidR="0040508C" w:rsidRPr="00157A05">
        <w:rPr>
          <w:rFonts w:ascii="Arial" w:hAnsi="Arial" w:cs="Arial"/>
        </w:rPr>
        <w:fldChar w:fldCharType="end"/>
      </w:r>
      <w:r w:rsidR="00AA6246" w:rsidRPr="00157A05">
        <w:rPr>
          <w:rFonts w:ascii="Arial" w:hAnsi="Arial" w:cs="Arial"/>
          <w:lang w:val="fr-FR"/>
        </w:rPr>
        <w:t xml:space="preserve">, </w:t>
      </w:r>
      <w:r w:rsidR="00AA6246" w:rsidRPr="00157A05">
        <w:rPr>
          <w:rFonts w:ascii="Arial" w:hAnsi="Arial" w:cs="Arial"/>
          <w:highlight w:val="yellow"/>
          <w:lang w:val="fr-FR"/>
        </w:rPr>
        <w:t>Lee et al.</w:t>
      </w:r>
      <w:r w:rsidR="00CE6758" w:rsidRPr="00157A05">
        <w:rPr>
          <w:rFonts w:ascii="Arial" w:hAnsi="Arial" w:cs="Arial"/>
          <w:lang w:val="fr-FR"/>
        </w:rPr>
        <w:t xml:space="preserve"> </w:t>
      </w:r>
    </w:p>
    <w:p w14:paraId="49EA4A5D" w14:textId="77777777" w:rsidR="004708B0" w:rsidRPr="00157A05" w:rsidRDefault="004708B0" w:rsidP="00157A05">
      <w:pPr>
        <w:spacing w:after="0" w:line="480" w:lineRule="auto"/>
        <w:jc w:val="both"/>
        <w:rPr>
          <w:rFonts w:ascii="Arial" w:hAnsi="Arial" w:cs="Arial"/>
          <w:lang w:val="fr-FR"/>
        </w:rPr>
      </w:pPr>
    </w:p>
    <w:p w14:paraId="3C33A209" w14:textId="77777777" w:rsidR="008D274B" w:rsidRPr="00157A05" w:rsidRDefault="008D274B" w:rsidP="00157A05">
      <w:pPr>
        <w:spacing w:after="0" w:line="480" w:lineRule="auto"/>
        <w:jc w:val="both"/>
        <w:rPr>
          <w:rFonts w:ascii="Arial" w:hAnsi="Arial" w:cs="Arial"/>
        </w:rPr>
      </w:pPr>
      <w:r w:rsidRPr="00157A05">
        <w:rPr>
          <w:rFonts w:ascii="Arial" w:hAnsi="Arial" w:cs="Arial"/>
          <w:b/>
          <w:bCs/>
        </w:rPr>
        <w:t>Quantification</w:t>
      </w:r>
      <w:r w:rsidRPr="00157A05">
        <w:rPr>
          <w:rFonts w:ascii="Arial" w:hAnsi="Arial" w:cs="Arial"/>
          <w:b/>
          <w:bCs/>
          <w:i/>
          <w:iCs/>
        </w:rPr>
        <w:t xml:space="preserve"> </w:t>
      </w:r>
      <w:r w:rsidRPr="00157A05">
        <w:rPr>
          <w:rFonts w:ascii="Arial" w:hAnsi="Arial" w:cs="Arial"/>
          <w:b/>
          <w:bCs/>
        </w:rPr>
        <w:t>of total microbial and ammonia-oxidizing communities</w:t>
      </w:r>
    </w:p>
    <w:p w14:paraId="6D39BAB7" w14:textId="76155173" w:rsidR="00157A05" w:rsidRDefault="009D17A0" w:rsidP="00157A05">
      <w:pPr>
        <w:spacing w:after="0" w:line="480" w:lineRule="auto"/>
        <w:jc w:val="both"/>
        <w:rPr>
          <w:rFonts w:ascii="Arial" w:hAnsi="Arial" w:cs="Arial"/>
        </w:rPr>
      </w:pPr>
      <w:r w:rsidRPr="00157A05">
        <w:rPr>
          <w:rFonts w:ascii="Arial" w:hAnsi="Arial" w:cs="Arial"/>
        </w:rPr>
        <w:t>Real-time quantitative PCR (qPCR)</w:t>
      </w:r>
      <w:r w:rsidR="000500CB" w:rsidRPr="00157A05">
        <w:rPr>
          <w:rFonts w:ascii="Arial" w:hAnsi="Arial" w:cs="Arial"/>
        </w:rPr>
        <w:t xml:space="preserve"> assays</w:t>
      </w:r>
      <w:r w:rsidRPr="00157A05">
        <w:rPr>
          <w:rFonts w:ascii="Arial" w:hAnsi="Arial" w:cs="Arial"/>
        </w:rPr>
        <w:t xml:space="preserve"> </w:t>
      </w:r>
      <w:r w:rsidR="007A2E98" w:rsidRPr="00157A05">
        <w:rPr>
          <w:rFonts w:ascii="Arial" w:hAnsi="Arial" w:cs="Arial"/>
        </w:rPr>
        <w:t xml:space="preserve">of 16S rRNA and </w:t>
      </w:r>
      <w:r w:rsidR="007A2E98" w:rsidRPr="00157A05">
        <w:rPr>
          <w:rFonts w:ascii="Arial" w:hAnsi="Arial" w:cs="Arial"/>
          <w:i/>
          <w:iCs/>
        </w:rPr>
        <w:t xml:space="preserve">amoA </w:t>
      </w:r>
      <w:r w:rsidR="007A2E98" w:rsidRPr="00157A05">
        <w:rPr>
          <w:rFonts w:ascii="Arial" w:hAnsi="Arial" w:cs="Arial"/>
        </w:rPr>
        <w:t xml:space="preserve">genes </w:t>
      </w:r>
      <w:r w:rsidR="000500CB" w:rsidRPr="00157A05">
        <w:rPr>
          <w:rFonts w:ascii="Arial" w:hAnsi="Arial" w:cs="Arial"/>
        </w:rPr>
        <w:t>were</w:t>
      </w:r>
      <w:r w:rsidRPr="00157A05">
        <w:rPr>
          <w:rFonts w:ascii="Arial" w:hAnsi="Arial" w:cs="Arial"/>
        </w:rPr>
        <w:t xml:space="preserve"> performed to </w:t>
      </w:r>
      <w:r w:rsidR="000500CB" w:rsidRPr="00157A05">
        <w:rPr>
          <w:rFonts w:ascii="Arial" w:hAnsi="Arial" w:cs="Arial"/>
        </w:rPr>
        <w:t xml:space="preserve">quantify the </w:t>
      </w:r>
      <w:r w:rsidR="002B1C53" w:rsidRPr="00157A05">
        <w:rPr>
          <w:rFonts w:ascii="Arial" w:hAnsi="Arial" w:cs="Arial"/>
        </w:rPr>
        <w:t>abundance</w:t>
      </w:r>
      <w:r w:rsidR="00614C7F" w:rsidRPr="00157A05">
        <w:rPr>
          <w:rFonts w:ascii="Arial" w:hAnsi="Arial" w:cs="Arial"/>
        </w:rPr>
        <w:t>s</w:t>
      </w:r>
      <w:r w:rsidR="002B1C53" w:rsidRPr="00157A05">
        <w:rPr>
          <w:rFonts w:ascii="Arial" w:hAnsi="Arial" w:cs="Arial"/>
        </w:rPr>
        <w:t xml:space="preserve"> of total bacterial</w:t>
      </w:r>
      <w:r w:rsidR="00614C7F" w:rsidRPr="00157A05">
        <w:rPr>
          <w:rFonts w:ascii="Arial" w:hAnsi="Arial" w:cs="Arial"/>
        </w:rPr>
        <w:t xml:space="preserve"> and ammonia-oxidizing communities</w:t>
      </w:r>
      <w:r w:rsidR="007A2E98" w:rsidRPr="00157A05">
        <w:rPr>
          <w:rFonts w:ascii="Arial" w:hAnsi="Arial" w:cs="Arial"/>
        </w:rPr>
        <w:t>, respectively</w:t>
      </w:r>
      <w:r w:rsidR="00B45D0D" w:rsidRPr="00157A05">
        <w:rPr>
          <w:rFonts w:ascii="Arial" w:hAnsi="Arial" w:cs="Arial"/>
        </w:rPr>
        <w:t xml:space="preserve">. </w:t>
      </w:r>
      <w:r w:rsidR="00B51A57" w:rsidRPr="00157A05">
        <w:rPr>
          <w:rFonts w:ascii="Arial" w:hAnsi="Arial" w:cs="Arial"/>
        </w:rPr>
        <w:t>Total bacterial communities were quantified</w:t>
      </w:r>
      <w:r w:rsidR="005B765D" w:rsidRPr="00157A05">
        <w:rPr>
          <w:rFonts w:ascii="Arial" w:hAnsi="Arial" w:cs="Arial"/>
        </w:rPr>
        <w:t xml:space="preserve"> using </w:t>
      </w:r>
      <w:r w:rsidR="004C1658" w:rsidRPr="00157A05">
        <w:rPr>
          <w:rFonts w:ascii="Arial" w:hAnsi="Arial" w:cs="Arial"/>
        </w:rPr>
        <w:t xml:space="preserve">341F and 534R primer pair </w:t>
      </w:r>
      <w:r w:rsidR="004C1658" w:rsidRPr="00157A05">
        <w:rPr>
          <w:rFonts w:ascii="Arial" w:hAnsi="Arial" w:cs="Arial"/>
        </w:rPr>
        <w:fldChar w:fldCharType="begin"/>
      </w:r>
      <w:r w:rsidR="004C1658" w:rsidRPr="00157A05">
        <w:rPr>
          <w:rFonts w:ascii="Arial" w:hAnsi="Arial" w:cs="Arial"/>
        </w:rPr>
        <w:instrText xml:space="preserve"> ADDIN ZOTERO_ITEM CSL_CITATION {"citationID":"Hvv4MGo0","properties":{"formattedCitation":"(Muyzer et al., 1993)","plainCitation":"(Muyzer et al., 1993)","noteIndex":0},"citationItems":[{"id":118,"uris":["http://zotero.org/users/local/JetUa067/items/KAVMDA8G"],"itemData":{"id":118,"type":"article-journal","abstract":"We describe a new molecular approach to analyzing the genetic diversity of complex microbial populations. This technique is based on the separation of polymerase chain reaction-amplified fragments of genes coding for 16S rRNA, all the same length, by denaturing gradient gel electrophoresis (DGGE). DGGE analysis of different microbial communities demonstrated the presence of up to 10 distinguishable bands in the separation pattern, which were most likely derived from as many different species constituting these populations, and thereby generated a DGGE profile of the populations. We showed that it is possible to identify constituents which represent only 1% of the total population. With an oligonucleotide probe specific for the V3 region of 16S rRNA of sulfate-reducing bacteria, particular DNA fragments from some of the microbial populations could be identified by hybridization analysis. Analysis of the genomic DNA from a bacterial biofilm grown under aerobic conditions suggests that sulfate-reducing bacteria, despite their anaerobicity, were present in this environment. The results we obtained demonstrate that this technique will contribute to our understanding of the genetic diversity of uncharacterized microbial populations.","container-title":"Applied and Environmental Microbiology","ISSN":"0099-2240","issue":"3","journalAbbreviation":"Appl Environ Microbiol","note":"PMID: 7683183\nPMCID: PMC202176","page":"695-700","source":"PubMed Central","title":"Profiling of complex microbial populations by denaturing gradient gel electrophoresis analysis of polymerase chain reaction-amplified genes coding for 16S rRNA.","volume":"59","author":[{"family":"Muyzer","given":"G"},{"family":"Waal","given":"E C","non-dropping-particle":"de"},{"family":"Uitterlinden","given":"A G"}],"issued":{"date-parts":[["1993",3]]}}}],"schema":"https://github.com/citation-style-language/schema/raw/master/csl-citation.json"} </w:instrText>
      </w:r>
      <w:r w:rsidR="004C1658" w:rsidRPr="00157A05">
        <w:rPr>
          <w:rFonts w:ascii="Arial" w:hAnsi="Arial" w:cs="Arial"/>
        </w:rPr>
        <w:fldChar w:fldCharType="separate"/>
      </w:r>
      <w:r w:rsidR="004C1658" w:rsidRPr="00157A05">
        <w:rPr>
          <w:rFonts w:ascii="Arial" w:hAnsi="Arial" w:cs="Arial"/>
        </w:rPr>
        <w:t>(Muyzer et al., 1993)</w:t>
      </w:r>
      <w:r w:rsidR="004C1658" w:rsidRPr="00157A05">
        <w:rPr>
          <w:rFonts w:ascii="Arial" w:hAnsi="Arial" w:cs="Arial"/>
        </w:rPr>
        <w:fldChar w:fldCharType="end"/>
      </w:r>
      <w:r w:rsidR="004C1658" w:rsidRPr="00157A05">
        <w:rPr>
          <w:rFonts w:ascii="Arial" w:hAnsi="Arial" w:cs="Arial"/>
        </w:rPr>
        <w:t>, which amplifies the V3 region of the 16S rRNA gene</w:t>
      </w:r>
      <w:r w:rsidR="004F750D" w:rsidRPr="00157A05">
        <w:rPr>
          <w:rFonts w:ascii="Arial" w:hAnsi="Arial" w:cs="Arial"/>
        </w:rPr>
        <w:t xml:space="preserve">, according to the previous studies </w:t>
      </w:r>
      <w:r w:rsidR="004F750D" w:rsidRPr="00157A05">
        <w:rPr>
          <w:rFonts w:ascii="Arial" w:hAnsi="Arial" w:cs="Arial"/>
        </w:rPr>
        <w:fldChar w:fldCharType="begin"/>
      </w:r>
      <w:r w:rsidR="004F750D" w:rsidRPr="00157A05">
        <w:rPr>
          <w:rFonts w:ascii="Arial" w:hAnsi="Arial" w:cs="Arial"/>
        </w:rPr>
        <w:instrText xml:space="preserve"> ADDIN ZOTERO_ITEM CSL_CITATION {"citationID":"aCzHfw1A","properties":{"formattedCitation":"(L\\uc0\\u243{}pez-Guti\\uc0\\u233{}rrez et al., 2004; Ochsenreiter et al., 2003)","plainCitation":"(López-Gutiérrez et al., 2004; Ochsenreiter et al., 2003)","noteIndex":0},"citationItems":[{"id":130,"uris":["http://zotero.org/users/local/JetUa067/items/SN8UBN82"],"itemData":{"id":130,"type":"article-journal","abstract":"Nitrate reduction is performed by phylogenetically diverse bacteria. Analysis of narG (alpha subunit of the membrane bound nitrate reductase) trees constructed using environmental sequences revealed a new cluster that is not related to narG gene from known nitrate-reducing bacteria. In this study, primers targeting this as yet uncultivated nitrate-reducing group were designed and used to develop a real-time SYBR® Green PCR assay. The assay was tested with clones from distinct nitrate-reducing groups and applied to various environmental samples. narG copy number was high ranging between 5.08×108 and 1.12×1011 copies per gram of dry weight of environmental sample. Environmental real-time PCR products were cloned and sequenced. Data was used to generate a phylogenetic tree showing that all environmental products belonged to the target group. Moreover, 16S rDNA copy number was quantified in the different environments by real-time PCR using universal primers for Eubacteria. 16S rDNA copy number was similar or slightly higher than that of narG, between 7.12×109 and 1.14×1011 copies per gram of dry weight of environmental sample. Therefore, the yet uncultivated nitrate-reducing group targeted in this study seems to be numerically important in the environment, as revealed by narG high absolute and relative densities across various environments. Further analysis of the density of the nitrate-reducing community as a whole by real-time PCR may provide insights into the correlation between microbial density, diversity and activity.","container-title":"Journal of Microbiological Methods","DOI":"10.1016/j.mimet.2004.02.009","ISSN":"0167-7012","issue":"3","journalAbbreviation":"Journal of Microbiological Methods","page":"399-407","source":"ScienceDirect","title":"Quantification of a novel group of nitrate-reducing bacteria in the environment by real-time PCR","volume":"57","author":[{"family":"López-Gutiérrez","given":"Juan C"},{"family":"Henry","given":"Sonia"},{"family":"Hallet","given":"Stéphanie"},{"family":"Martin-Laurent","given":"Fabrice"},{"family":"Catroux","given":"Gérard"},{"family":"Philippot","given":"Laurent"}],"issued":{"date-parts":[["2004",6,1]]}}},{"id":121,"uris":["http://zotero.org/users/local/JetUa067/items/99GA2EN4"],"itemData":{"id":121,"type":"article-journal","abstract":"Novel phylogenetic lineages of as yet uncultivated crenarchaeota have been frequently detected in low to moderate-temperature, marine and terrestrial environments. In order to gain a more comprehensive view on the distribution and diversity of Crenarchaeota in moderate habitats, we have studied 18 different terrestrial and freshwater samples by 16S rDNA-based phylogenetic surveys. In seven different soil samples of diverse geographic areas in Europe (forest, grassland, ruderal) and Asia (permafrost, ruderal) as well as in two microbial mats, we have consistently found one particular lineage of crenarchaeota. The diversity of Crenarchaeota in freshwater sediments was considerably higher with respresentative 16S rDNA sequences distributed over four different groups within the moderate crenarchaeota. Systematic analysis of a 16S rDNA universal library from a sandy ecosystem containing 800 clones exclusively revealed the presence of the soil-specific crenarchaeotal cluster. With primers specific for non-thermophilic crenarchaeota we established a rapid method to quantify archaeal 16S rDNA in real time PCR. The relative abundance of crenarchaeotal rDNA was 0.5–3% in the bulk soil sample and only 0.16% in the rhizosphere of the sandy ecosystem. A nearby agricultural setting yielded a relative abundance of 0.17% crenarchaeotal rDNA. In total our data suggest that soil crenarchaeota represent a stable and specific component of the microbiota in terrestrial habitats.","container-title":"Environmental Microbiology","DOI":"10.1046/j.1462-2920.2003.00476.x","ISSN":"1462-2920","issue":"9","language":"en","note":"_eprint: https://onlinelibrary.wiley.com/doi/pdf/10.1046/j.1462-2920.2003.00476.x","page":"787-797","source":"Wiley Online Library","title":"Diversity and abundance of Crenarchaeota in terrestrial habitats studied by 16S RNA surveys and real time PCR","volume":"5","author":[{"family":"Ochsenreiter","given":"Torsten"},{"family":"Selezi","given":"Drazenka"},{"family":"Quaiser","given":"Achim"},{"family":"Bonch-Osmolovskaya","given":"Liza"},{"family":"Schleper","given":"Christa"}],"issued":{"date-parts":[["2003"]]}}}],"schema":"https://github.com/citation-style-language/schema/raw/master/csl-citation.json"} </w:instrText>
      </w:r>
      <w:r w:rsidR="004F750D" w:rsidRPr="00157A05">
        <w:rPr>
          <w:rFonts w:ascii="Arial" w:hAnsi="Arial" w:cs="Arial"/>
        </w:rPr>
        <w:fldChar w:fldCharType="separate"/>
      </w:r>
      <w:r w:rsidR="004F750D" w:rsidRPr="00157A05">
        <w:rPr>
          <w:rFonts w:ascii="Arial" w:hAnsi="Arial" w:cs="Arial"/>
        </w:rPr>
        <w:t xml:space="preserve">(López-Gutiérrez et al., 2004; </w:t>
      </w:r>
      <w:del w:id="11" w:author="Laurent Philippot" w:date="2024-03-06T09:36:00Z">
        <w:r w:rsidR="004F750D" w:rsidRPr="00157A05" w:rsidDel="00A51273">
          <w:rPr>
            <w:rFonts w:ascii="Arial" w:hAnsi="Arial" w:cs="Arial"/>
          </w:rPr>
          <w:delText>Ochsenreiter et al., 2003)</w:delText>
        </w:r>
      </w:del>
      <w:r w:rsidR="004F750D" w:rsidRPr="00157A05">
        <w:rPr>
          <w:rFonts w:ascii="Arial" w:hAnsi="Arial" w:cs="Arial"/>
        </w:rPr>
        <w:fldChar w:fldCharType="end"/>
      </w:r>
      <w:r w:rsidR="004C1658" w:rsidRPr="00157A05">
        <w:rPr>
          <w:rFonts w:ascii="Arial" w:hAnsi="Arial" w:cs="Arial"/>
        </w:rPr>
        <w:t xml:space="preserve">. </w:t>
      </w:r>
      <w:r w:rsidR="006E7A72" w:rsidRPr="00157A05">
        <w:rPr>
          <w:rFonts w:ascii="Arial" w:hAnsi="Arial" w:cs="Arial"/>
        </w:rPr>
        <w:t xml:space="preserve">Ammonia-oxidizing bacterial and archaeal abundances were determined </w:t>
      </w:r>
      <w:r w:rsidRPr="00157A05">
        <w:rPr>
          <w:rFonts w:ascii="Arial" w:hAnsi="Arial" w:cs="Arial"/>
        </w:rPr>
        <w:t>using</w:t>
      </w:r>
      <w:r w:rsidR="00CF0D28" w:rsidRPr="00157A05">
        <w:rPr>
          <w:rFonts w:ascii="Arial" w:hAnsi="Arial" w:cs="Arial"/>
        </w:rPr>
        <w:t xml:space="preserve"> </w:t>
      </w:r>
      <w:r w:rsidR="00F61C03" w:rsidRPr="00157A05">
        <w:rPr>
          <w:rFonts w:ascii="Arial" w:hAnsi="Arial" w:cs="Arial"/>
        </w:rPr>
        <w:t xml:space="preserve">the </w:t>
      </w:r>
      <w:r w:rsidR="00CF0D28" w:rsidRPr="00157A05">
        <w:rPr>
          <w:rFonts w:ascii="Arial" w:hAnsi="Arial" w:cs="Arial"/>
          <w:i/>
          <w:iCs/>
        </w:rPr>
        <w:t>amoA</w:t>
      </w:r>
      <w:r w:rsidR="00CF0D28" w:rsidRPr="00157A05">
        <w:rPr>
          <w:rFonts w:ascii="Arial" w:hAnsi="Arial" w:cs="Arial"/>
        </w:rPr>
        <w:t xml:space="preserve"> gene-targeted primer</w:t>
      </w:r>
      <w:r w:rsidR="00F61C03" w:rsidRPr="00157A05">
        <w:rPr>
          <w:rFonts w:ascii="Arial" w:hAnsi="Arial" w:cs="Arial"/>
        </w:rPr>
        <w:t xml:space="preserve">s </w:t>
      </w:r>
      <w:r w:rsidR="00CF0D28" w:rsidRPr="00157A05">
        <w:rPr>
          <w:rFonts w:ascii="Arial" w:hAnsi="Arial" w:cs="Arial"/>
        </w:rPr>
        <w:t>as described previously</w:t>
      </w:r>
      <w:r w:rsidR="00C95801" w:rsidRPr="00157A05">
        <w:rPr>
          <w:rFonts w:ascii="Arial" w:hAnsi="Arial" w:cs="Arial"/>
          <w:color w:val="000000" w:themeColor="text1"/>
        </w:rPr>
        <w:t xml:space="preserve"> </w:t>
      </w:r>
      <w:r w:rsidR="00C95801" w:rsidRPr="00157A05">
        <w:rPr>
          <w:rFonts w:ascii="Arial" w:hAnsi="Arial" w:cs="Arial"/>
          <w:color w:val="000000" w:themeColor="text1"/>
        </w:rPr>
        <w:fldChar w:fldCharType="begin"/>
      </w:r>
      <w:r w:rsidR="00B014C7" w:rsidRPr="00157A05">
        <w:rPr>
          <w:rFonts w:ascii="Arial" w:hAnsi="Arial" w:cs="Arial"/>
          <w:color w:val="000000" w:themeColor="text1"/>
        </w:rPr>
        <w:instrText xml:space="preserve"> ADDIN ZOTERO_ITEM CSL_CITATION {"citationID":"PZEc2uPt","properties":{"formattedCitation":"(Bru et al., 2011; Leininger et al., 2006; Tourna et al., 2008)","plainCitation":"(Bru et al., 2011; Leininger et al., 2006; Tourna et al., 2008)","noteIndex":0},"citationItems":[{"id":115,"uris":["http://zotero.org/users/local/JetUa067/items/S8EQZUUL"],"itemData":{"id":115,"type":"article-journal","abstract":"Little information is available regarding the landscape-scale distribution of microbial communities and its environmental determinants. However, a landscape perspective is needed to understand the relative importance of local and regional factors and land management for the microbial communities and the ecosystem services they provide. In the most comprehensive analysis of spatial patterns of microbial communities to date, we investigated the distribution of functional microbial communities involved in N-cycling and of the total bacterial and crenarchaeal communities over 107 sites in Burgundy, a 31,500 km(2) region of France, using a 16 × 16 km(2) sampling grid. At each sampling site, the abundance of total bacteria, crenarchaea, nitrate reducers, denitrifiers- and ammonia oxidizers were estimated by quantitative PCR and 42 soil physico-chemical properties were measured. The relative contributions of land use, spatial distance, climatic conditions, time, and soil physico-chemical properties to the spatial distribution of the different communities were analyzed by canonical variation partitioning. Our results indicate that 43-85% of the spatial variation in community abundances could be explained by the measured environmental parameters, with soil chemical properties (mostly pH) being the main driver. We found spatial autocorrelation up to 739 km and used geostatistical modelling to generate predictive maps of the distribution of microbial communities at the landscape scale. The present study highlights the potential of a spatially explicit approach for microbial ecology to identify the overarching factors driving the spatial heterogeneity of microbial communities even at the landscape scale.","container-title":"The ISME journal","DOI":"10.1038/ismej.2010.130","ISSN":"1751-7370","issue":"3","journalAbbreviation":"ISME J","language":"eng","note":"PMID: 20703315\nPMCID: PMC3105713","page":"532-542","source":"PubMed","title":"Determinants of the distribution of nitrogen-cycling microbial communities at the landscape scale","volume":"5","author":[{"family":"Bru","given":"D."},{"family":"Ramette","given":"A."},{"family":"Saby","given":"N. P. A."},{"family":"Dequiedt","given":"S."},{"family":"Ranjard","given":"L."},{"family":"Jolivet","given":"C."},{"family":"Arrouays","given":"D."},{"family":"Philippot","given":"L."}],"issued":{"date-parts":[["2011",3]]}}},{"id":124,"uris":["http://zotero.org/users/local/JetUa067/items/3LIUHECU"],"itemData":{"id":124,"type":"article-journal","abstract":"Ammonia oxidation is the first step in nitrification, a key process in the global nitrogen cycle that results in the formation of nitrate through microbial activity. The increase in nitrate availability in soils is important for plant nutrition, but it also has considerable impact on groundwater pollution owing to leaching. Here we show that archaeal ammonia oxidizers are more abundant in soils than their well-known bacterial counterparts. We investigated the abundance of the gene encoding a subunit of the key enzyme ammonia monooxygenase (amoA) in 12 pristine and agricultural soils of three climatic zones. amoA gene copies of Crenarchaeota (Archaea) were up to 3,000-fold more abundant than bacterial amoA genes. High amounts of crenarchaeota-specific lipids, including crenarchaeol, correlated with the abundance of archaeal amoA gene copies. Furthermore, reverse transcription quantitative PCR studies and complementary DNA analysis using novel cloning-independent pyrosequencing technology demonstrated the activity of the archaea in situ and supported the numerical dominance of archaeal over bacterial ammonia oxidizers. Our results indicate that crenarchaeota may be the most abundant ammonia-oxidizing organisms in soil ecosystems on Earth.","container-title":"Nature","DOI":"10.1038/nature04983","ISSN":"1476-4687","issue":"7104","journalAbbreviation":"Nature","language":"eng","note":"PMID: 16915287","page":"806-809","source":"PubMed","title":"Archaea predominate among ammonia-oxidizing prokaryotes in soils","volume":"442","author":[{"family":"Leininger","given":"S."},{"family":"Urich","given":"T."},{"family":"Schloter","given":"M."},{"family":"Schwark","given":"L."},{"family":"Qi","given":"J."},{"family":"Nicol","given":"G. W."},{"family":"Prosser","given":"J. I."},{"family":"Schuster","given":"S. C."},{"family":"Schleper","given":"C."}],"issued":{"date-parts":[["2006",8,17]]}}},{"id":88,"uris":["http://zotero.org/users/local/JetUa067/items/HYJWVY76"],"itemData":{"id":88,"type":"article-journal","abstract":"Ammonia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C95801" w:rsidRPr="00157A05">
        <w:rPr>
          <w:rFonts w:ascii="Arial" w:hAnsi="Arial" w:cs="Arial"/>
          <w:color w:val="000000" w:themeColor="text1"/>
        </w:rPr>
        <w:fldChar w:fldCharType="separate"/>
      </w:r>
      <w:r w:rsidR="00B014C7" w:rsidRPr="00157A05">
        <w:rPr>
          <w:rFonts w:ascii="Arial" w:hAnsi="Arial" w:cs="Arial"/>
        </w:rPr>
        <w:t>(Bru et al., 2011; Leininger et al., 2006;</w:t>
      </w:r>
      <w:del w:id="12" w:author="Laurent Philippot" w:date="2024-03-06T09:37:00Z">
        <w:r w:rsidR="00B014C7" w:rsidRPr="00157A05" w:rsidDel="00A51273">
          <w:rPr>
            <w:rFonts w:ascii="Arial" w:hAnsi="Arial" w:cs="Arial"/>
          </w:rPr>
          <w:delText xml:space="preserve"> Tourna et al., 2008</w:delText>
        </w:r>
      </w:del>
      <w:r w:rsidR="00B014C7" w:rsidRPr="00157A05">
        <w:rPr>
          <w:rFonts w:ascii="Arial" w:hAnsi="Arial" w:cs="Arial"/>
        </w:rPr>
        <w:t>)</w:t>
      </w:r>
      <w:r w:rsidR="00C95801" w:rsidRPr="00157A05">
        <w:rPr>
          <w:rFonts w:ascii="Arial" w:hAnsi="Arial" w:cs="Arial"/>
          <w:color w:val="000000" w:themeColor="text1"/>
        </w:rPr>
        <w:fldChar w:fldCharType="end"/>
      </w:r>
      <w:r w:rsidR="00C95801" w:rsidRPr="00157A05">
        <w:rPr>
          <w:rFonts w:ascii="Arial" w:hAnsi="Arial" w:cs="Arial"/>
          <w:color w:val="000000" w:themeColor="text1"/>
        </w:rPr>
        <w:t>.</w:t>
      </w:r>
      <w:r w:rsidR="00B00A14" w:rsidRPr="00157A05">
        <w:rPr>
          <w:rFonts w:ascii="Arial" w:hAnsi="Arial" w:cs="Arial"/>
        </w:rPr>
        <w:t xml:space="preserve"> </w:t>
      </w:r>
      <w:r w:rsidR="00CD380D" w:rsidRPr="00157A05">
        <w:rPr>
          <w:rFonts w:ascii="Arial" w:hAnsi="Arial" w:cs="Arial"/>
        </w:rPr>
        <w:t>T</w:t>
      </w:r>
      <w:r w:rsidR="00CF0D28" w:rsidRPr="00157A05">
        <w:rPr>
          <w:rFonts w:ascii="Arial" w:hAnsi="Arial" w:cs="Arial"/>
        </w:rPr>
        <w:t>he abundances of c</w:t>
      </w:r>
      <w:r w:rsidR="00F527A8" w:rsidRPr="00157A05">
        <w:rPr>
          <w:rFonts w:ascii="Arial" w:hAnsi="Arial" w:cs="Arial"/>
          <w:color w:val="000000" w:themeColor="text1"/>
        </w:rPr>
        <w:t>omammox</w:t>
      </w:r>
      <w:r w:rsidR="00F61C03" w:rsidRPr="00157A05">
        <w:rPr>
          <w:rFonts w:ascii="Arial" w:hAnsi="Arial" w:cs="Arial"/>
          <w:color w:val="000000" w:themeColor="text1"/>
        </w:rPr>
        <w:t xml:space="preserve"> </w:t>
      </w:r>
      <w:r w:rsidR="00CF0D28" w:rsidRPr="00157A05">
        <w:rPr>
          <w:rFonts w:ascii="Arial" w:hAnsi="Arial" w:cs="Arial"/>
          <w:i/>
          <w:iCs/>
          <w:color w:val="000000" w:themeColor="text1"/>
        </w:rPr>
        <w:t>amoA</w:t>
      </w:r>
      <w:r w:rsidR="00CF0D28" w:rsidRPr="00157A05">
        <w:rPr>
          <w:rFonts w:ascii="Arial" w:hAnsi="Arial" w:cs="Arial"/>
          <w:color w:val="000000" w:themeColor="text1"/>
        </w:rPr>
        <w:t xml:space="preserve"> genes</w:t>
      </w:r>
      <w:r w:rsidR="00F527A8" w:rsidRPr="00157A05">
        <w:rPr>
          <w:rFonts w:ascii="Arial" w:hAnsi="Arial" w:cs="Arial"/>
          <w:color w:val="000000" w:themeColor="text1"/>
        </w:rPr>
        <w:t xml:space="preserve"> were </w:t>
      </w:r>
      <w:r w:rsidR="00CF0D28" w:rsidRPr="00157A05">
        <w:rPr>
          <w:rFonts w:ascii="Arial" w:hAnsi="Arial" w:cs="Arial"/>
          <w:color w:val="000000" w:themeColor="text1"/>
        </w:rPr>
        <w:t>assessed</w:t>
      </w:r>
      <w:r w:rsidR="00F527A8" w:rsidRPr="00157A05">
        <w:rPr>
          <w:rFonts w:ascii="Arial" w:hAnsi="Arial" w:cs="Arial"/>
          <w:color w:val="000000" w:themeColor="text1"/>
        </w:rPr>
        <w:t xml:space="preserve"> </w:t>
      </w:r>
      <w:r w:rsidR="00F61C03" w:rsidRPr="00157A05">
        <w:rPr>
          <w:rFonts w:ascii="Arial" w:hAnsi="Arial" w:cs="Arial"/>
          <w:color w:val="000000" w:themeColor="text1"/>
        </w:rPr>
        <w:t>using</w:t>
      </w:r>
      <w:r w:rsidR="00F527A8" w:rsidRPr="00157A05">
        <w:rPr>
          <w:rFonts w:ascii="Arial" w:hAnsi="Arial" w:cs="Arial"/>
          <w:color w:val="000000" w:themeColor="text1"/>
        </w:rPr>
        <w:t xml:space="preserve"> </w:t>
      </w:r>
      <w:r w:rsidR="00F61C03" w:rsidRPr="00157A05">
        <w:rPr>
          <w:rFonts w:ascii="Arial" w:hAnsi="Arial" w:cs="Arial"/>
          <w:color w:val="000000" w:themeColor="text1"/>
        </w:rPr>
        <w:t>two</w:t>
      </w:r>
      <w:r w:rsidR="00F527A8" w:rsidRPr="00157A05">
        <w:rPr>
          <w:rFonts w:ascii="Arial" w:hAnsi="Arial" w:cs="Arial"/>
          <w:color w:val="000000" w:themeColor="text1"/>
        </w:rPr>
        <w:t xml:space="preserve"> primer </w:t>
      </w:r>
      <w:r w:rsidR="006E7A72" w:rsidRPr="00157A05">
        <w:rPr>
          <w:rFonts w:ascii="Arial" w:hAnsi="Arial" w:cs="Arial"/>
          <w:color w:val="000000" w:themeColor="text1"/>
        </w:rPr>
        <w:t>sets</w:t>
      </w:r>
      <w:r w:rsidR="00F527A8" w:rsidRPr="00157A05">
        <w:rPr>
          <w:rFonts w:ascii="Arial" w:hAnsi="Arial" w:cs="Arial"/>
          <w:color w:val="000000" w:themeColor="text1"/>
        </w:rPr>
        <w:t xml:space="preserve"> targeting</w:t>
      </w:r>
      <w:r w:rsidR="003F5D05" w:rsidRPr="00157A05">
        <w:rPr>
          <w:rFonts w:ascii="Arial" w:hAnsi="Arial" w:cs="Arial"/>
          <w:color w:val="000000" w:themeColor="text1"/>
        </w:rPr>
        <w:t xml:space="preserve"> </w:t>
      </w:r>
      <w:r w:rsidR="00F527A8" w:rsidRPr="00157A05">
        <w:rPr>
          <w:rFonts w:ascii="Arial" w:hAnsi="Arial" w:cs="Arial"/>
          <w:color w:val="000000" w:themeColor="text1"/>
        </w:rPr>
        <w:t>comammox</w:t>
      </w:r>
      <w:r w:rsidR="00F61C03" w:rsidRPr="00157A05">
        <w:rPr>
          <w:rFonts w:ascii="Arial" w:hAnsi="Arial" w:cs="Arial"/>
          <w:color w:val="000000" w:themeColor="text1"/>
        </w:rPr>
        <w:t xml:space="preserve"> </w:t>
      </w:r>
      <w:r w:rsidR="00F61C03" w:rsidRPr="00157A05">
        <w:rPr>
          <w:rFonts w:ascii="Arial" w:hAnsi="Arial" w:cs="Arial"/>
          <w:i/>
          <w:iCs/>
          <w:color w:val="000000" w:themeColor="text1"/>
        </w:rPr>
        <w:t>Nitrospira</w:t>
      </w:r>
      <w:r w:rsidR="00F61C03" w:rsidRPr="00157A05">
        <w:rPr>
          <w:rFonts w:ascii="Arial" w:hAnsi="Arial" w:cs="Arial"/>
          <w:color w:val="000000" w:themeColor="text1"/>
        </w:rPr>
        <w:t xml:space="preserve"> clade A</w:t>
      </w:r>
      <w:r w:rsidR="00772D68" w:rsidRPr="00157A05">
        <w:rPr>
          <w:rFonts w:ascii="Arial" w:hAnsi="Arial" w:cs="Arial"/>
          <w:color w:val="000000" w:themeColor="text1"/>
        </w:rPr>
        <w:t xml:space="preserve"> (comaA-244F and comaA-659R)</w:t>
      </w:r>
      <w:r w:rsidR="00F61C03" w:rsidRPr="00157A05">
        <w:rPr>
          <w:rFonts w:ascii="Arial" w:hAnsi="Arial" w:cs="Arial"/>
          <w:color w:val="000000" w:themeColor="text1"/>
        </w:rPr>
        <w:t xml:space="preserve"> and B</w:t>
      </w:r>
      <w:r w:rsidR="00772D68" w:rsidRPr="00157A05">
        <w:rPr>
          <w:rFonts w:ascii="Arial" w:hAnsi="Arial" w:cs="Arial"/>
          <w:color w:val="000000" w:themeColor="text1"/>
        </w:rPr>
        <w:t xml:space="preserve"> (comaB-244F and comaB-659R)</w:t>
      </w:r>
      <w:r w:rsidR="00833F5C" w:rsidRPr="00157A05">
        <w:rPr>
          <w:rFonts w:ascii="Arial" w:hAnsi="Arial" w:cs="Arial"/>
          <w:color w:val="000000" w:themeColor="text1"/>
        </w:rPr>
        <w:t xml:space="preserve"> </w:t>
      </w:r>
      <w:r w:rsidR="00B00A14" w:rsidRPr="00157A05">
        <w:rPr>
          <w:rFonts w:ascii="Arial" w:hAnsi="Arial" w:cs="Arial"/>
          <w:bCs/>
          <w:color w:val="000000" w:themeColor="text1"/>
        </w:rPr>
        <w:fldChar w:fldCharType="begin"/>
      </w:r>
      <w:r w:rsidR="00B00A14" w:rsidRPr="00157A05">
        <w:rPr>
          <w:rFonts w:ascii="Arial" w:hAnsi="Arial" w:cs="Arial"/>
          <w:bCs/>
          <w:color w:val="000000" w:themeColor="text1"/>
        </w:rPr>
        <w:instrText xml:space="preserve"> ADDIN ZOTERO_ITEM CSL_CITATION {"citationID":"b0B2HYdR","properties":{"formattedCitation":"(Pjevac et al., 2017)","plainCitation":"(Pjevac et al., 2017)","noteIndex":0},"citationItems":[{"id":128,"uris":["http://zotero.org/users/local/JetUa067/items/MD54R4SA"],"itemData":{"id":128,"type":"article-journal","abstract":"Nitrification, the oxidation of ammonia via nitrite to nitrate, has always been considered to be catalyzed by the concerted activity of ammonia- and nitrite-oxidizing microorganisms. Only recently, complete ammonia oxidizers (“comammox”), which oxidize ammonia to nitrate on their own, were identified in the bacterial genus Nitrospira, previously assumed to contain only canonical nitrite oxidizers. Nitrospira are widespread in nature, but for assessments of the distribution and functional importance of comammox Nitrospira in ecosystems, cultivation-independent tools to distinguish comammox from strictly nitrite-oxidizing Nitrospira are required. Here we developed new PCR primer sets that specifically target the amoA genes coding for subunit A of the distinct ammonia monooxygenase of comammox Nitrospira. While existing primers capture only a fraction of the known comammox amoA diversity, the new primer sets cover as much as 95% of the comammox amoA clade A and 92% of the clade B sequences in a reference database containing 326 comammox amoA genes with sequence information at the primer binding sites. Application of the primers to 13 samples from engineered systems (a groundwater well, drinking water treatment and wastewater treatment plants) and other habitats (rice paddy and forest soils, rice rhizosphere, brackish lake sediment and freshwater biofilm) detected comammox Nitrospira in all samples and revealed a considerable diversity of comammox in most habitats. Excellent primer specificity for comammox amoA was achieved by avoiding the use of highly degenerate primer preparations and by using equimolar mixtures of oligonucleotides that match existing comammox amoA genes. Quantitative PCR with these equimolar primer mixtures was highly sensitive and specific, and enabled the efficient quantification of clade A and clade B comammox amoA gene copy numbers in environmental samples. The measured relative abundances of comammox Nitrospira, compared to canonical ammonia oxidizers, were highly variable across environments. The new comammox amoA-targeted primers enable more encompassing future studies of nitrifying microorganisms in diverse habitats. For example, they may be used to monitor the population dynamics of uncultured comammox organisms under changing environmental conditions and in response to altered treatments in engineered and agricultural ecosystems.","container-title":"Frontiers in Microbiology","ISSN":"1664-302X","source":"Frontiers","title":"AmoA-Targeted Polymerase Chain Reaction Primers for the Specific Detection and Quantification of Comammox Nitrospira in the Environment","URL":"https://www.frontiersin.org/articles/10.3389/fmicb.2017.01508","volume":"8","author":[{"family":"Pjevac","given":"Petra"},{"family":"Schauberger","given":"Clemens"},{"family":"Poghosyan","given":"Lianna"},{"family":"Herbold","given":"Craig W."},{"family":"Kessel","given":"Maartje A. H. J.","non-dropping-particle":"van"},{"family":"Daebeler","given":"Anne"},{"family":"Steinberger","given":"Michaela"},{"family":"Jetten","given":"Mike S. M."},{"family":"Lücker","given":"Sebastian"},{"family":"Wagner","given":"Michael"},{"family":"Daims","given":"Holger"}],"accessed":{"date-parts":[["2023",10,11]]},"issued":{"date-parts":[["2017"]]}}}],"schema":"https://github.com/citation-style-language/schema/raw/master/csl-citation.json"} </w:instrText>
      </w:r>
      <w:r w:rsidR="00B00A14" w:rsidRPr="00157A05">
        <w:rPr>
          <w:rFonts w:ascii="Arial" w:hAnsi="Arial" w:cs="Arial"/>
          <w:bCs/>
          <w:color w:val="000000" w:themeColor="text1"/>
        </w:rPr>
        <w:fldChar w:fldCharType="separate"/>
      </w:r>
      <w:r w:rsidR="00B00A14" w:rsidRPr="00157A05">
        <w:rPr>
          <w:rFonts w:ascii="Arial" w:hAnsi="Arial" w:cs="Arial"/>
        </w:rPr>
        <w:t>(Pjevac et al., 2017)</w:t>
      </w:r>
      <w:r w:rsidR="00B00A14" w:rsidRPr="00157A05">
        <w:rPr>
          <w:rFonts w:ascii="Arial" w:hAnsi="Arial" w:cs="Arial"/>
          <w:bCs/>
          <w:color w:val="000000" w:themeColor="text1"/>
        </w:rPr>
        <w:fldChar w:fldCharType="end"/>
      </w:r>
      <w:r w:rsidR="00F61C03" w:rsidRPr="00157A05">
        <w:rPr>
          <w:rFonts w:ascii="Arial" w:hAnsi="Arial" w:cs="Arial"/>
          <w:bCs/>
          <w:color w:val="000000" w:themeColor="text1"/>
        </w:rPr>
        <w:t xml:space="preserve">. </w:t>
      </w:r>
      <w:r w:rsidR="0028276C" w:rsidRPr="00157A05">
        <w:rPr>
          <w:rFonts w:ascii="Arial" w:hAnsi="Arial" w:cs="Arial"/>
          <w:color w:val="000000" w:themeColor="text1"/>
        </w:rPr>
        <w:t xml:space="preserve">Two independent </w:t>
      </w:r>
      <w:r w:rsidR="00F61C03" w:rsidRPr="00157A05">
        <w:rPr>
          <w:rFonts w:ascii="Arial" w:hAnsi="Arial" w:cs="Arial"/>
          <w:color w:val="000000" w:themeColor="text1"/>
        </w:rPr>
        <w:t xml:space="preserve">qPCR </w:t>
      </w:r>
      <w:r w:rsidR="0028276C" w:rsidRPr="00157A05">
        <w:rPr>
          <w:rFonts w:ascii="Arial" w:hAnsi="Arial" w:cs="Arial"/>
          <w:color w:val="000000" w:themeColor="text1"/>
        </w:rPr>
        <w:t xml:space="preserve">runs were performed </w:t>
      </w:r>
      <w:r w:rsidR="00C95801" w:rsidRPr="00157A05">
        <w:rPr>
          <w:rFonts w:ascii="Arial" w:hAnsi="Arial" w:cs="Arial"/>
          <w:color w:val="000000" w:themeColor="text1"/>
        </w:rPr>
        <w:t>for each gene.</w:t>
      </w:r>
      <w:r w:rsidR="00F61C03" w:rsidRPr="00157A05">
        <w:rPr>
          <w:rFonts w:ascii="Arial" w:hAnsi="Arial" w:cs="Arial"/>
          <w:color w:val="000000" w:themeColor="text1"/>
        </w:rPr>
        <w:t xml:space="preserve"> </w:t>
      </w:r>
      <w:r w:rsidR="00D77077" w:rsidRPr="00157A05">
        <w:rPr>
          <w:rFonts w:ascii="Arial" w:hAnsi="Arial" w:cs="Arial"/>
          <w:color w:val="000000" w:themeColor="text1"/>
        </w:rPr>
        <w:t xml:space="preserve">The fluorescent SYBR Green dye-based </w:t>
      </w:r>
      <w:r w:rsidR="00D77077" w:rsidRPr="00157A05">
        <w:rPr>
          <w:rFonts w:ascii="Arial" w:hAnsi="Arial" w:cs="Arial"/>
        </w:rPr>
        <w:t>q</w:t>
      </w:r>
      <w:r w:rsidR="008B5CFA" w:rsidRPr="00157A05">
        <w:rPr>
          <w:rFonts w:ascii="Arial" w:hAnsi="Arial" w:cs="Arial"/>
        </w:rPr>
        <w:t>PCR was performed</w:t>
      </w:r>
      <w:r w:rsidR="006F1D1B" w:rsidRPr="00157A05">
        <w:rPr>
          <w:rFonts w:ascii="Arial" w:hAnsi="Arial" w:cs="Arial"/>
        </w:rPr>
        <w:t xml:space="preserve"> </w:t>
      </w:r>
      <w:r w:rsidR="008B5CFA" w:rsidRPr="00157A05">
        <w:rPr>
          <w:rFonts w:ascii="Arial" w:hAnsi="Arial" w:cs="Arial"/>
        </w:rPr>
        <w:t xml:space="preserve">in a </w:t>
      </w:r>
      <w:r w:rsidR="007447D4" w:rsidRPr="00157A05">
        <w:rPr>
          <w:rFonts w:ascii="Arial" w:hAnsi="Arial" w:cs="Arial"/>
        </w:rPr>
        <w:t xml:space="preserve">15 µL </w:t>
      </w:r>
      <w:r w:rsidR="00E93AA0" w:rsidRPr="00157A05">
        <w:rPr>
          <w:rFonts w:ascii="Arial" w:hAnsi="Arial" w:cs="Arial"/>
        </w:rPr>
        <w:t>reaction mix</w:t>
      </w:r>
      <w:r w:rsidR="008B5CFA" w:rsidRPr="00157A05">
        <w:rPr>
          <w:rFonts w:ascii="Arial" w:hAnsi="Arial" w:cs="Arial"/>
        </w:rPr>
        <w:t xml:space="preserve"> </w:t>
      </w:r>
      <w:r w:rsidR="00A359C1" w:rsidRPr="00157A05">
        <w:rPr>
          <w:rFonts w:ascii="Arial" w:hAnsi="Arial" w:cs="Arial"/>
        </w:rPr>
        <w:t>containing</w:t>
      </w:r>
      <w:r w:rsidR="008B5CFA" w:rsidRPr="00157A05">
        <w:rPr>
          <w:rFonts w:ascii="Arial" w:hAnsi="Arial" w:cs="Arial"/>
        </w:rPr>
        <w:t xml:space="preserve"> </w:t>
      </w:r>
      <w:r w:rsidR="007447D4" w:rsidRPr="00157A05">
        <w:rPr>
          <w:rFonts w:ascii="Arial" w:hAnsi="Arial" w:cs="Arial"/>
        </w:rPr>
        <w:t>the Takyon™ low ROX SYBR 2X MasterMix blue dTTP (Eurogentec</w:t>
      </w:r>
      <w:r w:rsidR="005627B0" w:rsidRPr="00157A05">
        <w:rPr>
          <w:rFonts w:ascii="Arial" w:hAnsi="Arial" w:cs="Arial"/>
        </w:rPr>
        <w:t>, Seraing, Belgium</w:t>
      </w:r>
      <w:r w:rsidR="007447D4" w:rsidRPr="00157A05">
        <w:rPr>
          <w:rFonts w:ascii="Arial" w:hAnsi="Arial" w:cs="Arial"/>
        </w:rPr>
        <w:t>)</w:t>
      </w:r>
      <w:r w:rsidR="008B5CFA" w:rsidRPr="00157A05">
        <w:rPr>
          <w:rFonts w:ascii="Arial" w:hAnsi="Arial" w:cs="Arial"/>
        </w:rPr>
        <w:t xml:space="preserve">, </w:t>
      </w:r>
      <w:r w:rsidR="00A359C1" w:rsidRPr="00157A05">
        <w:rPr>
          <w:rFonts w:ascii="Arial" w:hAnsi="Arial" w:cs="Arial"/>
          <w:color w:val="000000" w:themeColor="text1"/>
        </w:rPr>
        <w:t xml:space="preserve">250 ng T4gp32, </w:t>
      </w:r>
      <w:r w:rsidR="007447D4" w:rsidRPr="00157A05">
        <w:rPr>
          <w:rFonts w:ascii="Arial" w:hAnsi="Arial" w:cs="Arial"/>
          <w:color w:val="000000" w:themeColor="text1"/>
        </w:rPr>
        <w:t>1 µM of each primer</w:t>
      </w:r>
      <w:r w:rsidR="00A359C1" w:rsidRPr="00157A05">
        <w:rPr>
          <w:rFonts w:ascii="Arial" w:hAnsi="Arial" w:cs="Arial"/>
          <w:color w:val="000000" w:themeColor="text1"/>
        </w:rPr>
        <w:t>, and 3 ng of DNA</w:t>
      </w:r>
      <w:r w:rsidR="008B5CFA" w:rsidRPr="00157A05">
        <w:rPr>
          <w:rFonts w:ascii="Arial" w:hAnsi="Arial" w:cs="Arial"/>
        </w:rPr>
        <w:t>.</w:t>
      </w:r>
      <w:r w:rsidR="00B51A57" w:rsidRPr="00157A05">
        <w:rPr>
          <w:rFonts w:ascii="Arial" w:hAnsi="Arial" w:cs="Arial"/>
        </w:rPr>
        <w:t xml:space="preserve"> </w:t>
      </w:r>
      <w:r w:rsidR="00F46D0E" w:rsidRPr="00157A05">
        <w:rPr>
          <w:rFonts w:ascii="Arial" w:hAnsi="Arial" w:cs="Arial"/>
        </w:rPr>
        <w:t>Tenfold s</w:t>
      </w:r>
      <w:r w:rsidR="00B338DD" w:rsidRPr="00157A05">
        <w:rPr>
          <w:rFonts w:ascii="Arial" w:hAnsi="Arial" w:cs="Arial"/>
        </w:rPr>
        <w:t>erial dilution</w:t>
      </w:r>
      <w:r w:rsidR="007609E5" w:rsidRPr="00157A05">
        <w:rPr>
          <w:rFonts w:ascii="Arial" w:hAnsi="Arial" w:cs="Arial"/>
        </w:rPr>
        <w:t>s</w:t>
      </w:r>
      <w:r w:rsidR="00501CD8" w:rsidRPr="00157A05">
        <w:rPr>
          <w:rFonts w:ascii="Arial" w:hAnsi="Arial" w:cs="Arial"/>
        </w:rPr>
        <w:t xml:space="preserve"> (10</w:t>
      </w:r>
      <w:r w:rsidR="00501CD8" w:rsidRPr="00157A05">
        <w:rPr>
          <w:rFonts w:ascii="Arial" w:hAnsi="Arial" w:cs="Arial"/>
          <w:vertAlign w:val="superscript"/>
        </w:rPr>
        <w:t>1</w:t>
      </w:r>
      <w:r w:rsidR="00501CD8" w:rsidRPr="00157A05">
        <w:rPr>
          <w:rFonts w:ascii="Arial" w:hAnsi="Arial" w:cs="Arial"/>
        </w:rPr>
        <w:t>–10</w:t>
      </w:r>
      <w:r w:rsidR="00501CD8" w:rsidRPr="00157A05">
        <w:rPr>
          <w:rFonts w:ascii="Arial" w:hAnsi="Arial" w:cs="Arial"/>
          <w:vertAlign w:val="superscript"/>
        </w:rPr>
        <w:t>8</w:t>
      </w:r>
      <w:r w:rsidR="00501CD8" w:rsidRPr="00157A05">
        <w:rPr>
          <w:rFonts w:ascii="Arial" w:hAnsi="Arial" w:cs="Arial"/>
        </w:rPr>
        <w:t xml:space="preserve"> gene copies/µL)</w:t>
      </w:r>
      <w:r w:rsidR="00B338DD" w:rsidRPr="00157A05">
        <w:rPr>
          <w:rFonts w:ascii="Arial" w:hAnsi="Arial" w:cs="Arial"/>
        </w:rPr>
        <w:t xml:space="preserve"> of </w:t>
      </w:r>
      <w:r w:rsidR="007609E5" w:rsidRPr="00157A05">
        <w:rPr>
          <w:rFonts w:ascii="Arial" w:hAnsi="Arial" w:cs="Arial"/>
        </w:rPr>
        <w:t xml:space="preserve">linearized </w:t>
      </w:r>
      <w:r w:rsidR="00B338DD" w:rsidRPr="00157A05">
        <w:rPr>
          <w:rFonts w:ascii="Arial" w:hAnsi="Arial" w:cs="Arial"/>
        </w:rPr>
        <w:t>plasmid</w:t>
      </w:r>
      <w:r w:rsidR="007609E5" w:rsidRPr="00157A05">
        <w:rPr>
          <w:rFonts w:ascii="Arial" w:hAnsi="Arial" w:cs="Arial"/>
        </w:rPr>
        <w:t>s</w:t>
      </w:r>
      <w:r w:rsidR="00F46D0E" w:rsidRPr="00157A05">
        <w:rPr>
          <w:rFonts w:ascii="Arial" w:hAnsi="Arial" w:cs="Arial"/>
        </w:rPr>
        <w:t xml:space="preserve"> (pGEM-T)</w:t>
      </w:r>
      <w:r w:rsidR="00B338DD" w:rsidRPr="00157A05">
        <w:rPr>
          <w:rFonts w:ascii="Arial" w:hAnsi="Arial" w:cs="Arial"/>
        </w:rPr>
        <w:t xml:space="preserve"> containing cloned target gene</w:t>
      </w:r>
      <w:r w:rsidR="007609E5" w:rsidRPr="00157A05">
        <w:rPr>
          <w:rFonts w:ascii="Arial" w:hAnsi="Arial" w:cs="Arial"/>
        </w:rPr>
        <w:t xml:space="preserve">s were </w:t>
      </w:r>
      <w:r w:rsidR="00F46D0E" w:rsidRPr="00157A05">
        <w:rPr>
          <w:rFonts w:ascii="Arial" w:hAnsi="Arial" w:cs="Arial"/>
        </w:rPr>
        <w:t>used as template</w:t>
      </w:r>
      <w:r w:rsidR="007609E5" w:rsidRPr="00157A05">
        <w:rPr>
          <w:rFonts w:ascii="Arial" w:hAnsi="Arial" w:cs="Arial"/>
        </w:rPr>
        <w:t xml:space="preserve"> to determine standard curves.</w:t>
      </w:r>
      <w:r w:rsidR="00F46D0E" w:rsidRPr="00157A05">
        <w:rPr>
          <w:rFonts w:ascii="Arial" w:hAnsi="Arial" w:cs="Arial"/>
        </w:rPr>
        <w:t xml:space="preserve"> In addition, negative controls containing RNase-free water as template were included for measurement. </w:t>
      </w:r>
      <w:r w:rsidR="00B003DE" w:rsidRPr="00157A05">
        <w:rPr>
          <w:rFonts w:ascii="Arial" w:hAnsi="Arial" w:cs="Arial"/>
        </w:rPr>
        <w:t>The</w:t>
      </w:r>
      <w:r w:rsidR="00CD380D" w:rsidRPr="00157A05">
        <w:rPr>
          <w:rFonts w:ascii="Arial" w:hAnsi="Arial" w:cs="Arial"/>
        </w:rPr>
        <w:t xml:space="preserve"> PCR efficiencies</w:t>
      </w:r>
      <w:r w:rsidR="00B003DE" w:rsidRPr="00157A05">
        <w:rPr>
          <w:rFonts w:ascii="Arial" w:hAnsi="Arial" w:cs="Arial"/>
        </w:rPr>
        <w:t xml:space="preserve"> were </w:t>
      </w:r>
      <w:r w:rsidR="003C68B4" w:rsidRPr="00157A05">
        <w:rPr>
          <w:rFonts w:ascii="Arial" w:hAnsi="Arial" w:cs="Arial"/>
        </w:rPr>
        <w:t xml:space="preserve">86-88% for AOB, 88-89% for AOA, 72-75% and 82-83% for comammox A and B, respectively. </w:t>
      </w:r>
      <w:r w:rsidR="00CD380D" w:rsidRPr="00157A05">
        <w:rPr>
          <w:rFonts w:ascii="Arial" w:hAnsi="Arial" w:cs="Arial"/>
        </w:rPr>
        <w:t xml:space="preserve"> </w:t>
      </w:r>
      <w:r w:rsidR="005627B0" w:rsidRPr="00157A05">
        <w:rPr>
          <w:rFonts w:ascii="Arial" w:hAnsi="Arial" w:cs="Arial"/>
        </w:rPr>
        <w:t xml:space="preserve">Prior to qPCR, we tested the presence of PCR inhibitors in the DNA samples by adding known copies of standard plasmid DNA (pGEM®-T Easy Vector Systems) (Promega, Madison, WI, USA) into the diluted DNA extracts (10-fold dilution), and also into </w:t>
      </w:r>
      <w:r w:rsidR="007609E5" w:rsidRPr="00157A05">
        <w:rPr>
          <w:rFonts w:ascii="Arial" w:hAnsi="Arial" w:cs="Arial"/>
        </w:rPr>
        <w:t>RNase</w:t>
      </w:r>
      <w:r w:rsidR="005627B0" w:rsidRPr="00157A05">
        <w:rPr>
          <w:rFonts w:ascii="Arial" w:hAnsi="Arial" w:cs="Arial"/>
        </w:rPr>
        <w:t xml:space="preserve">-free water as </w:t>
      </w:r>
      <w:r w:rsidR="00A929C2" w:rsidRPr="00157A05">
        <w:rPr>
          <w:rFonts w:ascii="Arial" w:hAnsi="Arial" w:cs="Arial"/>
        </w:rPr>
        <w:t xml:space="preserve">positive </w:t>
      </w:r>
      <w:r w:rsidR="005627B0" w:rsidRPr="00157A05">
        <w:rPr>
          <w:rFonts w:ascii="Arial" w:hAnsi="Arial" w:cs="Arial"/>
        </w:rPr>
        <w:t>controls. The specific T7 and SP6 primers were used for the inhibition test</w:t>
      </w:r>
      <w:r w:rsidR="000E645C" w:rsidRPr="00157A05">
        <w:rPr>
          <w:rFonts w:ascii="Arial" w:hAnsi="Arial" w:cs="Arial"/>
        </w:rPr>
        <w:t xml:space="preserve"> and no inhibitio</w:t>
      </w:r>
      <w:r w:rsidR="00983EEC" w:rsidRPr="00157A05">
        <w:rPr>
          <w:rFonts w:ascii="Arial" w:hAnsi="Arial" w:cs="Arial"/>
        </w:rPr>
        <w:t>n was detected in all samples.</w:t>
      </w:r>
    </w:p>
    <w:p w14:paraId="57E3AFDE" w14:textId="77777777" w:rsidR="00157A05" w:rsidRDefault="00157A05" w:rsidP="00157A05">
      <w:pPr>
        <w:spacing w:after="0" w:line="480" w:lineRule="auto"/>
        <w:jc w:val="both"/>
        <w:rPr>
          <w:rFonts w:ascii="Arial" w:hAnsi="Arial" w:cs="Arial"/>
        </w:rPr>
      </w:pPr>
    </w:p>
    <w:p w14:paraId="2FFC7BC6" w14:textId="279345A6" w:rsidR="00A54115" w:rsidRPr="00157A05" w:rsidRDefault="00D71595" w:rsidP="00157A05">
      <w:pPr>
        <w:spacing w:after="0" w:line="480" w:lineRule="auto"/>
        <w:jc w:val="both"/>
        <w:rPr>
          <w:rFonts w:ascii="Arial" w:hAnsi="Arial" w:cs="Arial"/>
        </w:rPr>
      </w:pPr>
      <w:r w:rsidRPr="00157A05">
        <w:rPr>
          <w:rFonts w:ascii="Arial" w:hAnsi="Arial" w:cs="Arial"/>
          <w:b/>
          <w:bCs/>
        </w:rPr>
        <w:lastRenderedPageBreak/>
        <w:t>Ammonia-oxidiz</w:t>
      </w:r>
      <w:r w:rsidR="0032109C" w:rsidRPr="00157A05">
        <w:rPr>
          <w:rFonts w:ascii="Arial" w:hAnsi="Arial" w:cs="Arial"/>
          <w:b/>
          <w:bCs/>
        </w:rPr>
        <w:t xml:space="preserve">ing </w:t>
      </w:r>
      <w:r w:rsidR="00A54115" w:rsidRPr="00157A05">
        <w:rPr>
          <w:rFonts w:ascii="Arial" w:hAnsi="Arial" w:cs="Arial"/>
          <w:b/>
          <w:bCs/>
        </w:rPr>
        <w:t>community analysis</w:t>
      </w:r>
    </w:p>
    <w:p w14:paraId="4782237D" w14:textId="395DD6C5" w:rsidR="0039192B" w:rsidDel="000F28D6" w:rsidRDefault="00FE383D" w:rsidP="000043B3">
      <w:pPr>
        <w:spacing w:after="0" w:line="480" w:lineRule="auto"/>
        <w:jc w:val="both"/>
        <w:rPr>
          <w:del w:id="13" w:author="Laurent Philippot" w:date="2024-03-06T09:47:00Z"/>
          <w:rFonts w:ascii="Arial" w:hAnsi="Arial" w:cs="Arial"/>
          <w:b/>
          <w:bCs/>
        </w:rPr>
      </w:pPr>
      <w:commentRangeStart w:id="14"/>
      <w:del w:id="15" w:author="Laurent Philippot" w:date="2024-03-06T09:47:00Z">
        <w:r w:rsidRPr="00157A05" w:rsidDel="000F28D6">
          <w:rPr>
            <w:rFonts w:ascii="Arial" w:hAnsi="Arial" w:cs="Arial"/>
          </w:rPr>
          <w:delText xml:space="preserve">We successfully obtained a total of 1 806 442 AOB, 1 528 985 AOA, and 1 924 171 comammox quality-filtered reads from 120 bulk soil and 72 rhizosphere samples. </w:delText>
        </w:r>
        <w:r w:rsidR="00607087" w:rsidRPr="00157A05" w:rsidDel="000F28D6">
          <w:rPr>
            <w:rFonts w:ascii="Arial" w:hAnsi="Arial" w:cs="Arial"/>
          </w:rPr>
          <w:delText>The construction of ASVs of AOB, AOA, and comammox resulted in 1,222, 592, and 632 ASVs respectively.</w:delText>
        </w:r>
        <w:r w:rsidRPr="00157A05" w:rsidDel="000F28D6">
          <w:rPr>
            <w:rFonts w:ascii="Arial" w:hAnsi="Arial" w:cs="Arial"/>
          </w:rPr>
          <w:delText xml:space="preserve"> Rarefaction curves of all samples reached asymptotes and showed sequencing depths were sufficient to capture all of the representative communities in the samples.</w:delText>
        </w:r>
        <w:commentRangeEnd w:id="14"/>
        <w:r w:rsidRPr="00157A05" w:rsidDel="000F28D6">
          <w:rPr>
            <w:rStyle w:val="Marquedecommentaire"/>
            <w:rFonts w:ascii="Arial" w:hAnsi="Arial" w:cs="Arial"/>
          </w:rPr>
          <w:commentReference w:id="14"/>
        </w:r>
        <w:r w:rsidR="00607087" w:rsidRPr="00157A05" w:rsidDel="000F28D6">
          <w:rPr>
            <w:rFonts w:ascii="Arial" w:hAnsi="Arial" w:cs="Arial"/>
            <w:b/>
            <w:bCs/>
          </w:rPr>
          <w:delText xml:space="preserve"> </w:delText>
        </w:r>
      </w:del>
    </w:p>
    <w:p w14:paraId="53BC1B17" w14:textId="70D71393" w:rsidR="00BA0583" w:rsidRDefault="00726A65" w:rsidP="00630A62">
      <w:pPr>
        <w:spacing w:after="0" w:line="480" w:lineRule="auto"/>
        <w:ind w:firstLine="720"/>
        <w:jc w:val="both"/>
        <w:rPr>
          <w:rFonts w:ascii="Arial" w:hAnsi="Arial" w:cs="Arial"/>
        </w:rPr>
      </w:pPr>
      <w:del w:id="16" w:author="Laurent Philippot" w:date="2024-03-06T09:38:00Z">
        <w:r w:rsidRPr="00157A05" w:rsidDel="00A8009C">
          <w:rPr>
            <w:rFonts w:ascii="Arial" w:hAnsi="Arial" w:cs="Arial"/>
          </w:rPr>
          <w:delText>Ecological</w:delText>
        </w:r>
        <w:r w:rsidR="00A726A6" w:rsidRPr="00157A05" w:rsidDel="00A8009C">
          <w:rPr>
            <w:rFonts w:ascii="Arial" w:hAnsi="Arial" w:cs="Arial"/>
          </w:rPr>
          <w:delText xml:space="preserve"> </w:delText>
        </w:r>
        <w:r w:rsidRPr="00157A05" w:rsidDel="00A8009C">
          <w:rPr>
            <w:rFonts w:ascii="Arial" w:hAnsi="Arial" w:cs="Arial"/>
          </w:rPr>
          <w:delText>and s</w:delText>
        </w:r>
      </w:del>
      <w:ins w:id="17" w:author="Laurent Philippot" w:date="2024-03-06T09:38:00Z">
        <w:r w:rsidR="00A8009C">
          <w:rPr>
            <w:rFonts w:ascii="Arial" w:hAnsi="Arial" w:cs="Arial"/>
          </w:rPr>
          <w:t>S</w:t>
        </w:r>
      </w:ins>
      <w:r w:rsidRPr="00157A05">
        <w:rPr>
          <w:rFonts w:ascii="Arial" w:hAnsi="Arial" w:cs="Arial"/>
        </w:rPr>
        <w:t>tatistical analyses</w:t>
      </w:r>
      <w:r w:rsidR="00A726A6" w:rsidRPr="00157A05">
        <w:rPr>
          <w:rFonts w:ascii="Arial" w:hAnsi="Arial" w:cs="Arial"/>
        </w:rPr>
        <w:t xml:space="preserve"> were conducted </w:t>
      </w:r>
      <w:r w:rsidR="00560F9B" w:rsidRPr="00157A05">
        <w:rPr>
          <w:rFonts w:ascii="Arial" w:hAnsi="Arial" w:cs="Arial"/>
        </w:rPr>
        <w:t xml:space="preserve">on </w:t>
      </w:r>
      <w:r w:rsidR="00A726A6" w:rsidRPr="00157A05">
        <w:rPr>
          <w:rFonts w:ascii="Arial" w:hAnsi="Arial" w:cs="Arial"/>
        </w:rPr>
        <w:t>R software (v.4.3.1) (R Core Team</w:t>
      </w:r>
      <w:r w:rsidR="00560F9B" w:rsidRPr="00157A05">
        <w:rPr>
          <w:rFonts w:ascii="Arial" w:hAnsi="Arial" w:cs="Arial"/>
        </w:rPr>
        <w:t xml:space="preserve">, </w:t>
      </w:r>
      <w:r w:rsidR="00A726A6" w:rsidRPr="00157A05">
        <w:rPr>
          <w:rFonts w:ascii="Arial" w:hAnsi="Arial" w:cs="Arial"/>
        </w:rPr>
        <w:t>2023)</w:t>
      </w:r>
      <w:r w:rsidR="00560F9B" w:rsidRPr="00157A05">
        <w:rPr>
          <w:rFonts w:ascii="Arial" w:hAnsi="Arial" w:cs="Arial"/>
        </w:rPr>
        <w:t xml:space="preserve">. Microbial alpha and beta diversity were calculated on the rarefied ASV tables. </w:t>
      </w:r>
      <w:r w:rsidR="00FC6F4B" w:rsidRPr="00157A05">
        <w:rPr>
          <w:rFonts w:ascii="Arial" w:hAnsi="Arial" w:cs="Arial"/>
        </w:rPr>
        <w:t>To standardize the sampling efforts, r</w:t>
      </w:r>
      <w:r w:rsidR="00DD3709" w:rsidRPr="00157A05">
        <w:rPr>
          <w:rFonts w:ascii="Arial" w:hAnsi="Arial" w:cs="Arial"/>
        </w:rPr>
        <w:t>arefying</w:t>
      </w:r>
      <w:r w:rsidR="00FC6F4B" w:rsidRPr="00157A05">
        <w:rPr>
          <w:rFonts w:ascii="Arial" w:hAnsi="Arial" w:cs="Arial"/>
        </w:rPr>
        <w:t xml:space="preserve"> (without replacement)</w:t>
      </w:r>
      <w:r w:rsidR="00DD3709" w:rsidRPr="00157A05">
        <w:rPr>
          <w:rFonts w:ascii="Arial" w:hAnsi="Arial" w:cs="Arial"/>
        </w:rPr>
        <w:t xml:space="preserve"> to the lowest number of sequences was performed </w:t>
      </w:r>
      <w:del w:id="18" w:author="Laurent Philippot" w:date="2024-03-06T09:39:00Z">
        <w:r w:rsidR="00DD3709" w:rsidRPr="00157A05" w:rsidDel="00A8009C">
          <w:rPr>
            <w:rFonts w:ascii="Arial" w:hAnsi="Arial" w:cs="Arial"/>
          </w:rPr>
          <w:delText xml:space="preserve">for </w:delText>
        </w:r>
      </w:del>
      <w:ins w:id="19" w:author="Laurent Philippot" w:date="2024-03-06T09:39:00Z">
        <w:r w:rsidR="00A8009C">
          <w:rPr>
            <w:rFonts w:ascii="Arial" w:hAnsi="Arial" w:cs="Arial"/>
          </w:rPr>
          <w:t>with</w:t>
        </w:r>
        <w:r w:rsidR="00A8009C" w:rsidRPr="00157A05">
          <w:rPr>
            <w:rFonts w:ascii="Arial" w:hAnsi="Arial" w:cs="Arial"/>
          </w:rPr>
          <w:t xml:space="preserve"> </w:t>
        </w:r>
      </w:ins>
      <w:del w:id="20" w:author="Laurent Philippot" w:date="2024-03-06T09:39:00Z">
        <w:r w:rsidR="00DD3709" w:rsidRPr="00157A05" w:rsidDel="00A8009C">
          <w:rPr>
            <w:rFonts w:ascii="Arial" w:hAnsi="Arial" w:cs="Arial"/>
          </w:rPr>
          <w:delText>AOA (</w:delText>
        </w:r>
      </w:del>
      <w:r w:rsidR="00DD3709" w:rsidRPr="00157A05">
        <w:rPr>
          <w:rFonts w:ascii="Arial" w:hAnsi="Arial" w:cs="Arial"/>
        </w:rPr>
        <w:t xml:space="preserve">3832 </w:t>
      </w:r>
      <w:del w:id="21" w:author="Laurent Philippot" w:date="2024-03-06T09:39:00Z">
        <w:r w:rsidR="00DD3709" w:rsidRPr="00157A05" w:rsidDel="00A8009C">
          <w:rPr>
            <w:rFonts w:ascii="Arial" w:hAnsi="Arial" w:cs="Arial"/>
          </w:rPr>
          <w:delText xml:space="preserve">sequences per sample), while AOB and comammox </w:delText>
        </w:r>
        <w:r w:rsidR="00FC6F4B" w:rsidRPr="00157A05" w:rsidDel="00A8009C">
          <w:rPr>
            <w:rFonts w:ascii="Arial" w:hAnsi="Arial" w:cs="Arial"/>
          </w:rPr>
          <w:delText xml:space="preserve">were rarefied at </w:delText>
        </w:r>
      </w:del>
      <w:r w:rsidR="00FC6F4B" w:rsidRPr="00157A05">
        <w:rPr>
          <w:rFonts w:ascii="Arial" w:hAnsi="Arial" w:cs="Arial"/>
        </w:rPr>
        <w:t>1282 and 5242 sequences per sample</w:t>
      </w:r>
      <w:ins w:id="22" w:author="Laurent Philippot" w:date="2024-03-06T09:39:00Z">
        <w:r w:rsidR="00A8009C">
          <w:rPr>
            <w:rFonts w:ascii="Arial" w:hAnsi="Arial" w:cs="Arial"/>
          </w:rPr>
          <w:t xml:space="preserve"> for AOA, AOB and </w:t>
        </w:r>
        <w:proofErr w:type="spellStart"/>
        <w:r w:rsidR="00A8009C">
          <w:rPr>
            <w:rFonts w:ascii="Arial" w:hAnsi="Arial" w:cs="Arial"/>
          </w:rPr>
          <w:t>comammox</w:t>
        </w:r>
      </w:ins>
      <w:proofErr w:type="spellEnd"/>
      <w:r w:rsidR="00FC6F4B" w:rsidRPr="00157A05">
        <w:rPr>
          <w:rFonts w:ascii="Arial" w:hAnsi="Arial" w:cs="Arial"/>
        </w:rPr>
        <w:t>, respectively</w:t>
      </w:r>
      <w:r w:rsidR="00DD3709" w:rsidRPr="00157A05">
        <w:rPr>
          <w:rFonts w:ascii="Arial" w:hAnsi="Arial" w:cs="Arial"/>
        </w:rPr>
        <w:t>.</w:t>
      </w:r>
      <w:r w:rsidR="00FC6F4B" w:rsidRPr="00157A05">
        <w:rPr>
          <w:rFonts w:ascii="Arial" w:hAnsi="Arial" w:cs="Arial"/>
        </w:rPr>
        <w:t xml:space="preserve"> </w:t>
      </w:r>
      <w:proofErr w:type="spellStart"/>
      <w:r w:rsidR="00FC6F4B" w:rsidRPr="00157A05">
        <w:rPr>
          <w:rFonts w:ascii="Arial" w:hAnsi="Arial" w:cs="Arial"/>
        </w:rPr>
        <w:t>A</w:t>
      </w:r>
      <w:del w:id="23" w:author="Laurent Philippot" w:date="2024-03-06T09:40:00Z">
        <w:r w:rsidR="00FC6F4B" w:rsidRPr="00157A05" w:rsidDel="00A8009C">
          <w:rPr>
            <w:rFonts w:ascii="Arial" w:hAnsi="Arial" w:cs="Arial"/>
          </w:rPr>
          <w:delText xml:space="preserve">ny </w:delText>
        </w:r>
        <w:r w:rsidR="00DD3709" w:rsidRPr="00157A05" w:rsidDel="00A8009C">
          <w:rPr>
            <w:rFonts w:ascii="Arial" w:hAnsi="Arial" w:cs="Arial"/>
          </w:rPr>
          <w:delText>sample</w:delText>
        </w:r>
        <w:r w:rsidR="00FC6F4B" w:rsidRPr="00157A05" w:rsidDel="00A8009C">
          <w:rPr>
            <w:rFonts w:ascii="Arial" w:hAnsi="Arial" w:cs="Arial"/>
          </w:rPr>
          <w:delText xml:space="preserve"> below the specified rarefaction depth were</w:delText>
        </w:r>
        <w:r w:rsidR="00DD3709" w:rsidRPr="00157A05" w:rsidDel="00A8009C">
          <w:rPr>
            <w:rFonts w:ascii="Arial" w:hAnsi="Arial" w:cs="Arial"/>
          </w:rPr>
          <w:delText xml:space="preserve"> removed from the </w:delText>
        </w:r>
        <w:r w:rsidR="00FC6F4B" w:rsidRPr="00157A05" w:rsidDel="00A8009C">
          <w:rPr>
            <w:rFonts w:ascii="Arial" w:hAnsi="Arial" w:cs="Arial"/>
          </w:rPr>
          <w:delText xml:space="preserve">dataset. In this study, only one sample </w:delText>
        </w:r>
        <w:r w:rsidR="00943EFC" w:rsidRPr="00157A05" w:rsidDel="00A8009C">
          <w:rPr>
            <w:rFonts w:ascii="Arial" w:hAnsi="Arial" w:cs="Arial"/>
          </w:rPr>
          <w:delText xml:space="preserve">was removed from the </w:delText>
        </w:r>
        <w:r w:rsidR="00DD3709" w:rsidRPr="00157A05" w:rsidDel="00A8009C">
          <w:rPr>
            <w:rFonts w:ascii="Arial" w:hAnsi="Arial" w:cs="Arial"/>
          </w:rPr>
          <w:delText>AOB</w:delText>
        </w:r>
        <w:r w:rsidR="00FC6F4B" w:rsidRPr="00157A05" w:rsidDel="00A8009C">
          <w:rPr>
            <w:rFonts w:ascii="Arial" w:hAnsi="Arial" w:cs="Arial"/>
          </w:rPr>
          <w:delText xml:space="preserve"> (S11)</w:delText>
        </w:r>
        <w:r w:rsidR="00DD3709" w:rsidRPr="00157A05" w:rsidDel="00A8009C">
          <w:rPr>
            <w:rFonts w:ascii="Arial" w:hAnsi="Arial" w:cs="Arial"/>
          </w:rPr>
          <w:delText xml:space="preserve"> and comammox</w:delText>
        </w:r>
        <w:r w:rsidR="00FC6F4B" w:rsidRPr="00157A05" w:rsidDel="00A8009C">
          <w:rPr>
            <w:rFonts w:ascii="Arial" w:hAnsi="Arial" w:cs="Arial"/>
          </w:rPr>
          <w:delText xml:space="preserve"> (S52)</w:delText>
        </w:r>
        <w:r w:rsidR="00943EFC" w:rsidRPr="00157A05" w:rsidDel="00A8009C">
          <w:rPr>
            <w:rFonts w:ascii="Arial" w:hAnsi="Arial" w:cs="Arial"/>
          </w:rPr>
          <w:delText xml:space="preserve"> data</w:delText>
        </w:r>
        <w:r w:rsidR="00A929C2" w:rsidRPr="00157A05" w:rsidDel="00A8009C">
          <w:rPr>
            <w:rFonts w:ascii="Arial" w:hAnsi="Arial" w:cs="Arial"/>
          </w:rPr>
          <w:delText>set</w:delText>
        </w:r>
        <w:r w:rsidR="00943EFC" w:rsidRPr="00157A05" w:rsidDel="00A8009C">
          <w:rPr>
            <w:rFonts w:ascii="Arial" w:hAnsi="Arial" w:cs="Arial"/>
          </w:rPr>
          <w:delText>.</w:delText>
        </w:r>
        <w:r w:rsidR="0007341E" w:rsidRPr="00157A05" w:rsidDel="00A8009C">
          <w:rPr>
            <w:rFonts w:ascii="Arial" w:hAnsi="Arial" w:cs="Arial"/>
          </w:rPr>
          <w:delText xml:space="preserve"> </w:delText>
        </w:r>
      </w:del>
      <w:r w:rsidR="0007341E" w:rsidRPr="00157A05">
        <w:rPr>
          <w:rFonts w:ascii="Arial" w:hAnsi="Arial" w:cs="Arial"/>
        </w:rPr>
        <w:t>Count</w:t>
      </w:r>
      <w:proofErr w:type="spellEnd"/>
      <w:r w:rsidR="0007341E" w:rsidRPr="00157A05">
        <w:rPr>
          <w:rFonts w:ascii="Arial" w:hAnsi="Arial" w:cs="Arial"/>
        </w:rPr>
        <w:t xml:space="preserve"> of observed ASVs (richness)</w:t>
      </w:r>
      <w:r w:rsidR="000A5726" w:rsidRPr="00157A05">
        <w:rPr>
          <w:rFonts w:ascii="Arial" w:hAnsi="Arial" w:cs="Arial"/>
        </w:rPr>
        <w:t xml:space="preserve">, Inverse Simpson, and </w:t>
      </w:r>
      <w:r w:rsidR="0007341E" w:rsidRPr="00157A05">
        <w:rPr>
          <w:rFonts w:ascii="Arial" w:hAnsi="Arial" w:cs="Arial"/>
        </w:rPr>
        <w:t>Shannon diversity index were calculated to analyze microbial alpha diversity</w:t>
      </w:r>
      <w:r w:rsidR="00315A31" w:rsidRPr="00157A05">
        <w:rPr>
          <w:rFonts w:ascii="Arial" w:hAnsi="Arial" w:cs="Arial"/>
        </w:rPr>
        <w:t xml:space="preserve"> using the vegan package (v.2.6.4) (Oksanen et al., 2022)</w:t>
      </w:r>
      <w:r w:rsidR="0007341E" w:rsidRPr="00157A05">
        <w:rPr>
          <w:rFonts w:ascii="Arial" w:hAnsi="Arial" w:cs="Arial"/>
        </w:rPr>
        <w:t xml:space="preserve">. </w:t>
      </w:r>
    </w:p>
    <w:p w14:paraId="3EB1A251" w14:textId="69CC48A9" w:rsidR="004F573D" w:rsidRDefault="00F06DAC" w:rsidP="00630A62">
      <w:pPr>
        <w:spacing w:after="0" w:line="480" w:lineRule="auto"/>
        <w:ind w:firstLine="720"/>
        <w:jc w:val="both"/>
        <w:rPr>
          <w:rFonts w:ascii="Arial" w:hAnsi="Arial" w:cs="Arial"/>
        </w:rPr>
      </w:pPr>
      <w:del w:id="24" w:author="Laurent Philippot" w:date="2024-03-06T09:47:00Z">
        <w:r w:rsidDel="000F28D6">
          <w:rPr>
            <w:rFonts w:ascii="Arial" w:hAnsi="Arial" w:cs="Arial"/>
          </w:rPr>
          <w:delText xml:space="preserve">We performed separated statistical analysis </w:delText>
        </w:r>
        <w:r w:rsidRPr="00157A05" w:rsidDel="000F28D6">
          <w:rPr>
            <w:rFonts w:ascii="Arial" w:hAnsi="Arial" w:cs="Arial"/>
          </w:rPr>
          <w:delText>for each type of sample (bulk soil</w:delText>
        </w:r>
        <w:r w:rsidDel="000F28D6">
          <w:rPr>
            <w:rFonts w:ascii="Arial" w:hAnsi="Arial" w:cs="Arial"/>
          </w:rPr>
          <w:delText xml:space="preserve"> </w:delText>
        </w:r>
        <w:r w:rsidRPr="00157A05" w:rsidDel="000F28D6">
          <w:rPr>
            <w:rFonts w:ascii="Arial" w:hAnsi="Arial" w:cs="Arial"/>
          </w:rPr>
          <w:delText>and rhizosphere)</w:delText>
        </w:r>
        <w:r w:rsidDel="000F28D6">
          <w:rPr>
            <w:rFonts w:ascii="Arial" w:hAnsi="Arial" w:cs="Arial"/>
          </w:rPr>
          <w:delText xml:space="preserve">. </w:delText>
        </w:r>
      </w:del>
      <w:r w:rsidR="0096146A">
        <w:rPr>
          <w:rFonts w:ascii="Arial" w:hAnsi="Arial" w:cs="Arial"/>
        </w:rPr>
        <w:t xml:space="preserve">The significance of treatment effects (drought, cropping system, and sampling date) as well as the interactions on </w:t>
      </w:r>
      <w:r w:rsidR="00A71ABC">
        <w:rPr>
          <w:rFonts w:ascii="Arial" w:hAnsi="Arial" w:cs="Arial"/>
          <w:color w:val="000000"/>
          <w:lang w:val="en-GB"/>
        </w:rPr>
        <w:t xml:space="preserve">the </w:t>
      </w:r>
      <w:r w:rsidR="00A71ABC" w:rsidRPr="00B745DB">
        <w:rPr>
          <w:rFonts w:ascii="Arial" w:hAnsi="Arial" w:cs="Arial"/>
          <w:i/>
          <w:iCs/>
          <w:color w:val="000000"/>
          <w:lang w:val="en-GB"/>
        </w:rPr>
        <w:t>amoA</w:t>
      </w:r>
      <w:r w:rsidR="00A71ABC">
        <w:rPr>
          <w:rFonts w:ascii="Arial" w:hAnsi="Arial" w:cs="Arial"/>
          <w:color w:val="000000"/>
          <w:lang w:val="en-GB"/>
        </w:rPr>
        <w:t xml:space="preserve"> gene abundance, </w:t>
      </w:r>
      <w:r w:rsidR="0096146A">
        <w:rPr>
          <w:rFonts w:ascii="Arial" w:hAnsi="Arial" w:cs="Arial"/>
        </w:rPr>
        <w:t>alpha diversity</w:t>
      </w:r>
      <w:r>
        <w:rPr>
          <w:rFonts w:ascii="Arial" w:hAnsi="Arial" w:cs="Arial"/>
        </w:rPr>
        <w:t xml:space="preserve">, </w:t>
      </w:r>
      <w:r w:rsidR="00064AE0">
        <w:rPr>
          <w:rFonts w:ascii="Arial" w:hAnsi="Arial" w:cs="Arial"/>
        </w:rPr>
        <w:t>gravimetric</w:t>
      </w:r>
      <w:r>
        <w:rPr>
          <w:rFonts w:ascii="Arial" w:hAnsi="Arial" w:cs="Arial"/>
        </w:rPr>
        <w:t xml:space="preserve"> water content (GWC), as well as ammonium (NH</w:t>
      </w:r>
      <w:r w:rsidRPr="00E8099C">
        <w:rPr>
          <w:rFonts w:ascii="Arial" w:hAnsi="Arial" w:cs="Arial"/>
          <w:vertAlign w:val="subscript"/>
          <w:rPrChange w:id="25" w:author="Laurent Philippot" w:date="2024-03-06T10:52:00Z">
            <w:rPr>
              <w:rFonts w:ascii="Arial" w:hAnsi="Arial" w:cs="Arial"/>
            </w:rPr>
          </w:rPrChange>
        </w:rPr>
        <w:t>4</w:t>
      </w:r>
      <w:ins w:id="26" w:author="Laurent Philippot" w:date="2024-03-06T10:52:00Z">
        <w:r w:rsidR="00E8099C" w:rsidRPr="00E8099C">
          <w:rPr>
            <w:rFonts w:ascii="Arial" w:hAnsi="Arial" w:cs="Arial"/>
            <w:vertAlign w:val="superscript"/>
            <w:rPrChange w:id="27" w:author="Laurent Philippot" w:date="2024-03-06T10:52:00Z">
              <w:rPr>
                <w:rFonts w:ascii="Arial" w:hAnsi="Arial" w:cs="Arial"/>
                <w:vertAlign w:val="subscript"/>
              </w:rPr>
            </w:rPrChange>
          </w:rPr>
          <w:t>+</w:t>
        </w:r>
      </w:ins>
      <w:r>
        <w:rPr>
          <w:rFonts w:ascii="Arial" w:hAnsi="Arial" w:cs="Arial"/>
        </w:rPr>
        <w:t>) and nitrate (NO</w:t>
      </w:r>
      <w:r w:rsidRPr="00E8099C">
        <w:rPr>
          <w:rFonts w:ascii="Arial" w:hAnsi="Arial" w:cs="Arial"/>
          <w:vertAlign w:val="subscript"/>
          <w:rPrChange w:id="28" w:author="Laurent Philippot" w:date="2024-03-06T10:52:00Z">
            <w:rPr>
              <w:rFonts w:ascii="Arial" w:hAnsi="Arial" w:cs="Arial"/>
            </w:rPr>
          </w:rPrChange>
        </w:rPr>
        <w:t>3</w:t>
      </w:r>
      <w:ins w:id="29" w:author="Laurent Philippot" w:date="2024-03-06T10:52:00Z">
        <w:r w:rsidR="00E8099C" w:rsidRPr="00E8099C">
          <w:rPr>
            <w:rFonts w:ascii="Arial" w:hAnsi="Arial" w:cs="Arial"/>
            <w:vertAlign w:val="superscript"/>
            <w:rPrChange w:id="30" w:author="Laurent Philippot" w:date="2024-03-06T10:52:00Z">
              <w:rPr>
                <w:rFonts w:ascii="Arial" w:hAnsi="Arial" w:cs="Arial"/>
              </w:rPr>
            </w:rPrChange>
          </w:rPr>
          <w:t>-</w:t>
        </w:r>
      </w:ins>
      <w:r>
        <w:rPr>
          <w:rFonts w:ascii="Arial" w:hAnsi="Arial" w:cs="Arial"/>
        </w:rPr>
        <w:t>)</w:t>
      </w:r>
      <w:r w:rsidR="0096146A">
        <w:rPr>
          <w:rFonts w:ascii="Arial" w:hAnsi="Arial" w:cs="Arial"/>
        </w:rPr>
        <w:t xml:space="preserve"> was tested </w:t>
      </w:r>
      <w:r w:rsidR="0096146A" w:rsidRPr="00157A05">
        <w:rPr>
          <w:rFonts w:ascii="Arial" w:hAnsi="Arial" w:cs="Arial"/>
        </w:rPr>
        <w:t>by</w:t>
      </w:r>
      <w:r w:rsidR="0096146A">
        <w:rPr>
          <w:rFonts w:ascii="Arial" w:hAnsi="Arial" w:cs="Arial"/>
        </w:rPr>
        <w:t xml:space="preserve"> three-way repeated</w:t>
      </w:r>
      <w:r w:rsidR="003B4001">
        <w:rPr>
          <w:rFonts w:ascii="Arial" w:hAnsi="Arial" w:cs="Arial"/>
        </w:rPr>
        <w:t>-</w:t>
      </w:r>
      <w:r w:rsidR="0096146A">
        <w:rPr>
          <w:rFonts w:ascii="Arial" w:hAnsi="Arial" w:cs="Arial"/>
        </w:rPr>
        <w:t>measures analysis of variance (ANOVA) using</w:t>
      </w:r>
      <w:r w:rsidR="0039192B">
        <w:rPr>
          <w:rFonts w:ascii="Arial" w:hAnsi="Arial" w:cs="Arial"/>
        </w:rPr>
        <w:t xml:space="preserve"> the </w:t>
      </w:r>
      <w:r w:rsidR="0039192B" w:rsidRPr="0039192B">
        <w:rPr>
          <w:rFonts w:ascii="Arial" w:hAnsi="Arial" w:cs="Arial"/>
          <w:i/>
          <w:iCs/>
        </w:rPr>
        <w:t>anova_test</w:t>
      </w:r>
      <w:r w:rsidR="0039192B">
        <w:rPr>
          <w:rFonts w:ascii="Arial" w:hAnsi="Arial" w:cs="Arial"/>
        </w:rPr>
        <w:t xml:space="preserve"> function in</w:t>
      </w:r>
      <w:r w:rsidR="0096146A">
        <w:rPr>
          <w:rFonts w:ascii="Arial" w:hAnsi="Arial" w:cs="Arial"/>
        </w:rPr>
        <w:t xml:space="preserve"> the rstatix package (v.0.7.2) </w:t>
      </w:r>
      <w:r w:rsidR="0096146A" w:rsidRPr="00157A05">
        <w:rPr>
          <w:rFonts w:ascii="Arial" w:hAnsi="Arial" w:cs="Arial"/>
        </w:rPr>
        <w:t>(Kassambara, 2023).</w:t>
      </w:r>
      <w:r w:rsidR="0096146A">
        <w:rPr>
          <w:rFonts w:ascii="Arial" w:hAnsi="Arial" w:cs="Arial"/>
        </w:rPr>
        <w:t xml:space="preserve"> </w:t>
      </w:r>
      <w:r w:rsidR="0096146A" w:rsidRPr="00157A05">
        <w:rPr>
          <w:rFonts w:ascii="Arial" w:hAnsi="Arial" w:cs="Arial"/>
        </w:rPr>
        <w:t>We identified any outliers and verified the normality and homoscedasticity of the data using Saphiro-Wilk and Levene’s test, respectively using the rstatix package</w:t>
      </w:r>
      <w:r w:rsidR="0096146A">
        <w:rPr>
          <w:rFonts w:ascii="Arial" w:hAnsi="Arial" w:cs="Arial"/>
        </w:rPr>
        <w:t>.</w:t>
      </w:r>
      <w:r w:rsidR="00B55D4C">
        <w:rPr>
          <w:rFonts w:ascii="Arial" w:hAnsi="Arial" w:cs="Arial"/>
        </w:rPr>
        <w:t xml:space="preserve"> Response variables were log-transformed when necessary. </w:t>
      </w:r>
      <w:r w:rsidR="009B7CAE">
        <w:rPr>
          <w:rFonts w:ascii="Arial" w:hAnsi="Arial" w:cs="Arial"/>
        </w:rPr>
        <w:t>The d</w:t>
      </w:r>
      <w:r w:rsidR="0007341E" w:rsidRPr="00157A05">
        <w:rPr>
          <w:rFonts w:ascii="Arial" w:hAnsi="Arial" w:cs="Arial"/>
        </w:rPr>
        <w:t>ifference</w:t>
      </w:r>
      <w:r w:rsidR="00A71ABC">
        <w:rPr>
          <w:rFonts w:ascii="Arial" w:hAnsi="Arial" w:cs="Arial"/>
        </w:rPr>
        <w:t xml:space="preserve"> </w:t>
      </w:r>
      <w:r w:rsidR="0096146A">
        <w:rPr>
          <w:rFonts w:ascii="Arial" w:hAnsi="Arial" w:cs="Arial"/>
        </w:rPr>
        <w:t>within</w:t>
      </w:r>
      <w:r w:rsidR="0007341E" w:rsidRPr="00157A05">
        <w:rPr>
          <w:rFonts w:ascii="Arial" w:hAnsi="Arial" w:cs="Arial"/>
        </w:rPr>
        <w:t xml:space="preserve"> </w:t>
      </w:r>
      <w:r w:rsidR="0096146A">
        <w:rPr>
          <w:rFonts w:ascii="Arial" w:hAnsi="Arial" w:cs="Arial"/>
        </w:rPr>
        <w:t>or between groups</w:t>
      </w:r>
      <w:r w:rsidR="00CB2DF6" w:rsidRPr="00157A05">
        <w:rPr>
          <w:rFonts w:ascii="Arial" w:hAnsi="Arial" w:cs="Arial"/>
        </w:rPr>
        <w:t xml:space="preserve"> </w:t>
      </w:r>
      <w:r w:rsidR="00EE5004" w:rsidRPr="00157A05">
        <w:rPr>
          <w:rFonts w:ascii="Arial" w:hAnsi="Arial" w:cs="Arial"/>
        </w:rPr>
        <w:t>was conducted</w:t>
      </w:r>
      <w:r w:rsidR="001F6783" w:rsidRPr="00157A05">
        <w:rPr>
          <w:rFonts w:ascii="Arial" w:hAnsi="Arial" w:cs="Arial"/>
        </w:rPr>
        <w:t xml:space="preserve"> </w:t>
      </w:r>
      <w:r w:rsidR="00EE5004" w:rsidRPr="00157A05">
        <w:rPr>
          <w:rFonts w:ascii="Arial" w:hAnsi="Arial" w:cs="Arial"/>
        </w:rPr>
        <w:t>by pairwise comparisons using the estimated marginal means</w:t>
      </w:r>
      <w:r w:rsidR="000A5726" w:rsidRPr="00157A05">
        <w:rPr>
          <w:rFonts w:ascii="Arial" w:hAnsi="Arial" w:cs="Arial"/>
        </w:rPr>
        <w:t xml:space="preserve"> (</w:t>
      </w:r>
      <w:r w:rsidR="001C63A5">
        <w:rPr>
          <w:rFonts w:ascii="Arial" w:hAnsi="Arial" w:cs="Arial"/>
          <w:i/>
          <w:iCs/>
        </w:rPr>
        <w:t>P</w:t>
      </w:r>
      <w:r w:rsidR="000A5726" w:rsidRPr="00157A05">
        <w:rPr>
          <w:rFonts w:ascii="Arial" w:hAnsi="Arial" w:cs="Arial"/>
        </w:rPr>
        <w:t xml:space="preserve"> value ≤ 0.05)</w:t>
      </w:r>
      <w:r w:rsidR="00EE5004" w:rsidRPr="00157A05">
        <w:rPr>
          <w:rFonts w:ascii="Arial" w:hAnsi="Arial" w:cs="Arial"/>
        </w:rPr>
        <w:t xml:space="preserve"> with the rstatix package </w:t>
      </w:r>
      <w:r w:rsidR="00CB2DF6" w:rsidRPr="00157A05">
        <w:rPr>
          <w:rFonts w:ascii="Arial" w:hAnsi="Arial" w:cs="Arial"/>
        </w:rPr>
        <w:t xml:space="preserve">using </w:t>
      </w:r>
      <w:r w:rsidR="000A5726" w:rsidRPr="00157A05">
        <w:rPr>
          <w:rFonts w:ascii="Arial" w:hAnsi="Arial" w:cs="Arial"/>
        </w:rPr>
        <w:t xml:space="preserve">the </w:t>
      </w:r>
      <w:r w:rsidR="00CB2DF6" w:rsidRPr="0039192B">
        <w:rPr>
          <w:rFonts w:ascii="Arial" w:hAnsi="Arial" w:cs="Arial"/>
          <w:i/>
          <w:iCs/>
        </w:rPr>
        <w:t>emmeans_test</w:t>
      </w:r>
      <w:r w:rsidR="00CB2DF6" w:rsidRPr="00157A05">
        <w:rPr>
          <w:rFonts w:ascii="Arial" w:hAnsi="Arial" w:cs="Arial"/>
        </w:rPr>
        <w:t xml:space="preserve"> function</w:t>
      </w:r>
      <w:r w:rsidR="001F6783" w:rsidRPr="00157A05">
        <w:rPr>
          <w:rFonts w:ascii="Arial" w:hAnsi="Arial" w:cs="Arial"/>
        </w:rPr>
        <w:t xml:space="preserve"> (Kassambara, 2023).</w:t>
      </w:r>
      <w:r w:rsidR="00CB2DF6" w:rsidRPr="00157A05">
        <w:rPr>
          <w:rFonts w:ascii="Arial" w:hAnsi="Arial" w:cs="Arial"/>
        </w:rPr>
        <w:t xml:space="preserve"> The </w:t>
      </w:r>
      <w:r w:rsidR="00726A65" w:rsidRPr="00157A05">
        <w:rPr>
          <w:rFonts w:ascii="Arial" w:hAnsi="Arial" w:cs="Arial"/>
        </w:rPr>
        <w:t xml:space="preserve">raw </w:t>
      </w:r>
      <w:r w:rsidR="00B851AA">
        <w:rPr>
          <w:rFonts w:ascii="Arial" w:hAnsi="Arial" w:cs="Arial"/>
          <w:i/>
          <w:iCs/>
        </w:rPr>
        <w:t>P</w:t>
      </w:r>
      <w:r w:rsidR="000A5726" w:rsidRPr="00157A05">
        <w:rPr>
          <w:rFonts w:ascii="Arial" w:hAnsi="Arial" w:cs="Arial"/>
        </w:rPr>
        <w:t xml:space="preserve"> </w:t>
      </w:r>
      <w:r w:rsidR="00726A65" w:rsidRPr="00157A05">
        <w:rPr>
          <w:rFonts w:ascii="Arial" w:hAnsi="Arial" w:cs="Arial"/>
        </w:rPr>
        <w:t xml:space="preserve">values were corrected using </w:t>
      </w:r>
      <w:r w:rsidR="00D26FB9" w:rsidRPr="00157A05">
        <w:rPr>
          <w:rFonts w:ascii="Arial" w:hAnsi="Arial" w:cs="Arial"/>
        </w:rPr>
        <w:t>the Benjamini-Hochberg method</w:t>
      </w:r>
      <w:r w:rsidR="002E5A80" w:rsidRPr="00157A05">
        <w:rPr>
          <w:rFonts w:ascii="Arial" w:hAnsi="Arial" w:cs="Arial"/>
        </w:rPr>
        <w:t xml:space="preserve"> </w:t>
      </w:r>
      <w:r w:rsidR="002E5A80" w:rsidRPr="00157A05">
        <w:rPr>
          <w:rFonts w:ascii="Arial" w:hAnsi="Arial" w:cs="Arial"/>
        </w:rPr>
        <w:fldChar w:fldCharType="begin"/>
      </w:r>
      <w:r w:rsidR="002E5A80" w:rsidRPr="00157A05">
        <w:rPr>
          <w:rFonts w:ascii="Arial" w:hAnsi="Arial" w:cs="Arial"/>
        </w:rPr>
        <w:instrText xml:space="preserve"> ADDIN ZOTERO_ITEM CSL_CITATION {"citationID":"RAiSde8C","properties":{"formattedCitation":"(Benjamini &amp; Hochberg, 1995)","plainCitation":"(Benjamini &amp; Hochberg, 1995)","noteIndex":0},"citationItems":[{"id":142,"uris":["http://zotero.org/users/local/JetUa067/items/5YQEZJG8"],"itemData":{"id":142,"type":"article-journal","abstract":"The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E5A80" w:rsidRPr="00157A05">
        <w:rPr>
          <w:rFonts w:ascii="Arial" w:hAnsi="Arial" w:cs="Arial"/>
        </w:rPr>
        <w:fldChar w:fldCharType="separate"/>
      </w:r>
      <w:r w:rsidR="002E5A80" w:rsidRPr="00157A05">
        <w:rPr>
          <w:rFonts w:ascii="Arial" w:hAnsi="Arial" w:cs="Arial"/>
        </w:rPr>
        <w:t>(Benjamini &amp; Hochberg, 1995)</w:t>
      </w:r>
      <w:r w:rsidR="002E5A80" w:rsidRPr="00157A05">
        <w:rPr>
          <w:rFonts w:ascii="Arial" w:hAnsi="Arial" w:cs="Arial"/>
        </w:rPr>
        <w:fldChar w:fldCharType="end"/>
      </w:r>
      <w:r w:rsidR="00D26FB9" w:rsidRPr="00157A05">
        <w:rPr>
          <w:rFonts w:ascii="Arial" w:hAnsi="Arial" w:cs="Arial"/>
        </w:rPr>
        <w:t>.</w:t>
      </w:r>
    </w:p>
    <w:p w14:paraId="3411F4A0" w14:textId="02C76F45" w:rsidR="000043B3" w:rsidRPr="00630A62" w:rsidRDefault="00A71ABC" w:rsidP="00630A62">
      <w:pPr>
        <w:spacing w:after="0" w:line="480" w:lineRule="auto"/>
        <w:ind w:firstLine="720"/>
        <w:jc w:val="both"/>
        <w:rPr>
          <w:rFonts w:ascii="Arial" w:hAnsi="Arial" w:cs="Arial"/>
          <w:color w:val="000000"/>
          <w:lang w:val="en-GB"/>
        </w:rPr>
      </w:pPr>
      <w:r>
        <w:rPr>
          <w:rFonts w:ascii="Arial" w:hAnsi="Arial" w:cs="Arial"/>
          <w:color w:val="000000"/>
          <w:lang w:val="en-GB"/>
        </w:rPr>
        <w:t>T</w:t>
      </w:r>
      <w:r w:rsidR="00C317B0">
        <w:rPr>
          <w:rFonts w:ascii="Arial" w:hAnsi="Arial" w:cs="Arial"/>
          <w:color w:val="000000"/>
          <w:lang w:val="en-GB"/>
        </w:rPr>
        <w:t>he</w:t>
      </w:r>
      <w:r>
        <w:rPr>
          <w:rFonts w:ascii="Arial" w:hAnsi="Arial" w:cs="Arial"/>
          <w:color w:val="000000"/>
          <w:lang w:val="en-GB"/>
        </w:rPr>
        <w:t xml:space="preserve"> </w:t>
      </w:r>
      <w:r w:rsidRPr="00A71ABC">
        <w:rPr>
          <w:rFonts w:ascii="Arial" w:hAnsi="Arial" w:cs="Arial"/>
          <w:i/>
          <w:iCs/>
          <w:color w:val="000000"/>
          <w:lang w:val="en-GB"/>
        </w:rPr>
        <w:t>amoA</w:t>
      </w:r>
      <w:r>
        <w:rPr>
          <w:rFonts w:ascii="Arial" w:hAnsi="Arial" w:cs="Arial"/>
          <w:color w:val="000000"/>
          <w:lang w:val="en-GB"/>
        </w:rPr>
        <w:t>/</w:t>
      </w:r>
      <w:r w:rsidR="00C317B0">
        <w:rPr>
          <w:rFonts w:ascii="Arial" w:hAnsi="Arial" w:cs="Arial"/>
          <w:color w:val="000000"/>
          <w:lang w:val="en-GB"/>
        </w:rPr>
        <w:t>16S rRNA gene</w:t>
      </w:r>
      <w:r>
        <w:rPr>
          <w:rFonts w:ascii="Arial" w:hAnsi="Arial" w:cs="Arial"/>
          <w:color w:val="000000"/>
          <w:lang w:val="en-GB"/>
        </w:rPr>
        <w:t xml:space="preserve"> ratio as well as the abundance of the total bacteria (16S rRNA) </w:t>
      </w:r>
      <w:r w:rsidR="00630A62">
        <w:rPr>
          <w:rFonts w:ascii="Arial" w:hAnsi="Arial" w:cs="Arial"/>
          <w:color w:val="000000"/>
          <w:lang w:val="en-GB"/>
        </w:rPr>
        <w:t xml:space="preserve">were tested by </w:t>
      </w:r>
      <w:r w:rsidR="00630A62" w:rsidRPr="00157A05">
        <w:rPr>
          <w:rFonts w:ascii="Arial" w:hAnsi="Arial" w:cs="Arial"/>
        </w:rPr>
        <w:t>fitting the linear mixed-effects model (LMM) using the lmerTest package (v.3.1.3)</w:t>
      </w:r>
      <w:r w:rsidR="00630A62">
        <w:rPr>
          <w:rFonts w:ascii="Arial" w:hAnsi="Arial" w:cs="Arial"/>
        </w:rPr>
        <w:t>, with</w:t>
      </w:r>
      <w:r w:rsidR="008B5BF1">
        <w:rPr>
          <w:rFonts w:ascii="Arial" w:hAnsi="Arial" w:cs="Arial"/>
        </w:rPr>
        <w:t xml:space="preserve"> </w:t>
      </w:r>
      <w:r w:rsidR="00630A62">
        <w:rPr>
          <w:rFonts w:ascii="Arial" w:hAnsi="Arial" w:cs="Arial"/>
        </w:rPr>
        <w:t>drought</w:t>
      </w:r>
      <w:r w:rsidR="00FE773A">
        <w:rPr>
          <w:rFonts w:ascii="Arial" w:hAnsi="Arial" w:cs="Arial"/>
        </w:rPr>
        <w:t xml:space="preserve"> (I)</w:t>
      </w:r>
      <w:r w:rsidR="00630A62">
        <w:rPr>
          <w:rFonts w:ascii="Arial" w:hAnsi="Arial" w:cs="Arial"/>
        </w:rPr>
        <w:t>, cropping system</w:t>
      </w:r>
      <w:r w:rsidR="00FE773A">
        <w:rPr>
          <w:rFonts w:ascii="Arial" w:hAnsi="Arial" w:cs="Arial"/>
        </w:rPr>
        <w:t xml:space="preserve"> (C)</w:t>
      </w:r>
      <w:r w:rsidR="00630A62">
        <w:rPr>
          <w:rFonts w:ascii="Arial" w:hAnsi="Arial" w:cs="Arial"/>
        </w:rPr>
        <w:t>, and sampling date (</w:t>
      </w:r>
      <w:r w:rsidR="00FE773A">
        <w:rPr>
          <w:rFonts w:ascii="Arial" w:hAnsi="Arial" w:cs="Arial"/>
        </w:rPr>
        <w:t>D</w:t>
      </w:r>
      <w:r w:rsidR="00630A62">
        <w:rPr>
          <w:rFonts w:ascii="Arial" w:hAnsi="Arial" w:cs="Arial"/>
        </w:rPr>
        <w:t xml:space="preserve">) as the fixed </w:t>
      </w:r>
      <w:r w:rsidR="003D4FC1">
        <w:rPr>
          <w:rFonts w:ascii="Arial" w:hAnsi="Arial" w:cs="Arial"/>
        </w:rPr>
        <w:t>effects</w:t>
      </w:r>
      <w:r w:rsidR="00630A62">
        <w:rPr>
          <w:rFonts w:ascii="Arial" w:hAnsi="Arial" w:cs="Arial"/>
        </w:rPr>
        <w:t xml:space="preserve">, while block and its combination with sampling date as the random factor to allow intercept to vary among block within time </w:t>
      </w:r>
      <w:r w:rsidR="00630A62" w:rsidRPr="00157A05">
        <w:rPr>
          <w:rFonts w:ascii="Arial" w:hAnsi="Arial" w:cs="Arial"/>
        </w:rPr>
        <w:fldChar w:fldCharType="begin"/>
      </w:r>
      <w:r w:rsidR="00630A62" w:rsidRPr="00157A05">
        <w:rPr>
          <w:rFonts w:ascii="Arial" w:hAnsi="Arial" w:cs="Arial"/>
        </w:rPr>
        <w:instrText xml:space="preserve"> ADDIN ZOTERO_ITEM CSL_CITATION {"citationID":"ZQ6nUIUq","properties":{"formattedCitation":"(Kuznetsova et al., 2017)","plainCitation":"(Kuznetsova et al., 2017)","noteIndex":0},"citationItems":[{"id":133,"uris":["http://zotero.org/users/local/JetUa067/items/4DXF2WYC"],"itemData":{"id":133,"type":"article-journal","abstract":"One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well.","container-title":"Journal of Statistical Software","DOI":"10.18637/jss.v082.i13","ISSN":"1548-7660","language":"en","license":"Copyright (c) 2017 Alexandra Kuznetsova, Per B. Brockhoff, Rune H. B. Christensen","page":"1-26","source":"www.jstatsoft.org","title":"lmerTest Package: Tests in Linear Mixed Effects Models","title-short":"lmerTest Package","volume":"82","author":[{"family":"Kuznetsova","given":"Alexandra"},{"family":"Brockhoff","given":"Per B."},{"family":"Christensen","given":"Rune H. B."}],"issued":{"date-parts":[["2017",12,6]]}}}],"schema":"https://github.com/citation-style-language/schema/raw/master/csl-citation.json"} </w:instrText>
      </w:r>
      <w:r w:rsidR="00630A62" w:rsidRPr="00157A05">
        <w:rPr>
          <w:rFonts w:ascii="Arial" w:hAnsi="Arial" w:cs="Arial"/>
        </w:rPr>
        <w:fldChar w:fldCharType="separate"/>
      </w:r>
      <w:r w:rsidR="00630A62" w:rsidRPr="00157A05">
        <w:rPr>
          <w:rFonts w:ascii="Arial" w:hAnsi="Arial" w:cs="Arial"/>
        </w:rPr>
        <w:t>(Kuznetsova et al., 2017)</w:t>
      </w:r>
      <w:r w:rsidR="00630A62" w:rsidRPr="00157A05">
        <w:rPr>
          <w:rFonts w:ascii="Arial" w:hAnsi="Arial" w:cs="Arial"/>
        </w:rPr>
        <w:fldChar w:fldCharType="end"/>
      </w:r>
      <w:r w:rsidR="00630A62" w:rsidRPr="00157A05">
        <w:rPr>
          <w:rFonts w:ascii="Arial" w:hAnsi="Arial" w:cs="Arial"/>
        </w:rPr>
        <w:t>.</w:t>
      </w:r>
      <w:r w:rsidR="00BA0583">
        <w:rPr>
          <w:rFonts w:ascii="Arial" w:hAnsi="Arial" w:cs="Arial"/>
        </w:rPr>
        <w:t xml:space="preserve"> </w:t>
      </w:r>
      <w:r w:rsidR="0022090A">
        <w:rPr>
          <w:rFonts w:ascii="Arial" w:hAnsi="Arial" w:cs="Arial"/>
        </w:rPr>
        <w:t xml:space="preserve">Gene copy number and its ratio were </w:t>
      </w:r>
      <w:r w:rsidR="004F573D">
        <w:rPr>
          <w:rFonts w:ascii="Arial" w:hAnsi="Arial" w:cs="Arial"/>
        </w:rPr>
        <w:t>log-transfor</w:t>
      </w:r>
      <w:r w:rsidR="0022090A">
        <w:rPr>
          <w:rFonts w:ascii="Arial" w:hAnsi="Arial" w:cs="Arial"/>
        </w:rPr>
        <w:t>med</w:t>
      </w:r>
      <w:r w:rsidR="004F573D">
        <w:rPr>
          <w:rFonts w:ascii="Arial" w:hAnsi="Arial" w:cs="Arial"/>
        </w:rPr>
        <w:t xml:space="preserve"> and arcsine square root</w:t>
      </w:r>
      <w:r w:rsidR="0022090A">
        <w:rPr>
          <w:rFonts w:ascii="Arial" w:hAnsi="Arial" w:cs="Arial"/>
        </w:rPr>
        <w:t>-transformed when necessary</w:t>
      </w:r>
      <w:r w:rsidR="004F573D">
        <w:rPr>
          <w:rFonts w:ascii="Arial" w:hAnsi="Arial" w:cs="Arial"/>
        </w:rPr>
        <w:t>.</w:t>
      </w:r>
      <w:r w:rsidR="00724589">
        <w:rPr>
          <w:rFonts w:ascii="Arial" w:hAnsi="Arial" w:cs="Arial"/>
        </w:rPr>
        <w:t xml:space="preserve"> The residual diagnostic was performed using the DHARMa package</w:t>
      </w:r>
      <w:r w:rsidR="005105B2">
        <w:rPr>
          <w:rFonts w:ascii="Arial" w:hAnsi="Arial" w:cs="Arial"/>
        </w:rPr>
        <w:t xml:space="preserve"> (v.0.4.6)</w:t>
      </w:r>
      <w:r w:rsidR="00724589">
        <w:rPr>
          <w:rFonts w:ascii="Arial" w:hAnsi="Arial" w:cs="Arial"/>
        </w:rPr>
        <w:t xml:space="preserve"> to check the model residual distribution</w:t>
      </w:r>
      <w:r w:rsidR="003D4FC1">
        <w:rPr>
          <w:rFonts w:ascii="Arial" w:hAnsi="Arial" w:cs="Arial"/>
        </w:rPr>
        <w:t xml:space="preserve"> (Hartig, 2019)</w:t>
      </w:r>
      <w:r w:rsidR="00724589">
        <w:rPr>
          <w:rFonts w:ascii="Arial" w:hAnsi="Arial" w:cs="Arial"/>
        </w:rPr>
        <w:t>.</w:t>
      </w:r>
      <w:r w:rsidR="00754271">
        <w:rPr>
          <w:rFonts w:ascii="Arial" w:hAnsi="Arial" w:cs="Arial"/>
        </w:rPr>
        <w:t xml:space="preserve"> The pairwise comparisons were conducted to assess the difference in </w:t>
      </w:r>
      <w:r w:rsidR="00754271" w:rsidRPr="00754271">
        <w:rPr>
          <w:rFonts w:ascii="Arial" w:hAnsi="Arial" w:cs="Arial"/>
          <w:i/>
          <w:iCs/>
        </w:rPr>
        <w:t>amoA</w:t>
      </w:r>
      <w:r w:rsidR="00754271">
        <w:rPr>
          <w:rFonts w:ascii="Arial" w:hAnsi="Arial" w:cs="Arial"/>
        </w:rPr>
        <w:t xml:space="preserve"> gene abundance between drought and control for each sampling date within each cropping </w:t>
      </w:r>
      <w:r w:rsidR="00754271">
        <w:rPr>
          <w:rFonts w:ascii="Arial" w:hAnsi="Arial" w:cs="Arial"/>
        </w:rPr>
        <w:lastRenderedPageBreak/>
        <w:t xml:space="preserve">system using </w:t>
      </w:r>
      <w:r w:rsidR="00754271" w:rsidRPr="0039192B">
        <w:rPr>
          <w:rFonts w:ascii="Arial" w:hAnsi="Arial" w:cs="Arial"/>
          <w:i/>
          <w:iCs/>
        </w:rPr>
        <w:t>emmeans_test</w:t>
      </w:r>
      <w:r w:rsidR="00754271">
        <w:rPr>
          <w:rFonts w:ascii="Arial" w:hAnsi="Arial" w:cs="Arial"/>
        </w:rPr>
        <w:t xml:space="preserve"> </w:t>
      </w:r>
      <w:r w:rsidR="00754271" w:rsidRPr="00157A05">
        <w:rPr>
          <w:rFonts w:ascii="Arial" w:hAnsi="Arial" w:cs="Arial"/>
        </w:rPr>
        <w:t>function</w:t>
      </w:r>
      <w:r w:rsidR="00754271">
        <w:rPr>
          <w:rFonts w:ascii="Arial" w:hAnsi="Arial" w:cs="Arial"/>
        </w:rPr>
        <w:t xml:space="preserve"> from the rstatix package</w:t>
      </w:r>
      <w:r w:rsidR="00D700DD">
        <w:rPr>
          <w:rFonts w:ascii="Arial" w:hAnsi="Arial" w:cs="Arial"/>
        </w:rPr>
        <w:t xml:space="preserve"> with the </w:t>
      </w:r>
      <w:r w:rsidR="00D700DD" w:rsidRPr="00157A05">
        <w:rPr>
          <w:rFonts w:ascii="Arial" w:hAnsi="Arial" w:cs="Arial"/>
        </w:rPr>
        <w:t>Benjamini-Hochberg</w:t>
      </w:r>
      <w:r w:rsidR="00D700DD">
        <w:rPr>
          <w:rFonts w:ascii="Arial" w:hAnsi="Arial" w:cs="Arial"/>
        </w:rPr>
        <w:t xml:space="preserve">-adjusted </w:t>
      </w:r>
      <w:r w:rsidR="00D700DD" w:rsidRPr="00D700DD">
        <w:rPr>
          <w:rFonts w:ascii="Arial" w:hAnsi="Arial" w:cs="Arial"/>
          <w:i/>
          <w:iCs/>
        </w:rPr>
        <w:t>P</w:t>
      </w:r>
      <w:r w:rsidR="00D700DD">
        <w:rPr>
          <w:rFonts w:ascii="Arial" w:hAnsi="Arial" w:cs="Arial"/>
        </w:rPr>
        <w:t xml:space="preserve"> value</w:t>
      </w:r>
      <w:r w:rsidR="00754271">
        <w:rPr>
          <w:rFonts w:ascii="Arial" w:hAnsi="Arial" w:cs="Arial"/>
        </w:rPr>
        <w:t>.</w:t>
      </w:r>
    </w:p>
    <w:p w14:paraId="6EDE1091" w14:textId="7C250A88" w:rsidR="000E6204" w:rsidRDefault="00A45CC7" w:rsidP="000043B3">
      <w:pPr>
        <w:spacing w:after="0" w:line="480" w:lineRule="auto"/>
        <w:ind w:firstLine="720"/>
        <w:jc w:val="both"/>
        <w:rPr>
          <w:rFonts w:ascii="Arial" w:hAnsi="Arial" w:cs="Arial"/>
        </w:rPr>
      </w:pPr>
      <w:r w:rsidRPr="00157A05">
        <w:rPr>
          <w:rFonts w:ascii="Arial" w:hAnsi="Arial" w:cs="Arial"/>
        </w:rPr>
        <w:t>Beta diversity analysis</w:t>
      </w:r>
      <w:r w:rsidR="000A5726" w:rsidRPr="00157A05">
        <w:rPr>
          <w:rFonts w:ascii="Arial" w:hAnsi="Arial" w:cs="Arial"/>
        </w:rPr>
        <w:t xml:space="preserve"> </w:t>
      </w:r>
      <w:r w:rsidRPr="00157A05">
        <w:rPr>
          <w:rFonts w:ascii="Arial" w:hAnsi="Arial" w:cs="Arial"/>
        </w:rPr>
        <w:t xml:space="preserve">was calculated using Bray-Curtis </w:t>
      </w:r>
      <w:r w:rsidR="000A5726" w:rsidRPr="00157A05">
        <w:rPr>
          <w:rFonts w:ascii="Arial" w:hAnsi="Arial" w:cs="Arial"/>
        </w:rPr>
        <w:t>distances</w:t>
      </w:r>
      <w:r w:rsidR="0039192B">
        <w:rPr>
          <w:rFonts w:ascii="Arial" w:hAnsi="Arial" w:cs="Arial"/>
        </w:rPr>
        <w:t xml:space="preserve"> using </w:t>
      </w:r>
      <w:r w:rsidR="0039192B" w:rsidRPr="0039192B">
        <w:rPr>
          <w:rFonts w:ascii="Arial" w:hAnsi="Arial" w:cs="Arial"/>
          <w:i/>
          <w:iCs/>
        </w:rPr>
        <w:t>vegdist</w:t>
      </w:r>
      <w:r w:rsidR="0039192B">
        <w:rPr>
          <w:rFonts w:ascii="Arial" w:hAnsi="Arial" w:cs="Arial"/>
        </w:rPr>
        <w:t xml:space="preserve"> function in the vegan package</w:t>
      </w:r>
      <w:r w:rsidRPr="00157A05">
        <w:rPr>
          <w:rFonts w:ascii="Arial" w:hAnsi="Arial" w:cs="Arial"/>
        </w:rPr>
        <w:t xml:space="preserve">. </w:t>
      </w:r>
      <w:r w:rsidR="00925BF1">
        <w:rPr>
          <w:rFonts w:ascii="Arial" w:hAnsi="Arial" w:cs="Arial"/>
        </w:rPr>
        <w:t>P</w:t>
      </w:r>
      <w:r w:rsidR="00925BF1" w:rsidRPr="008C3AC6">
        <w:rPr>
          <w:rFonts w:ascii="Arial" w:hAnsi="Arial" w:cs="Arial"/>
        </w:rPr>
        <w:t>ermutational multivariate analysis of variance (PERMANOVA)</w:t>
      </w:r>
      <w:r w:rsidR="00925BF1">
        <w:rPr>
          <w:rFonts w:ascii="Arial" w:hAnsi="Arial" w:cs="Arial"/>
        </w:rPr>
        <w:t xml:space="preserve"> was performed</w:t>
      </w:r>
      <w:r w:rsidR="00925BF1" w:rsidRPr="008C3AC6">
        <w:rPr>
          <w:rFonts w:ascii="Arial" w:hAnsi="Arial" w:cs="Arial"/>
        </w:rPr>
        <w:t xml:space="preserve"> to assess </w:t>
      </w:r>
      <w:r w:rsidR="00925BF1">
        <w:rPr>
          <w:rFonts w:ascii="Arial" w:hAnsi="Arial" w:cs="Arial"/>
        </w:rPr>
        <w:t>the effect of treatments</w:t>
      </w:r>
      <w:r w:rsidR="00925BF1" w:rsidRPr="008C3AC6">
        <w:rPr>
          <w:rFonts w:ascii="Arial" w:hAnsi="Arial" w:cs="Arial"/>
        </w:rPr>
        <w:t xml:space="preserve"> using the </w:t>
      </w:r>
      <w:r w:rsidR="00925BF1" w:rsidRPr="0039192B">
        <w:rPr>
          <w:rFonts w:ascii="Arial" w:hAnsi="Arial" w:cs="Arial"/>
          <w:i/>
          <w:iCs/>
        </w:rPr>
        <w:t>adonis2</w:t>
      </w:r>
      <w:r w:rsidR="00925BF1" w:rsidRPr="008C3AC6">
        <w:rPr>
          <w:rFonts w:ascii="Arial" w:hAnsi="Arial" w:cs="Arial"/>
        </w:rPr>
        <w:t xml:space="preserve"> function of the vegan package. </w:t>
      </w:r>
      <w:r w:rsidR="00D72046">
        <w:rPr>
          <w:rFonts w:ascii="Arial" w:hAnsi="Arial" w:cs="Arial"/>
        </w:rPr>
        <w:t>S</w:t>
      </w:r>
      <w:r w:rsidR="00D72046" w:rsidRPr="00157A05">
        <w:rPr>
          <w:rFonts w:ascii="Arial" w:hAnsi="Arial" w:cs="Arial"/>
        </w:rPr>
        <w:t>imilarities and dissimilarities between groups</w:t>
      </w:r>
      <w:r w:rsidR="00D72046">
        <w:rPr>
          <w:rFonts w:ascii="Arial" w:hAnsi="Arial" w:cs="Arial"/>
        </w:rPr>
        <w:t xml:space="preserve"> were assessed by unconstrained ordination </w:t>
      </w:r>
      <w:r w:rsidRPr="00157A05">
        <w:rPr>
          <w:rFonts w:ascii="Arial" w:hAnsi="Arial" w:cs="Arial"/>
        </w:rPr>
        <w:t xml:space="preserve">using Principal Coordinates Analysis (PCoA) plot </w:t>
      </w:r>
      <w:r w:rsidR="00A64C2E">
        <w:rPr>
          <w:rFonts w:ascii="Arial" w:hAnsi="Arial" w:cs="Arial"/>
        </w:rPr>
        <w:t xml:space="preserve">using the </w:t>
      </w:r>
      <w:r w:rsidR="00A64C2E" w:rsidRPr="00A64C2E">
        <w:rPr>
          <w:rFonts w:ascii="Arial" w:hAnsi="Arial" w:cs="Arial"/>
          <w:i/>
          <w:iCs/>
        </w:rPr>
        <w:t>cmdscale</w:t>
      </w:r>
      <w:r w:rsidR="00A64C2E">
        <w:rPr>
          <w:rFonts w:ascii="Arial" w:hAnsi="Arial" w:cs="Arial"/>
        </w:rPr>
        <w:t xml:space="preserve"> function in the stats package</w:t>
      </w:r>
      <w:r w:rsidR="00393B30">
        <w:rPr>
          <w:rFonts w:ascii="Arial" w:hAnsi="Arial" w:cs="Arial"/>
        </w:rPr>
        <w:t xml:space="preserve"> (</w:t>
      </w:r>
      <w:r w:rsidR="008D218A">
        <w:rPr>
          <w:rFonts w:ascii="Arial" w:hAnsi="Arial" w:cs="Arial"/>
        </w:rPr>
        <w:t>v.4.3.2)</w:t>
      </w:r>
      <w:r w:rsidR="00D72046">
        <w:rPr>
          <w:rFonts w:ascii="Arial" w:hAnsi="Arial" w:cs="Arial"/>
        </w:rPr>
        <w:t xml:space="preserve">, as well as by constrained ordination using </w:t>
      </w:r>
      <w:r w:rsidR="00D72046" w:rsidRPr="008C3AC6">
        <w:rPr>
          <w:rFonts w:ascii="Arial" w:hAnsi="Arial" w:cs="Arial"/>
        </w:rPr>
        <w:t>C</w:t>
      </w:r>
      <w:r w:rsidR="00D72046">
        <w:rPr>
          <w:rFonts w:ascii="Arial" w:hAnsi="Arial" w:cs="Arial"/>
        </w:rPr>
        <w:t xml:space="preserve">anonical Analysis of Principal Coordinates based on Discriminant Analysis (CAP) with </w:t>
      </w:r>
      <w:r w:rsidR="00D72046" w:rsidRPr="004307A9">
        <w:rPr>
          <w:rFonts w:ascii="Arial" w:hAnsi="Arial" w:cs="Arial"/>
          <w:i/>
          <w:iCs/>
        </w:rPr>
        <w:t>CAPdiscrim</w:t>
      </w:r>
      <w:r w:rsidR="00D72046">
        <w:rPr>
          <w:rFonts w:ascii="Arial" w:hAnsi="Arial" w:cs="Arial"/>
        </w:rPr>
        <w:t xml:space="preserve"> function in the BiodiversityR package (v.2.15-4) using drought x cropping system as the constraining factor (Anderson &amp; Willis, 2003; Legendre &amp; Anderson, 1999). To</w:t>
      </w:r>
      <w:r w:rsidR="00285F31">
        <w:rPr>
          <w:rFonts w:ascii="Arial" w:hAnsi="Arial" w:cs="Arial"/>
        </w:rPr>
        <w:t xml:space="preserve"> further </w:t>
      </w:r>
      <w:r w:rsidR="004558CC">
        <w:rPr>
          <w:rFonts w:ascii="Arial" w:hAnsi="Arial" w:cs="Arial"/>
        </w:rPr>
        <w:t>investigate</w:t>
      </w:r>
      <w:r w:rsidR="00285F31">
        <w:rPr>
          <w:rFonts w:ascii="Arial" w:hAnsi="Arial" w:cs="Arial"/>
        </w:rPr>
        <w:t xml:space="preserve"> the </w:t>
      </w:r>
      <w:r w:rsidR="00925BF1">
        <w:rPr>
          <w:rFonts w:ascii="Arial" w:hAnsi="Arial" w:cs="Arial"/>
        </w:rPr>
        <w:t>difference</w:t>
      </w:r>
      <w:r w:rsidR="00285F31">
        <w:rPr>
          <w:rFonts w:ascii="Arial" w:hAnsi="Arial" w:cs="Arial"/>
        </w:rPr>
        <w:t xml:space="preserve"> </w:t>
      </w:r>
      <w:r w:rsidR="00916C62">
        <w:rPr>
          <w:rFonts w:ascii="Arial" w:hAnsi="Arial" w:cs="Arial"/>
        </w:rPr>
        <w:t xml:space="preserve">between drought ad control in each cropping system,  we </w:t>
      </w:r>
      <w:r w:rsidR="00401A0D">
        <w:rPr>
          <w:rFonts w:ascii="Arial" w:hAnsi="Arial" w:cs="Arial"/>
        </w:rPr>
        <w:t xml:space="preserve">calculated </w:t>
      </w:r>
      <w:r w:rsidR="00925BF1">
        <w:rPr>
          <w:rFonts w:ascii="Arial" w:hAnsi="Arial" w:cs="Arial"/>
        </w:rPr>
        <w:t>Euclidean</w:t>
      </w:r>
      <w:r w:rsidR="00401A0D">
        <w:rPr>
          <w:rFonts w:ascii="Arial" w:hAnsi="Arial" w:cs="Arial"/>
        </w:rPr>
        <w:t xml:space="preserve"> distance</w:t>
      </w:r>
      <w:r w:rsidR="00925BF1">
        <w:rPr>
          <w:rFonts w:ascii="Arial" w:hAnsi="Arial" w:cs="Arial"/>
        </w:rPr>
        <w:t xml:space="preserve"> matri</w:t>
      </w:r>
      <w:r w:rsidR="00916C62">
        <w:rPr>
          <w:rFonts w:ascii="Arial" w:hAnsi="Arial" w:cs="Arial"/>
        </w:rPr>
        <w:t>x</w:t>
      </w:r>
      <w:r w:rsidR="00401A0D">
        <w:rPr>
          <w:rFonts w:ascii="Arial" w:hAnsi="Arial" w:cs="Arial"/>
        </w:rPr>
        <w:t xml:space="preserve"> </w:t>
      </w:r>
      <w:r w:rsidR="004558CC">
        <w:rPr>
          <w:rFonts w:ascii="Arial" w:hAnsi="Arial" w:cs="Arial"/>
        </w:rPr>
        <w:t xml:space="preserve">from the </w:t>
      </w:r>
      <w:r w:rsidR="00D72046">
        <w:rPr>
          <w:rFonts w:ascii="Arial" w:hAnsi="Arial" w:cs="Arial"/>
        </w:rPr>
        <w:t xml:space="preserve">positions of the sites provided by the discriminant analysis </w:t>
      </w:r>
      <w:r w:rsidR="00925BF1">
        <w:rPr>
          <w:rFonts w:ascii="Arial" w:hAnsi="Arial" w:cs="Arial"/>
        </w:rPr>
        <w:t xml:space="preserve">obtained from the CAP analysis using the </w:t>
      </w:r>
      <w:r w:rsidR="00925BF1" w:rsidRPr="00925BF1">
        <w:rPr>
          <w:rFonts w:ascii="Arial" w:hAnsi="Arial" w:cs="Arial"/>
          <w:i/>
          <w:iCs/>
        </w:rPr>
        <w:t xml:space="preserve">dist </w:t>
      </w:r>
      <w:r w:rsidR="00925BF1">
        <w:rPr>
          <w:rFonts w:ascii="Arial" w:hAnsi="Arial" w:cs="Arial"/>
        </w:rPr>
        <w:t>function from the stats package</w:t>
      </w:r>
      <w:r w:rsidR="00916C62">
        <w:rPr>
          <w:rFonts w:ascii="Arial" w:hAnsi="Arial" w:cs="Arial"/>
        </w:rPr>
        <w:t xml:space="preserve">, and we assessed the distance within and between groups using the </w:t>
      </w:r>
      <w:r w:rsidR="00916C62" w:rsidRPr="00D12980">
        <w:rPr>
          <w:rFonts w:ascii="Arial" w:hAnsi="Arial" w:cs="Arial"/>
          <w:i/>
          <w:iCs/>
        </w:rPr>
        <w:t>dist_group</w:t>
      </w:r>
      <w:r w:rsidR="00D12980" w:rsidRPr="00D12980">
        <w:rPr>
          <w:rFonts w:ascii="Arial" w:hAnsi="Arial" w:cs="Arial"/>
          <w:i/>
          <w:iCs/>
        </w:rPr>
        <w:t>s</w:t>
      </w:r>
      <w:r w:rsidR="00D12980">
        <w:rPr>
          <w:rFonts w:ascii="Arial" w:hAnsi="Arial" w:cs="Arial"/>
        </w:rPr>
        <w:t xml:space="preserve"> function from the usedist package (v.0.4.0)</w:t>
      </w:r>
      <w:r w:rsidR="00925BF1">
        <w:rPr>
          <w:rFonts w:ascii="Arial" w:hAnsi="Arial" w:cs="Arial"/>
        </w:rPr>
        <w:t>.</w:t>
      </w:r>
    </w:p>
    <w:p w14:paraId="2810B71A" w14:textId="3073FC1B" w:rsidR="004708B0" w:rsidRPr="00157A05" w:rsidRDefault="00BA0583" w:rsidP="000043B3">
      <w:pPr>
        <w:spacing w:after="0" w:line="480" w:lineRule="auto"/>
        <w:ind w:firstLine="720"/>
        <w:jc w:val="both"/>
        <w:rPr>
          <w:rFonts w:ascii="Arial" w:hAnsi="Arial" w:cs="Arial"/>
        </w:rPr>
      </w:pPr>
      <w:r w:rsidRPr="00157A05">
        <w:rPr>
          <w:rFonts w:ascii="Arial" w:hAnsi="Arial" w:cs="Arial"/>
        </w:rPr>
        <w:t>Ammonia-oxidizing community composition and relative abundance were a</w:t>
      </w:r>
      <w:r>
        <w:rPr>
          <w:rFonts w:ascii="Arial" w:hAnsi="Arial" w:cs="Arial"/>
        </w:rPr>
        <w:t>ssessed</w:t>
      </w:r>
      <w:r w:rsidRPr="00157A05">
        <w:rPr>
          <w:rFonts w:ascii="Arial" w:hAnsi="Arial" w:cs="Arial"/>
        </w:rPr>
        <w:t xml:space="preserve"> using the phyloseq package (v.1.44.0) </w:t>
      </w:r>
      <w:r w:rsidRPr="00157A05">
        <w:rPr>
          <w:rFonts w:ascii="Arial" w:hAnsi="Arial" w:cs="Arial"/>
        </w:rPr>
        <w:fldChar w:fldCharType="begin"/>
      </w:r>
      <w:r w:rsidRPr="00157A05">
        <w:rPr>
          <w:rFonts w:ascii="Arial" w:hAnsi="Arial" w:cs="Arial"/>
        </w:rPr>
        <w:instrText xml:space="preserve"> ADDIN ZOTERO_ITEM CSL_CITATION {"citationID":"jzb81N6B","properties":{"formattedCitation":"(McMurdie &amp; Holmes, 2013)","plainCitation":"(McMurdie &amp; Holmes, 2013)","noteIndex":0},"citationItems":[{"id":136,"uris":["http://zotero.org/users/local/JetUa067/items/BZG3WBYB"],"itemData":{"id":136,"type":"article-journal","abstract":"Background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Data","title-short":"phyloseq","volume":"8","author":[{"family":"McMurdie","given":"Paul J."},{"family":"Holmes","given":"Susan"}],"issued":{"date-parts":[["2013"]],"season":"avr"}}}],"schema":"https://github.com/citation-style-language/schema/raw/master/csl-citation.json"} </w:instrText>
      </w:r>
      <w:r w:rsidRPr="00157A05">
        <w:rPr>
          <w:rFonts w:ascii="Arial" w:hAnsi="Arial" w:cs="Arial"/>
        </w:rPr>
        <w:fldChar w:fldCharType="separate"/>
      </w:r>
      <w:r w:rsidRPr="00157A05">
        <w:rPr>
          <w:rFonts w:ascii="Arial" w:hAnsi="Arial" w:cs="Arial"/>
        </w:rPr>
        <w:t>(McMurdie &amp; Holmes, 2013)</w:t>
      </w:r>
      <w:r w:rsidRPr="00157A05">
        <w:rPr>
          <w:rFonts w:ascii="Arial" w:hAnsi="Arial" w:cs="Arial"/>
        </w:rPr>
        <w:fldChar w:fldCharType="end"/>
      </w:r>
      <w:r w:rsidRPr="00157A05">
        <w:rPr>
          <w:rFonts w:ascii="Arial" w:hAnsi="Arial" w:cs="Arial"/>
        </w:rPr>
        <w:t>.</w:t>
      </w:r>
      <w:r>
        <w:rPr>
          <w:rFonts w:ascii="Arial" w:hAnsi="Arial" w:cs="Arial"/>
        </w:rPr>
        <w:t xml:space="preserve"> </w:t>
      </w:r>
      <w:r w:rsidR="00AD1072" w:rsidRPr="00157A05">
        <w:rPr>
          <w:rFonts w:ascii="Arial" w:hAnsi="Arial" w:cs="Arial"/>
        </w:rPr>
        <w:t xml:space="preserve">We performed differential abundance analysis to identify ASVs abundance that changes significantly between control and drought treatment. </w:t>
      </w:r>
      <w:r w:rsidR="00647155" w:rsidRPr="00157A05">
        <w:rPr>
          <w:rFonts w:ascii="Arial" w:hAnsi="Arial" w:cs="Arial"/>
        </w:rPr>
        <w:t>We filtered th</w:t>
      </w:r>
      <w:r w:rsidR="005B384B">
        <w:rPr>
          <w:rFonts w:ascii="Arial" w:hAnsi="Arial" w:cs="Arial"/>
        </w:rPr>
        <w:t xml:space="preserve">e </w:t>
      </w:r>
      <w:r w:rsidR="00647155" w:rsidRPr="00157A05">
        <w:rPr>
          <w:rFonts w:ascii="Arial" w:hAnsi="Arial" w:cs="Arial"/>
        </w:rPr>
        <w:t>ASV tables by removing low-abundance ASVs (&lt; 0.01 %) and keeping ASVs that were found in at le</w:t>
      </w:r>
      <w:ins w:id="31" w:author="Laurent Philippot" w:date="2024-03-06T09:48:00Z">
        <w:r w:rsidR="00033A80">
          <w:rPr>
            <w:rFonts w:ascii="Arial" w:hAnsi="Arial" w:cs="Arial"/>
          </w:rPr>
          <w:t>a</w:t>
        </w:r>
      </w:ins>
      <w:r w:rsidR="00647155" w:rsidRPr="00157A05">
        <w:rPr>
          <w:rFonts w:ascii="Arial" w:hAnsi="Arial" w:cs="Arial"/>
        </w:rPr>
        <w:t xml:space="preserve">st </w:t>
      </w:r>
      <w:r w:rsidR="00F64A6C">
        <w:rPr>
          <w:rFonts w:ascii="Arial" w:hAnsi="Arial" w:cs="Arial"/>
        </w:rPr>
        <w:t>80</w:t>
      </w:r>
      <w:r w:rsidR="00647155" w:rsidRPr="00157A05">
        <w:rPr>
          <w:rFonts w:ascii="Arial" w:hAnsi="Arial" w:cs="Arial"/>
        </w:rPr>
        <w:t xml:space="preserve"> % of replicates for each treatment</w:t>
      </w:r>
      <w:r w:rsidR="005B384B">
        <w:rPr>
          <w:rFonts w:ascii="Arial" w:hAnsi="Arial" w:cs="Arial"/>
        </w:rPr>
        <w:t xml:space="preserve"> </w:t>
      </w:r>
      <w:r w:rsidR="005B67E3">
        <w:rPr>
          <w:rFonts w:ascii="Arial" w:hAnsi="Arial" w:cs="Arial"/>
        </w:rPr>
        <w:t>because</w:t>
      </w:r>
      <w:r w:rsidR="00C91EF0">
        <w:rPr>
          <w:rFonts w:ascii="Arial" w:hAnsi="Arial" w:cs="Arial"/>
        </w:rPr>
        <w:t xml:space="preserve"> dataset with high proportion of zero counts can increase the false positive</w:t>
      </w:r>
      <w:r w:rsidR="005B67E3">
        <w:rPr>
          <w:rFonts w:ascii="Arial" w:hAnsi="Arial" w:cs="Arial"/>
        </w:rPr>
        <w:t xml:space="preserve"> number</w:t>
      </w:r>
      <w:r w:rsidR="00647155" w:rsidRPr="00157A05">
        <w:rPr>
          <w:rFonts w:ascii="Arial" w:hAnsi="Arial" w:cs="Arial"/>
        </w:rPr>
        <w:t>.</w:t>
      </w:r>
      <w:r w:rsidR="002E5A80" w:rsidRPr="00157A05">
        <w:rPr>
          <w:rFonts w:ascii="Arial" w:hAnsi="Arial" w:cs="Arial"/>
        </w:rPr>
        <w:t xml:space="preserve"> </w:t>
      </w:r>
      <w:r w:rsidR="00647155" w:rsidRPr="00157A05">
        <w:rPr>
          <w:rFonts w:ascii="Arial" w:hAnsi="Arial" w:cs="Arial"/>
        </w:rPr>
        <w:t>We</w:t>
      </w:r>
      <w:r w:rsidR="002E5A80" w:rsidRPr="00157A05">
        <w:rPr>
          <w:rFonts w:ascii="Arial" w:hAnsi="Arial" w:cs="Arial"/>
        </w:rPr>
        <w:t xml:space="preserve"> </w:t>
      </w:r>
      <w:r w:rsidR="00FC2676" w:rsidRPr="00157A05">
        <w:rPr>
          <w:rFonts w:ascii="Arial" w:hAnsi="Arial" w:cs="Arial"/>
        </w:rPr>
        <w:t xml:space="preserve">performed generalized linear mixed models (GLMMs) to model our microbiome abundance data that we assumed </w:t>
      </w:r>
      <w:r w:rsidR="00DE07C1" w:rsidRPr="00157A05">
        <w:rPr>
          <w:rFonts w:ascii="Arial" w:hAnsi="Arial" w:cs="Arial"/>
        </w:rPr>
        <w:t>followed a</w:t>
      </w:r>
      <w:r w:rsidR="00FC2676" w:rsidRPr="00157A05">
        <w:rPr>
          <w:rFonts w:ascii="Arial" w:hAnsi="Arial" w:cs="Arial"/>
        </w:rPr>
        <w:t xml:space="preserve"> </w:t>
      </w:r>
      <w:r w:rsidR="00DE07C1" w:rsidRPr="00157A05">
        <w:rPr>
          <w:rFonts w:ascii="Arial" w:hAnsi="Arial" w:cs="Arial"/>
        </w:rPr>
        <w:t>Poisson distribution</w:t>
      </w:r>
      <w:r w:rsidR="003A2BA7" w:rsidRPr="00157A05">
        <w:rPr>
          <w:rFonts w:ascii="Arial" w:hAnsi="Arial" w:cs="Arial"/>
        </w:rPr>
        <w:t xml:space="preserve">. We calculated </w:t>
      </w:r>
      <w:r w:rsidR="00DE07C1" w:rsidRPr="00157A05">
        <w:rPr>
          <w:rFonts w:ascii="Arial" w:hAnsi="Arial" w:cs="Arial"/>
        </w:rPr>
        <w:t xml:space="preserve">an ASV abundance </w:t>
      </w:r>
      <m:oMath>
        <m:r>
          <w:rPr>
            <w:rFonts w:ascii="Cambria Math" w:hAnsi="Cambria Math" w:cs="Arial"/>
          </w:rPr>
          <m:t>Y</m:t>
        </m:r>
      </m:oMath>
      <w:r w:rsidR="00DE07C1" w:rsidRPr="00157A05">
        <w:rPr>
          <w:rFonts w:ascii="Arial" w:hAnsi="Arial" w:cs="Arial"/>
        </w:rPr>
        <w:t xml:space="preserve"> </w:t>
      </w:r>
      <w:r w:rsidR="003A2BA7" w:rsidRPr="00157A05">
        <w:rPr>
          <w:rFonts w:ascii="Arial" w:hAnsi="Arial" w:cs="Arial"/>
          <w:color w:val="000000"/>
        </w:rPr>
        <w:t xml:space="preserve">with </w:t>
      </w:r>
      <w:r w:rsidR="00DE07C1" w:rsidRPr="00157A05">
        <w:rPr>
          <w:rFonts w:ascii="Arial" w:hAnsi="Arial" w:cs="Arial"/>
          <w:color w:val="000000"/>
        </w:rPr>
        <w:t xml:space="preserve">parameter </w:t>
      </w:r>
      <m:oMath>
        <m:r>
          <w:rPr>
            <w:rFonts w:ascii="Cambria Math" w:hAnsi="Cambria Math" w:cs="Arial"/>
          </w:rPr>
          <m:t>Λ</m:t>
        </m:r>
      </m:oMath>
      <w:r w:rsidR="00DE07C1" w:rsidRPr="00157A05">
        <w:rPr>
          <w:rFonts w:ascii="Arial" w:hAnsi="Arial" w:cs="Arial"/>
          <w:color w:val="000000"/>
        </w:rPr>
        <w:t xml:space="preserve"> as </w:t>
      </w:r>
      <m:oMath>
        <m:r>
          <w:rPr>
            <w:rFonts w:ascii="Cambria Math" w:hAnsi="Cambria Math" w:cs="Arial"/>
          </w:rPr>
          <m:t>Y∼P</m:t>
        </m:r>
        <m:d>
          <m:dPr>
            <m:ctrlPr>
              <w:ins w:id="32" w:author="Laurent Philippot" w:date="2024-03-06T09:27:00Z">
                <w:rPr>
                  <w:rFonts w:ascii="Cambria Math" w:hAnsi="Cambria Math" w:cs="Arial"/>
                </w:rPr>
              </w:ins>
            </m:ctrlPr>
          </m:dPr>
          <m:e>
            <m:r>
              <w:rPr>
                <w:rFonts w:ascii="Cambria Math" w:hAnsi="Cambria Math" w:cs="Arial"/>
              </w:rPr>
              <m:t>Λ</m:t>
            </m:r>
          </m:e>
        </m:d>
      </m:oMath>
      <w:r w:rsidR="00DE07C1" w:rsidRPr="00157A05">
        <w:rPr>
          <w:rFonts w:ascii="Arial" w:hAnsi="Arial" w:cs="Arial"/>
          <w:color w:val="000000"/>
        </w:rPr>
        <w:t xml:space="preserve">, in any </w:t>
      </w:r>
      <m:oMath>
        <m:r>
          <w:rPr>
            <w:rFonts w:ascii="Cambria Math" w:hAnsi="Cambria Math" w:cs="Arial"/>
            <w:color w:val="000000"/>
          </w:rPr>
          <m:t>j</m:t>
        </m:r>
      </m:oMath>
      <w:r w:rsidR="00DE07C1" w:rsidRPr="00157A05">
        <w:rPr>
          <w:rFonts w:ascii="Arial" w:hAnsi="Arial" w:cs="Arial"/>
          <w:color w:val="000000"/>
        </w:rPr>
        <w:t xml:space="preserve"> replicates of any </w:t>
      </w:r>
      <m:oMath>
        <m:r>
          <w:rPr>
            <w:rFonts w:ascii="Cambria Math" w:hAnsi="Cambria Math" w:cs="Arial"/>
          </w:rPr>
          <m:t>i</m:t>
        </m:r>
      </m:oMath>
      <w:r w:rsidR="00DE07C1" w:rsidRPr="00157A05">
        <w:rPr>
          <w:rFonts w:ascii="Arial" w:hAnsi="Arial" w:cs="Arial"/>
          <w:color w:val="000000"/>
        </w:rPr>
        <w:t xml:space="preserve"> treatment</w:t>
      </w:r>
      <w:r w:rsidR="003A2BA7" w:rsidRPr="00157A05">
        <w:rPr>
          <w:rFonts w:ascii="Arial" w:hAnsi="Arial" w:cs="Arial"/>
          <w:color w:val="000000"/>
        </w:rPr>
        <w:t xml:space="preserve"> using </w:t>
      </w:r>
      <w:r w:rsidR="004708B0" w:rsidRPr="00157A05">
        <w:rPr>
          <w:rFonts w:ascii="Arial" w:hAnsi="Arial" w:cs="Arial"/>
          <w:color w:val="000000"/>
        </w:rPr>
        <w:t xml:space="preserve">the following model: </w:t>
      </w:r>
    </w:p>
    <w:p w14:paraId="244D2B60" w14:textId="77777777" w:rsidR="004708B0" w:rsidRPr="00157A05" w:rsidRDefault="004708B0" w:rsidP="00157A05">
      <w:pPr>
        <w:spacing w:after="0" w:line="480" w:lineRule="auto"/>
        <w:jc w:val="both"/>
        <w:rPr>
          <w:rFonts w:ascii="Arial" w:hAnsi="Arial" w:cs="Arial"/>
        </w:rPr>
      </w:pPr>
      <m:oMathPara>
        <m:oMath>
          <m:r>
            <w:rPr>
              <w:rFonts w:ascii="Cambria Math" w:hAnsi="Cambria Math" w:cs="Arial"/>
            </w:rPr>
            <m:t>log</m:t>
          </m:r>
          <m:d>
            <m:dPr>
              <m:ctrlPr>
                <w:ins w:id="33" w:author="Laurent Philippot" w:date="2024-03-06T09:27:00Z">
                  <w:rPr>
                    <w:rFonts w:ascii="Cambria Math" w:hAnsi="Cambria Math" w:cs="Arial"/>
                  </w:rPr>
                </w:ins>
              </m:ctrlPr>
            </m:dPr>
            <m:e>
              <m:sSub>
                <m:sSubPr>
                  <m:ctrlPr>
                    <w:ins w:id="34" w:author="Laurent Philippot" w:date="2024-03-06T09:27:00Z">
                      <w:rPr>
                        <w:rFonts w:ascii="Cambria Math" w:hAnsi="Cambria Math" w:cs="Arial"/>
                      </w:rPr>
                    </w:ins>
                  </m:ctrlPr>
                </m:sSubPr>
                <m:e>
                  <m:r>
                    <w:rPr>
                      <w:rFonts w:ascii="Cambria Math" w:hAnsi="Cambria Math" w:cs="Arial"/>
                    </w:rPr>
                    <m:t>Λ</m:t>
                  </m:r>
                </m:e>
                <m:sub>
                  <m:r>
                    <w:rPr>
                      <w:rFonts w:ascii="Cambria Math" w:hAnsi="Cambria Math" w:cs="Arial"/>
                    </w:rPr>
                    <m:t>ij</m:t>
                  </m:r>
                </m:sub>
              </m:sSub>
            </m:e>
          </m:d>
          <m:r>
            <w:rPr>
              <w:rFonts w:ascii="Cambria Math" w:hAnsi="Cambria Math" w:cs="Arial"/>
            </w:rPr>
            <m:t>=</m:t>
          </m:r>
          <m:sSub>
            <m:sSubPr>
              <m:ctrlPr>
                <w:ins w:id="35" w:author="Laurent Philippot" w:date="2024-03-06T09:27:00Z">
                  <w:rPr>
                    <w:rFonts w:ascii="Cambria Math" w:hAnsi="Cambria Math" w:cs="Arial"/>
                  </w:rPr>
                </w:ins>
              </m:ctrlPr>
            </m:sSubPr>
            <m:e>
              <m:r>
                <w:rPr>
                  <w:rFonts w:ascii="Cambria Math" w:hAnsi="Cambria Math" w:cs="Arial"/>
                </w:rPr>
                <m:t>o</m:t>
              </m:r>
            </m:e>
            <m:sub>
              <m:r>
                <w:rPr>
                  <w:rFonts w:ascii="Cambria Math" w:hAnsi="Cambria Math" w:cs="Arial"/>
                </w:rPr>
                <m:t>ij</m:t>
              </m:r>
            </m:sub>
          </m:sSub>
          <m:r>
            <w:rPr>
              <w:rFonts w:ascii="Cambria Math" w:hAnsi="Cambria Math" w:cs="Arial"/>
            </w:rPr>
            <m:t>+μ+</m:t>
          </m:r>
          <m:sSub>
            <m:sSubPr>
              <m:ctrlPr>
                <w:ins w:id="36" w:author="Laurent Philippot" w:date="2024-03-06T09:27:00Z">
                  <w:rPr>
                    <w:rFonts w:ascii="Cambria Math" w:hAnsi="Cambria Math" w:cs="Arial"/>
                  </w:rPr>
                </w:ins>
              </m:ctrlPr>
            </m:sSubPr>
            <m:e>
              <m:r>
                <w:rPr>
                  <w:rFonts w:ascii="Cambria Math" w:hAnsi="Cambria Math" w:cs="Arial"/>
                </w:rPr>
                <m:t>α</m:t>
              </m:r>
            </m:e>
            <m:sub>
              <m:r>
                <w:rPr>
                  <w:rFonts w:ascii="Cambria Math" w:hAnsi="Cambria Math" w:cs="Arial"/>
                </w:rPr>
                <m:t>i</m:t>
              </m:r>
            </m:sub>
          </m:sSub>
          <m:r>
            <w:rPr>
              <w:rFonts w:ascii="Cambria Math" w:hAnsi="Cambria Math" w:cs="Arial"/>
            </w:rPr>
            <m:t>+</m:t>
          </m:r>
          <m:sSub>
            <m:sSubPr>
              <m:ctrlPr>
                <w:ins w:id="37" w:author="Laurent Philippot" w:date="2024-03-06T09:27:00Z">
                  <w:rPr>
                    <w:rFonts w:ascii="Cambria Math" w:hAnsi="Cambria Math" w:cs="Arial"/>
                  </w:rPr>
                </w:ins>
              </m:ctrlPr>
            </m:sSubPr>
            <m:e>
              <m:r>
                <w:rPr>
                  <w:rFonts w:ascii="Cambria Math" w:hAnsi="Cambria Math" w:cs="Arial"/>
                </w:rPr>
                <m:t>Z</m:t>
              </m:r>
            </m:e>
            <m:sub>
              <m:r>
                <w:rPr>
                  <w:rFonts w:ascii="Cambria Math" w:hAnsi="Cambria Math" w:cs="Arial"/>
                </w:rPr>
                <m:t>ij</m:t>
              </m:r>
            </m:sub>
          </m:sSub>
          <m:r>
            <w:rPr>
              <w:rFonts w:ascii="Cambria Math" w:hAnsi="Cambria Math" w:cs="Arial"/>
            </w:rPr>
            <m:t>,</m:t>
          </m:r>
          <m:sSub>
            <m:sSubPr>
              <m:ctrlPr>
                <w:ins w:id="38" w:author="Laurent Philippot" w:date="2024-03-06T09:27:00Z">
                  <w:rPr>
                    <w:rFonts w:ascii="Cambria Math" w:hAnsi="Cambria Math" w:cs="Arial"/>
                  </w:rPr>
                </w:ins>
              </m:ctrlPr>
            </m:sSubPr>
            <m:e>
              <m:sSub>
                <m:sSubPr>
                  <m:ctrlPr>
                    <w:ins w:id="39" w:author="Laurent Philippot" w:date="2024-03-06T09:27:00Z">
                      <w:rPr>
                        <w:rFonts w:ascii="Cambria Math" w:hAnsi="Cambria Math" w:cs="Arial"/>
                      </w:rPr>
                    </w:ins>
                  </m:ctrlPr>
                </m:sSubPr>
                <m:e>
                  <m:r>
                    <w:rPr>
                      <w:rFonts w:ascii="Cambria Math" w:hAnsi="Cambria Math" w:cs="Arial"/>
                    </w:rPr>
                    <m:t>Z</m:t>
                  </m:r>
                </m:e>
                <m:sub>
                  <m:r>
                    <w:rPr>
                      <w:rFonts w:ascii="Cambria Math" w:hAnsi="Cambria Math" w:cs="Arial"/>
                    </w:rPr>
                    <m:t>ij</m:t>
                  </m:r>
                </m:sub>
              </m:sSub>
            </m:e>
            <m:sub>
              <m:r>
                <w:rPr>
                  <w:rFonts w:ascii="Cambria Math" w:hAnsi="Cambria Math" w:cs="Arial"/>
                </w:rPr>
                <m:t>1≤j≤12</m:t>
              </m:r>
            </m:sub>
          </m:sSub>
          <m:r>
            <m:rPr>
              <m:lit/>
              <m:nor/>
            </m:rPr>
            <w:rPr>
              <w:rFonts w:ascii="Arial" w:hAnsi="Arial" w:cs="Arial"/>
            </w:rPr>
            <m:t> iid</m:t>
          </m:r>
          <m:r>
            <w:rPr>
              <w:rFonts w:ascii="Cambria Math" w:hAnsi="Cambria Math" w:cs="Arial"/>
            </w:rPr>
            <m:t>∼N</m:t>
          </m:r>
          <m:d>
            <m:dPr>
              <m:ctrlPr>
                <w:ins w:id="40" w:author="Laurent Philippot" w:date="2024-03-06T09:27:00Z">
                  <w:rPr>
                    <w:rFonts w:ascii="Cambria Math" w:hAnsi="Cambria Math" w:cs="Arial"/>
                  </w:rPr>
                </w:ins>
              </m:ctrlPr>
            </m:dPr>
            <m:e>
              <m:r>
                <w:rPr>
                  <w:rFonts w:ascii="Cambria Math" w:hAnsi="Cambria Math" w:cs="Arial"/>
                </w:rPr>
                <m:t>0,</m:t>
              </m:r>
              <m:sSup>
                <m:sSupPr>
                  <m:ctrlPr>
                    <w:ins w:id="41" w:author="Laurent Philippot" w:date="2024-03-06T09:27:00Z">
                      <w:rPr>
                        <w:rFonts w:ascii="Cambria Math" w:hAnsi="Cambria Math" w:cs="Arial"/>
                      </w:rPr>
                    </w:ins>
                  </m:ctrlPr>
                </m:sSupPr>
                <m:e>
                  <m:r>
                    <w:rPr>
                      <w:rFonts w:ascii="Cambria Math" w:hAnsi="Cambria Math" w:cs="Arial"/>
                    </w:rPr>
                    <m:t>σ</m:t>
                  </m:r>
                </m:e>
                <m:sup>
                  <m:r>
                    <w:rPr>
                      <w:rFonts w:ascii="Cambria Math" w:hAnsi="Cambria Math" w:cs="Arial"/>
                    </w:rPr>
                    <m:t>2</m:t>
                  </m:r>
                </m:sup>
              </m:sSup>
            </m:e>
          </m:d>
        </m:oMath>
      </m:oMathPara>
    </w:p>
    <w:p w14:paraId="633F1BEA" w14:textId="78876E10" w:rsidR="00B851AA" w:rsidRDefault="003A2BA7" w:rsidP="00157A05">
      <w:pPr>
        <w:spacing w:after="0" w:line="480" w:lineRule="auto"/>
        <w:jc w:val="both"/>
        <w:rPr>
          <w:rFonts w:ascii="Arial" w:hAnsi="Arial" w:cs="Arial"/>
          <w:color w:val="000000"/>
          <w:lang w:val="en-GB"/>
        </w:rPr>
      </w:pPr>
      <w:r w:rsidRPr="00157A05">
        <w:rPr>
          <w:rFonts w:ascii="Arial" w:hAnsi="Arial" w:cs="Arial"/>
          <w:color w:val="000000"/>
        </w:rPr>
        <w:t xml:space="preserve">We introduced offset </w:t>
      </w:r>
      <m:oMath>
        <m:r>
          <w:rPr>
            <w:rFonts w:ascii="Cambria Math" w:hAnsi="Cambria Math" w:cs="Arial"/>
            <w:color w:val="000000"/>
          </w:rPr>
          <m:t>(</m:t>
        </m:r>
        <m:r>
          <w:rPr>
            <w:rFonts w:ascii="Cambria Math" w:hAnsi="Cambria Math" w:cs="Arial"/>
          </w:rPr>
          <m:t>o)</m:t>
        </m:r>
      </m:oMath>
      <w:r w:rsidRPr="00157A05">
        <w:rPr>
          <w:rFonts w:ascii="Arial" w:eastAsiaTheme="minorEastAsia" w:hAnsi="Arial" w:cs="Arial"/>
        </w:rPr>
        <w:t xml:space="preserve"> as the log of the sample read sum, </w:t>
      </w:r>
      <m:oMath>
        <m:r>
          <w:rPr>
            <w:rFonts w:ascii="Cambria Math" w:hAnsi="Cambria Math" w:cs="Arial"/>
          </w:rPr>
          <m:t>α</m:t>
        </m:r>
      </m:oMath>
      <w:r w:rsidRPr="00157A05">
        <w:rPr>
          <w:rFonts w:ascii="Arial" w:hAnsi="Arial" w:cs="Arial"/>
          <w:color w:val="000000"/>
          <w:lang w:val="en-GB"/>
        </w:rPr>
        <w:t xml:space="preserve"> is the effect of the irrigation treatment coded as a factor, and </w:t>
      </w:r>
      <m:oMath>
        <m:r>
          <w:rPr>
            <w:rFonts w:ascii="Cambria Math" w:hAnsi="Cambria Math" w:cs="Arial"/>
          </w:rPr>
          <m:t>Z</m:t>
        </m:r>
      </m:oMath>
      <w:r w:rsidRPr="00157A05">
        <w:rPr>
          <w:rFonts w:ascii="Arial" w:hAnsi="Arial" w:cs="Arial"/>
          <w:color w:val="000000"/>
        </w:rPr>
        <w:t xml:space="preserve"> is the random sampling effect modeling the data </w:t>
      </w:r>
      <w:r w:rsidRPr="00157A05">
        <w:rPr>
          <w:rFonts w:ascii="Arial" w:hAnsi="Arial" w:cs="Arial"/>
          <w:color w:val="000000"/>
          <w:lang w:val="en-GB"/>
        </w:rPr>
        <w:lastRenderedPageBreak/>
        <w:t>overdispersio</w:t>
      </w:r>
      <w:r w:rsidR="00CE1CAB" w:rsidRPr="00157A05">
        <w:rPr>
          <w:rFonts w:ascii="Arial" w:hAnsi="Arial" w:cs="Arial"/>
          <w:color w:val="000000"/>
          <w:lang w:val="en-GB"/>
        </w:rPr>
        <w:t xml:space="preserve">n. </w:t>
      </w:r>
      <m:oMath>
        <m:r>
          <w:rPr>
            <w:rFonts w:ascii="Cambria Math" w:hAnsi="Cambria Math" w:cs="Arial"/>
          </w:rPr>
          <m:t>i=</m:t>
        </m:r>
        <m:d>
          <m:dPr>
            <m:begChr m:val="{"/>
            <m:endChr m:val="}"/>
            <m:ctrlPr>
              <w:ins w:id="42" w:author="Laurent Philippot" w:date="2024-03-06T09:27:00Z">
                <w:rPr>
                  <w:rFonts w:ascii="Cambria Math" w:hAnsi="Cambria Math" w:cs="Arial"/>
                </w:rPr>
              </w:ins>
            </m:ctrlPr>
          </m:dPr>
          <m:e>
            <m:r>
              <w:rPr>
                <w:rFonts w:ascii="Cambria Math" w:hAnsi="Cambria Math" w:cs="Arial"/>
              </w:rPr>
              <m:t>1,2</m:t>
            </m:r>
          </m:e>
        </m:d>
      </m:oMath>
      <w:r w:rsidR="004708B0" w:rsidRPr="00157A05">
        <w:rPr>
          <w:rFonts w:ascii="Arial" w:hAnsi="Arial" w:cs="Arial"/>
          <w:color w:val="000000"/>
        </w:rPr>
        <w:t xml:space="preserve"> represents the irrigation treatments and</w:t>
      </w:r>
      <w:r w:rsidR="004708B0" w:rsidRPr="00157A05">
        <w:rPr>
          <w:rFonts w:ascii="Arial" w:hAnsi="Arial" w:cs="Arial"/>
          <w:color w:val="000000"/>
          <w:lang w:val="en-GB"/>
        </w:rPr>
        <w:t xml:space="preserve"> </w:t>
      </w:r>
      <m:oMath>
        <m:r>
          <w:rPr>
            <w:rFonts w:ascii="Cambria Math" w:hAnsi="Cambria Math" w:cs="Arial"/>
          </w:rPr>
          <m:t>j={1,…,4}</m:t>
        </m:r>
      </m:oMath>
      <w:r w:rsidR="004708B0" w:rsidRPr="00157A05">
        <w:rPr>
          <w:rFonts w:ascii="Arial" w:hAnsi="Arial" w:cs="Arial"/>
          <w:color w:val="000000"/>
          <w:lang w:val="en-GB"/>
        </w:rPr>
        <w:t xml:space="preserve"> represents the replicates. </w:t>
      </w:r>
      <w:r w:rsidR="004708B0" w:rsidRPr="00157A05">
        <w:rPr>
          <w:rFonts w:ascii="Arial" w:hAnsi="Arial" w:cs="Arial"/>
          <w:color w:val="000000"/>
        </w:rPr>
        <w:t xml:space="preserve">The </w:t>
      </w:r>
      <w:r w:rsidR="00CE1CAB" w:rsidRPr="00157A05">
        <w:rPr>
          <w:rFonts w:ascii="Arial" w:hAnsi="Arial" w:cs="Arial"/>
          <w:color w:val="000000"/>
        </w:rPr>
        <w:t>model was run</w:t>
      </w:r>
      <w:r w:rsidR="004708B0" w:rsidRPr="00157A05">
        <w:rPr>
          <w:rFonts w:ascii="Arial" w:hAnsi="Arial" w:cs="Arial"/>
          <w:color w:val="000000"/>
        </w:rPr>
        <w:t xml:space="preserve"> using the </w:t>
      </w:r>
      <w:r w:rsidR="009B697D" w:rsidRPr="00157A05">
        <w:rPr>
          <w:rFonts w:ascii="Arial" w:hAnsi="Arial" w:cs="Arial"/>
          <w:color w:val="000000"/>
        </w:rPr>
        <w:t>glmmTMB</w:t>
      </w:r>
      <w:r w:rsidR="004708B0" w:rsidRPr="00157A05">
        <w:rPr>
          <w:rFonts w:ascii="Arial" w:hAnsi="Arial" w:cs="Arial"/>
          <w:color w:val="000000"/>
        </w:rPr>
        <w:t xml:space="preserve"> function of the</w:t>
      </w:r>
      <w:r w:rsidR="00BE2348" w:rsidRPr="00157A05">
        <w:rPr>
          <w:rFonts w:ascii="Arial" w:hAnsi="Arial" w:cs="Arial"/>
          <w:color w:val="000000"/>
        </w:rPr>
        <w:t xml:space="preserve"> glmmTMB</w:t>
      </w:r>
      <w:r w:rsidR="004708B0" w:rsidRPr="00157A05">
        <w:rPr>
          <w:rFonts w:ascii="Arial" w:hAnsi="Arial" w:cs="Arial"/>
          <w:color w:val="000000"/>
        </w:rPr>
        <w:t xml:space="preserve"> package</w:t>
      </w:r>
      <w:r w:rsidR="002E5A80" w:rsidRPr="00157A05">
        <w:rPr>
          <w:rFonts w:ascii="Arial" w:hAnsi="Arial" w:cs="Arial"/>
          <w:color w:val="000000"/>
        </w:rPr>
        <w:t xml:space="preserve"> (v.1.1.7)</w:t>
      </w:r>
      <w:r w:rsidR="004708B0" w:rsidRPr="00157A05">
        <w:rPr>
          <w:rFonts w:ascii="Arial" w:hAnsi="Arial" w:cs="Arial"/>
          <w:color w:val="000000"/>
        </w:rPr>
        <w:t xml:space="preserve"> (</w:t>
      </w:r>
      <w:r w:rsidR="002E5A80" w:rsidRPr="00157A05">
        <w:rPr>
          <w:rFonts w:ascii="Arial" w:hAnsi="Arial" w:cs="Arial"/>
          <w:color w:val="000000"/>
        </w:rPr>
        <w:t>Brooks et al., 2017</w:t>
      </w:r>
      <w:r w:rsidR="004708B0" w:rsidRPr="00157A05">
        <w:rPr>
          <w:rFonts w:ascii="Arial" w:hAnsi="Arial" w:cs="Arial"/>
          <w:color w:val="000000"/>
        </w:rPr>
        <w:t xml:space="preserve">). </w:t>
      </w:r>
      <w:r w:rsidR="002526AC" w:rsidRPr="00157A05">
        <w:rPr>
          <w:rFonts w:ascii="Arial" w:hAnsi="Arial" w:cs="Arial"/>
          <w:color w:val="000000"/>
        </w:rPr>
        <w:t>A p</w:t>
      </w:r>
      <w:r w:rsidR="004708B0" w:rsidRPr="00157A05">
        <w:rPr>
          <w:rFonts w:ascii="Arial" w:hAnsi="Arial" w:cs="Arial"/>
          <w:color w:val="000000"/>
        </w:rPr>
        <w:t xml:space="preserve">ost-hoc test with the </w:t>
      </w:r>
      <w:r w:rsidR="004708B0" w:rsidRPr="00C91EF0">
        <w:rPr>
          <w:rFonts w:ascii="Arial" w:hAnsi="Arial" w:cs="Arial"/>
          <w:i/>
          <w:iCs/>
          <w:color w:val="000000"/>
        </w:rPr>
        <w:t>emmeans</w:t>
      </w:r>
      <w:r w:rsidR="004708B0" w:rsidRPr="00157A05">
        <w:rPr>
          <w:rFonts w:ascii="Arial" w:hAnsi="Arial" w:cs="Arial"/>
          <w:color w:val="000000"/>
        </w:rPr>
        <w:t xml:space="preserve"> function of the emmeans package (</w:t>
      </w:r>
      <w:r w:rsidR="002E5A80" w:rsidRPr="00157A05">
        <w:rPr>
          <w:rFonts w:ascii="Arial" w:hAnsi="Arial" w:cs="Arial"/>
          <w:color w:val="000000"/>
        </w:rPr>
        <w:t>v.1.8.8</w:t>
      </w:r>
      <w:r w:rsidR="00CE1CAB" w:rsidRPr="00157A05">
        <w:rPr>
          <w:rFonts w:ascii="Arial" w:hAnsi="Arial" w:cs="Arial"/>
          <w:color w:val="000000"/>
        </w:rPr>
        <w:t>) was performed for pairwise comparison</w:t>
      </w:r>
      <w:r w:rsidR="0022090A">
        <w:rPr>
          <w:rFonts w:ascii="Arial" w:hAnsi="Arial" w:cs="Arial"/>
          <w:color w:val="000000"/>
        </w:rPr>
        <w:t xml:space="preserve"> between drought and control</w:t>
      </w:r>
      <w:r w:rsidR="000A67A5" w:rsidRPr="00157A05">
        <w:rPr>
          <w:rFonts w:ascii="Arial" w:hAnsi="Arial" w:cs="Arial"/>
          <w:color w:val="000000"/>
        </w:rPr>
        <w:t>.</w:t>
      </w:r>
      <w:r w:rsidR="000A67A5" w:rsidRPr="00157A05">
        <w:rPr>
          <w:rFonts w:ascii="Arial" w:hAnsi="Arial" w:cs="Arial"/>
          <w:color w:val="000000"/>
          <w:lang w:val="en-GB"/>
        </w:rPr>
        <w:t xml:space="preserve"> </w:t>
      </w:r>
      <w:r w:rsidR="00BE2348" w:rsidRPr="00157A05">
        <w:rPr>
          <w:rFonts w:ascii="Arial" w:hAnsi="Arial" w:cs="Arial"/>
          <w:color w:val="000000"/>
          <w:lang w:val="en-GB"/>
        </w:rPr>
        <w:t xml:space="preserve">We </w:t>
      </w:r>
      <w:r w:rsidR="002526AC" w:rsidRPr="00157A05">
        <w:rPr>
          <w:rFonts w:ascii="Arial" w:hAnsi="Arial" w:cs="Arial"/>
          <w:color w:val="000000"/>
          <w:lang w:val="en-GB"/>
        </w:rPr>
        <w:t>applied</w:t>
      </w:r>
      <w:r w:rsidR="00BE2348" w:rsidRPr="00157A05">
        <w:rPr>
          <w:rFonts w:ascii="Arial" w:hAnsi="Arial" w:cs="Arial"/>
          <w:color w:val="000000"/>
          <w:lang w:val="en-GB"/>
        </w:rPr>
        <w:t xml:space="preserve"> th</w:t>
      </w:r>
      <w:r w:rsidR="002526AC" w:rsidRPr="00157A05">
        <w:rPr>
          <w:rFonts w:ascii="Arial" w:hAnsi="Arial" w:cs="Arial"/>
          <w:color w:val="000000"/>
          <w:lang w:val="en-GB"/>
        </w:rPr>
        <w:t>is</w:t>
      </w:r>
      <w:r w:rsidR="00BE2348" w:rsidRPr="00157A05">
        <w:rPr>
          <w:rFonts w:ascii="Arial" w:hAnsi="Arial" w:cs="Arial"/>
          <w:color w:val="000000"/>
          <w:lang w:val="en-GB"/>
        </w:rPr>
        <w:t xml:space="preserve"> analysis </w:t>
      </w:r>
      <w:r w:rsidR="002526AC" w:rsidRPr="00157A05">
        <w:rPr>
          <w:rFonts w:ascii="Arial" w:hAnsi="Arial" w:cs="Arial"/>
          <w:color w:val="000000"/>
          <w:lang w:val="en-GB"/>
        </w:rPr>
        <w:t xml:space="preserve">to compare ASVs abundance between control and </w:t>
      </w:r>
      <w:r w:rsidR="002F35B4">
        <w:rPr>
          <w:rFonts w:ascii="Arial" w:hAnsi="Arial" w:cs="Arial"/>
          <w:color w:val="000000"/>
          <w:lang w:val="en-GB"/>
        </w:rPr>
        <w:t>drought</w:t>
      </w:r>
      <w:r w:rsidR="002526AC" w:rsidRPr="00157A05">
        <w:rPr>
          <w:rFonts w:ascii="Arial" w:hAnsi="Arial" w:cs="Arial"/>
          <w:color w:val="000000"/>
          <w:lang w:val="en-GB"/>
        </w:rPr>
        <w:t xml:space="preserve"> within each </w:t>
      </w:r>
      <w:r w:rsidR="002F35B4">
        <w:rPr>
          <w:rFonts w:ascii="Arial" w:hAnsi="Arial" w:cs="Arial"/>
          <w:color w:val="000000"/>
          <w:lang w:val="en-GB"/>
        </w:rPr>
        <w:t>cropping</w:t>
      </w:r>
      <w:r w:rsidR="002526AC" w:rsidRPr="00157A05">
        <w:rPr>
          <w:rFonts w:ascii="Arial" w:hAnsi="Arial" w:cs="Arial"/>
          <w:color w:val="000000"/>
          <w:lang w:val="en-GB"/>
        </w:rPr>
        <w:t xml:space="preserve"> system</w:t>
      </w:r>
      <w:r w:rsidR="002F35B4">
        <w:rPr>
          <w:rFonts w:ascii="Arial" w:hAnsi="Arial" w:cs="Arial"/>
          <w:color w:val="000000"/>
          <w:lang w:val="en-GB"/>
        </w:rPr>
        <w:t>.</w:t>
      </w:r>
    </w:p>
    <w:p w14:paraId="13F709AD" w14:textId="1D5396F5" w:rsidR="00A0180A" w:rsidRDefault="00F06DAC" w:rsidP="00A0180A">
      <w:pPr>
        <w:spacing w:after="0" w:line="480" w:lineRule="auto"/>
        <w:ind w:firstLine="720"/>
        <w:jc w:val="both"/>
        <w:rPr>
          <w:rFonts w:ascii="Arial" w:hAnsi="Arial" w:cs="Arial"/>
        </w:rPr>
      </w:pPr>
      <w:r>
        <w:rPr>
          <w:rFonts w:ascii="Arial" w:hAnsi="Arial" w:cs="Arial"/>
          <w:color w:val="000000"/>
          <w:lang w:val="en-GB"/>
        </w:rPr>
        <w:t>We performed Mantel</w:t>
      </w:r>
      <w:r w:rsidR="00011DD4">
        <w:rPr>
          <w:rFonts w:ascii="Arial" w:hAnsi="Arial" w:cs="Arial"/>
          <w:color w:val="000000"/>
          <w:lang w:val="en-GB"/>
        </w:rPr>
        <w:t xml:space="preserve">’s </w:t>
      </w:r>
      <w:r>
        <w:rPr>
          <w:rFonts w:ascii="Arial" w:hAnsi="Arial" w:cs="Arial"/>
          <w:color w:val="000000"/>
          <w:lang w:val="en-GB"/>
        </w:rPr>
        <w:t xml:space="preserve">test </w:t>
      </w:r>
      <w:r w:rsidR="00961F8E">
        <w:rPr>
          <w:rFonts w:ascii="Arial" w:hAnsi="Arial" w:cs="Arial"/>
          <w:color w:val="000000"/>
          <w:lang w:val="en-GB"/>
        </w:rPr>
        <w:t xml:space="preserve">with Spearman’s correlation method </w:t>
      </w:r>
      <w:r>
        <w:rPr>
          <w:rFonts w:ascii="Arial" w:hAnsi="Arial" w:cs="Arial"/>
          <w:color w:val="000000"/>
          <w:lang w:val="en-GB"/>
        </w:rPr>
        <w:t>to analyse the correlation</w:t>
      </w:r>
      <w:r w:rsidR="00961F8E">
        <w:rPr>
          <w:rFonts w:ascii="Arial" w:hAnsi="Arial" w:cs="Arial"/>
          <w:color w:val="000000"/>
          <w:lang w:val="en-GB"/>
        </w:rPr>
        <w:t>s</w:t>
      </w:r>
      <w:r>
        <w:rPr>
          <w:rFonts w:ascii="Arial" w:hAnsi="Arial" w:cs="Arial"/>
          <w:color w:val="000000"/>
          <w:lang w:val="en-GB"/>
        </w:rPr>
        <w:t xml:space="preserve"> betwee</w:t>
      </w:r>
      <w:r w:rsidR="00011DD4">
        <w:rPr>
          <w:rFonts w:ascii="Arial" w:hAnsi="Arial" w:cs="Arial"/>
          <w:color w:val="000000"/>
          <w:lang w:val="en-GB"/>
        </w:rPr>
        <w:t>n</w:t>
      </w:r>
      <w:r>
        <w:rPr>
          <w:rFonts w:ascii="Arial" w:hAnsi="Arial" w:cs="Arial"/>
          <w:color w:val="000000"/>
          <w:lang w:val="en-GB"/>
        </w:rPr>
        <w:t xml:space="preserve"> </w:t>
      </w:r>
      <w:r w:rsidR="00011DD4">
        <w:rPr>
          <w:rFonts w:ascii="Arial" w:hAnsi="Arial" w:cs="Arial"/>
          <w:color w:val="000000"/>
          <w:lang w:val="en-GB"/>
        </w:rPr>
        <w:t xml:space="preserve">the structure (beta diversity) of </w:t>
      </w:r>
      <w:r>
        <w:rPr>
          <w:rFonts w:ascii="Arial" w:hAnsi="Arial" w:cs="Arial"/>
          <w:color w:val="000000"/>
          <w:lang w:val="en-GB"/>
        </w:rPr>
        <w:t>ammonia-oxidizing communit</w:t>
      </w:r>
      <w:r w:rsidR="00011DD4">
        <w:rPr>
          <w:rFonts w:ascii="Arial" w:hAnsi="Arial" w:cs="Arial"/>
          <w:color w:val="000000"/>
          <w:lang w:val="en-GB"/>
        </w:rPr>
        <w:t xml:space="preserve">y with its alpha diversity, the abundance of </w:t>
      </w:r>
      <w:r w:rsidR="00011DD4" w:rsidRPr="00011DD4">
        <w:rPr>
          <w:rFonts w:ascii="Arial" w:hAnsi="Arial" w:cs="Arial"/>
          <w:i/>
          <w:iCs/>
          <w:color w:val="000000"/>
          <w:lang w:val="en-GB"/>
        </w:rPr>
        <w:t>amoA</w:t>
      </w:r>
      <w:r w:rsidR="00011DD4">
        <w:rPr>
          <w:rFonts w:ascii="Arial" w:hAnsi="Arial" w:cs="Arial"/>
          <w:color w:val="000000"/>
          <w:lang w:val="en-GB"/>
        </w:rPr>
        <w:t xml:space="preserve"> gene, as well as with mineral </w:t>
      </w:r>
      <w:r w:rsidR="00961F8E">
        <w:rPr>
          <w:rFonts w:ascii="Arial" w:hAnsi="Arial" w:cs="Arial"/>
          <w:color w:val="000000"/>
          <w:lang w:val="en-GB"/>
        </w:rPr>
        <w:t xml:space="preserve">N </w:t>
      </w:r>
      <w:r w:rsidR="00011DD4">
        <w:rPr>
          <w:rFonts w:ascii="Arial" w:hAnsi="Arial" w:cs="Arial"/>
          <w:color w:val="000000"/>
          <w:lang w:val="en-GB"/>
        </w:rPr>
        <w:t>pools</w:t>
      </w:r>
      <w:r w:rsidR="00961F8E">
        <w:rPr>
          <w:rFonts w:ascii="Arial" w:hAnsi="Arial" w:cs="Arial"/>
          <w:color w:val="000000"/>
          <w:lang w:val="en-GB"/>
        </w:rPr>
        <w:t xml:space="preserve"> and other</w:t>
      </w:r>
      <w:r w:rsidR="00011DD4">
        <w:rPr>
          <w:rFonts w:ascii="Arial" w:hAnsi="Arial" w:cs="Arial"/>
          <w:color w:val="000000"/>
          <w:lang w:val="en-GB"/>
        </w:rPr>
        <w:t xml:space="preserve"> measured soil properties. </w:t>
      </w:r>
      <w:r w:rsidR="00961F8E">
        <w:rPr>
          <w:rFonts w:ascii="Arial" w:hAnsi="Arial" w:cs="Arial"/>
          <w:color w:val="000000"/>
          <w:lang w:val="en-GB"/>
        </w:rPr>
        <w:t>The correlation test was conducted for drought and control to compare between the two treatments</w:t>
      </w:r>
      <w:r w:rsidR="002F5E39">
        <w:rPr>
          <w:rFonts w:ascii="Arial" w:hAnsi="Arial" w:cs="Arial"/>
          <w:color w:val="000000"/>
          <w:lang w:val="en-GB"/>
        </w:rPr>
        <w:t xml:space="preserve"> using the microeco package</w:t>
      </w:r>
      <w:r w:rsidR="00EE563D">
        <w:rPr>
          <w:rFonts w:ascii="Arial" w:hAnsi="Arial" w:cs="Arial"/>
          <w:color w:val="000000"/>
          <w:lang w:val="en-GB"/>
        </w:rPr>
        <w:t xml:space="preserve"> (v.1.4.0)</w:t>
      </w:r>
      <w:r w:rsidR="002F5E39">
        <w:rPr>
          <w:rFonts w:ascii="Arial" w:hAnsi="Arial" w:cs="Arial"/>
          <w:color w:val="000000"/>
          <w:lang w:val="en-GB"/>
        </w:rPr>
        <w:t xml:space="preserve"> (Liu et al. 2021)</w:t>
      </w:r>
      <w:r w:rsidR="00EE563D">
        <w:rPr>
          <w:rFonts w:ascii="Arial" w:hAnsi="Arial" w:cs="Arial"/>
          <w:color w:val="000000"/>
          <w:lang w:val="en-GB"/>
        </w:rPr>
        <w:t xml:space="preserve"> and ggcor package (v.0.9.4.3)</w:t>
      </w:r>
      <w:r w:rsidR="00A0180A">
        <w:rPr>
          <w:rFonts w:ascii="Arial" w:hAnsi="Arial" w:cs="Arial"/>
          <w:color w:val="000000"/>
          <w:lang w:val="en-GB"/>
        </w:rPr>
        <w:t xml:space="preserve"> </w:t>
      </w:r>
      <w:r w:rsidR="00EE563D">
        <w:rPr>
          <w:rFonts w:ascii="Arial" w:hAnsi="Arial" w:cs="Arial"/>
          <w:color w:val="000000"/>
          <w:lang w:val="en-GB"/>
        </w:rPr>
        <w:t>(Huang et al. 2020)</w:t>
      </w:r>
      <w:r w:rsidR="00961F8E">
        <w:rPr>
          <w:rFonts w:ascii="Arial" w:hAnsi="Arial" w:cs="Arial"/>
          <w:color w:val="000000"/>
          <w:lang w:val="en-GB"/>
        </w:rPr>
        <w:t>.</w:t>
      </w:r>
      <w:r w:rsidR="00A0180A">
        <w:rPr>
          <w:rFonts w:ascii="Arial" w:hAnsi="Arial" w:cs="Arial"/>
          <w:color w:val="000000"/>
          <w:lang w:val="en-GB"/>
        </w:rPr>
        <w:t xml:space="preserve"> </w:t>
      </w:r>
      <w:r w:rsidR="00A0180A">
        <w:rPr>
          <w:rFonts w:ascii="Arial" w:hAnsi="Arial" w:cs="Arial"/>
        </w:rPr>
        <w:t xml:space="preserve">The actual </w:t>
      </w:r>
      <w:r w:rsidR="00A0180A">
        <w:rPr>
          <w:rFonts w:ascii="Arial" w:hAnsi="Arial" w:cs="Arial"/>
          <w:i/>
          <w:iCs/>
        </w:rPr>
        <w:t>P</w:t>
      </w:r>
      <w:r w:rsidR="00A0180A" w:rsidRPr="00157A05">
        <w:rPr>
          <w:rFonts w:ascii="Arial" w:hAnsi="Arial" w:cs="Arial"/>
        </w:rPr>
        <w:t xml:space="preserve"> values were corrected using the Benjamini-Hochberg </w:t>
      </w:r>
      <w:r w:rsidR="00A0180A">
        <w:rPr>
          <w:rFonts w:ascii="Arial" w:hAnsi="Arial" w:cs="Arial"/>
        </w:rPr>
        <w:t xml:space="preserve">(FDR) </w:t>
      </w:r>
      <w:r w:rsidR="00A0180A" w:rsidRPr="00157A05">
        <w:rPr>
          <w:rFonts w:ascii="Arial" w:hAnsi="Arial" w:cs="Arial"/>
        </w:rPr>
        <w:t xml:space="preserve">method </w:t>
      </w:r>
      <w:r w:rsidR="00A0180A" w:rsidRPr="00157A05">
        <w:rPr>
          <w:rFonts w:ascii="Arial" w:hAnsi="Arial" w:cs="Arial"/>
        </w:rPr>
        <w:fldChar w:fldCharType="begin"/>
      </w:r>
      <w:r w:rsidR="00A0180A" w:rsidRPr="00157A05">
        <w:rPr>
          <w:rFonts w:ascii="Arial" w:hAnsi="Arial" w:cs="Arial"/>
        </w:rPr>
        <w:instrText xml:space="preserve"> ADDIN ZOTERO_ITEM CSL_CITATION {"citationID":"RAiSde8C","properties":{"formattedCitation":"(Benjamini &amp; Hochberg, 1995)","plainCitation":"(Benjamini &amp; Hochberg, 1995)","noteIndex":0},"citationItems":[{"id":142,"uris":["http://zotero.org/users/local/JetUa067/items/5YQEZJG8"],"itemData":{"id":142,"type":"article-journal","abstract":"The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A0180A" w:rsidRPr="00157A05">
        <w:rPr>
          <w:rFonts w:ascii="Arial" w:hAnsi="Arial" w:cs="Arial"/>
        </w:rPr>
        <w:fldChar w:fldCharType="separate"/>
      </w:r>
      <w:r w:rsidR="00A0180A" w:rsidRPr="00157A05">
        <w:rPr>
          <w:rFonts w:ascii="Arial" w:hAnsi="Arial" w:cs="Arial"/>
        </w:rPr>
        <w:t>(Benjamini &amp; Hochberg, 1995)</w:t>
      </w:r>
      <w:r w:rsidR="00A0180A" w:rsidRPr="00157A05">
        <w:rPr>
          <w:rFonts w:ascii="Arial" w:hAnsi="Arial" w:cs="Arial"/>
        </w:rPr>
        <w:fldChar w:fldCharType="end"/>
      </w:r>
      <w:r w:rsidR="00A0180A" w:rsidRPr="00157A05">
        <w:rPr>
          <w:rFonts w:ascii="Arial" w:hAnsi="Arial" w:cs="Arial"/>
        </w:rPr>
        <w:t>.</w:t>
      </w:r>
    </w:p>
    <w:p w14:paraId="6CA47BE7" w14:textId="073AEBB2" w:rsidR="00F06DAC" w:rsidRDefault="00F06DAC" w:rsidP="00157A05">
      <w:pPr>
        <w:spacing w:after="0" w:line="480" w:lineRule="auto"/>
        <w:jc w:val="both"/>
        <w:rPr>
          <w:rFonts w:ascii="Arial" w:hAnsi="Arial" w:cs="Arial"/>
          <w:color w:val="000000"/>
          <w:lang w:val="en-GB"/>
        </w:rPr>
      </w:pPr>
    </w:p>
    <w:p w14:paraId="73160F7C" w14:textId="77777777" w:rsidR="00CA526F" w:rsidRPr="00157A05" w:rsidRDefault="00CA526F" w:rsidP="00157A05">
      <w:pPr>
        <w:spacing w:after="0" w:line="480" w:lineRule="auto"/>
        <w:jc w:val="both"/>
        <w:rPr>
          <w:rFonts w:ascii="Arial" w:hAnsi="Arial" w:cs="Arial"/>
          <w:color w:val="000000"/>
          <w:lang w:val="en-GB"/>
        </w:rPr>
      </w:pPr>
    </w:p>
    <w:p w14:paraId="746CD8DD" w14:textId="77777777" w:rsidR="00A54115" w:rsidRPr="00157A05" w:rsidRDefault="00A54115" w:rsidP="00157A05">
      <w:pPr>
        <w:spacing w:after="0" w:line="480" w:lineRule="auto"/>
        <w:jc w:val="both"/>
        <w:rPr>
          <w:rFonts w:ascii="Arial" w:hAnsi="Arial" w:cs="Arial"/>
          <w:color w:val="000000"/>
          <w:lang w:val="en-GB"/>
        </w:rPr>
      </w:pPr>
      <w:r w:rsidRPr="00157A05">
        <w:rPr>
          <w:rFonts w:ascii="Arial" w:hAnsi="Arial" w:cs="Arial"/>
          <w:b/>
          <w:bCs/>
        </w:rPr>
        <w:t>Data and code availability</w:t>
      </w:r>
    </w:p>
    <w:p w14:paraId="0EC88435" w14:textId="77777777" w:rsidR="00614C7F" w:rsidRPr="00157A05" w:rsidRDefault="00614C7F" w:rsidP="00157A05">
      <w:pPr>
        <w:spacing w:after="0" w:line="480" w:lineRule="auto"/>
        <w:ind w:firstLine="720"/>
        <w:jc w:val="both"/>
        <w:rPr>
          <w:rFonts w:ascii="Arial" w:hAnsi="Arial" w:cs="Arial"/>
        </w:rPr>
      </w:pPr>
      <w:r w:rsidRPr="00157A05">
        <w:rPr>
          <w:rFonts w:ascii="Arial" w:hAnsi="Arial" w:cs="Arial"/>
        </w:rPr>
        <w:t xml:space="preserve">The computational workflows for sequence processing and ecological statistics are available on </w:t>
      </w:r>
      <w:r w:rsidRPr="00157A05">
        <w:rPr>
          <w:rFonts w:ascii="Arial" w:hAnsi="Arial" w:cs="Arial"/>
          <w:highlight w:val="yellow"/>
        </w:rPr>
        <w:t>GitHub(..)</w:t>
      </w:r>
      <w:r w:rsidRPr="00157A05">
        <w:rPr>
          <w:rFonts w:ascii="Arial" w:hAnsi="Arial" w:cs="Arial"/>
        </w:rPr>
        <w:t xml:space="preserve">. Raw sequence data of amoA gene of AOB, AOA, and comammox have been deposited in the Sequence Read Archive NCBI database under Bioproject accession number </w:t>
      </w:r>
      <w:proofErr w:type="gramStart"/>
      <w:r w:rsidRPr="00157A05">
        <w:rPr>
          <w:rFonts w:ascii="Arial" w:hAnsi="Arial" w:cs="Arial"/>
          <w:highlight w:val="yellow"/>
          <w:u w:val="single"/>
        </w:rPr>
        <w:t>….</w:t>
      </w:r>
      <w:r w:rsidRPr="00157A05">
        <w:rPr>
          <w:rFonts w:ascii="Arial" w:hAnsi="Arial" w:cs="Arial"/>
          <w:highlight w:val="yellow"/>
        </w:rPr>
        <w:t>.</w:t>
      </w:r>
      <w:proofErr w:type="gramEnd"/>
    </w:p>
    <w:p w14:paraId="5BF09212" w14:textId="77777777" w:rsidR="00CA526F" w:rsidRDefault="00CA526F" w:rsidP="00157A05">
      <w:pPr>
        <w:spacing w:after="0" w:line="480" w:lineRule="auto"/>
        <w:ind w:firstLine="720"/>
        <w:jc w:val="both"/>
        <w:rPr>
          <w:rFonts w:ascii="Arial" w:hAnsi="Arial" w:cs="Arial"/>
        </w:rPr>
      </w:pPr>
    </w:p>
    <w:p w14:paraId="77873507" w14:textId="78AB159A" w:rsidR="00CA526F" w:rsidRPr="00157A05" w:rsidRDefault="00CA526F" w:rsidP="00157A05">
      <w:pPr>
        <w:spacing w:after="0" w:line="480" w:lineRule="auto"/>
        <w:jc w:val="both"/>
        <w:rPr>
          <w:rFonts w:ascii="Arial" w:hAnsi="Arial" w:cs="Arial"/>
          <w:b/>
          <w:bCs/>
        </w:rPr>
      </w:pPr>
      <w:r w:rsidRPr="00157A05">
        <w:rPr>
          <w:rFonts w:ascii="Arial" w:hAnsi="Arial" w:cs="Arial"/>
          <w:b/>
          <w:bCs/>
        </w:rPr>
        <w:t>RESULTS</w:t>
      </w:r>
    </w:p>
    <w:p w14:paraId="33DE6D99" w14:textId="77777777" w:rsidR="007C2534" w:rsidRPr="00157A05" w:rsidRDefault="007C2534" w:rsidP="00157A05">
      <w:pPr>
        <w:spacing w:after="0" w:line="480" w:lineRule="auto"/>
        <w:jc w:val="both"/>
        <w:rPr>
          <w:rFonts w:ascii="Arial" w:hAnsi="Arial" w:cs="Arial"/>
          <w:b/>
          <w:bCs/>
        </w:rPr>
      </w:pPr>
    </w:p>
    <w:p w14:paraId="771F581A" w14:textId="1EE452A9" w:rsidR="007C2534" w:rsidRPr="00157A05" w:rsidRDefault="007C2534" w:rsidP="00157A05">
      <w:pPr>
        <w:spacing w:after="0" w:line="480" w:lineRule="auto"/>
        <w:jc w:val="both"/>
        <w:rPr>
          <w:rFonts w:ascii="Arial" w:hAnsi="Arial" w:cs="Arial"/>
          <w:b/>
          <w:bCs/>
        </w:rPr>
      </w:pPr>
      <w:r w:rsidRPr="00157A05">
        <w:rPr>
          <w:rFonts w:ascii="Arial" w:hAnsi="Arial" w:cs="Arial"/>
          <w:b/>
          <w:bCs/>
        </w:rPr>
        <w:t>Drought affect</w:t>
      </w:r>
      <w:r w:rsidR="00A50354">
        <w:rPr>
          <w:rFonts w:ascii="Arial" w:hAnsi="Arial" w:cs="Arial"/>
          <w:b/>
          <w:bCs/>
        </w:rPr>
        <w:t>ed</w:t>
      </w:r>
      <w:r w:rsidRPr="00157A05">
        <w:rPr>
          <w:rFonts w:ascii="Arial" w:hAnsi="Arial" w:cs="Arial"/>
          <w:b/>
          <w:bCs/>
        </w:rPr>
        <w:t xml:space="preserve"> soil water availability and mineral N pools</w:t>
      </w:r>
    </w:p>
    <w:p w14:paraId="04859492" w14:textId="008E6822" w:rsidR="009C5398" w:rsidRDefault="000133C7" w:rsidP="00247BAD">
      <w:pPr>
        <w:spacing w:after="0" w:line="480" w:lineRule="auto"/>
        <w:ind w:firstLine="720"/>
        <w:jc w:val="both"/>
        <w:rPr>
          <w:rFonts w:ascii="Arial" w:hAnsi="Arial" w:cs="Arial"/>
        </w:rPr>
      </w:pPr>
      <w:ins w:id="43" w:author="Laurent Philippot" w:date="2024-03-06T13:54:00Z">
        <w:r>
          <w:rPr>
            <w:rFonts w:ascii="Arial" w:hAnsi="Arial" w:cs="Arial"/>
          </w:rPr>
          <w:t>As expected, d</w:t>
        </w:r>
      </w:ins>
      <w:del w:id="44" w:author="Laurent Philippot" w:date="2024-03-06T13:54:00Z">
        <w:r w:rsidR="007C2534" w:rsidRPr="00157A05" w:rsidDel="000133C7">
          <w:rPr>
            <w:rFonts w:ascii="Arial" w:hAnsi="Arial" w:cs="Arial"/>
          </w:rPr>
          <w:delText>D</w:delText>
        </w:r>
      </w:del>
      <w:r w:rsidR="007C2534" w:rsidRPr="00157A05">
        <w:rPr>
          <w:rFonts w:ascii="Arial" w:hAnsi="Arial" w:cs="Arial"/>
        </w:rPr>
        <w:t>rought severely affect</w:t>
      </w:r>
      <w:r w:rsidR="00EE6041">
        <w:rPr>
          <w:rFonts w:ascii="Arial" w:hAnsi="Arial" w:cs="Arial"/>
        </w:rPr>
        <w:t>ed</w:t>
      </w:r>
      <w:r w:rsidR="007C2534" w:rsidRPr="00157A05">
        <w:rPr>
          <w:rFonts w:ascii="Arial" w:hAnsi="Arial" w:cs="Arial"/>
        </w:rPr>
        <w:t xml:space="preserve"> the soil water availability in all cropping systems, with a</w:t>
      </w:r>
      <w:r w:rsidR="00896AF6">
        <w:rPr>
          <w:rFonts w:ascii="Arial" w:hAnsi="Arial" w:cs="Arial"/>
        </w:rPr>
        <w:t>n average</w:t>
      </w:r>
      <w:r w:rsidR="007C2534" w:rsidRPr="00157A05">
        <w:rPr>
          <w:rFonts w:ascii="Arial" w:hAnsi="Arial" w:cs="Arial"/>
        </w:rPr>
        <w:t xml:space="preserve"> decrease </w:t>
      </w:r>
      <w:r w:rsidR="00896AF6">
        <w:rPr>
          <w:rFonts w:ascii="Arial" w:hAnsi="Arial" w:cs="Arial"/>
        </w:rPr>
        <w:t xml:space="preserve">of </w:t>
      </w:r>
      <w:r w:rsidR="003D64F5">
        <w:rPr>
          <w:rFonts w:ascii="Arial" w:hAnsi="Arial" w:cs="Arial"/>
        </w:rPr>
        <w:t>more than 40 %</w:t>
      </w:r>
      <w:r w:rsidR="007C2534" w:rsidRPr="00157A05">
        <w:rPr>
          <w:rFonts w:ascii="Arial" w:hAnsi="Arial" w:cs="Arial"/>
        </w:rPr>
        <w:t xml:space="preserve"> in </w:t>
      </w:r>
      <w:r w:rsidR="00064AE0">
        <w:rPr>
          <w:rFonts w:ascii="Arial" w:hAnsi="Arial" w:cs="Arial"/>
        </w:rPr>
        <w:t>GWC</w:t>
      </w:r>
      <w:r w:rsidR="007C2534" w:rsidRPr="00157A05">
        <w:rPr>
          <w:rFonts w:ascii="Arial" w:hAnsi="Arial" w:cs="Arial"/>
        </w:rPr>
        <w:t xml:space="preserve"> compared to the control </w:t>
      </w:r>
      <w:r w:rsidR="007C2534" w:rsidRPr="000D73CF">
        <w:rPr>
          <w:rFonts w:ascii="Arial" w:hAnsi="Arial" w:cs="Arial"/>
          <w:highlight w:val="yellow"/>
        </w:rPr>
        <w:t>(Fig</w:t>
      </w:r>
      <w:r w:rsidR="00873D2B">
        <w:rPr>
          <w:rFonts w:ascii="Arial" w:hAnsi="Arial" w:cs="Arial"/>
          <w:highlight w:val="yellow"/>
        </w:rPr>
        <w:t>. X</w:t>
      </w:r>
      <w:r w:rsidR="007C2534" w:rsidRPr="000D73CF">
        <w:rPr>
          <w:rFonts w:ascii="Arial" w:hAnsi="Arial" w:cs="Arial"/>
          <w:highlight w:val="yellow"/>
        </w:rPr>
        <w:t>: Soil GWC</w:t>
      </w:r>
      <w:r w:rsidR="000D73CF" w:rsidRPr="000D73CF">
        <w:rPr>
          <w:rFonts w:ascii="Arial" w:hAnsi="Arial" w:cs="Arial"/>
          <w:highlight w:val="yellow"/>
        </w:rPr>
        <w:t xml:space="preserve">, Table </w:t>
      </w:r>
      <w:r w:rsidR="00873D2B">
        <w:rPr>
          <w:rFonts w:ascii="Arial" w:hAnsi="Arial" w:cs="Arial"/>
          <w:highlight w:val="yellow"/>
        </w:rPr>
        <w:t>X</w:t>
      </w:r>
      <w:r w:rsidR="000D73CF" w:rsidRPr="000D73CF">
        <w:rPr>
          <w:rFonts w:ascii="Arial" w:hAnsi="Arial" w:cs="Arial"/>
          <w:highlight w:val="yellow"/>
        </w:rPr>
        <w:t>: statistical analysis</w:t>
      </w:r>
      <w:del w:id="45" w:author="Laurent Philippot" w:date="2024-03-06T13:54:00Z">
        <w:r w:rsidR="000D73CF" w:rsidRPr="000D73CF" w:rsidDel="0001020C">
          <w:rPr>
            <w:rFonts w:ascii="Arial" w:hAnsi="Arial" w:cs="Arial"/>
            <w:highlight w:val="yellow"/>
          </w:rPr>
          <w:delText>)</w:delText>
        </w:r>
      </w:del>
      <w:r w:rsidR="007C2534" w:rsidRPr="000D73CF">
        <w:rPr>
          <w:rFonts w:ascii="Arial" w:hAnsi="Arial" w:cs="Arial"/>
          <w:highlight w:val="yellow"/>
        </w:rPr>
        <w:t>).</w:t>
      </w:r>
      <w:r w:rsidR="00064AE0">
        <w:rPr>
          <w:rFonts w:ascii="Arial" w:hAnsi="Arial" w:cs="Arial"/>
        </w:rPr>
        <w:t xml:space="preserve"> </w:t>
      </w:r>
      <w:ins w:id="46" w:author="Laurent Philippot" w:date="2024-03-06T13:54:00Z">
        <w:r w:rsidR="0001020C">
          <w:rPr>
            <w:rFonts w:ascii="Arial" w:hAnsi="Arial" w:cs="Arial"/>
          </w:rPr>
          <w:t xml:space="preserve">The </w:t>
        </w:r>
      </w:ins>
      <w:del w:id="47" w:author="Laurent Philippot" w:date="2024-03-06T13:54:00Z">
        <w:r w:rsidR="00670CA4" w:rsidDel="0001020C">
          <w:rPr>
            <w:rFonts w:ascii="Arial" w:hAnsi="Arial" w:cs="Arial"/>
          </w:rPr>
          <w:delText xml:space="preserve">Drought </w:delText>
        </w:r>
      </w:del>
      <w:r w:rsidR="00670CA4">
        <w:rPr>
          <w:rFonts w:ascii="Arial" w:hAnsi="Arial" w:cs="Arial"/>
        </w:rPr>
        <w:t xml:space="preserve">effect </w:t>
      </w:r>
      <w:ins w:id="48" w:author="Laurent Philippot" w:date="2024-03-06T13:54:00Z">
        <w:r w:rsidR="0001020C">
          <w:rPr>
            <w:rFonts w:ascii="Arial" w:hAnsi="Arial" w:cs="Arial"/>
          </w:rPr>
          <w:t xml:space="preserve">of drought </w:t>
        </w:r>
      </w:ins>
      <w:r w:rsidR="00670CA4">
        <w:rPr>
          <w:rFonts w:ascii="Arial" w:hAnsi="Arial" w:cs="Arial"/>
        </w:rPr>
        <w:t xml:space="preserve">was still </w:t>
      </w:r>
      <w:del w:id="49" w:author="Laurent Philippot" w:date="2024-03-06T09:48:00Z">
        <w:r w:rsidR="00670CA4" w:rsidDel="00033A80">
          <w:rPr>
            <w:rFonts w:ascii="Arial" w:hAnsi="Arial" w:cs="Arial"/>
          </w:rPr>
          <w:delText xml:space="preserve">observed </w:delText>
        </w:r>
      </w:del>
      <w:ins w:id="50" w:author="Laurent Philippot" w:date="2024-03-06T09:48:00Z">
        <w:r w:rsidR="00033A80">
          <w:rPr>
            <w:rFonts w:ascii="Arial" w:hAnsi="Arial" w:cs="Arial"/>
          </w:rPr>
          <w:t xml:space="preserve">significant </w:t>
        </w:r>
      </w:ins>
      <w:r w:rsidR="00670CA4">
        <w:rPr>
          <w:rFonts w:ascii="Arial" w:hAnsi="Arial" w:cs="Arial"/>
        </w:rPr>
        <w:t xml:space="preserve">one week after rewetting, but </w:t>
      </w:r>
      <w:del w:id="51" w:author="Laurent Philippot" w:date="2024-03-06T09:49:00Z">
        <w:r w:rsidR="00670CA4" w:rsidDel="00033A80">
          <w:rPr>
            <w:rFonts w:ascii="Arial" w:hAnsi="Arial" w:cs="Arial"/>
          </w:rPr>
          <w:delText xml:space="preserve">it </w:delText>
        </w:r>
        <w:commentRangeStart w:id="52"/>
        <w:r w:rsidR="00EE6041" w:rsidDel="00033A80">
          <w:rPr>
            <w:rFonts w:ascii="Arial" w:hAnsi="Arial" w:cs="Arial"/>
          </w:rPr>
          <w:delText>recovered</w:delText>
        </w:r>
      </w:del>
      <w:commentRangeEnd w:id="52"/>
      <w:r w:rsidR="00033A80">
        <w:rPr>
          <w:rStyle w:val="Marquedecommentaire"/>
        </w:rPr>
        <w:commentReference w:id="52"/>
      </w:r>
      <w:ins w:id="53" w:author="Laurent Philippot" w:date="2024-03-06T09:49:00Z">
        <w:r w:rsidR="00033A80">
          <w:rPr>
            <w:rFonts w:ascii="Arial" w:hAnsi="Arial" w:cs="Arial"/>
          </w:rPr>
          <w:t>not</w:t>
        </w:r>
      </w:ins>
      <w:r w:rsidR="00EE6041">
        <w:rPr>
          <w:rFonts w:ascii="Arial" w:hAnsi="Arial" w:cs="Arial"/>
        </w:rPr>
        <w:t xml:space="preserve"> at the final sampling </w:t>
      </w:r>
      <w:r w:rsidR="00042BAD">
        <w:rPr>
          <w:rFonts w:ascii="Arial" w:hAnsi="Arial" w:cs="Arial"/>
        </w:rPr>
        <w:t>date</w:t>
      </w:r>
      <w:r w:rsidR="00EE6041">
        <w:rPr>
          <w:rFonts w:ascii="Arial" w:hAnsi="Arial" w:cs="Arial"/>
        </w:rPr>
        <w:t xml:space="preserve"> (</w:t>
      </w:r>
      <w:r w:rsidR="00566140">
        <w:rPr>
          <w:rFonts w:ascii="Arial" w:hAnsi="Arial" w:cs="Arial"/>
        </w:rPr>
        <w:t>eleven</w:t>
      </w:r>
      <w:r w:rsidR="00EE6041">
        <w:rPr>
          <w:rFonts w:ascii="Arial" w:hAnsi="Arial" w:cs="Arial"/>
        </w:rPr>
        <w:t xml:space="preserve"> weeks after rewetting event) </w:t>
      </w:r>
      <w:del w:id="54" w:author="Laurent Philippot" w:date="2024-03-06T09:49:00Z">
        <w:r w:rsidR="008F13B5" w:rsidRPr="008F13B5" w:rsidDel="00033A80">
          <w:rPr>
            <w:rFonts w:ascii="Arial" w:hAnsi="Arial" w:cs="Arial"/>
          </w:rPr>
          <w:delText>as indicated by the non-significant difference between drought and control</w:delText>
        </w:r>
        <w:r w:rsidR="00873D2B" w:rsidDel="00033A80">
          <w:rPr>
            <w:rFonts w:ascii="Arial" w:hAnsi="Arial" w:cs="Arial"/>
          </w:rPr>
          <w:delText xml:space="preserve"> </w:delText>
        </w:r>
      </w:del>
      <w:r w:rsidR="00873D2B" w:rsidRPr="00873D2B">
        <w:rPr>
          <w:rFonts w:ascii="Arial" w:hAnsi="Arial" w:cs="Arial"/>
          <w:highlight w:val="yellow"/>
        </w:rPr>
        <w:t>(Fig</w:t>
      </w:r>
      <w:r w:rsidR="00873D2B">
        <w:rPr>
          <w:rFonts w:ascii="Arial" w:hAnsi="Arial" w:cs="Arial"/>
          <w:highlight w:val="yellow"/>
        </w:rPr>
        <w:t xml:space="preserve">. X; </w:t>
      </w:r>
      <w:r w:rsidR="00873D2B">
        <w:rPr>
          <w:rFonts w:ascii="Arial" w:hAnsi="Arial" w:cs="Arial"/>
          <w:highlight w:val="yellow"/>
        </w:rPr>
        <w:lastRenderedPageBreak/>
        <w:t>T</w:t>
      </w:r>
      <w:r w:rsidR="00873D2B" w:rsidRPr="00873D2B">
        <w:rPr>
          <w:rFonts w:ascii="Arial" w:hAnsi="Arial" w:cs="Arial"/>
          <w:highlight w:val="yellow"/>
        </w:rPr>
        <w:t>able</w:t>
      </w:r>
      <w:r w:rsidR="00873D2B">
        <w:rPr>
          <w:rFonts w:ascii="Arial" w:hAnsi="Arial" w:cs="Arial"/>
          <w:highlight w:val="yellow"/>
        </w:rPr>
        <w:t xml:space="preserve"> X</w:t>
      </w:r>
      <w:r w:rsidR="00873D2B" w:rsidRPr="00873D2B">
        <w:rPr>
          <w:rFonts w:ascii="Arial" w:hAnsi="Arial" w:cs="Arial"/>
          <w:highlight w:val="yellow"/>
        </w:rPr>
        <w:t xml:space="preserve"> pairwise comparisons)</w:t>
      </w:r>
      <w:r w:rsidR="00EE6041" w:rsidRPr="00873D2B">
        <w:rPr>
          <w:rFonts w:ascii="Arial" w:hAnsi="Arial" w:cs="Arial"/>
          <w:highlight w:val="yellow"/>
        </w:rPr>
        <w:t>.</w:t>
      </w:r>
      <w:r w:rsidR="00EE6041">
        <w:rPr>
          <w:rFonts w:ascii="Arial" w:hAnsi="Arial" w:cs="Arial"/>
        </w:rPr>
        <w:t xml:space="preserve"> </w:t>
      </w:r>
      <w:ins w:id="55" w:author="Laurent Philippot" w:date="2024-03-06T10:11:00Z">
        <w:r w:rsidR="009E75A1">
          <w:rPr>
            <w:rFonts w:ascii="Arial" w:hAnsi="Arial" w:cs="Arial"/>
          </w:rPr>
          <w:t>Th</w:t>
        </w:r>
      </w:ins>
      <w:ins w:id="56" w:author="Laurent Philippot" w:date="2024-03-06T10:12:00Z">
        <w:r w:rsidR="009E75A1">
          <w:rPr>
            <w:rFonts w:ascii="Arial" w:hAnsi="Arial" w:cs="Arial"/>
          </w:rPr>
          <w:t>is</w:t>
        </w:r>
      </w:ins>
      <w:ins w:id="57" w:author="Laurent Philippot" w:date="2024-03-06T10:11:00Z">
        <w:r w:rsidR="009E75A1">
          <w:rPr>
            <w:rFonts w:ascii="Arial" w:hAnsi="Arial" w:cs="Arial"/>
          </w:rPr>
          <w:t xml:space="preserve"> effect of drought on g</w:t>
        </w:r>
      </w:ins>
      <w:del w:id="58" w:author="Laurent Philippot" w:date="2024-03-06T10:11:00Z">
        <w:r w:rsidR="00666FDA" w:rsidDel="009E75A1">
          <w:rPr>
            <w:rFonts w:ascii="Arial" w:hAnsi="Arial" w:cs="Arial"/>
          </w:rPr>
          <w:delText>G</w:delText>
        </w:r>
      </w:del>
      <w:r w:rsidR="00666FDA">
        <w:rPr>
          <w:rFonts w:ascii="Arial" w:hAnsi="Arial" w:cs="Arial"/>
        </w:rPr>
        <w:t xml:space="preserve">ravimetric water content </w:t>
      </w:r>
      <w:del w:id="59" w:author="Laurent Philippot" w:date="2024-03-06T10:11:00Z">
        <w:r w:rsidR="00064AE0" w:rsidDel="009E75A1">
          <w:rPr>
            <w:rFonts w:ascii="Arial" w:hAnsi="Arial" w:cs="Arial"/>
          </w:rPr>
          <w:delText>w</w:delText>
        </w:r>
        <w:r w:rsidR="00D10820" w:rsidDel="009E75A1">
          <w:rPr>
            <w:rFonts w:ascii="Arial" w:hAnsi="Arial" w:cs="Arial"/>
          </w:rPr>
          <w:delText>as</w:delText>
        </w:r>
        <w:r w:rsidR="00064AE0" w:rsidDel="009E75A1">
          <w:rPr>
            <w:rFonts w:ascii="Arial" w:hAnsi="Arial" w:cs="Arial"/>
          </w:rPr>
          <w:delText xml:space="preserve"> significantly affected by the interaction</w:delText>
        </w:r>
      </w:del>
      <w:ins w:id="60" w:author="Laurent Philippot" w:date="2024-03-06T10:11:00Z">
        <w:r w:rsidR="009E75A1">
          <w:rPr>
            <w:rFonts w:ascii="Arial" w:hAnsi="Arial" w:cs="Arial"/>
          </w:rPr>
          <w:t>depended on the sampling date</w:t>
        </w:r>
      </w:ins>
      <w:r w:rsidR="00064AE0">
        <w:rPr>
          <w:rFonts w:ascii="Arial" w:hAnsi="Arial" w:cs="Arial"/>
        </w:rPr>
        <w:t xml:space="preserve"> </w:t>
      </w:r>
      <w:del w:id="61" w:author="Laurent Philippot" w:date="2024-03-06T10:11:00Z">
        <w:r w:rsidR="0009315C" w:rsidDel="009E75A1">
          <w:rPr>
            <w:rFonts w:ascii="Arial" w:hAnsi="Arial" w:cs="Arial"/>
          </w:rPr>
          <w:delText xml:space="preserve">of </w:delText>
        </w:r>
      </w:del>
      <w:del w:id="62" w:author="Laurent Philippot" w:date="2024-03-06T10:12:00Z">
        <w:r w:rsidR="00064AE0" w:rsidRPr="00C43333" w:rsidDel="009E75A1">
          <w:rPr>
            <w:rFonts w:ascii="Arial" w:hAnsi="Arial" w:cs="Arial"/>
            <w:i/>
            <w:iCs/>
          </w:rPr>
          <w:delText xml:space="preserve">drought </w:delText>
        </w:r>
        <w:r w:rsidR="009A7C4E" w:rsidRPr="00C43333" w:rsidDel="009E75A1">
          <w:rPr>
            <w:rFonts w:ascii="Arial" w:hAnsi="Arial" w:cs="Arial"/>
          </w:rPr>
          <w:sym w:font="Symbol" w:char="F0B4"/>
        </w:r>
        <w:r w:rsidR="00064AE0" w:rsidRPr="00C43333" w:rsidDel="009E75A1">
          <w:rPr>
            <w:rFonts w:ascii="Arial" w:hAnsi="Arial" w:cs="Arial"/>
            <w:i/>
            <w:iCs/>
          </w:rPr>
          <w:delText xml:space="preserve"> sampling </w:delText>
        </w:r>
        <w:r w:rsidR="00206D48" w:rsidRPr="00C43333" w:rsidDel="009E75A1">
          <w:rPr>
            <w:rFonts w:ascii="Arial" w:hAnsi="Arial" w:cs="Arial"/>
            <w:i/>
            <w:iCs/>
          </w:rPr>
          <w:delText>date</w:delText>
        </w:r>
        <w:r w:rsidR="000D73CF" w:rsidDel="009E75A1">
          <w:rPr>
            <w:rFonts w:ascii="Arial" w:hAnsi="Arial" w:cs="Arial"/>
          </w:rPr>
          <w:delText xml:space="preserve"> </w:delText>
        </w:r>
      </w:del>
      <w:ins w:id="63" w:author="Laurent Philippot" w:date="2024-03-06T09:50:00Z">
        <w:r w:rsidR="00033A80">
          <w:rPr>
            <w:rFonts w:ascii="Arial" w:hAnsi="Arial" w:cs="Arial"/>
          </w:rPr>
          <w:t xml:space="preserve">but not </w:t>
        </w:r>
      </w:ins>
      <w:ins w:id="64" w:author="Laurent Philippot" w:date="2024-03-06T10:11:00Z">
        <w:r w:rsidR="009E75A1" w:rsidRPr="009E75A1">
          <w:rPr>
            <w:rFonts w:ascii="Arial" w:hAnsi="Arial" w:cs="Arial"/>
            <w:iCs/>
            <w:rPrChange w:id="65" w:author="Laurent Philippot" w:date="2024-03-06T10:11:00Z">
              <w:rPr>
                <w:rFonts w:ascii="Arial" w:hAnsi="Arial" w:cs="Arial"/>
                <w:i/>
                <w:iCs/>
              </w:rPr>
            </w:rPrChange>
          </w:rPr>
          <w:t>on the</w:t>
        </w:r>
      </w:ins>
      <w:ins w:id="66" w:author="Laurent Philippot" w:date="2024-03-06T09:52:00Z">
        <w:r w:rsidR="00033A80" w:rsidRPr="009E75A1">
          <w:rPr>
            <w:rFonts w:ascii="Arial" w:hAnsi="Arial" w:cs="Arial"/>
            <w:iCs/>
            <w:rPrChange w:id="67" w:author="Laurent Philippot" w:date="2024-03-06T10:11:00Z">
              <w:rPr>
                <w:rFonts w:ascii="Arial" w:hAnsi="Arial" w:cs="Arial"/>
                <w:i/>
                <w:iCs/>
              </w:rPr>
            </w:rPrChange>
          </w:rPr>
          <w:t xml:space="preserve"> cropping system</w:t>
        </w:r>
        <w:r w:rsidR="00033A80">
          <w:rPr>
            <w:rFonts w:ascii="Arial" w:hAnsi="Arial" w:cs="Arial"/>
          </w:rPr>
          <w:t xml:space="preserve"> </w:t>
        </w:r>
      </w:ins>
      <w:r w:rsidR="000D73CF">
        <w:rPr>
          <w:rFonts w:ascii="Arial" w:hAnsi="Arial" w:cs="Arial"/>
        </w:rPr>
        <w:t>(</w:t>
      </w:r>
      <w:r w:rsidR="000D73CF" w:rsidRPr="000D73CF">
        <w:rPr>
          <w:rFonts w:ascii="Arial" w:hAnsi="Arial" w:cs="Arial"/>
          <w:highlight w:val="yellow"/>
        </w:rPr>
        <w:t>Table</w:t>
      </w:r>
      <w:r w:rsidR="00873D2B">
        <w:rPr>
          <w:rFonts w:ascii="Arial" w:hAnsi="Arial" w:cs="Arial"/>
          <w:highlight w:val="yellow"/>
        </w:rPr>
        <w:t xml:space="preserve"> X</w:t>
      </w:r>
      <w:r w:rsidR="000D73CF" w:rsidRPr="000D73CF">
        <w:rPr>
          <w:rFonts w:ascii="Arial" w:hAnsi="Arial" w:cs="Arial"/>
          <w:highlight w:val="yellow"/>
        </w:rPr>
        <w:t xml:space="preserve">: statistical </w:t>
      </w:r>
      <w:commentRangeStart w:id="68"/>
      <w:r w:rsidR="000D73CF" w:rsidRPr="000D73CF">
        <w:rPr>
          <w:rFonts w:ascii="Arial" w:hAnsi="Arial" w:cs="Arial"/>
          <w:highlight w:val="yellow"/>
        </w:rPr>
        <w:t>analysis</w:t>
      </w:r>
      <w:commentRangeEnd w:id="68"/>
      <w:r w:rsidR="00BF0DDE">
        <w:rPr>
          <w:rStyle w:val="Marquedecommentaire"/>
        </w:rPr>
        <w:commentReference w:id="68"/>
      </w:r>
      <w:r w:rsidR="000D73CF" w:rsidRPr="00674165">
        <w:rPr>
          <w:rFonts w:ascii="Arial" w:hAnsi="Arial" w:cs="Arial"/>
        </w:rPr>
        <w:t>)</w:t>
      </w:r>
      <w:del w:id="69" w:author="Laurent Philippot" w:date="2024-03-06T09:52:00Z">
        <w:r w:rsidR="00674165" w:rsidRPr="00674165" w:rsidDel="00033A80">
          <w:rPr>
            <w:rFonts w:ascii="Arial" w:hAnsi="Arial" w:cs="Arial"/>
          </w:rPr>
          <w:delText>, suggesting that the effect of drought was different by date</w:delText>
        </w:r>
      </w:del>
      <w:r w:rsidR="000D73CF" w:rsidRPr="00674165">
        <w:rPr>
          <w:rFonts w:ascii="Arial" w:hAnsi="Arial" w:cs="Arial"/>
          <w:color w:val="000000" w:themeColor="text1"/>
        </w:rPr>
        <w:t>.</w:t>
      </w:r>
      <w:r w:rsidR="00666FDA" w:rsidRPr="00674165">
        <w:rPr>
          <w:rFonts w:ascii="Arial" w:hAnsi="Arial" w:cs="Arial"/>
          <w:color w:val="000000" w:themeColor="text1"/>
        </w:rPr>
        <w:t xml:space="preserve"> </w:t>
      </w:r>
    </w:p>
    <w:p w14:paraId="7C82F047" w14:textId="0A26AD96" w:rsidR="005A3AFB" w:rsidRDefault="00443898" w:rsidP="0095376F">
      <w:pPr>
        <w:spacing w:after="0" w:line="480" w:lineRule="auto"/>
        <w:ind w:firstLine="720"/>
        <w:jc w:val="both"/>
        <w:rPr>
          <w:rFonts w:ascii="Arial" w:hAnsi="Arial" w:cs="Arial"/>
        </w:rPr>
      </w:pPr>
      <w:r>
        <w:rPr>
          <w:rFonts w:ascii="Arial" w:hAnsi="Arial" w:cs="Arial"/>
        </w:rPr>
        <w:t>L</w:t>
      </w:r>
      <w:r w:rsidR="007C2534" w:rsidRPr="00157A05">
        <w:rPr>
          <w:rFonts w:ascii="Arial" w:hAnsi="Arial" w:cs="Arial"/>
        </w:rPr>
        <w:t>arge differenc</w:t>
      </w:r>
      <w:r w:rsidR="006836A0">
        <w:rPr>
          <w:rFonts w:ascii="Arial" w:hAnsi="Arial" w:cs="Arial"/>
        </w:rPr>
        <w:t>e</w:t>
      </w:r>
      <w:r>
        <w:rPr>
          <w:rFonts w:ascii="Arial" w:hAnsi="Arial" w:cs="Arial"/>
        </w:rPr>
        <w:t>s</w:t>
      </w:r>
      <w:r w:rsidR="007C2534" w:rsidRPr="00157A05">
        <w:rPr>
          <w:rFonts w:ascii="Arial" w:hAnsi="Arial" w:cs="Arial"/>
        </w:rPr>
        <w:t xml:space="preserve"> in </w:t>
      </w:r>
      <w:r w:rsidR="00666FDA">
        <w:rPr>
          <w:rFonts w:ascii="Arial" w:hAnsi="Arial" w:cs="Arial"/>
        </w:rPr>
        <w:t>NH</w:t>
      </w:r>
      <w:r w:rsidR="00666FDA" w:rsidRPr="009E75A1">
        <w:rPr>
          <w:rFonts w:ascii="Arial" w:hAnsi="Arial" w:cs="Arial"/>
          <w:vertAlign w:val="subscript"/>
          <w:rPrChange w:id="70" w:author="Laurent Philippot" w:date="2024-03-06T10:13:00Z">
            <w:rPr>
              <w:rFonts w:ascii="Arial" w:hAnsi="Arial" w:cs="Arial"/>
            </w:rPr>
          </w:rPrChange>
        </w:rPr>
        <w:t>4</w:t>
      </w:r>
      <w:ins w:id="71" w:author="Laurent Philippot" w:date="2024-03-06T10:13:00Z">
        <w:r w:rsidR="009E75A1" w:rsidRPr="009E75A1">
          <w:rPr>
            <w:rFonts w:ascii="Arial" w:hAnsi="Arial" w:cs="Arial"/>
            <w:vertAlign w:val="superscript"/>
            <w:rPrChange w:id="72" w:author="Laurent Philippot" w:date="2024-03-06T10:13:00Z">
              <w:rPr>
                <w:rFonts w:ascii="Arial" w:hAnsi="Arial" w:cs="Arial"/>
                <w:vertAlign w:val="subscript"/>
              </w:rPr>
            </w:rPrChange>
          </w:rPr>
          <w:t>+</w:t>
        </w:r>
      </w:ins>
      <w:r w:rsidR="007C2534" w:rsidRPr="00157A05">
        <w:rPr>
          <w:rFonts w:ascii="Arial" w:hAnsi="Arial" w:cs="Arial"/>
        </w:rPr>
        <w:t xml:space="preserve"> </w:t>
      </w:r>
      <w:r w:rsidR="00C84545">
        <w:rPr>
          <w:rFonts w:ascii="Arial" w:hAnsi="Arial" w:cs="Arial"/>
        </w:rPr>
        <w:t>content</w:t>
      </w:r>
      <w:r w:rsidR="007C2534" w:rsidRPr="00157A05">
        <w:rPr>
          <w:rFonts w:ascii="Arial" w:hAnsi="Arial" w:cs="Arial"/>
        </w:rPr>
        <w:t xml:space="preserve"> </w:t>
      </w:r>
      <w:r w:rsidR="006836A0">
        <w:rPr>
          <w:rFonts w:ascii="Arial" w:hAnsi="Arial" w:cs="Arial"/>
        </w:rPr>
        <w:t>w</w:t>
      </w:r>
      <w:r>
        <w:rPr>
          <w:rFonts w:ascii="Arial" w:hAnsi="Arial" w:cs="Arial"/>
        </w:rPr>
        <w:t>ere</w:t>
      </w:r>
      <w:r w:rsidR="007C2534" w:rsidRPr="00157A05">
        <w:rPr>
          <w:rFonts w:ascii="Arial" w:hAnsi="Arial" w:cs="Arial"/>
        </w:rPr>
        <w:t xml:space="preserve"> observed </w:t>
      </w:r>
      <w:ins w:id="73" w:author="Laurent Philippot" w:date="2024-03-07T10:34:00Z">
        <w:r w:rsidR="003410D7">
          <w:rPr>
            <w:rFonts w:ascii="Arial" w:hAnsi="Arial" w:cs="Arial"/>
          </w:rPr>
          <w:t>in the control</w:t>
        </w:r>
        <w:r w:rsidR="003410D7">
          <w:rPr>
            <w:rFonts w:ascii="Arial" w:hAnsi="Arial" w:cs="Arial"/>
          </w:rPr>
          <w:t xml:space="preserve"> treatment</w:t>
        </w:r>
      </w:ins>
      <w:ins w:id="74" w:author="Laurent Philippot" w:date="2024-03-07T10:35:00Z">
        <w:r w:rsidR="003410D7">
          <w:rPr>
            <w:rFonts w:ascii="Arial" w:hAnsi="Arial" w:cs="Arial"/>
          </w:rPr>
          <w:t>s</w:t>
        </w:r>
      </w:ins>
      <w:ins w:id="75" w:author="Laurent Philippot" w:date="2024-03-07T10:34:00Z">
        <w:r w:rsidR="003410D7">
          <w:rPr>
            <w:rFonts w:ascii="Arial" w:hAnsi="Arial" w:cs="Arial"/>
          </w:rPr>
          <w:t xml:space="preserve"> </w:t>
        </w:r>
      </w:ins>
      <w:r w:rsidR="00103CB5">
        <w:rPr>
          <w:rFonts w:ascii="Arial" w:hAnsi="Arial" w:cs="Arial"/>
        </w:rPr>
        <w:t>between</w:t>
      </w:r>
      <w:r w:rsidR="007C2534" w:rsidRPr="00157A05">
        <w:rPr>
          <w:rFonts w:ascii="Arial" w:hAnsi="Arial" w:cs="Arial"/>
        </w:rPr>
        <w:t xml:space="preserve"> cropping systems</w:t>
      </w:r>
      <w:r w:rsidR="00402F5F">
        <w:rPr>
          <w:rFonts w:ascii="Arial" w:hAnsi="Arial" w:cs="Arial"/>
        </w:rPr>
        <w:t xml:space="preserve"> </w:t>
      </w:r>
      <w:r w:rsidR="006836A0">
        <w:rPr>
          <w:rFonts w:ascii="Arial" w:hAnsi="Arial" w:cs="Arial"/>
        </w:rPr>
        <w:t>with</w:t>
      </w:r>
      <w:r w:rsidR="00C6448B">
        <w:rPr>
          <w:rFonts w:ascii="Arial" w:hAnsi="Arial" w:cs="Arial"/>
        </w:rPr>
        <w:t xml:space="preserve"> </w:t>
      </w:r>
      <w:r w:rsidR="0066593B">
        <w:rPr>
          <w:rFonts w:ascii="Arial" w:hAnsi="Arial" w:cs="Arial"/>
        </w:rPr>
        <w:t>BIODYN</w:t>
      </w:r>
      <w:r w:rsidR="00163811">
        <w:rPr>
          <w:rFonts w:ascii="Arial" w:hAnsi="Arial" w:cs="Arial"/>
        </w:rPr>
        <w:t xml:space="preserve"> system </w:t>
      </w:r>
      <w:del w:id="76" w:author="Laurent Philippot" w:date="2024-03-06T10:27:00Z">
        <w:r w:rsidR="00C6448B" w:rsidDel="002B0B9D">
          <w:rPr>
            <w:rFonts w:ascii="Arial" w:hAnsi="Arial" w:cs="Arial"/>
          </w:rPr>
          <w:delText>ha</w:delText>
        </w:r>
        <w:r w:rsidR="00402F5F" w:rsidDel="002B0B9D">
          <w:rPr>
            <w:rFonts w:ascii="Arial" w:hAnsi="Arial" w:cs="Arial"/>
          </w:rPr>
          <w:delText>ving</w:delText>
        </w:r>
        <w:r w:rsidR="00C6448B" w:rsidDel="002B0B9D">
          <w:rPr>
            <w:rFonts w:ascii="Arial" w:hAnsi="Arial" w:cs="Arial"/>
          </w:rPr>
          <w:delText xml:space="preserve"> </w:delText>
        </w:r>
      </w:del>
      <w:ins w:id="77" w:author="Laurent Philippot" w:date="2024-03-06T10:27:00Z">
        <w:r w:rsidR="002B0B9D">
          <w:rPr>
            <w:rFonts w:ascii="Arial" w:hAnsi="Arial" w:cs="Arial"/>
          </w:rPr>
          <w:t xml:space="preserve">exhibiting </w:t>
        </w:r>
      </w:ins>
      <w:ins w:id="78" w:author="Laurent Philippot" w:date="2024-03-06T10:20:00Z">
        <w:r w:rsidR="006D7562">
          <w:rPr>
            <w:rFonts w:ascii="Arial" w:hAnsi="Arial" w:cs="Arial"/>
          </w:rPr>
          <w:t xml:space="preserve">in average </w:t>
        </w:r>
      </w:ins>
      <w:r w:rsidR="00957C90">
        <w:rPr>
          <w:rFonts w:ascii="Arial" w:hAnsi="Arial" w:cs="Arial"/>
        </w:rPr>
        <w:t>8</w:t>
      </w:r>
      <w:r w:rsidR="00C6448B">
        <w:rPr>
          <w:rFonts w:ascii="Arial" w:hAnsi="Arial" w:cs="Arial"/>
        </w:rPr>
        <w:t>2</w:t>
      </w:r>
      <w:r w:rsidR="00042BAD">
        <w:rPr>
          <w:rFonts w:ascii="Arial" w:hAnsi="Arial" w:cs="Arial"/>
        </w:rPr>
        <w:sym w:font="Symbol" w:char="F02D"/>
      </w:r>
      <w:r w:rsidR="00C6448B">
        <w:rPr>
          <w:rFonts w:ascii="Arial" w:hAnsi="Arial" w:cs="Arial"/>
        </w:rPr>
        <w:t>85</w:t>
      </w:r>
      <w:r w:rsidR="00957C90">
        <w:rPr>
          <w:rFonts w:ascii="Arial" w:hAnsi="Arial" w:cs="Arial"/>
        </w:rPr>
        <w:t xml:space="preserve"> % </w:t>
      </w:r>
      <w:del w:id="79" w:author="Laurent Philippot" w:date="2024-03-06T10:20:00Z">
        <w:r w:rsidR="00957C90" w:rsidDel="006D7562">
          <w:rPr>
            <w:rFonts w:ascii="Arial" w:hAnsi="Arial" w:cs="Arial"/>
          </w:rPr>
          <w:delText>and 9</w:delText>
        </w:r>
        <w:r w:rsidR="008C6E8E" w:rsidDel="006D7562">
          <w:rPr>
            <w:rFonts w:ascii="Arial" w:hAnsi="Arial" w:cs="Arial"/>
          </w:rPr>
          <w:delText>6</w:delText>
        </w:r>
        <w:r w:rsidR="00C6448B" w:rsidDel="006D7562">
          <w:rPr>
            <w:rFonts w:ascii="Arial" w:hAnsi="Arial" w:cs="Arial"/>
          </w:rPr>
          <w:delText>.7</w:delText>
        </w:r>
        <w:r w:rsidR="00957C90" w:rsidDel="006D7562">
          <w:rPr>
            <w:rFonts w:ascii="Arial" w:hAnsi="Arial" w:cs="Arial"/>
          </w:rPr>
          <w:delText xml:space="preserve"> % </w:delText>
        </w:r>
      </w:del>
      <w:r w:rsidR="00A65AA0">
        <w:rPr>
          <w:rFonts w:ascii="Arial" w:hAnsi="Arial" w:cs="Arial"/>
        </w:rPr>
        <w:t>lower</w:t>
      </w:r>
      <w:r w:rsidR="00566140">
        <w:rPr>
          <w:rFonts w:ascii="Arial" w:hAnsi="Arial" w:cs="Arial"/>
        </w:rPr>
        <w:t xml:space="preserve"> </w:t>
      </w:r>
      <w:del w:id="80" w:author="Laurent Philippot" w:date="2024-03-06T10:20:00Z">
        <w:r w:rsidR="002769F3" w:rsidDel="006D7562">
          <w:rPr>
            <w:rFonts w:ascii="Arial" w:hAnsi="Arial" w:cs="Arial"/>
          </w:rPr>
          <w:delText xml:space="preserve">average </w:delText>
        </w:r>
      </w:del>
      <w:ins w:id="81" w:author="Laurent Philippot" w:date="2024-03-06T10:14:00Z">
        <w:r w:rsidR="009E75A1">
          <w:rPr>
            <w:rFonts w:ascii="Arial" w:hAnsi="Arial" w:cs="Arial"/>
          </w:rPr>
          <w:t>NH</w:t>
        </w:r>
        <w:r w:rsidR="009E75A1" w:rsidRPr="00D177A5">
          <w:rPr>
            <w:rFonts w:ascii="Arial" w:hAnsi="Arial" w:cs="Arial"/>
            <w:vertAlign w:val="subscript"/>
          </w:rPr>
          <w:t>4</w:t>
        </w:r>
        <w:r w:rsidR="009E75A1" w:rsidRPr="00D177A5">
          <w:rPr>
            <w:rFonts w:ascii="Arial" w:hAnsi="Arial" w:cs="Arial"/>
            <w:vertAlign w:val="superscript"/>
          </w:rPr>
          <w:t>+</w:t>
        </w:r>
        <w:r w:rsidR="009E75A1" w:rsidRPr="00157A05">
          <w:rPr>
            <w:rFonts w:ascii="Arial" w:hAnsi="Arial" w:cs="Arial"/>
          </w:rPr>
          <w:t xml:space="preserve"> </w:t>
        </w:r>
      </w:ins>
      <w:del w:id="82" w:author="Laurent Philippot" w:date="2024-03-06T10:14:00Z">
        <w:r w:rsidR="00402F5F" w:rsidDel="009E75A1">
          <w:rPr>
            <w:rFonts w:ascii="Arial" w:hAnsi="Arial" w:cs="Arial"/>
          </w:rPr>
          <w:delText>NH4</w:delText>
        </w:r>
      </w:del>
      <w:r w:rsidR="00402F5F">
        <w:rPr>
          <w:rFonts w:ascii="Arial" w:hAnsi="Arial" w:cs="Arial"/>
        </w:rPr>
        <w:t xml:space="preserve"> content </w:t>
      </w:r>
      <w:r w:rsidR="00163811">
        <w:rPr>
          <w:rFonts w:ascii="Arial" w:hAnsi="Arial" w:cs="Arial"/>
        </w:rPr>
        <w:t>compared to</w:t>
      </w:r>
      <w:r w:rsidR="00A65AA0">
        <w:rPr>
          <w:rFonts w:ascii="Arial" w:hAnsi="Arial" w:cs="Arial"/>
        </w:rPr>
        <w:t xml:space="preserve"> the other two conventional systems </w:t>
      </w:r>
      <w:del w:id="83" w:author="Laurent Philippot" w:date="2024-03-07T10:34:00Z">
        <w:r w:rsidR="00A65AA0" w:rsidDel="00933A28">
          <w:rPr>
            <w:rFonts w:ascii="Arial" w:hAnsi="Arial" w:cs="Arial"/>
          </w:rPr>
          <w:delText xml:space="preserve">in the control </w:delText>
        </w:r>
      </w:del>
      <w:del w:id="84" w:author="Laurent Philippot" w:date="2024-03-06T10:20:00Z">
        <w:r w:rsidR="00A65AA0" w:rsidDel="006D7562">
          <w:rPr>
            <w:rFonts w:ascii="Arial" w:hAnsi="Arial" w:cs="Arial"/>
          </w:rPr>
          <w:delText>and drought treatment, respectively</w:delText>
        </w:r>
        <w:r w:rsidR="001971A9" w:rsidDel="006D7562">
          <w:rPr>
            <w:rFonts w:ascii="Arial" w:hAnsi="Arial" w:cs="Arial"/>
          </w:rPr>
          <w:delText xml:space="preserve"> </w:delText>
        </w:r>
      </w:del>
      <w:r w:rsidR="00A41196" w:rsidRPr="00873D2B">
        <w:rPr>
          <w:rFonts w:ascii="Arial" w:hAnsi="Arial" w:cs="Arial"/>
          <w:highlight w:val="yellow"/>
        </w:rPr>
        <w:t>(</w:t>
      </w:r>
      <w:r w:rsidR="00A41196" w:rsidRPr="00157A05">
        <w:rPr>
          <w:rFonts w:ascii="Arial" w:hAnsi="Arial" w:cs="Arial"/>
          <w:highlight w:val="yellow"/>
        </w:rPr>
        <w:t>Fig</w:t>
      </w:r>
      <w:r w:rsidR="00A41196">
        <w:rPr>
          <w:rFonts w:ascii="Arial" w:hAnsi="Arial" w:cs="Arial"/>
          <w:highlight w:val="yellow"/>
        </w:rPr>
        <w:t>. X</w:t>
      </w:r>
      <w:r w:rsidR="00A41196" w:rsidRPr="00157A05">
        <w:rPr>
          <w:rFonts w:ascii="Arial" w:hAnsi="Arial" w:cs="Arial"/>
          <w:highlight w:val="yellow"/>
        </w:rPr>
        <w:t>:</w:t>
      </w:r>
      <w:r w:rsidR="00A41196">
        <w:rPr>
          <w:rFonts w:ascii="Arial" w:hAnsi="Arial" w:cs="Arial"/>
          <w:highlight w:val="yellow"/>
        </w:rPr>
        <w:t xml:space="preserve"> NH4 </w:t>
      </w:r>
      <w:r w:rsidR="00A41196" w:rsidRPr="00157A05">
        <w:rPr>
          <w:rFonts w:ascii="Arial" w:hAnsi="Arial" w:cs="Arial"/>
          <w:highlight w:val="yellow"/>
        </w:rPr>
        <w:t>content</w:t>
      </w:r>
      <w:r w:rsidR="00A41196" w:rsidRPr="00873D2B">
        <w:rPr>
          <w:rFonts w:ascii="Arial" w:hAnsi="Arial" w:cs="Arial"/>
          <w:highlight w:val="yellow"/>
        </w:rPr>
        <w:t>)</w:t>
      </w:r>
      <w:r w:rsidR="000B6552">
        <w:rPr>
          <w:rFonts w:ascii="Arial" w:hAnsi="Arial" w:cs="Arial"/>
        </w:rPr>
        <w:t xml:space="preserve">. </w:t>
      </w:r>
      <w:del w:id="85" w:author="Laurent Philippot" w:date="2024-03-06T10:21:00Z">
        <w:r w:rsidR="00582DD5" w:rsidDel="006D7562">
          <w:rPr>
            <w:rFonts w:ascii="Arial" w:hAnsi="Arial" w:cs="Arial"/>
          </w:rPr>
          <w:delText xml:space="preserve">The </w:delText>
        </w:r>
      </w:del>
      <w:ins w:id="86" w:author="Laurent Philippot" w:date="2024-03-07T10:35:00Z">
        <w:r w:rsidR="003410D7">
          <w:rPr>
            <w:rFonts w:ascii="Arial" w:hAnsi="Arial" w:cs="Arial"/>
          </w:rPr>
          <w:t xml:space="preserve">Drought </w:t>
        </w:r>
      </w:ins>
      <w:del w:id="87" w:author="Laurent Philippot" w:date="2024-03-07T10:35:00Z">
        <w:r w:rsidR="00582DD5" w:rsidDel="003410D7">
          <w:rPr>
            <w:rFonts w:ascii="Arial" w:hAnsi="Arial" w:cs="Arial"/>
          </w:rPr>
          <w:delText xml:space="preserve">effect of drought </w:delText>
        </w:r>
      </w:del>
      <w:del w:id="88" w:author="Laurent Philippot" w:date="2024-03-06T10:13:00Z">
        <w:r w:rsidR="00582DD5" w:rsidDel="009E75A1">
          <w:rPr>
            <w:rFonts w:ascii="Arial" w:hAnsi="Arial" w:cs="Arial"/>
          </w:rPr>
          <w:delText xml:space="preserve">was </w:delText>
        </w:r>
      </w:del>
      <w:del w:id="89" w:author="Laurent Philippot" w:date="2024-03-06T10:15:00Z">
        <w:r w:rsidR="00582DD5" w:rsidDel="009E75A1">
          <w:rPr>
            <w:rFonts w:ascii="Arial" w:hAnsi="Arial" w:cs="Arial"/>
          </w:rPr>
          <w:delText>varied</w:delText>
        </w:r>
      </w:del>
      <w:ins w:id="90" w:author="Laurent Philippot" w:date="2024-03-06T10:21:00Z">
        <w:r w:rsidR="006D7562">
          <w:rPr>
            <w:rFonts w:ascii="Arial" w:hAnsi="Arial" w:cs="Arial"/>
          </w:rPr>
          <w:t xml:space="preserve">was </w:t>
        </w:r>
      </w:ins>
      <w:ins w:id="91" w:author="Laurent Philippot" w:date="2024-03-06T10:30:00Z">
        <w:r w:rsidR="0024409D">
          <w:rPr>
            <w:rFonts w:ascii="Arial" w:hAnsi="Arial" w:cs="Arial"/>
          </w:rPr>
          <w:t xml:space="preserve">also </w:t>
        </w:r>
      </w:ins>
      <w:ins w:id="92" w:author="Laurent Philippot" w:date="2024-03-07T10:35:00Z">
        <w:r w:rsidR="003410D7">
          <w:rPr>
            <w:rFonts w:ascii="Arial" w:hAnsi="Arial" w:cs="Arial"/>
          </w:rPr>
          <w:t>a stronger driver</w:t>
        </w:r>
      </w:ins>
      <w:ins w:id="93" w:author="Laurent Philippot" w:date="2024-03-06T10:21:00Z">
        <w:r w:rsidR="006D7562">
          <w:rPr>
            <w:rFonts w:ascii="Arial" w:hAnsi="Arial" w:cs="Arial"/>
          </w:rPr>
          <w:t xml:space="preserve"> </w:t>
        </w:r>
      </w:ins>
      <w:ins w:id="94" w:author="Laurent Philippot" w:date="2024-03-07T10:35:00Z">
        <w:r w:rsidR="003410D7">
          <w:rPr>
            <w:rFonts w:ascii="Arial" w:hAnsi="Arial" w:cs="Arial"/>
          </w:rPr>
          <w:t>of</w:t>
        </w:r>
      </w:ins>
      <w:ins w:id="95" w:author="Laurent Philippot" w:date="2024-03-06T10:18:00Z">
        <w:r w:rsidR="006D7562">
          <w:rPr>
            <w:rFonts w:ascii="Arial" w:hAnsi="Arial" w:cs="Arial"/>
          </w:rPr>
          <w:t xml:space="preserve"> the NH</w:t>
        </w:r>
        <w:r w:rsidR="006D7562" w:rsidRPr="00D177A5">
          <w:rPr>
            <w:rFonts w:ascii="Arial" w:hAnsi="Arial" w:cs="Arial"/>
            <w:vertAlign w:val="subscript"/>
          </w:rPr>
          <w:t>4</w:t>
        </w:r>
        <w:r w:rsidR="006D7562" w:rsidRPr="00D177A5">
          <w:rPr>
            <w:rFonts w:ascii="Arial" w:hAnsi="Arial" w:cs="Arial"/>
            <w:vertAlign w:val="superscript"/>
          </w:rPr>
          <w:t>+</w:t>
        </w:r>
        <w:r w:rsidR="006D7562" w:rsidRPr="00157A05">
          <w:rPr>
            <w:rFonts w:ascii="Arial" w:hAnsi="Arial" w:cs="Arial"/>
          </w:rPr>
          <w:t xml:space="preserve"> </w:t>
        </w:r>
        <w:r w:rsidR="006D7562">
          <w:rPr>
            <w:rFonts w:ascii="Arial" w:hAnsi="Arial" w:cs="Arial"/>
          </w:rPr>
          <w:t>content</w:t>
        </w:r>
      </w:ins>
      <w:ins w:id="96" w:author="Laurent Philippot" w:date="2024-03-06T10:21:00Z">
        <w:r w:rsidR="006D7562">
          <w:rPr>
            <w:rFonts w:ascii="Arial" w:hAnsi="Arial" w:cs="Arial"/>
          </w:rPr>
          <w:t xml:space="preserve">, </w:t>
        </w:r>
      </w:ins>
      <w:ins w:id="97" w:author="Laurent Philippot" w:date="2024-03-06T10:22:00Z">
        <w:r w:rsidR="006D7562">
          <w:rPr>
            <w:rFonts w:ascii="Arial" w:hAnsi="Arial" w:cs="Arial"/>
          </w:rPr>
          <w:t>with</w:t>
        </w:r>
      </w:ins>
      <w:ins w:id="98" w:author="Laurent Philippot" w:date="2024-03-06T10:15:00Z">
        <w:r w:rsidR="009E75A1">
          <w:rPr>
            <w:rFonts w:ascii="Arial" w:hAnsi="Arial" w:cs="Arial"/>
          </w:rPr>
          <w:t xml:space="preserve"> </w:t>
        </w:r>
      </w:ins>
      <w:ins w:id="99" w:author="Laurent Philippot" w:date="2024-03-06T10:22:00Z">
        <w:r w:rsidR="006D7562">
          <w:rPr>
            <w:rFonts w:ascii="Arial" w:hAnsi="Arial" w:cs="Arial"/>
          </w:rPr>
          <w:t xml:space="preserve">a </w:t>
        </w:r>
      </w:ins>
      <w:ins w:id="100" w:author="Laurent Philippot" w:date="2024-03-06T10:18:00Z">
        <w:r w:rsidR="006D7562">
          <w:rPr>
            <w:rFonts w:ascii="Arial" w:hAnsi="Arial" w:cs="Arial"/>
          </w:rPr>
          <w:t>signific</w:t>
        </w:r>
      </w:ins>
      <w:ins w:id="101" w:author="Laurent Philippot" w:date="2024-03-06T10:19:00Z">
        <w:r w:rsidR="006D7562">
          <w:rPr>
            <w:rFonts w:ascii="Arial" w:hAnsi="Arial" w:cs="Arial"/>
          </w:rPr>
          <w:t xml:space="preserve">ant </w:t>
        </w:r>
      </w:ins>
      <w:ins w:id="102" w:author="Laurent Philippot" w:date="2024-03-07T10:39:00Z">
        <w:r w:rsidR="003410D7">
          <w:rPr>
            <w:rFonts w:ascii="Arial" w:hAnsi="Arial" w:cs="Arial"/>
          </w:rPr>
          <w:t>impact</w:t>
        </w:r>
      </w:ins>
      <w:ins w:id="103" w:author="Laurent Philippot" w:date="2024-03-06T10:22:00Z">
        <w:r w:rsidR="006D7562">
          <w:rPr>
            <w:rFonts w:ascii="Arial" w:hAnsi="Arial" w:cs="Arial"/>
          </w:rPr>
          <w:t xml:space="preserve"> </w:t>
        </w:r>
      </w:ins>
      <w:ins w:id="104" w:author="Laurent Philippot" w:date="2024-03-07T10:38:00Z">
        <w:r w:rsidR="003410D7">
          <w:rPr>
            <w:rFonts w:ascii="Arial" w:hAnsi="Arial" w:cs="Arial"/>
          </w:rPr>
          <w:t>depend</w:t>
        </w:r>
      </w:ins>
      <w:ins w:id="105" w:author="Laurent Philippot" w:date="2024-03-07T10:39:00Z">
        <w:r w:rsidR="003410D7">
          <w:rPr>
            <w:rFonts w:ascii="Arial" w:hAnsi="Arial" w:cs="Arial"/>
          </w:rPr>
          <w:t>ent</w:t>
        </w:r>
      </w:ins>
      <w:ins w:id="106" w:author="Laurent Philippot" w:date="2024-03-06T10:15:00Z">
        <w:r w:rsidR="009E75A1">
          <w:rPr>
            <w:rFonts w:ascii="Arial" w:hAnsi="Arial" w:cs="Arial"/>
          </w:rPr>
          <w:t xml:space="preserve"> both</w:t>
        </w:r>
      </w:ins>
      <w:r w:rsidR="00582DD5">
        <w:rPr>
          <w:rFonts w:ascii="Arial" w:hAnsi="Arial" w:cs="Arial"/>
        </w:rPr>
        <w:t xml:space="preserve"> </w:t>
      </w:r>
      <w:del w:id="107" w:author="Laurent Philippot" w:date="2024-03-06T10:15:00Z">
        <w:r w:rsidR="00582DD5" w:rsidDel="009E75A1">
          <w:rPr>
            <w:rFonts w:ascii="Arial" w:hAnsi="Arial" w:cs="Arial"/>
          </w:rPr>
          <w:delText xml:space="preserve">with </w:delText>
        </w:r>
      </w:del>
      <w:ins w:id="108" w:author="Laurent Philippot" w:date="2024-03-06T10:16:00Z">
        <w:r w:rsidR="009E75A1">
          <w:rPr>
            <w:rFonts w:ascii="Arial" w:hAnsi="Arial" w:cs="Arial"/>
          </w:rPr>
          <w:t>the</w:t>
        </w:r>
      </w:ins>
      <w:ins w:id="109" w:author="Laurent Philippot" w:date="2024-03-06T10:15:00Z">
        <w:r w:rsidR="009E75A1">
          <w:rPr>
            <w:rFonts w:ascii="Arial" w:hAnsi="Arial" w:cs="Arial"/>
          </w:rPr>
          <w:t xml:space="preserve"> </w:t>
        </w:r>
      </w:ins>
      <w:r w:rsidR="00582DD5">
        <w:rPr>
          <w:rFonts w:ascii="Arial" w:hAnsi="Arial" w:cs="Arial"/>
        </w:rPr>
        <w:t>cropping systems</w:t>
      </w:r>
      <w:ins w:id="110" w:author="Laurent Philippot" w:date="2024-03-06T10:22:00Z">
        <w:r w:rsidR="006D7562">
          <w:rPr>
            <w:rFonts w:ascii="Arial" w:hAnsi="Arial" w:cs="Arial"/>
          </w:rPr>
          <w:t xml:space="preserve"> and the sampling date</w:t>
        </w:r>
      </w:ins>
      <w:ins w:id="111" w:author="Laurent Philippot" w:date="2024-03-06T10:30:00Z">
        <w:r w:rsidR="0024409D">
          <w:rPr>
            <w:rFonts w:ascii="Arial" w:hAnsi="Arial" w:cs="Arial"/>
          </w:rPr>
          <w:t xml:space="preserve"> (</w:t>
        </w:r>
      </w:ins>
      <w:del w:id="112" w:author="Laurent Philippot" w:date="2024-03-06T10:30:00Z">
        <w:r w:rsidR="00582DD5" w:rsidDel="0024409D">
          <w:rPr>
            <w:rFonts w:ascii="Arial" w:hAnsi="Arial" w:cs="Arial"/>
          </w:rPr>
          <w:delText>,</w:delText>
        </w:r>
      </w:del>
      <w:del w:id="113" w:author="Laurent Philippot" w:date="2024-03-06T10:18:00Z">
        <w:r w:rsidR="00582DD5" w:rsidDel="006D7562">
          <w:rPr>
            <w:rFonts w:ascii="Arial" w:hAnsi="Arial" w:cs="Arial"/>
          </w:rPr>
          <w:delText xml:space="preserve"> as well as sampling dates as we found a</w:delText>
        </w:r>
        <w:r w:rsidR="00FE773A" w:rsidDel="006D7562">
          <w:rPr>
            <w:rFonts w:ascii="Arial" w:hAnsi="Arial" w:cs="Arial"/>
          </w:rPr>
          <w:delText xml:space="preserve"> significant interaction of </w:delText>
        </w:r>
        <w:r w:rsidR="0009315C" w:rsidRPr="00C43333" w:rsidDel="006D7562">
          <w:rPr>
            <w:rFonts w:ascii="Arial" w:hAnsi="Arial" w:cs="Arial"/>
            <w:i/>
            <w:iCs/>
          </w:rPr>
          <w:delText xml:space="preserve">drought </w:delText>
        </w:r>
        <w:r w:rsidR="009A7C4E" w:rsidRPr="00C43333" w:rsidDel="006D7562">
          <w:rPr>
            <w:rFonts w:ascii="Arial" w:hAnsi="Arial" w:cs="Arial"/>
          </w:rPr>
          <w:sym w:font="Symbol" w:char="F0B4"/>
        </w:r>
        <w:r w:rsidR="0009315C" w:rsidRPr="00C43333" w:rsidDel="006D7562">
          <w:rPr>
            <w:rFonts w:ascii="Arial" w:hAnsi="Arial" w:cs="Arial"/>
            <w:i/>
            <w:iCs/>
          </w:rPr>
          <w:delText xml:space="preserve"> cropping system</w:delText>
        </w:r>
        <w:r w:rsidR="00FE773A" w:rsidRPr="00C43333" w:rsidDel="006D7562">
          <w:rPr>
            <w:rFonts w:ascii="Arial" w:hAnsi="Arial" w:cs="Arial"/>
            <w:i/>
            <w:iCs/>
          </w:rPr>
          <w:delText xml:space="preserve"> </w:delText>
        </w:r>
        <w:r w:rsidR="009A7C4E" w:rsidRPr="00C43333" w:rsidDel="006D7562">
          <w:rPr>
            <w:rFonts w:ascii="Arial" w:hAnsi="Arial" w:cs="Arial"/>
          </w:rPr>
          <w:sym w:font="Symbol" w:char="F0B4"/>
        </w:r>
        <w:r w:rsidR="00FE773A" w:rsidRPr="00C43333" w:rsidDel="006D7562">
          <w:rPr>
            <w:rFonts w:ascii="Arial" w:hAnsi="Arial" w:cs="Arial"/>
            <w:i/>
            <w:iCs/>
          </w:rPr>
          <w:delText xml:space="preserve"> sampling </w:delText>
        </w:r>
        <w:commentRangeStart w:id="114"/>
        <w:r w:rsidR="00FE773A" w:rsidRPr="00C43333" w:rsidDel="006D7562">
          <w:rPr>
            <w:rFonts w:ascii="Arial" w:hAnsi="Arial" w:cs="Arial"/>
            <w:i/>
            <w:iCs/>
          </w:rPr>
          <w:delText>date</w:delText>
        </w:r>
        <w:commentRangeEnd w:id="114"/>
        <w:r w:rsidR="00C43333" w:rsidDel="006D7562">
          <w:rPr>
            <w:rStyle w:val="Marquedecommentaire"/>
          </w:rPr>
          <w:commentReference w:id="114"/>
        </w:r>
        <w:r w:rsidR="00FE773A" w:rsidRPr="00C43333" w:rsidDel="006D7562">
          <w:rPr>
            <w:rFonts w:ascii="Arial" w:hAnsi="Arial" w:cs="Arial"/>
            <w:i/>
            <w:iCs/>
          </w:rPr>
          <w:delText xml:space="preserve"> </w:delText>
        </w:r>
        <w:r w:rsidR="00FE773A" w:rsidDel="006D7562">
          <w:rPr>
            <w:rFonts w:ascii="Arial" w:hAnsi="Arial" w:cs="Arial"/>
          </w:rPr>
          <w:delText>for the NH4 content (</w:delText>
        </w:r>
      </w:del>
      <w:ins w:id="115" w:author="Laurent Philippot" w:date="2024-03-06T14:16:00Z">
        <w:r w:rsidR="001B19AD">
          <w:rPr>
            <w:rFonts w:ascii="Arial" w:hAnsi="Arial" w:cs="Arial"/>
          </w:rPr>
          <w:t xml:space="preserve">(Three way ANOVA, P&lt;0.05; </w:t>
        </w:r>
      </w:ins>
      <w:r w:rsidR="00FE773A" w:rsidRPr="000D73CF">
        <w:rPr>
          <w:rFonts w:ascii="Arial" w:hAnsi="Arial" w:cs="Arial"/>
          <w:highlight w:val="yellow"/>
        </w:rPr>
        <w:t xml:space="preserve">Table </w:t>
      </w:r>
      <w:r w:rsidR="00FE773A">
        <w:rPr>
          <w:rFonts w:ascii="Arial" w:hAnsi="Arial" w:cs="Arial"/>
          <w:highlight w:val="yellow"/>
        </w:rPr>
        <w:t>X</w:t>
      </w:r>
      <w:r w:rsidR="00FE773A" w:rsidRPr="000D73CF">
        <w:rPr>
          <w:rFonts w:ascii="Arial" w:hAnsi="Arial" w:cs="Arial"/>
          <w:highlight w:val="yellow"/>
        </w:rPr>
        <w:t>: statistical analysis</w:t>
      </w:r>
      <w:r w:rsidR="00FE773A">
        <w:rPr>
          <w:rFonts w:ascii="Arial" w:hAnsi="Arial" w:cs="Arial"/>
        </w:rPr>
        <w:t>).</w:t>
      </w:r>
      <w:r w:rsidR="009A7C4E">
        <w:rPr>
          <w:rFonts w:ascii="Arial" w:hAnsi="Arial" w:cs="Arial"/>
        </w:rPr>
        <w:t xml:space="preserve"> </w:t>
      </w:r>
      <w:ins w:id="116" w:author="Laurent Philippot" w:date="2024-03-06T10:19:00Z">
        <w:r w:rsidR="006D7562">
          <w:rPr>
            <w:rFonts w:ascii="Arial" w:hAnsi="Arial" w:cs="Arial"/>
          </w:rPr>
          <w:t xml:space="preserve">Thus, </w:t>
        </w:r>
      </w:ins>
      <w:ins w:id="117" w:author="Laurent Philippot" w:date="2024-03-06T10:30:00Z">
        <w:r w:rsidR="0024409D">
          <w:rPr>
            <w:rFonts w:ascii="Arial" w:hAnsi="Arial" w:cs="Arial"/>
          </w:rPr>
          <w:t>d</w:t>
        </w:r>
      </w:ins>
      <w:del w:id="118" w:author="Laurent Philippot" w:date="2024-03-06T10:30:00Z">
        <w:r w:rsidR="009A7C4E" w:rsidDel="0024409D">
          <w:rPr>
            <w:rFonts w:ascii="Arial" w:hAnsi="Arial" w:cs="Arial"/>
          </w:rPr>
          <w:delText>D</w:delText>
        </w:r>
      </w:del>
      <w:r w:rsidR="00EE6041">
        <w:rPr>
          <w:rFonts w:ascii="Arial" w:hAnsi="Arial" w:cs="Arial"/>
        </w:rPr>
        <w:t xml:space="preserve">rought </w:t>
      </w:r>
      <w:del w:id="119" w:author="Laurent Philippot" w:date="2024-03-06T10:23:00Z">
        <w:r w:rsidR="00360834" w:rsidDel="006D7562">
          <w:rPr>
            <w:rFonts w:ascii="Arial" w:hAnsi="Arial" w:cs="Arial"/>
          </w:rPr>
          <w:delText>strongly</w:delText>
        </w:r>
        <w:r w:rsidR="009A7C4E" w:rsidDel="006D7562">
          <w:rPr>
            <w:rFonts w:ascii="Arial" w:hAnsi="Arial" w:cs="Arial"/>
          </w:rPr>
          <w:delText xml:space="preserve"> </w:delText>
        </w:r>
        <w:r w:rsidR="00360834" w:rsidDel="006D7562">
          <w:rPr>
            <w:rFonts w:ascii="Arial" w:hAnsi="Arial" w:cs="Arial"/>
          </w:rPr>
          <w:delText>influenced</w:delText>
        </w:r>
        <w:r w:rsidR="001338B9" w:rsidDel="006D7562">
          <w:rPr>
            <w:rFonts w:ascii="Arial" w:hAnsi="Arial" w:cs="Arial"/>
          </w:rPr>
          <w:delText xml:space="preserve"> </w:delText>
        </w:r>
        <w:r w:rsidR="00360834" w:rsidDel="006D7562">
          <w:rPr>
            <w:rFonts w:ascii="Arial" w:hAnsi="Arial" w:cs="Arial"/>
          </w:rPr>
          <w:delText xml:space="preserve">the </w:delText>
        </w:r>
        <w:r w:rsidR="001338B9" w:rsidDel="006D7562">
          <w:rPr>
            <w:rFonts w:ascii="Arial" w:hAnsi="Arial" w:cs="Arial"/>
          </w:rPr>
          <w:delText xml:space="preserve">NH4 </w:delText>
        </w:r>
        <w:r w:rsidR="00360834" w:rsidDel="006D7562">
          <w:rPr>
            <w:rFonts w:ascii="Arial" w:hAnsi="Arial" w:cs="Arial"/>
          </w:rPr>
          <w:delText>pool</w:delText>
        </w:r>
        <w:r w:rsidR="001338B9" w:rsidDel="006D7562">
          <w:rPr>
            <w:rFonts w:ascii="Arial" w:hAnsi="Arial" w:cs="Arial"/>
          </w:rPr>
          <w:delText xml:space="preserve"> in</w:delText>
        </w:r>
        <w:r w:rsidR="00360834" w:rsidDel="006D7562">
          <w:rPr>
            <w:rFonts w:ascii="Arial" w:hAnsi="Arial" w:cs="Arial"/>
          </w:rPr>
          <w:delText xml:space="preserve"> the</w:delText>
        </w:r>
        <w:r w:rsidR="001338B9" w:rsidDel="006D7562">
          <w:rPr>
            <w:rFonts w:ascii="Arial" w:hAnsi="Arial" w:cs="Arial"/>
          </w:rPr>
          <w:delText xml:space="preserve"> </w:delText>
        </w:r>
        <w:r w:rsidR="00C46C88" w:rsidDel="006D7562">
          <w:rPr>
            <w:rFonts w:ascii="Arial" w:hAnsi="Arial" w:cs="Arial"/>
          </w:rPr>
          <w:delText>CONFYM and CONMIN</w:delText>
        </w:r>
        <w:r w:rsidR="000551EA" w:rsidDel="006D7562">
          <w:rPr>
            <w:rFonts w:ascii="Arial" w:hAnsi="Arial" w:cs="Arial"/>
          </w:rPr>
          <w:delText xml:space="preserve"> systems</w:delText>
        </w:r>
        <w:r w:rsidR="00360834" w:rsidDel="006D7562">
          <w:rPr>
            <w:rFonts w:ascii="Arial" w:hAnsi="Arial" w:cs="Arial"/>
          </w:rPr>
          <w:delText xml:space="preserve"> by </w:delText>
        </w:r>
      </w:del>
      <w:r w:rsidR="00360834">
        <w:rPr>
          <w:rFonts w:ascii="Arial" w:hAnsi="Arial" w:cs="Arial"/>
        </w:rPr>
        <w:t>increas</w:t>
      </w:r>
      <w:ins w:id="120" w:author="Laurent Philippot" w:date="2024-03-06T10:23:00Z">
        <w:r w:rsidR="006D7562">
          <w:rPr>
            <w:rFonts w:ascii="Arial" w:hAnsi="Arial" w:cs="Arial"/>
          </w:rPr>
          <w:t>ed</w:t>
        </w:r>
      </w:ins>
      <w:del w:id="121" w:author="Laurent Philippot" w:date="2024-03-06T10:23:00Z">
        <w:r w:rsidR="00360834" w:rsidDel="006D7562">
          <w:rPr>
            <w:rFonts w:ascii="Arial" w:hAnsi="Arial" w:cs="Arial"/>
          </w:rPr>
          <w:delText>ing</w:delText>
        </w:r>
      </w:del>
      <w:r w:rsidR="00360834">
        <w:rPr>
          <w:rFonts w:ascii="Arial" w:hAnsi="Arial" w:cs="Arial"/>
        </w:rPr>
        <w:t xml:space="preserve"> </w:t>
      </w:r>
      <w:r w:rsidR="00042BAD">
        <w:rPr>
          <w:rFonts w:ascii="Arial" w:hAnsi="Arial" w:cs="Arial"/>
        </w:rPr>
        <w:t>the</w:t>
      </w:r>
      <w:r w:rsidR="00B8702E">
        <w:rPr>
          <w:rFonts w:ascii="Arial" w:hAnsi="Arial" w:cs="Arial"/>
        </w:rPr>
        <w:t xml:space="preserve"> average </w:t>
      </w:r>
      <w:ins w:id="122" w:author="Laurent Philippot" w:date="2024-03-06T10:23:00Z">
        <w:r w:rsidR="006D7562">
          <w:rPr>
            <w:rFonts w:ascii="Arial" w:hAnsi="Arial" w:cs="Arial"/>
          </w:rPr>
          <w:t>NH</w:t>
        </w:r>
        <w:r w:rsidR="006D7562" w:rsidRPr="00D177A5">
          <w:rPr>
            <w:rFonts w:ascii="Arial" w:hAnsi="Arial" w:cs="Arial"/>
            <w:vertAlign w:val="subscript"/>
          </w:rPr>
          <w:t>4</w:t>
        </w:r>
        <w:r w:rsidR="006D7562" w:rsidRPr="00D177A5">
          <w:rPr>
            <w:rFonts w:ascii="Arial" w:hAnsi="Arial" w:cs="Arial"/>
            <w:vertAlign w:val="superscript"/>
          </w:rPr>
          <w:t>+</w:t>
        </w:r>
        <w:r w:rsidR="006D7562" w:rsidRPr="00157A05">
          <w:rPr>
            <w:rFonts w:ascii="Arial" w:hAnsi="Arial" w:cs="Arial"/>
          </w:rPr>
          <w:t xml:space="preserve"> </w:t>
        </w:r>
        <w:r w:rsidR="006D7562">
          <w:rPr>
            <w:rFonts w:ascii="Arial" w:hAnsi="Arial" w:cs="Arial"/>
          </w:rPr>
          <w:t>content</w:t>
        </w:r>
        <w:r w:rsidR="006D7562" w:rsidRPr="00157A05">
          <w:rPr>
            <w:rFonts w:ascii="Arial" w:hAnsi="Arial" w:cs="Arial"/>
          </w:rPr>
          <w:t xml:space="preserve"> </w:t>
        </w:r>
      </w:ins>
      <w:del w:id="123" w:author="Laurent Philippot" w:date="2024-03-06T10:23:00Z">
        <w:r w:rsidR="00E36FB6" w:rsidDel="006D7562">
          <w:rPr>
            <w:rFonts w:ascii="Arial" w:hAnsi="Arial" w:cs="Arial"/>
          </w:rPr>
          <w:delText>NH4 content</w:delText>
        </w:r>
        <w:r w:rsidR="00673E21" w:rsidDel="006D7562">
          <w:rPr>
            <w:rFonts w:ascii="Arial" w:hAnsi="Arial" w:cs="Arial"/>
          </w:rPr>
          <w:delText xml:space="preserve"> </w:delText>
        </w:r>
      </w:del>
      <w:ins w:id="124" w:author="Laurent Philippot" w:date="2024-03-06T10:23:00Z">
        <w:r w:rsidR="006D7562">
          <w:rPr>
            <w:rFonts w:ascii="Arial" w:hAnsi="Arial" w:cs="Arial"/>
          </w:rPr>
          <w:t xml:space="preserve">in the CONFYM and CONMIN systems by </w:t>
        </w:r>
      </w:ins>
      <w:r w:rsidR="00C46C88">
        <w:rPr>
          <w:rFonts w:ascii="Arial" w:hAnsi="Arial" w:cs="Arial"/>
        </w:rPr>
        <w:t xml:space="preserve">two to eleven times </w:t>
      </w:r>
      <w:del w:id="125" w:author="Laurent Philippot" w:date="2024-03-06T10:23:00Z">
        <w:r w:rsidR="00C46C88" w:rsidDel="006D7562">
          <w:rPr>
            <w:rFonts w:ascii="Arial" w:hAnsi="Arial" w:cs="Arial"/>
          </w:rPr>
          <w:delText xml:space="preserve">higher </w:delText>
        </w:r>
      </w:del>
      <w:del w:id="126" w:author="Laurent Philippot" w:date="2024-03-06T10:24:00Z">
        <w:r w:rsidR="00C46C88" w:rsidDel="002B0B9D">
          <w:rPr>
            <w:rFonts w:ascii="Arial" w:hAnsi="Arial" w:cs="Arial"/>
          </w:rPr>
          <w:delText>than</w:delText>
        </w:r>
      </w:del>
      <w:ins w:id="127" w:author="Laurent Philippot" w:date="2024-03-06T10:24:00Z">
        <w:r w:rsidR="002B0B9D">
          <w:rPr>
            <w:rFonts w:ascii="Arial" w:hAnsi="Arial" w:cs="Arial"/>
          </w:rPr>
          <w:t>compared to</w:t>
        </w:r>
      </w:ins>
      <w:r w:rsidR="00C46C88">
        <w:rPr>
          <w:rFonts w:ascii="Arial" w:hAnsi="Arial" w:cs="Arial"/>
        </w:rPr>
        <w:t xml:space="preserve"> the control</w:t>
      </w:r>
      <w:ins w:id="128" w:author="Laurent Philippot" w:date="2024-03-06T10:29:00Z">
        <w:r w:rsidR="003315C4">
          <w:rPr>
            <w:rFonts w:ascii="Arial" w:hAnsi="Arial" w:cs="Arial"/>
          </w:rPr>
          <w:t>, while no significant effect was observed for BIODYN system</w:t>
        </w:r>
      </w:ins>
      <w:r w:rsidR="00C46C88">
        <w:rPr>
          <w:rFonts w:ascii="Arial" w:hAnsi="Arial" w:cs="Arial"/>
        </w:rPr>
        <w:t xml:space="preserve"> </w:t>
      </w:r>
      <w:r w:rsidR="00B8702E">
        <w:rPr>
          <w:rFonts w:ascii="Arial" w:hAnsi="Arial" w:cs="Arial"/>
        </w:rPr>
        <w:t>(</w:t>
      </w:r>
      <w:r w:rsidR="00B8702E" w:rsidRPr="000D73CF">
        <w:rPr>
          <w:rFonts w:ascii="Arial" w:hAnsi="Arial" w:cs="Arial"/>
          <w:highlight w:val="yellow"/>
        </w:rPr>
        <w:t xml:space="preserve">Table </w:t>
      </w:r>
      <w:r w:rsidR="00B8702E">
        <w:rPr>
          <w:rFonts w:ascii="Arial" w:hAnsi="Arial" w:cs="Arial"/>
          <w:highlight w:val="yellow"/>
        </w:rPr>
        <w:t>X</w:t>
      </w:r>
      <w:r w:rsidR="00B8702E" w:rsidRPr="000D73CF">
        <w:rPr>
          <w:rFonts w:ascii="Arial" w:hAnsi="Arial" w:cs="Arial"/>
          <w:highlight w:val="yellow"/>
        </w:rPr>
        <w:t>: statistical analysis</w:t>
      </w:r>
      <w:r w:rsidR="00B8702E">
        <w:rPr>
          <w:rFonts w:ascii="Arial" w:hAnsi="Arial" w:cs="Arial"/>
        </w:rPr>
        <w:t>)</w:t>
      </w:r>
      <w:r w:rsidR="00E36FB6">
        <w:rPr>
          <w:rFonts w:ascii="Arial" w:hAnsi="Arial" w:cs="Arial"/>
        </w:rPr>
        <w:t>.</w:t>
      </w:r>
      <w:r w:rsidR="00206D48">
        <w:rPr>
          <w:rFonts w:ascii="Arial" w:hAnsi="Arial" w:cs="Arial"/>
        </w:rPr>
        <w:t xml:space="preserve"> </w:t>
      </w:r>
      <w:del w:id="129" w:author="Laurent Philippot" w:date="2024-03-06T10:28:00Z">
        <w:r w:rsidR="00C84545" w:rsidDel="002B0B9D">
          <w:rPr>
            <w:rFonts w:ascii="Arial" w:hAnsi="Arial" w:cs="Arial"/>
          </w:rPr>
          <w:delText>There was no</w:delText>
        </w:r>
      </w:del>
      <w:ins w:id="130" w:author="Laurent Philippot" w:date="2024-03-06T10:28:00Z">
        <w:r w:rsidR="002B0B9D">
          <w:rPr>
            <w:rFonts w:ascii="Arial" w:hAnsi="Arial" w:cs="Arial"/>
          </w:rPr>
          <w:t>No</w:t>
        </w:r>
      </w:ins>
      <w:r w:rsidR="00C84545">
        <w:rPr>
          <w:rFonts w:ascii="Arial" w:hAnsi="Arial" w:cs="Arial"/>
        </w:rPr>
        <w:t xml:space="preserve"> difference in </w:t>
      </w:r>
      <w:ins w:id="131" w:author="Laurent Philippot" w:date="2024-03-06T10:25:00Z">
        <w:r w:rsidR="002B0B9D">
          <w:rPr>
            <w:rFonts w:ascii="Arial" w:hAnsi="Arial" w:cs="Arial"/>
          </w:rPr>
          <w:t>NH</w:t>
        </w:r>
        <w:r w:rsidR="002B0B9D" w:rsidRPr="00D177A5">
          <w:rPr>
            <w:rFonts w:ascii="Arial" w:hAnsi="Arial" w:cs="Arial"/>
            <w:vertAlign w:val="subscript"/>
          </w:rPr>
          <w:t>4</w:t>
        </w:r>
        <w:r w:rsidR="002B0B9D" w:rsidRPr="00D177A5">
          <w:rPr>
            <w:rFonts w:ascii="Arial" w:hAnsi="Arial" w:cs="Arial"/>
            <w:vertAlign w:val="superscript"/>
          </w:rPr>
          <w:t>+</w:t>
        </w:r>
        <w:r w:rsidR="002B0B9D" w:rsidRPr="00157A05">
          <w:rPr>
            <w:rFonts w:ascii="Arial" w:hAnsi="Arial" w:cs="Arial"/>
          </w:rPr>
          <w:t xml:space="preserve"> </w:t>
        </w:r>
        <w:r w:rsidR="002B0B9D">
          <w:rPr>
            <w:rFonts w:ascii="Arial" w:hAnsi="Arial" w:cs="Arial"/>
          </w:rPr>
          <w:t xml:space="preserve">content </w:t>
        </w:r>
      </w:ins>
      <w:del w:id="132" w:author="Laurent Philippot" w:date="2024-03-06T10:25:00Z">
        <w:r w:rsidR="00C84545" w:rsidDel="002B0B9D">
          <w:rPr>
            <w:rFonts w:ascii="Arial" w:hAnsi="Arial" w:cs="Arial"/>
          </w:rPr>
          <w:delText>NH4 content</w:delText>
        </w:r>
      </w:del>
      <w:r w:rsidR="00C84545">
        <w:rPr>
          <w:rFonts w:ascii="Arial" w:hAnsi="Arial" w:cs="Arial"/>
        </w:rPr>
        <w:t xml:space="preserve"> between </w:t>
      </w:r>
      <w:ins w:id="133" w:author="Laurent Philippot" w:date="2024-03-06T13:55:00Z">
        <w:r w:rsidR="006F35AA">
          <w:rPr>
            <w:rFonts w:ascii="Arial" w:hAnsi="Arial" w:cs="Arial"/>
          </w:rPr>
          <w:t xml:space="preserve">the </w:t>
        </w:r>
      </w:ins>
      <w:r w:rsidR="00C84545">
        <w:rPr>
          <w:rFonts w:ascii="Arial" w:hAnsi="Arial" w:cs="Arial"/>
        </w:rPr>
        <w:t xml:space="preserve">drought and </w:t>
      </w:r>
      <w:ins w:id="134" w:author="Laurent Philippot" w:date="2024-03-06T13:55:00Z">
        <w:r w:rsidR="006F35AA">
          <w:rPr>
            <w:rFonts w:ascii="Arial" w:hAnsi="Arial" w:cs="Arial"/>
          </w:rPr>
          <w:t xml:space="preserve">the </w:t>
        </w:r>
      </w:ins>
      <w:r w:rsidR="00C84545">
        <w:rPr>
          <w:rFonts w:ascii="Arial" w:hAnsi="Arial" w:cs="Arial"/>
        </w:rPr>
        <w:t>control</w:t>
      </w:r>
      <w:r w:rsidR="00566140">
        <w:rPr>
          <w:rFonts w:ascii="Arial" w:hAnsi="Arial" w:cs="Arial"/>
        </w:rPr>
        <w:t xml:space="preserve"> </w:t>
      </w:r>
      <w:ins w:id="135" w:author="Laurent Philippot" w:date="2024-03-06T13:55:00Z">
        <w:r w:rsidR="006F35AA">
          <w:rPr>
            <w:rFonts w:ascii="Arial" w:hAnsi="Arial" w:cs="Arial"/>
          </w:rPr>
          <w:t xml:space="preserve">treatments </w:t>
        </w:r>
      </w:ins>
      <w:r w:rsidR="00566140">
        <w:rPr>
          <w:rFonts w:ascii="Arial" w:hAnsi="Arial" w:cs="Arial"/>
        </w:rPr>
        <w:t xml:space="preserve">in both conventional systems </w:t>
      </w:r>
      <w:ins w:id="136" w:author="Laurent Philippot" w:date="2024-03-06T10:28:00Z">
        <w:r w:rsidR="003315C4">
          <w:rPr>
            <w:rFonts w:ascii="Arial" w:hAnsi="Arial" w:cs="Arial"/>
          </w:rPr>
          <w:t xml:space="preserve">were found </w:t>
        </w:r>
      </w:ins>
      <w:r w:rsidR="00566140">
        <w:rPr>
          <w:rFonts w:ascii="Arial" w:hAnsi="Arial" w:cs="Arial"/>
        </w:rPr>
        <w:t xml:space="preserve">eleven weeks after rewetting </w:t>
      </w:r>
      <w:del w:id="137" w:author="Laurent Philippot" w:date="2024-03-06T13:56:00Z">
        <w:r w:rsidR="00566140" w:rsidDel="006F35AA">
          <w:rPr>
            <w:rFonts w:ascii="Arial" w:hAnsi="Arial" w:cs="Arial"/>
          </w:rPr>
          <w:delText>process</w:delText>
        </w:r>
      </w:del>
      <w:del w:id="138" w:author="Laurent Philippot" w:date="2024-03-06T10:30:00Z">
        <w:r w:rsidR="00C84545" w:rsidDel="003315C4">
          <w:rPr>
            <w:rFonts w:ascii="Arial" w:hAnsi="Arial" w:cs="Arial"/>
          </w:rPr>
          <w:delText xml:space="preserve">. </w:delText>
        </w:r>
        <w:r w:rsidR="000551EA" w:rsidDel="003315C4">
          <w:rPr>
            <w:rFonts w:ascii="Arial" w:hAnsi="Arial" w:cs="Arial"/>
          </w:rPr>
          <w:delText xml:space="preserve">In other hand, while </w:delText>
        </w:r>
        <w:r w:rsidR="00DB43E9" w:rsidDel="003315C4">
          <w:rPr>
            <w:rFonts w:ascii="Arial" w:hAnsi="Arial" w:cs="Arial"/>
          </w:rPr>
          <w:delText xml:space="preserve">we observed </w:delText>
        </w:r>
        <w:commentRangeStart w:id="139"/>
        <w:r w:rsidR="00687C4F" w:rsidDel="003315C4">
          <w:rPr>
            <w:rFonts w:ascii="Arial" w:hAnsi="Arial" w:cs="Arial"/>
          </w:rPr>
          <w:delText>a marginal decrease</w:delText>
        </w:r>
        <w:r w:rsidR="000551EA" w:rsidDel="003315C4">
          <w:rPr>
            <w:rFonts w:ascii="Arial" w:hAnsi="Arial" w:cs="Arial"/>
          </w:rPr>
          <w:delText xml:space="preserve"> of NH4 content</w:delText>
        </w:r>
        <w:r w:rsidR="00687C4F" w:rsidDel="003315C4">
          <w:rPr>
            <w:rFonts w:ascii="Arial" w:hAnsi="Arial" w:cs="Arial"/>
          </w:rPr>
          <w:delText xml:space="preserve"> </w:delText>
        </w:r>
      </w:del>
      <w:commentRangeEnd w:id="139"/>
      <w:del w:id="140" w:author="Laurent Philippot" w:date="2024-03-06T13:56:00Z">
        <w:r w:rsidR="003315C4" w:rsidDel="006F35AA">
          <w:rPr>
            <w:rStyle w:val="Marquedecommentaire"/>
          </w:rPr>
          <w:commentReference w:id="139"/>
        </w:r>
      </w:del>
      <w:del w:id="141" w:author="Laurent Philippot" w:date="2024-03-06T10:30:00Z">
        <w:r w:rsidR="000551EA" w:rsidDel="003315C4">
          <w:rPr>
            <w:rFonts w:ascii="Arial" w:hAnsi="Arial" w:cs="Arial"/>
          </w:rPr>
          <w:delText>in the drought-induced BIODYN system at the first sampling date</w:delText>
        </w:r>
        <w:r w:rsidR="00DB43E9" w:rsidDel="003315C4">
          <w:rPr>
            <w:rFonts w:ascii="Arial" w:hAnsi="Arial" w:cs="Arial"/>
          </w:rPr>
          <w:delText>,</w:delText>
        </w:r>
        <w:r w:rsidR="003B558A" w:rsidDel="003315C4">
          <w:rPr>
            <w:rFonts w:ascii="Arial" w:hAnsi="Arial" w:cs="Arial"/>
          </w:rPr>
          <w:delText xml:space="preserve"> </w:delText>
        </w:r>
        <w:r w:rsidR="000551EA" w:rsidDel="003315C4">
          <w:rPr>
            <w:rFonts w:ascii="Arial" w:hAnsi="Arial" w:cs="Arial"/>
          </w:rPr>
          <w:delText xml:space="preserve">the drought effect was </w:delText>
        </w:r>
        <w:r w:rsidR="0095376F" w:rsidDel="003315C4">
          <w:rPr>
            <w:rFonts w:ascii="Arial" w:hAnsi="Arial" w:cs="Arial"/>
          </w:rPr>
          <w:delText xml:space="preserve">absent </w:delText>
        </w:r>
        <w:r w:rsidR="00C91028" w:rsidDel="003315C4">
          <w:rPr>
            <w:rFonts w:ascii="Arial" w:hAnsi="Arial" w:cs="Arial"/>
          </w:rPr>
          <w:delText>at the remaining sampling dates</w:delText>
        </w:r>
      </w:del>
      <w:del w:id="142" w:author="Laurent Philippot" w:date="2024-03-06T13:56:00Z">
        <w:r w:rsidR="00206D48" w:rsidDel="006F35AA">
          <w:rPr>
            <w:rFonts w:ascii="Arial" w:hAnsi="Arial" w:cs="Arial"/>
          </w:rPr>
          <w:delText xml:space="preserve"> </w:delText>
        </w:r>
      </w:del>
      <w:r w:rsidR="00206D48" w:rsidRPr="00873D2B">
        <w:rPr>
          <w:rFonts w:ascii="Arial" w:hAnsi="Arial" w:cs="Arial"/>
          <w:highlight w:val="yellow"/>
        </w:rPr>
        <w:t>(</w:t>
      </w:r>
      <w:r w:rsidR="00206D48" w:rsidRPr="00157A05">
        <w:rPr>
          <w:rFonts w:ascii="Arial" w:hAnsi="Arial" w:cs="Arial"/>
          <w:highlight w:val="yellow"/>
        </w:rPr>
        <w:t>Fig</w:t>
      </w:r>
      <w:r w:rsidR="00206D48">
        <w:rPr>
          <w:rFonts w:ascii="Arial" w:hAnsi="Arial" w:cs="Arial"/>
          <w:highlight w:val="yellow"/>
        </w:rPr>
        <w:t>. X</w:t>
      </w:r>
      <w:r w:rsidR="00206D48" w:rsidRPr="00157A05">
        <w:rPr>
          <w:rFonts w:ascii="Arial" w:hAnsi="Arial" w:cs="Arial"/>
          <w:highlight w:val="yellow"/>
        </w:rPr>
        <w:t>:</w:t>
      </w:r>
      <w:r w:rsidR="00206D48">
        <w:rPr>
          <w:rFonts w:ascii="Arial" w:hAnsi="Arial" w:cs="Arial"/>
          <w:highlight w:val="yellow"/>
        </w:rPr>
        <w:t xml:space="preserve"> NH4 </w:t>
      </w:r>
      <w:r w:rsidR="00206D48" w:rsidRPr="00157A05">
        <w:rPr>
          <w:rFonts w:ascii="Arial" w:hAnsi="Arial" w:cs="Arial"/>
          <w:highlight w:val="yellow"/>
        </w:rPr>
        <w:t>content</w:t>
      </w:r>
      <w:r w:rsidR="009C5398">
        <w:rPr>
          <w:rFonts w:ascii="Arial" w:hAnsi="Arial" w:cs="Arial"/>
          <w:highlight w:val="yellow"/>
        </w:rPr>
        <w:t>; Table X statistic</w:t>
      </w:r>
      <w:r w:rsidR="00206D48" w:rsidRPr="00873D2B">
        <w:rPr>
          <w:rFonts w:ascii="Arial" w:hAnsi="Arial" w:cs="Arial"/>
          <w:highlight w:val="yellow"/>
        </w:rPr>
        <w:t>)</w:t>
      </w:r>
      <w:r w:rsidR="00247BAD">
        <w:rPr>
          <w:rFonts w:ascii="Arial" w:hAnsi="Arial" w:cs="Arial"/>
        </w:rPr>
        <w:t xml:space="preserve">. </w:t>
      </w:r>
    </w:p>
    <w:p w14:paraId="0722A3B4" w14:textId="16B1AD43" w:rsidR="00566140" w:rsidRDefault="00464EA7" w:rsidP="00464EA7">
      <w:pPr>
        <w:spacing w:after="0" w:line="480" w:lineRule="auto"/>
        <w:jc w:val="both"/>
        <w:rPr>
          <w:rFonts w:ascii="Arial" w:hAnsi="Arial" w:cs="Arial"/>
        </w:rPr>
      </w:pPr>
      <w:r>
        <w:rPr>
          <w:rFonts w:ascii="Arial" w:hAnsi="Arial" w:cs="Arial"/>
        </w:rPr>
        <w:tab/>
      </w:r>
      <w:ins w:id="143" w:author="Laurent Philippot" w:date="2024-03-06T10:31:00Z">
        <w:r w:rsidR="0024409D">
          <w:rPr>
            <w:rFonts w:ascii="Arial" w:hAnsi="Arial" w:cs="Arial"/>
          </w:rPr>
          <w:t>Similarly to the NH</w:t>
        </w:r>
        <w:r w:rsidR="0024409D" w:rsidRPr="00D177A5">
          <w:rPr>
            <w:rFonts w:ascii="Arial" w:hAnsi="Arial" w:cs="Arial"/>
            <w:vertAlign w:val="subscript"/>
          </w:rPr>
          <w:t>4</w:t>
        </w:r>
        <w:r w:rsidR="0024409D" w:rsidRPr="00D177A5">
          <w:rPr>
            <w:rFonts w:ascii="Arial" w:hAnsi="Arial" w:cs="Arial"/>
            <w:vertAlign w:val="superscript"/>
          </w:rPr>
          <w:t>+</w:t>
        </w:r>
        <w:r w:rsidR="0024409D" w:rsidRPr="00157A05">
          <w:rPr>
            <w:rFonts w:ascii="Arial" w:hAnsi="Arial" w:cs="Arial"/>
          </w:rPr>
          <w:t xml:space="preserve"> </w:t>
        </w:r>
        <w:r w:rsidR="0024409D">
          <w:rPr>
            <w:rFonts w:ascii="Arial" w:hAnsi="Arial" w:cs="Arial"/>
          </w:rPr>
          <w:t>content, t</w:t>
        </w:r>
      </w:ins>
      <w:del w:id="144" w:author="Laurent Philippot" w:date="2024-03-06T10:31:00Z">
        <w:r w:rsidDel="0024409D">
          <w:rPr>
            <w:rFonts w:ascii="Arial" w:hAnsi="Arial" w:cs="Arial"/>
          </w:rPr>
          <w:delText>T</w:delText>
        </w:r>
      </w:del>
      <w:r>
        <w:rPr>
          <w:rFonts w:ascii="Arial" w:hAnsi="Arial" w:cs="Arial"/>
        </w:rPr>
        <w:t>he effect of drought on NO</w:t>
      </w:r>
      <w:r w:rsidRPr="0024409D">
        <w:rPr>
          <w:rFonts w:ascii="Arial" w:hAnsi="Arial" w:cs="Arial"/>
          <w:vertAlign w:val="subscript"/>
          <w:rPrChange w:id="145" w:author="Laurent Philippot" w:date="2024-03-06T10:32:00Z">
            <w:rPr>
              <w:rFonts w:ascii="Arial" w:hAnsi="Arial" w:cs="Arial"/>
            </w:rPr>
          </w:rPrChange>
        </w:rPr>
        <w:t>3</w:t>
      </w:r>
      <w:ins w:id="146" w:author="Laurent Philippot" w:date="2024-03-06T10:32:00Z">
        <w:r w:rsidR="0024409D" w:rsidRPr="0024409D">
          <w:rPr>
            <w:rFonts w:ascii="Arial" w:hAnsi="Arial" w:cs="Arial"/>
            <w:vertAlign w:val="superscript"/>
            <w:rPrChange w:id="147" w:author="Laurent Philippot" w:date="2024-03-06T10:32:00Z">
              <w:rPr>
                <w:rFonts w:ascii="Arial" w:hAnsi="Arial" w:cs="Arial"/>
              </w:rPr>
            </w:rPrChange>
          </w:rPr>
          <w:t>-</w:t>
        </w:r>
      </w:ins>
      <w:r>
        <w:rPr>
          <w:rFonts w:ascii="Arial" w:hAnsi="Arial" w:cs="Arial"/>
        </w:rPr>
        <w:t xml:space="preserve"> </w:t>
      </w:r>
      <w:r w:rsidR="002769F3">
        <w:rPr>
          <w:rFonts w:ascii="Arial" w:hAnsi="Arial" w:cs="Arial"/>
        </w:rPr>
        <w:t>content</w:t>
      </w:r>
      <w:r>
        <w:rPr>
          <w:rFonts w:ascii="Arial" w:hAnsi="Arial" w:cs="Arial"/>
        </w:rPr>
        <w:t xml:space="preserve"> </w:t>
      </w:r>
      <w:del w:id="148" w:author="Laurent Philippot" w:date="2024-03-06T10:33:00Z">
        <w:r w:rsidR="00103CB5" w:rsidDel="0024409D">
          <w:rPr>
            <w:rFonts w:ascii="Arial" w:hAnsi="Arial" w:cs="Arial"/>
          </w:rPr>
          <w:delText>differed</w:delText>
        </w:r>
        <w:r w:rsidDel="0024409D">
          <w:rPr>
            <w:rFonts w:ascii="Arial" w:hAnsi="Arial" w:cs="Arial"/>
          </w:rPr>
          <w:delText xml:space="preserve"> </w:delText>
        </w:r>
      </w:del>
      <w:ins w:id="149" w:author="Laurent Philippot" w:date="2024-03-06T10:33:00Z">
        <w:r w:rsidR="0024409D">
          <w:rPr>
            <w:rFonts w:ascii="Arial" w:hAnsi="Arial" w:cs="Arial"/>
          </w:rPr>
          <w:t xml:space="preserve">depended on the </w:t>
        </w:r>
      </w:ins>
      <w:del w:id="150" w:author="Laurent Philippot" w:date="2024-03-06T10:33:00Z">
        <w:r w:rsidDel="0024409D">
          <w:rPr>
            <w:rFonts w:ascii="Arial" w:hAnsi="Arial" w:cs="Arial"/>
          </w:rPr>
          <w:delText>b</w:delText>
        </w:r>
        <w:r w:rsidR="00103CB5" w:rsidDel="0024409D">
          <w:rPr>
            <w:rFonts w:ascii="Arial" w:hAnsi="Arial" w:cs="Arial"/>
          </w:rPr>
          <w:delText>etween</w:delText>
        </w:r>
        <w:r w:rsidDel="0024409D">
          <w:rPr>
            <w:rFonts w:ascii="Arial" w:hAnsi="Arial" w:cs="Arial"/>
          </w:rPr>
          <w:delText xml:space="preserve"> </w:delText>
        </w:r>
      </w:del>
      <w:r>
        <w:rPr>
          <w:rFonts w:ascii="Arial" w:hAnsi="Arial" w:cs="Arial"/>
        </w:rPr>
        <w:t>cropping system</w:t>
      </w:r>
      <w:r w:rsidR="00103CB5">
        <w:rPr>
          <w:rFonts w:ascii="Arial" w:hAnsi="Arial" w:cs="Arial"/>
        </w:rPr>
        <w:t>s</w:t>
      </w:r>
      <w:r>
        <w:rPr>
          <w:rFonts w:ascii="Arial" w:hAnsi="Arial" w:cs="Arial"/>
        </w:rPr>
        <w:t xml:space="preserve"> </w:t>
      </w:r>
      <w:del w:id="151" w:author="Laurent Philippot" w:date="2024-03-06T10:33:00Z">
        <w:r w:rsidDel="0024409D">
          <w:rPr>
            <w:rFonts w:ascii="Arial" w:hAnsi="Arial" w:cs="Arial"/>
          </w:rPr>
          <w:delText>as indicated by</w:delText>
        </w:r>
        <w:r w:rsidR="00103CB5" w:rsidDel="0024409D">
          <w:rPr>
            <w:rFonts w:ascii="Arial" w:hAnsi="Arial" w:cs="Arial"/>
          </w:rPr>
          <w:delText xml:space="preserve"> </w:delText>
        </w:r>
        <w:r w:rsidDel="0024409D">
          <w:rPr>
            <w:rFonts w:ascii="Arial" w:hAnsi="Arial" w:cs="Arial"/>
          </w:rPr>
          <w:delText>significant interaction</w:delText>
        </w:r>
        <w:r w:rsidR="00A00BEE" w:rsidDel="0024409D">
          <w:rPr>
            <w:rFonts w:ascii="Arial" w:hAnsi="Arial" w:cs="Arial"/>
          </w:rPr>
          <w:delText>s</w:delText>
        </w:r>
        <w:r w:rsidDel="0024409D">
          <w:rPr>
            <w:rFonts w:ascii="Arial" w:hAnsi="Arial" w:cs="Arial"/>
          </w:rPr>
          <w:delText xml:space="preserve"> of </w:delText>
        </w:r>
        <w:r w:rsidRPr="00C43333" w:rsidDel="0024409D">
          <w:rPr>
            <w:rFonts w:ascii="Arial" w:hAnsi="Arial" w:cs="Arial"/>
            <w:i/>
            <w:iCs/>
          </w:rPr>
          <w:delText xml:space="preserve">drought </w:delText>
        </w:r>
        <w:r w:rsidRPr="00C43333" w:rsidDel="0024409D">
          <w:rPr>
            <w:rFonts w:ascii="Arial" w:hAnsi="Arial" w:cs="Arial"/>
          </w:rPr>
          <w:sym w:font="Symbol" w:char="F0B4"/>
        </w:r>
        <w:r w:rsidRPr="00C43333" w:rsidDel="0024409D">
          <w:rPr>
            <w:rFonts w:ascii="Arial" w:hAnsi="Arial" w:cs="Arial"/>
            <w:i/>
            <w:iCs/>
          </w:rPr>
          <w:delText xml:space="preserve"> cropping system</w:delText>
        </w:r>
        <w:r w:rsidR="00A00BEE" w:rsidDel="0024409D">
          <w:rPr>
            <w:rFonts w:ascii="Arial" w:hAnsi="Arial" w:cs="Arial"/>
          </w:rPr>
          <w:delText xml:space="preserve">, </w:delText>
        </w:r>
      </w:del>
      <w:r w:rsidR="00A00BEE">
        <w:rPr>
          <w:rFonts w:ascii="Arial" w:hAnsi="Arial" w:cs="Arial"/>
        </w:rPr>
        <w:t xml:space="preserve">as well as </w:t>
      </w:r>
      <w:ins w:id="152" w:author="Laurent Philippot" w:date="2024-03-06T10:33:00Z">
        <w:r w:rsidR="0024409D">
          <w:rPr>
            <w:rFonts w:ascii="Arial" w:hAnsi="Arial" w:cs="Arial"/>
          </w:rPr>
          <w:t xml:space="preserve">on the </w:t>
        </w:r>
      </w:ins>
      <w:del w:id="153" w:author="Laurent Philippot" w:date="2024-03-06T10:34:00Z">
        <w:r w:rsidR="00A00BEE" w:rsidRPr="0024409D" w:rsidDel="0024409D">
          <w:rPr>
            <w:rFonts w:ascii="Arial" w:hAnsi="Arial" w:cs="Arial"/>
            <w:iCs/>
            <w:rPrChange w:id="154" w:author="Laurent Philippot" w:date="2024-03-06T10:34:00Z">
              <w:rPr>
                <w:rFonts w:ascii="Arial" w:hAnsi="Arial" w:cs="Arial"/>
                <w:i/>
                <w:iCs/>
              </w:rPr>
            </w:rPrChange>
          </w:rPr>
          <w:delText xml:space="preserve">drought </w:delText>
        </w:r>
        <w:r w:rsidR="00A00BEE" w:rsidRPr="0024409D" w:rsidDel="0024409D">
          <w:rPr>
            <w:rFonts w:ascii="Arial" w:hAnsi="Arial" w:cs="Arial"/>
          </w:rPr>
          <w:sym w:font="Symbol" w:char="F0B4"/>
        </w:r>
        <w:r w:rsidR="00A00BEE" w:rsidRPr="0024409D" w:rsidDel="0024409D">
          <w:rPr>
            <w:rFonts w:ascii="Arial" w:hAnsi="Arial" w:cs="Arial"/>
            <w:iCs/>
            <w:rPrChange w:id="155" w:author="Laurent Philippot" w:date="2024-03-06T10:34:00Z">
              <w:rPr>
                <w:rFonts w:ascii="Arial" w:hAnsi="Arial" w:cs="Arial"/>
                <w:i/>
                <w:iCs/>
              </w:rPr>
            </w:rPrChange>
          </w:rPr>
          <w:delText xml:space="preserve"> </w:delText>
        </w:r>
      </w:del>
      <w:r w:rsidR="00A00BEE" w:rsidRPr="0024409D">
        <w:rPr>
          <w:rFonts w:ascii="Arial" w:hAnsi="Arial" w:cs="Arial"/>
          <w:iCs/>
          <w:rPrChange w:id="156" w:author="Laurent Philippot" w:date="2024-03-06T10:34:00Z">
            <w:rPr>
              <w:rFonts w:ascii="Arial" w:hAnsi="Arial" w:cs="Arial"/>
              <w:i/>
              <w:iCs/>
            </w:rPr>
          </w:rPrChange>
        </w:rPr>
        <w:t>sampling date</w:t>
      </w:r>
      <w:r w:rsidR="00A00BEE">
        <w:rPr>
          <w:rFonts w:ascii="Arial" w:hAnsi="Arial" w:cs="Arial"/>
        </w:rPr>
        <w:t xml:space="preserve"> </w:t>
      </w:r>
      <w:r w:rsidR="00103CB5">
        <w:rPr>
          <w:rFonts w:ascii="Arial" w:hAnsi="Arial" w:cs="Arial"/>
        </w:rPr>
        <w:t xml:space="preserve"> </w:t>
      </w:r>
      <w:r w:rsidR="00103CB5">
        <w:rPr>
          <w:rFonts w:ascii="Arial" w:hAnsi="Arial" w:cs="Arial"/>
          <w:highlight w:val="yellow"/>
        </w:rPr>
        <w:t>(</w:t>
      </w:r>
      <w:ins w:id="157" w:author="Laurent Philippot" w:date="2024-03-06T14:17:00Z">
        <w:r w:rsidR="001B19AD">
          <w:rPr>
            <w:rFonts w:ascii="Arial" w:hAnsi="Arial" w:cs="Arial"/>
          </w:rPr>
          <w:t xml:space="preserve">Three way ANOVA, P&lt;0.05; </w:t>
        </w:r>
      </w:ins>
      <w:r w:rsidR="00103CB5">
        <w:rPr>
          <w:rFonts w:ascii="Arial" w:hAnsi="Arial" w:cs="Arial"/>
          <w:highlight w:val="yellow"/>
        </w:rPr>
        <w:t>Table X statistic</w:t>
      </w:r>
      <w:r w:rsidR="00103CB5" w:rsidRPr="00873D2B">
        <w:rPr>
          <w:rFonts w:ascii="Arial" w:hAnsi="Arial" w:cs="Arial"/>
          <w:highlight w:val="yellow"/>
        </w:rPr>
        <w:t>)</w:t>
      </w:r>
      <w:r w:rsidR="00103CB5">
        <w:rPr>
          <w:rFonts w:ascii="Arial" w:hAnsi="Arial" w:cs="Arial"/>
        </w:rPr>
        <w:t>.</w:t>
      </w:r>
      <w:r w:rsidR="00582DD5">
        <w:rPr>
          <w:rFonts w:ascii="Arial" w:hAnsi="Arial" w:cs="Arial"/>
        </w:rPr>
        <w:t xml:space="preserve"> </w:t>
      </w:r>
      <w:r w:rsidR="004B3226">
        <w:rPr>
          <w:rFonts w:ascii="Arial" w:hAnsi="Arial" w:cs="Arial"/>
        </w:rPr>
        <w:t>D</w:t>
      </w:r>
      <w:r w:rsidR="0095376F">
        <w:rPr>
          <w:rFonts w:ascii="Arial" w:hAnsi="Arial" w:cs="Arial"/>
        </w:rPr>
        <w:t>rought</w:t>
      </w:r>
      <w:r w:rsidR="003E7F23">
        <w:rPr>
          <w:rFonts w:ascii="Arial" w:hAnsi="Arial" w:cs="Arial"/>
        </w:rPr>
        <w:t xml:space="preserve"> </w:t>
      </w:r>
      <w:ins w:id="158" w:author="Laurent Philippot" w:date="2024-03-06T10:35:00Z">
        <w:r w:rsidR="0024409D">
          <w:rPr>
            <w:rFonts w:ascii="Arial" w:hAnsi="Arial" w:cs="Arial"/>
          </w:rPr>
          <w:t xml:space="preserve">led to an </w:t>
        </w:r>
      </w:ins>
      <w:del w:id="159" w:author="Laurent Philippot" w:date="2024-03-06T10:34:00Z">
        <w:r w:rsidR="003E7F23" w:rsidDel="0024409D">
          <w:rPr>
            <w:rFonts w:ascii="Arial" w:hAnsi="Arial" w:cs="Arial"/>
          </w:rPr>
          <w:delText>greatly</w:delText>
        </w:r>
        <w:r w:rsidR="0095376F" w:rsidDel="0024409D">
          <w:rPr>
            <w:rFonts w:ascii="Arial" w:hAnsi="Arial" w:cs="Arial"/>
          </w:rPr>
          <w:delText xml:space="preserve"> </w:delText>
        </w:r>
      </w:del>
      <w:r w:rsidR="0095376F">
        <w:rPr>
          <w:rFonts w:ascii="Arial" w:hAnsi="Arial" w:cs="Arial"/>
        </w:rPr>
        <w:t>increase</w:t>
      </w:r>
      <w:ins w:id="160" w:author="Laurent Philippot" w:date="2024-03-06T10:35:00Z">
        <w:r w:rsidR="0024409D">
          <w:rPr>
            <w:rFonts w:ascii="Arial" w:hAnsi="Arial" w:cs="Arial"/>
          </w:rPr>
          <w:t xml:space="preserve"> in </w:t>
        </w:r>
      </w:ins>
      <w:del w:id="161" w:author="Laurent Philippot" w:date="2024-03-06T10:35:00Z">
        <w:r w:rsidR="0095376F" w:rsidDel="0024409D">
          <w:rPr>
            <w:rFonts w:ascii="Arial" w:hAnsi="Arial" w:cs="Arial"/>
          </w:rPr>
          <w:delText xml:space="preserve">d </w:delText>
        </w:r>
      </w:del>
      <w:r w:rsidR="0095376F">
        <w:rPr>
          <w:rFonts w:ascii="Arial" w:hAnsi="Arial" w:cs="Arial"/>
        </w:rPr>
        <w:t xml:space="preserve">the </w:t>
      </w:r>
      <w:ins w:id="162" w:author="Laurent Philippot" w:date="2024-03-06T10:34:00Z">
        <w:r w:rsidR="0024409D">
          <w:rPr>
            <w:rFonts w:ascii="Arial" w:hAnsi="Arial" w:cs="Arial"/>
          </w:rPr>
          <w:t>NO</w:t>
        </w:r>
        <w:r w:rsidR="0024409D" w:rsidRPr="00D177A5">
          <w:rPr>
            <w:rFonts w:ascii="Arial" w:hAnsi="Arial" w:cs="Arial"/>
            <w:vertAlign w:val="subscript"/>
          </w:rPr>
          <w:t>3</w:t>
        </w:r>
        <w:r w:rsidR="0024409D" w:rsidRPr="00D177A5">
          <w:rPr>
            <w:rFonts w:ascii="Arial" w:hAnsi="Arial" w:cs="Arial"/>
            <w:vertAlign w:val="superscript"/>
          </w:rPr>
          <w:t>-</w:t>
        </w:r>
        <w:r w:rsidR="0024409D">
          <w:rPr>
            <w:rFonts w:ascii="Arial" w:hAnsi="Arial" w:cs="Arial"/>
          </w:rPr>
          <w:t xml:space="preserve"> content </w:t>
        </w:r>
      </w:ins>
      <w:del w:id="163" w:author="Laurent Philippot" w:date="2024-03-06T10:34:00Z">
        <w:r w:rsidR="0095376F" w:rsidDel="0024409D">
          <w:rPr>
            <w:rFonts w:ascii="Arial" w:hAnsi="Arial" w:cs="Arial"/>
          </w:rPr>
          <w:delText>NO3</w:delText>
        </w:r>
        <w:r w:rsidR="002769F3" w:rsidDel="0024409D">
          <w:rPr>
            <w:rFonts w:ascii="Arial" w:hAnsi="Arial" w:cs="Arial"/>
          </w:rPr>
          <w:delText xml:space="preserve"> content </w:delText>
        </w:r>
      </w:del>
      <w:r w:rsidR="0095376F">
        <w:rPr>
          <w:rFonts w:ascii="Arial" w:hAnsi="Arial" w:cs="Arial"/>
        </w:rPr>
        <w:t xml:space="preserve">in the </w:t>
      </w:r>
      <w:r w:rsidR="003E7F23">
        <w:rPr>
          <w:rFonts w:ascii="Arial" w:hAnsi="Arial" w:cs="Arial"/>
        </w:rPr>
        <w:t>CONFYM and CONMIN</w:t>
      </w:r>
      <w:r w:rsidR="0095376F">
        <w:rPr>
          <w:rFonts w:ascii="Arial" w:hAnsi="Arial" w:cs="Arial"/>
        </w:rPr>
        <w:t xml:space="preserve"> systems by </w:t>
      </w:r>
      <w:r w:rsidR="00821EAC">
        <w:rPr>
          <w:rFonts w:ascii="Arial" w:hAnsi="Arial" w:cs="Arial"/>
        </w:rPr>
        <w:t>more than 100 %</w:t>
      </w:r>
      <w:r w:rsidR="00380A8F">
        <w:rPr>
          <w:rFonts w:ascii="Arial" w:hAnsi="Arial" w:cs="Arial"/>
        </w:rPr>
        <w:t xml:space="preserve"> </w:t>
      </w:r>
      <w:r w:rsidR="004B3226">
        <w:rPr>
          <w:rFonts w:ascii="Arial" w:hAnsi="Arial" w:cs="Arial"/>
        </w:rPr>
        <w:t>rela</w:t>
      </w:r>
      <w:r w:rsidR="00A5386E">
        <w:rPr>
          <w:rFonts w:ascii="Arial" w:hAnsi="Arial" w:cs="Arial"/>
        </w:rPr>
        <w:t>tive</w:t>
      </w:r>
      <w:r w:rsidR="004B3226">
        <w:rPr>
          <w:rFonts w:ascii="Arial" w:hAnsi="Arial" w:cs="Arial"/>
        </w:rPr>
        <w:t xml:space="preserve"> to</w:t>
      </w:r>
      <w:r w:rsidR="00380A8F">
        <w:rPr>
          <w:rFonts w:ascii="Arial" w:hAnsi="Arial" w:cs="Arial"/>
        </w:rPr>
        <w:t xml:space="preserve"> the control </w:t>
      </w:r>
      <w:r w:rsidR="005442EB">
        <w:rPr>
          <w:rFonts w:ascii="Arial" w:hAnsi="Arial" w:cs="Arial"/>
        </w:rPr>
        <w:t>a</w:t>
      </w:r>
      <w:r w:rsidR="000C3AB8">
        <w:rPr>
          <w:rFonts w:ascii="Arial" w:hAnsi="Arial" w:cs="Arial"/>
        </w:rPr>
        <w:t xml:space="preserve">cross </w:t>
      </w:r>
      <w:r w:rsidR="00380A8F">
        <w:rPr>
          <w:rFonts w:ascii="Arial" w:hAnsi="Arial" w:cs="Arial"/>
        </w:rPr>
        <w:t>all sampling dates, except</w:t>
      </w:r>
      <w:r w:rsidR="005442EB">
        <w:rPr>
          <w:rFonts w:ascii="Arial" w:hAnsi="Arial" w:cs="Arial"/>
        </w:rPr>
        <w:t xml:space="preserve"> </w:t>
      </w:r>
      <w:r w:rsidR="00B40E4D">
        <w:rPr>
          <w:rFonts w:ascii="Arial" w:hAnsi="Arial" w:cs="Arial"/>
        </w:rPr>
        <w:t xml:space="preserve">at eleven weeks after </w:t>
      </w:r>
      <w:r w:rsidR="006339E2">
        <w:rPr>
          <w:rFonts w:ascii="Arial" w:hAnsi="Arial" w:cs="Arial"/>
        </w:rPr>
        <w:t>rewetting</w:t>
      </w:r>
      <w:r w:rsidR="000C3AB8">
        <w:rPr>
          <w:rFonts w:ascii="Arial" w:hAnsi="Arial" w:cs="Arial"/>
        </w:rPr>
        <w:t>, where the difference</w:t>
      </w:r>
      <w:ins w:id="164" w:author="Laurent Philippot" w:date="2024-03-06T10:34:00Z">
        <w:r w:rsidR="0024409D">
          <w:rPr>
            <w:rFonts w:ascii="Arial" w:hAnsi="Arial" w:cs="Arial"/>
          </w:rPr>
          <w:t>s</w:t>
        </w:r>
      </w:ins>
      <w:r w:rsidR="000C3AB8">
        <w:rPr>
          <w:rFonts w:ascii="Arial" w:hAnsi="Arial" w:cs="Arial"/>
        </w:rPr>
        <w:t xml:space="preserve"> </w:t>
      </w:r>
      <w:del w:id="165" w:author="Laurent Philippot" w:date="2024-03-06T10:34:00Z">
        <w:r w:rsidR="000C3AB8" w:rsidDel="0024409D">
          <w:rPr>
            <w:rFonts w:ascii="Arial" w:hAnsi="Arial" w:cs="Arial"/>
          </w:rPr>
          <w:delText xml:space="preserve">was </w:delText>
        </w:r>
      </w:del>
      <w:ins w:id="166" w:author="Laurent Philippot" w:date="2024-03-06T10:34:00Z">
        <w:r w:rsidR="0024409D">
          <w:rPr>
            <w:rFonts w:ascii="Arial" w:hAnsi="Arial" w:cs="Arial"/>
          </w:rPr>
          <w:t xml:space="preserve">were not </w:t>
        </w:r>
      </w:ins>
      <w:del w:id="167" w:author="Laurent Philippot" w:date="2024-03-06T10:34:00Z">
        <w:r w:rsidR="000C3AB8" w:rsidDel="0024409D">
          <w:rPr>
            <w:rFonts w:ascii="Arial" w:hAnsi="Arial" w:cs="Arial"/>
          </w:rPr>
          <w:delText>in</w:delText>
        </w:r>
      </w:del>
      <w:r w:rsidR="000C3AB8">
        <w:rPr>
          <w:rFonts w:ascii="Arial" w:hAnsi="Arial" w:cs="Arial"/>
        </w:rPr>
        <w:t>significant</w:t>
      </w:r>
      <w:r w:rsidR="003D6606">
        <w:rPr>
          <w:rFonts w:ascii="Arial" w:hAnsi="Arial" w:cs="Arial"/>
        </w:rPr>
        <w:t xml:space="preserve"> </w:t>
      </w:r>
      <w:r w:rsidR="003D6606" w:rsidRPr="00873D2B">
        <w:rPr>
          <w:rFonts w:ascii="Arial" w:hAnsi="Arial" w:cs="Arial"/>
          <w:highlight w:val="yellow"/>
        </w:rPr>
        <w:t>(</w:t>
      </w:r>
      <w:r w:rsidR="003D6606" w:rsidRPr="00157A05">
        <w:rPr>
          <w:rFonts w:ascii="Arial" w:hAnsi="Arial" w:cs="Arial"/>
          <w:highlight w:val="yellow"/>
        </w:rPr>
        <w:t>Fig</w:t>
      </w:r>
      <w:r w:rsidR="003D6606">
        <w:rPr>
          <w:rFonts w:ascii="Arial" w:hAnsi="Arial" w:cs="Arial"/>
          <w:highlight w:val="yellow"/>
        </w:rPr>
        <w:t>. X</w:t>
      </w:r>
      <w:r w:rsidR="003D6606" w:rsidRPr="00157A05">
        <w:rPr>
          <w:rFonts w:ascii="Arial" w:hAnsi="Arial" w:cs="Arial"/>
          <w:highlight w:val="yellow"/>
        </w:rPr>
        <w:t>:</w:t>
      </w:r>
      <w:r w:rsidR="003D6606">
        <w:rPr>
          <w:rFonts w:ascii="Arial" w:hAnsi="Arial" w:cs="Arial"/>
          <w:highlight w:val="yellow"/>
        </w:rPr>
        <w:t xml:space="preserve"> NO3 </w:t>
      </w:r>
      <w:r w:rsidR="003D6606" w:rsidRPr="00157A05">
        <w:rPr>
          <w:rFonts w:ascii="Arial" w:hAnsi="Arial" w:cs="Arial"/>
          <w:highlight w:val="yellow"/>
        </w:rPr>
        <w:t>content</w:t>
      </w:r>
      <w:r w:rsidR="003D6606">
        <w:rPr>
          <w:rFonts w:ascii="Arial" w:hAnsi="Arial" w:cs="Arial"/>
          <w:highlight w:val="yellow"/>
        </w:rPr>
        <w:t>; Table X statistic</w:t>
      </w:r>
      <w:r w:rsidR="003D6606" w:rsidRPr="00873D2B">
        <w:rPr>
          <w:rFonts w:ascii="Arial" w:hAnsi="Arial" w:cs="Arial"/>
          <w:highlight w:val="yellow"/>
        </w:rPr>
        <w:t>)</w:t>
      </w:r>
      <w:r w:rsidR="003D6606">
        <w:rPr>
          <w:rFonts w:ascii="Arial" w:hAnsi="Arial" w:cs="Arial"/>
        </w:rPr>
        <w:t>.</w:t>
      </w:r>
      <w:r w:rsidR="003E7F23">
        <w:rPr>
          <w:rFonts w:ascii="Arial" w:hAnsi="Arial" w:cs="Arial"/>
        </w:rPr>
        <w:t xml:space="preserve"> </w:t>
      </w:r>
      <w:r w:rsidR="00654419">
        <w:rPr>
          <w:rFonts w:ascii="Arial" w:hAnsi="Arial" w:cs="Arial"/>
        </w:rPr>
        <w:t xml:space="preserve">In the BIODYN system, </w:t>
      </w:r>
      <w:commentRangeStart w:id="168"/>
      <w:r w:rsidR="00A00BEE">
        <w:rPr>
          <w:rFonts w:ascii="Arial" w:hAnsi="Arial" w:cs="Arial"/>
        </w:rPr>
        <w:t xml:space="preserve">the effect of drought was </w:t>
      </w:r>
      <w:r w:rsidR="006339E2">
        <w:rPr>
          <w:rFonts w:ascii="Arial" w:hAnsi="Arial" w:cs="Arial"/>
        </w:rPr>
        <w:t xml:space="preserve">only </w:t>
      </w:r>
      <w:r w:rsidR="00A00BEE">
        <w:rPr>
          <w:rFonts w:ascii="Arial" w:hAnsi="Arial" w:cs="Arial"/>
        </w:rPr>
        <w:t>observed</w:t>
      </w:r>
      <w:r w:rsidR="006339E2">
        <w:rPr>
          <w:rFonts w:ascii="Arial" w:hAnsi="Arial" w:cs="Arial"/>
        </w:rPr>
        <w:t xml:space="preserve"> at the third </w:t>
      </w:r>
      <w:r w:rsidR="00B40E4D">
        <w:rPr>
          <w:rFonts w:ascii="Arial" w:hAnsi="Arial" w:cs="Arial"/>
        </w:rPr>
        <w:t>sampling of the drought period</w:t>
      </w:r>
      <w:r w:rsidR="006339E2">
        <w:rPr>
          <w:rFonts w:ascii="Arial" w:hAnsi="Arial" w:cs="Arial"/>
        </w:rPr>
        <w:t xml:space="preserve"> </w:t>
      </w:r>
      <w:r w:rsidR="00D322ED">
        <w:rPr>
          <w:rFonts w:ascii="Arial" w:hAnsi="Arial" w:cs="Arial"/>
        </w:rPr>
        <w:t>with</w:t>
      </w:r>
      <w:r w:rsidR="006339E2">
        <w:rPr>
          <w:rFonts w:ascii="Arial" w:hAnsi="Arial" w:cs="Arial"/>
        </w:rPr>
        <w:t xml:space="preserve"> </w:t>
      </w:r>
      <w:r w:rsidR="00A00BEE">
        <w:rPr>
          <w:rFonts w:ascii="Arial" w:hAnsi="Arial" w:cs="Arial"/>
        </w:rPr>
        <w:t xml:space="preserve">a </w:t>
      </w:r>
      <w:r w:rsidR="006339E2">
        <w:rPr>
          <w:rFonts w:ascii="Arial" w:hAnsi="Arial" w:cs="Arial"/>
        </w:rPr>
        <w:t xml:space="preserve">slight decrease </w:t>
      </w:r>
      <w:r w:rsidR="00A00BEE">
        <w:rPr>
          <w:rFonts w:ascii="Arial" w:hAnsi="Arial" w:cs="Arial"/>
        </w:rPr>
        <w:t>in</w:t>
      </w:r>
      <w:r w:rsidR="006339E2">
        <w:rPr>
          <w:rFonts w:ascii="Arial" w:hAnsi="Arial" w:cs="Arial"/>
        </w:rPr>
        <w:t xml:space="preserve"> </w:t>
      </w:r>
      <w:ins w:id="169" w:author="Laurent Philippot" w:date="2024-03-06T10:35:00Z">
        <w:r w:rsidR="0024409D">
          <w:rPr>
            <w:rFonts w:ascii="Arial" w:hAnsi="Arial" w:cs="Arial"/>
          </w:rPr>
          <w:t>the NO</w:t>
        </w:r>
        <w:r w:rsidR="0024409D" w:rsidRPr="00D177A5">
          <w:rPr>
            <w:rFonts w:ascii="Arial" w:hAnsi="Arial" w:cs="Arial"/>
            <w:vertAlign w:val="subscript"/>
          </w:rPr>
          <w:t>3</w:t>
        </w:r>
        <w:r w:rsidR="0024409D" w:rsidRPr="00D177A5">
          <w:rPr>
            <w:rFonts w:ascii="Arial" w:hAnsi="Arial" w:cs="Arial"/>
            <w:vertAlign w:val="superscript"/>
          </w:rPr>
          <w:t>-</w:t>
        </w:r>
        <w:r w:rsidR="0024409D">
          <w:rPr>
            <w:rFonts w:ascii="Arial" w:hAnsi="Arial" w:cs="Arial"/>
          </w:rPr>
          <w:t xml:space="preserve"> content</w:t>
        </w:r>
      </w:ins>
      <w:commentRangeEnd w:id="168"/>
      <w:ins w:id="170" w:author="Laurent Philippot" w:date="2024-03-06T10:36:00Z">
        <w:r w:rsidR="0024409D">
          <w:rPr>
            <w:rStyle w:val="Marquedecommentaire"/>
          </w:rPr>
          <w:commentReference w:id="168"/>
        </w:r>
      </w:ins>
      <w:del w:id="171" w:author="Laurent Philippot" w:date="2024-03-06T10:35:00Z">
        <w:r w:rsidR="006339E2" w:rsidDel="0024409D">
          <w:rPr>
            <w:rFonts w:ascii="Arial" w:hAnsi="Arial" w:cs="Arial"/>
          </w:rPr>
          <w:delText>NO3 content</w:delText>
        </w:r>
      </w:del>
      <w:r w:rsidR="00A00BEE">
        <w:rPr>
          <w:rFonts w:ascii="Arial" w:hAnsi="Arial" w:cs="Arial"/>
        </w:rPr>
        <w:t xml:space="preserve">, indicating that the overall </w:t>
      </w:r>
      <w:r w:rsidR="007F67E8">
        <w:rPr>
          <w:rFonts w:ascii="Arial" w:hAnsi="Arial" w:cs="Arial"/>
        </w:rPr>
        <w:t xml:space="preserve">drought </w:t>
      </w:r>
      <w:r w:rsidR="00A00BEE">
        <w:rPr>
          <w:rFonts w:ascii="Arial" w:hAnsi="Arial" w:cs="Arial"/>
        </w:rPr>
        <w:t>effect was marginal</w:t>
      </w:r>
      <w:r w:rsidR="000113DA">
        <w:rPr>
          <w:rFonts w:ascii="Arial" w:hAnsi="Arial" w:cs="Arial"/>
        </w:rPr>
        <w:t xml:space="preserve"> </w:t>
      </w:r>
      <w:r w:rsidR="000113DA" w:rsidRPr="00873D2B">
        <w:rPr>
          <w:rFonts w:ascii="Arial" w:hAnsi="Arial" w:cs="Arial"/>
          <w:highlight w:val="yellow"/>
        </w:rPr>
        <w:t>(</w:t>
      </w:r>
      <w:r w:rsidR="000113DA" w:rsidRPr="00157A05">
        <w:rPr>
          <w:rFonts w:ascii="Arial" w:hAnsi="Arial" w:cs="Arial"/>
          <w:highlight w:val="yellow"/>
        </w:rPr>
        <w:t>Fig</w:t>
      </w:r>
      <w:r w:rsidR="000113DA">
        <w:rPr>
          <w:rFonts w:ascii="Arial" w:hAnsi="Arial" w:cs="Arial"/>
          <w:highlight w:val="yellow"/>
        </w:rPr>
        <w:t>. X</w:t>
      </w:r>
      <w:r w:rsidR="000113DA" w:rsidRPr="00157A05">
        <w:rPr>
          <w:rFonts w:ascii="Arial" w:hAnsi="Arial" w:cs="Arial"/>
          <w:highlight w:val="yellow"/>
        </w:rPr>
        <w:t>:</w:t>
      </w:r>
      <w:r w:rsidR="000113DA">
        <w:rPr>
          <w:rFonts w:ascii="Arial" w:hAnsi="Arial" w:cs="Arial"/>
          <w:highlight w:val="yellow"/>
        </w:rPr>
        <w:t xml:space="preserve"> NO3 </w:t>
      </w:r>
      <w:r w:rsidR="000113DA" w:rsidRPr="00157A05">
        <w:rPr>
          <w:rFonts w:ascii="Arial" w:hAnsi="Arial" w:cs="Arial"/>
          <w:highlight w:val="yellow"/>
        </w:rPr>
        <w:t>content</w:t>
      </w:r>
      <w:r w:rsidR="000113DA">
        <w:rPr>
          <w:rFonts w:ascii="Arial" w:hAnsi="Arial" w:cs="Arial"/>
        </w:rPr>
        <w:t>)</w:t>
      </w:r>
      <w:r w:rsidR="006339E2">
        <w:rPr>
          <w:rFonts w:ascii="Arial" w:hAnsi="Arial" w:cs="Arial"/>
        </w:rPr>
        <w:t>.</w:t>
      </w:r>
    </w:p>
    <w:p w14:paraId="43B313E2" w14:textId="1D47A63C" w:rsidR="007C2534" w:rsidRDefault="00BD6714" w:rsidP="00157A05">
      <w:pPr>
        <w:spacing w:after="0" w:line="480" w:lineRule="auto"/>
        <w:jc w:val="both"/>
        <w:rPr>
          <w:ins w:id="172" w:author="Laurent Philippot" w:date="2024-03-07T11:02:00Z"/>
          <w:rFonts w:ascii="Arial" w:hAnsi="Arial" w:cs="Arial"/>
        </w:rPr>
      </w:pPr>
      <w:ins w:id="173" w:author="Laurent Philippot" w:date="2024-03-07T11:02:00Z">
        <w:r>
          <w:rPr>
            <w:rFonts w:ascii="Arial" w:hAnsi="Arial" w:cs="Arial"/>
          </w:rPr>
          <w:t>Add cumulated fluxes here?</w:t>
        </w:r>
      </w:ins>
    </w:p>
    <w:p w14:paraId="60C11081" w14:textId="77777777" w:rsidR="00BD6714" w:rsidRPr="00157A05" w:rsidRDefault="00BD6714" w:rsidP="00157A05">
      <w:pPr>
        <w:spacing w:after="0" w:line="480" w:lineRule="auto"/>
        <w:jc w:val="both"/>
        <w:rPr>
          <w:rFonts w:ascii="Arial" w:hAnsi="Arial" w:cs="Arial"/>
        </w:rPr>
      </w:pPr>
      <w:bookmarkStart w:id="174" w:name="_GoBack"/>
      <w:bookmarkEnd w:id="174"/>
    </w:p>
    <w:p w14:paraId="480E9713" w14:textId="15EEA5A0" w:rsidR="007C2534" w:rsidRPr="00157A05" w:rsidRDefault="00A50354" w:rsidP="00157A05">
      <w:pPr>
        <w:spacing w:after="0" w:line="480" w:lineRule="auto"/>
        <w:jc w:val="both"/>
        <w:rPr>
          <w:rFonts w:ascii="Arial" w:hAnsi="Arial" w:cs="Arial"/>
          <w:b/>
          <w:bCs/>
        </w:rPr>
      </w:pPr>
      <w:commentRangeStart w:id="175"/>
      <w:r>
        <w:rPr>
          <w:rFonts w:ascii="Arial" w:hAnsi="Arial" w:cs="Arial"/>
          <w:b/>
          <w:bCs/>
        </w:rPr>
        <w:t xml:space="preserve">The community alpha </w:t>
      </w:r>
      <w:r w:rsidR="007C2534" w:rsidRPr="00157A05">
        <w:rPr>
          <w:rFonts w:ascii="Arial" w:hAnsi="Arial" w:cs="Arial"/>
          <w:b/>
          <w:bCs/>
        </w:rPr>
        <w:t xml:space="preserve">diversity </w:t>
      </w:r>
      <w:r>
        <w:rPr>
          <w:rFonts w:ascii="Arial" w:hAnsi="Arial" w:cs="Arial"/>
          <w:b/>
          <w:bCs/>
        </w:rPr>
        <w:t>was</w:t>
      </w:r>
      <w:r w:rsidR="007C2534" w:rsidRPr="00157A05">
        <w:rPr>
          <w:rFonts w:ascii="Arial" w:hAnsi="Arial" w:cs="Arial"/>
          <w:b/>
          <w:bCs/>
        </w:rPr>
        <w:t xml:space="preserve"> marginal</w:t>
      </w:r>
      <w:r>
        <w:rPr>
          <w:rFonts w:ascii="Arial" w:hAnsi="Arial" w:cs="Arial"/>
          <w:b/>
          <w:bCs/>
        </w:rPr>
        <w:t>ly affected by drought</w:t>
      </w:r>
      <w:commentRangeEnd w:id="175"/>
      <w:r w:rsidR="00EB4772">
        <w:rPr>
          <w:rStyle w:val="Marquedecommentaire"/>
        </w:rPr>
        <w:commentReference w:id="175"/>
      </w:r>
    </w:p>
    <w:p w14:paraId="3DE1F6AB" w14:textId="086C24BD" w:rsidR="00D456AD" w:rsidRDefault="007C2534" w:rsidP="00B11EFC">
      <w:pPr>
        <w:spacing w:after="0" w:line="480" w:lineRule="auto"/>
        <w:ind w:firstLine="720"/>
        <w:jc w:val="both"/>
        <w:rPr>
          <w:rFonts w:ascii="Arial" w:hAnsi="Arial" w:cs="Arial"/>
        </w:rPr>
      </w:pPr>
      <w:del w:id="176" w:author="Laurent Philippot" w:date="2024-03-06T10:37:00Z">
        <w:r w:rsidRPr="00157A05" w:rsidDel="00E9257A">
          <w:rPr>
            <w:rFonts w:ascii="Arial" w:hAnsi="Arial" w:cs="Arial"/>
          </w:rPr>
          <w:delText>Mean relative abundance of the ammonia-oxidizing taxa revealed that</w:delText>
        </w:r>
      </w:del>
      <w:ins w:id="177" w:author="Laurent Philippot" w:date="2024-03-06T10:37:00Z">
        <w:r w:rsidR="00E9257A">
          <w:rPr>
            <w:rFonts w:ascii="Arial" w:hAnsi="Arial" w:cs="Arial"/>
          </w:rPr>
          <w:t>Th</w:t>
        </w:r>
        <w:commentRangeStart w:id="178"/>
        <w:r w:rsidR="00E9257A">
          <w:rPr>
            <w:rFonts w:ascii="Arial" w:hAnsi="Arial" w:cs="Arial"/>
          </w:rPr>
          <w:t>e</w:t>
        </w:r>
      </w:ins>
      <w:r w:rsidRPr="00157A05">
        <w:rPr>
          <w:rFonts w:ascii="Arial" w:hAnsi="Arial" w:cs="Arial"/>
        </w:rPr>
        <w:t xml:space="preserve"> AOB, AOA, and Comammox communities were dominated by genus </w:t>
      </w:r>
      <w:r w:rsidRPr="00157A05">
        <w:rPr>
          <w:rFonts w:ascii="Arial" w:hAnsi="Arial" w:cs="Arial"/>
          <w:i/>
          <w:iCs/>
        </w:rPr>
        <w:t>Nitrosospira</w:t>
      </w:r>
      <w:r w:rsidRPr="00157A05">
        <w:rPr>
          <w:rFonts w:ascii="Arial" w:hAnsi="Arial" w:cs="Arial"/>
        </w:rPr>
        <w:t xml:space="preserve"> (bulk soil: 84.56%, rhizosphere: 83.38%), lineage </w:t>
      </w:r>
      <w:r w:rsidRPr="00157A05">
        <w:rPr>
          <w:rFonts w:ascii="Arial" w:hAnsi="Arial" w:cs="Arial"/>
          <w:i/>
          <w:iCs/>
        </w:rPr>
        <w:t>Nitrososphaerales</w:t>
      </w:r>
      <w:r w:rsidRPr="00157A05">
        <w:rPr>
          <w:rFonts w:ascii="Arial" w:hAnsi="Arial" w:cs="Arial"/>
        </w:rPr>
        <w:t xml:space="preserve"> clade Delta (NS-Delta) (bulk soil: 73.51%, rhizosphere: 71.14%), and </w:t>
      </w:r>
      <w:r w:rsidRPr="00157A05">
        <w:rPr>
          <w:rFonts w:ascii="Arial" w:hAnsi="Arial" w:cs="Arial"/>
          <w:i/>
          <w:iCs/>
        </w:rPr>
        <w:t>Nitrospira</w:t>
      </w:r>
      <w:r w:rsidRPr="00157A05">
        <w:rPr>
          <w:rFonts w:ascii="Arial" w:hAnsi="Arial" w:cs="Arial"/>
        </w:rPr>
        <w:t xml:space="preserve"> clade B (bulk soil: 97.43%, rhizosphere: 96.85%), respectively</w:t>
      </w:r>
      <w:commentRangeEnd w:id="178"/>
      <w:r w:rsidR="00EB4772">
        <w:rPr>
          <w:rStyle w:val="Marquedecommentaire"/>
        </w:rPr>
        <w:commentReference w:id="178"/>
      </w:r>
      <w:r w:rsidRPr="00157A05">
        <w:rPr>
          <w:rFonts w:ascii="Arial" w:hAnsi="Arial" w:cs="Arial"/>
        </w:rPr>
        <w:t xml:space="preserve">. We found </w:t>
      </w:r>
      <w:del w:id="179" w:author="Laurent Philippot" w:date="2024-03-06T13:56:00Z">
        <w:r w:rsidRPr="00157A05" w:rsidDel="006F35AA">
          <w:rPr>
            <w:rFonts w:ascii="Arial" w:hAnsi="Arial" w:cs="Arial"/>
          </w:rPr>
          <w:delText xml:space="preserve">that there were </w:delText>
        </w:r>
      </w:del>
      <w:r w:rsidRPr="00157A05">
        <w:rPr>
          <w:rFonts w:ascii="Arial" w:hAnsi="Arial" w:cs="Arial"/>
        </w:rPr>
        <w:t xml:space="preserve">no notable shifts </w:t>
      </w:r>
      <w:del w:id="180" w:author="Laurent Philippot" w:date="2024-03-07T10:44:00Z">
        <w:r w:rsidRPr="00157A05" w:rsidDel="003410D7">
          <w:rPr>
            <w:rFonts w:ascii="Arial" w:hAnsi="Arial" w:cs="Arial"/>
          </w:rPr>
          <w:delText xml:space="preserve">of </w:delText>
        </w:r>
      </w:del>
      <w:ins w:id="181" w:author="Laurent Philippot" w:date="2024-03-07T10:44:00Z">
        <w:r w:rsidR="003410D7">
          <w:rPr>
            <w:rFonts w:ascii="Arial" w:hAnsi="Arial" w:cs="Arial"/>
          </w:rPr>
          <w:t>in the</w:t>
        </w:r>
        <w:r w:rsidR="003410D7" w:rsidRPr="00157A05">
          <w:rPr>
            <w:rFonts w:ascii="Arial" w:hAnsi="Arial" w:cs="Arial"/>
          </w:rPr>
          <w:t xml:space="preserve"> </w:t>
        </w:r>
      </w:ins>
      <w:r w:rsidRPr="00157A05">
        <w:rPr>
          <w:rFonts w:ascii="Arial" w:hAnsi="Arial" w:cs="Arial"/>
        </w:rPr>
        <w:t xml:space="preserve">taxonomic composition of the ammonia-oxidizing communities in response to drought, although the community </w:t>
      </w:r>
      <w:r w:rsidRPr="00157A05">
        <w:rPr>
          <w:rFonts w:ascii="Arial" w:hAnsi="Arial" w:cs="Arial"/>
        </w:rPr>
        <w:lastRenderedPageBreak/>
        <w:t xml:space="preserve">compositions were largely </w:t>
      </w:r>
      <w:del w:id="182" w:author="Laurent Philippot" w:date="2024-03-07T10:44:00Z">
        <w:r w:rsidRPr="00157A05" w:rsidDel="003410D7">
          <w:rPr>
            <w:rFonts w:ascii="Arial" w:hAnsi="Arial" w:cs="Arial"/>
          </w:rPr>
          <w:delText xml:space="preserve">shifted </w:delText>
        </w:r>
      </w:del>
      <w:ins w:id="183" w:author="Laurent Philippot" w:date="2024-03-07T10:44:00Z">
        <w:r w:rsidR="003410D7">
          <w:rPr>
            <w:rFonts w:ascii="Arial" w:hAnsi="Arial" w:cs="Arial"/>
          </w:rPr>
          <w:t>different</w:t>
        </w:r>
        <w:r w:rsidR="003410D7" w:rsidRPr="00157A05">
          <w:rPr>
            <w:rFonts w:ascii="Arial" w:hAnsi="Arial" w:cs="Arial"/>
          </w:rPr>
          <w:t xml:space="preserve"> </w:t>
        </w:r>
      </w:ins>
      <w:r w:rsidRPr="00157A05">
        <w:rPr>
          <w:rFonts w:ascii="Arial" w:hAnsi="Arial" w:cs="Arial"/>
        </w:rPr>
        <w:t>among cropping systems (</w:t>
      </w:r>
      <w:r w:rsidRPr="00157A05">
        <w:rPr>
          <w:rFonts w:ascii="Arial" w:hAnsi="Arial" w:cs="Arial"/>
          <w:highlight w:val="yellow"/>
        </w:rPr>
        <w:t>Supplementary Fig</w:t>
      </w:r>
      <w:r w:rsidR="00C9415C">
        <w:rPr>
          <w:rFonts w:ascii="Arial" w:hAnsi="Arial" w:cs="Arial"/>
          <w:highlight w:val="yellow"/>
        </w:rPr>
        <w:t>. X</w:t>
      </w:r>
      <w:r w:rsidRPr="00157A05">
        <w:rPr>
          <w:rFonts w:ascii="Arial" w:hAnsi="Arial" w:cs="Arial"/>
          <w:highlight w:val="yellow"/>
        </w:rPr>
        <w:t>: Relative abundance bar plot</w:t>
      </w:r>
      <w:r w:rsidRPr="00157A05">
        <w:rPr>
          <w:rFonts w:ascii="Arial" w:hAnsi="Arial" w:cs="Arial"/>
        </w:rPr>
        <w:t>).</w:t>
      </w:r>
      <w:r w:rsidR="00D83391">
        <w:rPr>
          <w:rFonts w:ascii="Arial" w:hAnsi="Arial" w:cs="Arial"/>
        </w:rPr>
        <w:t xml:space="preserve"> </w:t>
      </w:r>
      <w:r w:rsidR="00605E17">
        <w:rPr>
          <w:rFonts w:ascii="Arial" w:hAnsi="Arial" w:cs="Arial"/>
        </w:rPr>
        <w:t xml:space="preserve">Drought </w:t>
      </w:r>
      <w:del w:id="184" w:author="Laurent Philippot" w:date="2024-03-06T10:46:00Z">
        <w:r w:rsidR="00605E17" w:rsidDel="008C5AD7">
          <w:rPr>
            <w:rFonts w:ascii="Arial" w:hAnsi="Arial" w:cs="Arial"/>
          </w:rPr>
          <w:delText xml:space="preserve">treatment </w:delText>
        </w:r>
      </w:del>
      <w:r w:rsidR="00605E17">
        <w:rPr>
          <w:rFonts w:ascii="Arial" w:hAnsi="Arial" w:cs="Arial"/>
        </w:rPr>
        <w:t xml:space="preserve">did not affect the alpha diversity of </w:t>
      </w:r>
      <w:commentRangeStart w:id="185"/>
      <w:r w:rsidR="00605E17">
        <w:rPr>
          <w:rFonts w:ascii="Arial" w:hAnsi="Arial" w:cs="Arial"/>
        </w:rPr>
        <w:t>AOB</w:t>
      </w:r>
      <w:commentRangeEnd w:id="185"/>
      <w:r w:rsidR="00605E17">
        <w:rPr>
          <w:rStyle w:val="Marquedecommentaire"/>
        </w:rPr>
        <w:commentReference w:id="185"/>
      </w:r>
      <w:r w:rsidR="00605E17">
        <w:rPr>
          <w:rFonts w:ascii="Arial" w:hAnsi="Arial" w:cs="Arial"/>
        </w:rPr>
        <w:t xml:space="preserve"> and AOA</w:t>
      </w:r>
      <w:r w:rsidR="00116F1C">
        <w:rPr>
          <w:rFonts w:ascii="Arial" w:hAnsi="Arial" w:cs="Arial"/>
        </w:rPr>
        <w:t xml:space="preserve"> (</w:t>
      </w:r>
      <w:ins w:id="186" w:author="Laurent Philippot" w:date="2024-03-06T20:29:00Z">
        <w:r w:rsidR="00B276DD">
          <w:rPr>
            <w:rFonts w:ascii="Arial" w:hAnsi="Arial" w:cs="Arial"/>
          </w:rPr>
          <w:t>t</w:t>
        </w:r>
      </w:ins>
      <w:ins w:id="187" w:author="Laurent Philippot" w:date="2024-03-06T14:18:00Z">
        <w:r w:rsidR="001B19AD">
          <w:rPr>
            <w:rFonts w:ascii="Arial" w:hAnsi="Arial" w:cs="Arial"/>
          </w:rPr>
          <w:t xml:space="preserve">hree way ANOVA, </w:t>
        </w:r>
      </w:ins>
      <w:ins w:id="188" w:author="Laurent Philippot" w:date="2024-03-06T14:14:00Z">
        <w:r w:rsidR="00E61796">
          <w:rPr>
            <w:rFonts w:ascii="Arial" w:hAnsi="Arial" w:cs="Arial"/>
          </w:rPr>
          <w:t>P</w:t>
        </w:r>
      </w:ins>
      <w:ins w:id="189" w:author="Laurent Philippot" w:date="2024-03-06T14:15:00Z">
        <w:r w:rsidR="00E61796">
          <w:rPr>
            <w:rFonts w:ascii="Arial" w:hAnsi="Arial" w:cs="Arial"/>
          </w:rPr>
          <w:t>&gt;0.</w:t>
        </w:r>
        <w:proofErr w:type="gramStart"/>
        <w:r w:rsidR="00E61796">
          <w:rPr>
            <w:rFonts w:ascii="Arial" w:hAnsi="Arial" w:cs="Arial"/>
          </w:rPr>
          <w:t>05;</w:t>
        </w:r>
      </w:ins>
      <w:r w:rsidR="00116F1C" w:rsidRPr="00157A05">
        <w:rPr>
          <w:rFonts w:ascii="Arial" w:hAnsi="Arial" w:cs="Arial"/>
          <w:highlight w:val="yellow"/>
        </w:rPr>
        <w:t>Table</w:t>
      </w:r>
      <w:proofErr w:type="gramEnd"/>
      <w:r w:rsidR="00116F1C" w:rsidRPr="00157A05">
        <w:rPr>
          <w:rFonts w:ascii="Arial" w:hAnsi="Arial" w:cs="Arial"/>
          <w:highlight w:val="yellow"/>
        </w:rPr>
        <w:t xml:space="preserve"> S</w:t>
      </w:r>
      <w:r w:rsidR="00116F1C">
        <w:rPr>
          <w:rFonts w:ascii="Arial" w:hAnsi="Arial" w:cs="Arial"/>
          <w:highlight w:val="yellow"/>
        </w:rPr>
        <w:t>X</w:t>
      </w:r>
      <w:r w:rsidR="00116F1C" w:rsidRPr="00157A05">
        <w:rPr>
          <w:rFonts w:ascii="Arial" w:hAnsi="Arial" w:cs="Arial"/>
          <w:highlight w:val="yellow"/>
        </w:rPr>
        <w:t>: alpha diversity statistical analysis</w:t>
      </w:r>
      <w:r w:rsidR="00116F1C">
        <w:rPr>
          <w:rFonts w:ascii="Arial" w:hAnsi="Arial" w:cs="Arial"/>
        </w:rPr>
        <w:t>). However, we found</w:t>
      </w:r>
      <w:r w:rsidR="00A5386E">
        <w:rPr>
          <w:rFonts w:ascii="Arial" w:hAnsi="Arial" w:cs="Arial"/>
        </w:rPr>
        <w:t xml:space="preserve"> a significant interaction of </w:t>
      </w:r>
      <w:r w:rsidR="00A5386E" w:rsidRPr="00C43333">
        <w:rPr>
          <w:rFonts w:ascii="Arial" w:hAnsi="Arial" w:cs="Arial"/>
          <w:i/>
          <w:iCs/>
        </w:rPr>
        <w:t>drought</w:t>
      </w:r>
      <w:r w:rsidR="00A5386E">
        <w:rPr>
          <w:rFonts w:ascii="Arial" w:hAnsi="Arial" w:cs="Arial"/>
        </w:rPr>
        <w:t xml:space="preserve"> </w:t>
      </w:r>
      <w:r w:rsidR="00A5386E">
        <w:rPr>
          <w:rFonts w:ascii="Arial" w:hAnsi="Arial" w:cs="Arial"/>
        </w:rPr>
        <w:sym w:font="Symbol" w:char="F0B4"/>
      </w:r>
      <w:r w:rsidR="00A5386E">
        <w:rPr>
          <w:rFonts w:ascii="Arial" w:hAnsi="Arial" w:cs="Arial"/>
        </w:rPr>
        <w:t xml:space="preserve"> </w:t>
      </w:r>
      <w:r w:rsidR="00A5386E" w:rsidRPr="00C43333">
        <w:rPr>
          <w:rFonts w:ascii="Arial" w:hAnsi="Arial" w:cs="Arial"/>
          <w:i/>
          <w:iCs/>
        </w:rPr>
        <w:t>cropping system</w:t>
      </w:r>
      <w:r w:rsidR="00116F1C">
        <w:rPr>
          <w:rFonts w:ascii="Arial" w:hAnsi="Arial" w:cs="Arial"/>
        </w:rPr>
        <w:t xml:space="preserve"> for Comammox alpha diversity</w:t>
      </w:r>
      <w:r w:rsidR="00E65DA9">
        <w:rPr>
          <w:rFonts w:ascii="Arial" w:hAnsi="Arial" w:cs="Arial"/>
        </w:rPr>
        <w:t xml:space="preserve"> in </w:t>
      </w:r>
      <w:ins w:id="190" w:author="Laurent Philippot" w:date="2024-03-06T13:57:00Z">
        <w:r w:rsidR="002D764E">
          <w:rPr>
            <w:rFonts w:ascii="Arial" w:hAnsi="Arial" w:cs="Arial"/>
          </w:rPr>
          <w:t xml:space="preserve">the </w:t>
        </w:r>
      </w:ins>
      <w:r w:rsidR="00E65DA9">
        <w:rPr>
          <w:rFonts w:ascii="Arial" w:hAnsi="Arial" w:cs="Arial"/>
        </w:rPr>
        <w:t>bulk soil</w:t>
      </w:r>
      <w:r w:rsidR="00116F1C">
        <w:rPr>
          <w:rFonts w:ascii="Arial" w:hAnsi="Arial" w:cs="Arial"/>
        </w:rPr>
        <w:t xml:space="preserve"> </w:t>
      </w:r>
      <w:ins w:id="191" w:author="Laurent Philippot" w:date="2024-03-06T20:29:00Z">
        <w:r w:rsidR="00B276DD">
          <w:rPr>
            <w:rFonts w:ascii="Arial" w:hAnsi="Arial" w:cs="Arial"/>
          </w:rPr>
          <w:t>(</w:t>
        </w:r>
      </w:ins>
      <w:del w:id="192" w:author="Laurent Philippot" w:date="2024-03-06T20:29:00Z">
        <w:r w:rsidR="00116F1C" w:rsidDel="00B276DD">
          <w:rPr>
            <w:rFonts w:ascii="Arial" w:hAnsi="Arial" w:cs="Arial"/>
          </w:rPr>
          <w:delText>(</w:delText>
        </w:r>
      </w:del>
      <w:ins w:id="193" w:author="Laurent Philippot" w:date="2024-03-06T20:29:00Z">
        <w:r w:rsidR="00B276DD">
          <w:rPr>
            <w:rFonts w:ascii="Arial" w:hAnsi="Arial" w:cs="Arial"/>
          </w:rPr>
          <w:t>t</w:t>
        </w:r>
      </w:ins>
      <w:ins w:id="194" w:author="Laurent Philippot" w:date="2024-03-06T14:18:00Z">
        <w:r w:rsidR="001B19AD">
          <w:rPr>
            <w:rFonts w:ascii="Arial" w:hAnsi="Arial" w:cs="Arial"/>
          </w:rPr>
          <w:t>hree way ANOVA, P&lt;0.05</w:t>
        </w:r>
      </w:ins>
      <w:r w:rsidR="00116F1C" w:rsidRPr="00157A05">
        <w:rPr>
          <w:rFonts w:ascii="Arial" w:hAnsi="Arial" w:cs="Arial"/>
          <w:highlight w:val="yellow"/>
        </w:rPr>
        <w:t>Table S</w:t>
      </w:r>
      <w:r w:rsidR="00116F1C">
        <w:rPr>
          <w:rFonts w:ascii="Arial" w:hAnsi="Arial" w:cs="Arial"/>
          <w:highlight w:val="yellow"/>
        </w:rPr>
        <w:t>X</w:t>
      </w:r>
      <w:r w:rsidR="00116F1C" w:rsidRPr="00157A05">
        <w:rPr>
          <w:rFonts w:ascii="Arial" w:hAnsi="Arial" w:cs="Arial"/>
          <w:highlight w:val="yellow"/>
        </w:rPr>
        <w:t>: alpha diversity statistical analysis</w:t>
      </w:r>
      <w:r w:rsidR="00116F1C">
        <w:rPr>
          <w:rFonts w:ascii="Arial" w:hAnsi="Arial" w:cs="Arial"/>
        </w:rPr>
        <w:t>)</w:t>
      </w:r>
      <w:del w:id="195" w:author="Laurent Philippot" w:date="2024-03-06T10:47:00Z">
        <w:r w:rsidR="00116F1C" w:rsidDel="008C5AD7">
          <w:rPr>
            <w:rFonts w:ascii="Arial" w:hAnsi="Arial" w:cs="Arial"/>
          </w:rPr>
          <w:delText>, suggesting that the drought effect was varied depending on the cropping system</w:delText>
        </w:r>
      </w:del>
      <w:r w:rsidR="00116F1C">
        <w:rPr>
          <w:rFonts w:ascii="Arial" w:hAnsi="Arial" w:cs="Arial"/>
        </w:rPr>
        <w:t>.</w:t>
      </w:r>
      <w:r w:rsidR="00D8707A">
        <w:rPr>
          <w:rFonts w:ascii="Arial" w:hAnsi="Arial" w:cs="Arial"/>
        </w:rPr>
        <w:t xml:space="preserve"> </w:t>
      </w:r>
      <w:r w:rsidR="003E2886">
        <w:rPr>
          <w:rFonts w:ascii="Arial" w:hAnsi="Arial" w:cs="Arial"/>
        </w:rPr>
        <w:t>Nonetheless, w</w:t>
      </w:r>
      <w:r w:rsidR="00D8707A">
        <w:rPr>
          <w:rFonts w:ascii="Arial" w:hAnsi="Arial" w:cs="Arial"/>
        </w:rPr>
        <w:t xml:space="preserve">e could not identify </w:t>
      </w:r>
      <w:del w:id="196" w:author="Laurent Philippot" w:date="2024-03-06T10:47:00Z">
        <w:r w:rsidR="00D8707A" w:rsidDel="008C5AD7">
          <w:rPr>
            <w:rFonts w:ascii="Arial" w:hAnsi="Arial" w:cs="Arial"/>
          </w:rPr>
          <w:delText xml:space="preserve">the </w:delText>
        </w:r>
      </w:del>
      <w:ins w:id="197" w:author="Laurent Philippot" w:date="2024-03-06T10:47:00Z">
        <w:r w:rsidR="008C5AD7">
          <w:rPr>
            <w:rFonts w:ascii="Arial" w:hAnsi="Arial" w:cs="Arial"/>
          </w:rPr>
          <w:t xml:space="preserve">any significant </w:t>
        </w:r>
      </w:ins>
      <w:r w:rsidR="00D8707A">
        <w:rPr>
          <w:rFonts w:ascii="Arial" w:hAnsi="Arial" w:cs="Arial"/>
        </w:rPr>
        <w:t xml:space="preserve">difference between drought and control within </w:t>
      </w:r>
      <w:r w:rsidR="005C72D3">
        <w:rPr>
          <w:rFonts w:ascii="Arial" w:hAnsi="Arial" w:cs="Arial"/>
        </w:rPr>
        <w:t xml:space="preserve">sampling date of </w:t>
      </w:r>
      <w:r w:rsidR="00D8707A">
        <w:rPr>
          <w:rFonts w:ascii="Arial" w:hAnsi="Arial" w:cs="Arial"/>
        </w:rPr>
        <w:t xml:space="preserve">each cropping system, indicating that the detected effect of drought </w:t>
      </w:r>
      <w:r w:rsidR="003B5ADA">
        <w:rPr>
          <w:rFonts w:ascii="Arial" w:hAnsi="Arial" w:cs="Arial"/>
        </w:rPr>
        <w:t xml:space="preserve">on </w:t>
      </w:r>
      <w:proofErr w:type="spellStart"/>
      <w:ins w:id="198" w:author="Laurent Philippot" w:date="2024-03-06T10:47:00Z">
        <w:r w:rsidR="008C5AD7">
          <w:rPr>
            <w:rFonts w:ascii="Arial" w:hAnsi="Arial" w:cs="Arial"/>
          </w:rPr>
          <w:t>Comammox</w:t>
        </w:r>
        <w:proofErr w:type="spellEnd"/>
        <w:r w:rsidR="008C5AD7">
          <w:rPr>
            <w:rFonts w:ascii="Arial" w:hAnsi="Arial" w:cs="Arial"/>
          </w:rPr>
          <w:t xml:space="preserve"> </w:t>
        </w:r>
      </w:ins>
      <w:r w:rsidR="003B5ADA">
        <w:rPr>
          <w:rFonts w:ascii="Arial" w:hAnsi="Arial" w:cs="Arial"/>
        </w:rPr>
        <w:t xml:space="preserve">alpha diversity </w:t>
      </w:r>
      <w:r w:rsidR="00D8707A">
        <w:rPr>
          <w:rFonts w:ascii="Arial" w:hAnsi="Arial" w:cs="Arial"/>
        </w:rPr>
        <w:t>was only marginal.</w:t>
      </w:r>
      <w:r w:rsidR="00051FF8">
        <w:rPr>
          <w:rFonts w:ascii="Arial" w:hAnsi="Arial" w:cs="Arial"/>
        </w:rPr>
        <w:t xml:space="preserve"> </w:t>
      </w:r>
      <w:r w:rsidR="00283DED">
        <w:rPr>
          <w:rFonts w:ascii="Arial" w:hAnsi="Arial" w:cs="Arial"/>
        </w:rPr>
        <w:t>C</w:t>
      </w:r>
      <w:r w:rsidRPr="00157A05">
        <w:rPr>
          <w:rFonts w:ascii="Arial" w:hAnsi="Arial" w:cs="Arial"/>
        </w:rPr>
        <w:t xml:space="preserve">ropping system was </w:t>
      </w:r>
      <w:del w:id="199" w:author="Laurent Philippot" w:date="2024-03-06T10:48:00Z">
        <w:r w:rsidRPr="00157A05" w:rsidDel="00E8099C">
          <w:rPr>
            <w:rFonts w:ascii="Arial" w:hAnsi="Arial" w:cs="Arial"/>
          </w:rPr>
          <w:delText xml:space="preserve">also </w:delText>
        </w:r>
      </w:del>
      <w:r w:rsidRPr="00157A05">
        <w:rPr>
          <w:rFonts w:ascii="Arial" w:hAnsi="Arial" w:cs="Arial"/>
        </w:rPr>
        <w:t>a</w:t>
      </w:r>
      <w:ins w:id="200" w:author="Laurent Philippot" w:date="2024-03-06T10:48:00Z">
        <w:r w:rsidR="00E8099C">
          <w:rPr>
            <w:rFonts w:ascii="Arial" w:hAnsi="Arial" w:cs="Arial"/>
          </w:rPr>
          <w:t>n important</w:t>
        </w:r>
      </w:ins>
      <w:r w:rsidR="00283DED">
        <w:rPr>
          <w:rFonts w:ascii="Arial" w:hAnsi="Arial" w:cs="Arial"/>
        </w:rPr>
        <w:t xml:space="preserve"> </w:t>
      </w:r>
      <w:del w:id="201" w:author="Laurent Philippot" w:date="2024-03-06T10:48:00Z">
        <w:r w:rsidR="00283DED" w:rsidDel="00E8099C">
          <w:rPr>
            <w:rFonts w:ascii="Arial" w:hAnsi="Arial" w:cs="Arial"/>
          </w:rPr>
          <w:delText>notable</w:delText>
        </w:r>
        <w:r w:rsidRPr="00157A05" w:rsidDel="00E8099C">
          <w:rPr>
            <w:rFonts w:ascii="Arial" w:hAnsi="Arial" w:cs="Arial"/>
          </w:rPr>
          <w:delText xml:space="preserve"> </w:delText>
        </w:r>
      </w:del>
      <w:r w:rsidRPr="00157A05">
        <w:rPr>
          <w:rFonts w:ascii="Arial" w:hAnsi="Arial" w:cs="Arial"/>
        </w:rPr>
        <w:t xml:space="preserve">driver of the ammonia-oxidizers alpha diversity, with </w:t>
      </w:r>
      <w:del w:id="202" w:author="Laurent Philippot" w:date="2024-03-06T10:43:00Z">
        <w:r w:rsidR="00E264CC" w:rsidDel="008C5AD7">
          <w:rPr>
            <w:rFonts w:ascii="Arial" w:hAnsi="Arial" w:cs="Arial"/>
          </w:rPr>
          <w:delText xml:space="preserve">the </w:delText>
        </w:r>
      </w:del>
      <w:del w:id="203" w:author="Laurent Philippot" w:date="2024-03-06T10:42:00Z">
        <w:r w:rsidR="00E264CC" w:rsidDel="008C5AD7">
          <w:rPr>
            <w:rFonts w:ascii="Arial" w:hAnsi="Arial" w:cs="Arial"/>
          </w:rPr>
          <w:delText xml:space="preserve">average </w:delText>
        </w:r>
      </w:del>
      <w:ins w:id="204" w:author="Laurent Philippot" w:date="2024-03-06T10:42:00Z">
        <w:r w:rsidR="008C5AD7">
          <w:rPr>
            <w:rFonts w:ascii="Arial" w:hAnsi="Arial" w:cs="Arial"/>
          </w:rPr>
          <w:t xml:space="preserve">significantly higher richness and Shannon index </w:t>
        </w:r>
      </w:ins>
      <w:ins w:id="205" w:author="Laurent Philippot" w:date="2024-03-06T10:43:00Z">
        <w:r w:rsidR="008C5AD7">
          <w:rPr>
            <w:rFonts w:ascii="Arial" w:hAnsi="Arial" w:cs="Arial"/>
          </w:rPr>
          <w:t xml:space="preserve">for the </w:t>
        </w:r>
      </w:ins>
      <w:proofErr w:type="spellStart"/>
      <w:r w:rsidR="00E264CC">
        <w:rPr>
          <w:rFonts w:ascii="Arial" w:hAnsi="Arial" w:cs="Arial"/>
        </w:rPr>
        <w:t>Comammox</w:t>
      </w:r>
      <w:proofErr w:type="spellEnd"/>
      <w:r w:rsidR="00E264CC">
        <w:rPr>
          <w:rFonts w:ascii="Arial" w:hAnsi="Arial" w:cs="Arial"/>
        </w:rPr>
        <w:t xml:space="preserve"> </w:t>
      </w:r>
      <w:del w:id="206" w:author="Laurent Philippot" w:date="2024-03-06T10:43:00Z">
        <w:r w:rsidR="00AF09B8" w:rsidDel="008C5AD7">
          <w:rPr>
            <w:rFonts w:ascii="Arial" w:hAnsi="Arial" w:cs="Arial"/>
          </w:rPr>
          <w:delText>richness</w:delText>
        </w:r>
        <w:r w:rsidR="00E264CC" w:rsidDel="008C5AD7">
          <w:rPr>
            <w:rFonts w:ascii="Arial" w:hAnsi="Arial" w:cs="Arial"/>
          </w:rPr>
          <w:delText xml:space="preserve"> </w:delText>
        </w:r>
      </w:del>
      <w:r w:rsidR="00E264CC">
        <w:rPr>
          <w:rFonts w:ascii="Arial" w:hAnsi="Arial" w:cs="Arial"/>
        </w:rPr>
        <w:t xml:space="preserve">in </w:t>
      </w:r>
      <w:r w:rsidR="00D456AD">
        <w:rPr>
          <w:rFonts w:ascii="Arial" w:hAnsi="Arial" w:cs="Arial"/>
        </w:rPr>
        <w:t xml:space="preserve">BIODYN </w:t>
      </w:r>
      <w:del w:id="207" w:author="Laurent Philippot" w:date="2024-03-06T10:43:00Z">
        <w:r w:rsidR="00E264CC" w:rsidDel="008C5AD7">
          <w:rPr>
            <w:rFonts w:ascii="Arial" w:hAnsi="Arial" w:cs="Arial"/>
          </w:rPr>
          <w:delText>was</w:delText>
        </w:r>
        <w:r w:rsidR="00AF09B8" w:rsidDel="008C5AD7">
          <w:rPr>
            <w:rFonts w:ascii="Arial" w:hAnsi="Arial" w:cs="Arial"/>
          </w:rPr>
          <w:delText xml:space="preserve"> 50</w:delText>
        </w:r>
        <w:r w:rsidR="00AF09B8" w:rsidDel="008C5AD7">
          <w:rPr>
            <w:rFonts w:ascii="Arial" w:hAnsi="Arial" w:cs="Arial"/>
          </w:rPr>
          <w:sym w:font="Symbol" w:char="F02D"/>
        </w:r>
        <w:r w:rsidR="00AF09B8" w:rsidDel="008C5AD7">
          <w:rPr>
            <w:rFonts w:ascii="Arial" w:hAnsi="Arial" w:cs="Arial"/>
          </w:rPr>
          <w:delText xml:space="preserve">56.75 % (control) </w:delText>
        </w:r>
      </w:del>
      <w:del w:id="208" w:author="Laurent Philippot" w:date="2024-03-06T10:41:00Z">
        <w:r w:rsidR="00AF09B8" w:rsidDel="008C5AD7">
          <w:rPr>
            <w:rFonts w:ascii="Arial" w:hAnsi="Arial" w:cs="Arial"/>
          </w:rPr>
          <w:delText>and 42</w:delText>
        </w:r>
        <w:r w:rsidR="00AF09B8" w:rsidDel="008C5AD7">
          <w:rPr>
            <w:rFonts w:ascii="Arial" w:hAnsi="Arial" w:cs="Arial"/>
          </w:rPr>
          <w:sym w:font="Symbol" w:char="F02D"/>
        </w:r>
        <w:r w:rsidR="00AF09B8" w:rsidDel="008C5AD7">
          <w:rPr>
            <w:rFonts w:ascii="Arial" w:hAnsi="Arial" w:cs="Arial"/>
          </w:rPr>
          <w:delText xml:space="preserve">50 % (drought) </w:delText>
        </w:r>
      </w:del>
      <w:del w:id="209" w:author="Laurent Philippot" w:date="2024-03-06T10:43:00Z">
        <w:r w:rsidR="00AF09B8" w:rsidDel="008C5AD7">
          <w:rPr>
            <w:rFonts w:ascii="Arial" w:hAnsi="Arial" w:cs="Arial"/>
          </w:rPr>
          <w:delText xml:space="preserve">higher </w:delText>
        </w:r>
      </w:del>
      <w:r w:rsidR="00AF09B8">
        <w:rPr>
          <w:rFonts w:ascii="Arial" w:hAnsi="Arial" w:cs="Arial"/>
        </w:rPr>
        <w:t xml:space="preserve">than </w:t>
      </w:r>
      <w:del w:id="210" w:author="Laurent Philippot" w:date="2024-03-06T10:44:00Z">
        <w:r w:rsidR="00AF09B8" w:rsidDel="008C5AD7">
          <w:rPr>
            <w:rFonts w:ascii="Arial" w:hAnsi="Arial" w:cs="Arial"/>
          </w:rPr>
          <w:delText xml:space="preserve">that </w:delText>
        </w:r>
      </w:del>
      <w:r w:rsidR="00AF09B8">
        <w:rPr>
          <w:rFonts w:ascii="Arial" w:hAnsi="Arial" w:cs="Arial"/>
        </w:rPr>
        <w:t xml:space="preserve">in </w:t>
      </w:r>
      <w:ins w:id="211" w:author="Laurent Philippot" w:date="2024-03-06T10:45:00Z">
        <w:r w:rsidR="008C5AD7" w:rsidRPr="00157A05">
          <w:rPr>
            <w:rFonts w:ascii="Arial" w:hAnsi="Arial" w:cs="Arial"/>
          </w:rPr>
          <w:t xml:space="preserve">CONFYM and CONMIN </w:t>
        </w:r>
      </w:ins>
      <w:del w:id="212" w:author="Laurent Philippot" w:date="2024-03-06T10:46:00Z">
        <w:r w:rsidR="00AF09B8" w:rsidDel="008C5AD7">
          <w:rPr>
            <w:rFonts w:ascii="Arial" w:hAnsi="Arial" w:cs="Arial"/>
          </w:rPr>
          <w:delText>the two conventional systems</w:delText>
        </w:r>
      </w:del>
      <w:del w:id="213" w:author="Laurent Philippot" w:date="2024-03-06T10:43:00Z">
        <w:r w:rsidR="00AF09B8" w:rsidDel="008C5AD7">
          <w:rPr>
            <w:rFonts w:ascii="Arial" w:hAnsi="Arial" w:cs="Arial"/>
          </w:rPr>
          <w:delText xml:space="preserve">. </w:delText>
        </w:r>
        <w:r w:rsidR="00406C0B" w:rsidDel="008C5AD7">
          <w:rPr>
            <w:rFonts w:ascii="Arial" w:hAnsi="Arial" w:cs="Arial"/>
          </w:rPr>
          <w:delText>Shannon index of Comammox in the BIODYN system was</w:delText>
        </w:r>
        <w:r w:rsidR="00453826" w:rsidDel="008C5AD7">
          <w:rPr>
            <w:rFonts w:ascii="Arial" w:hAnsi="Arial" w:cs="Arial"/>
          </w:rPr>
          <w:delText xml:space="preserve"> also</w:delText>
        </w:r>
        <w:r w:rsidR="00406C0B" w:rsidDel="008C5AD7">
          <w:rPr>
            <w:rFonts w:ascii="Arial" w:hAnsi="Arial" w:cs="Arial"/>
          </w:rPr>
          <w:delText xml:space="preserve"> higher (control: 31 %, drought: 24</w:delText>
        </w:r>
        <w:r w:rsidR="00406C0B" w:rsidDel="008C5AD7">
          <w:rPr>
            <w:rFonts w:ascii="Arial" w:hAnsi="Arial" w:cs="Arial"/>
          </w:rPr>
          <w:sym w:font="Symbol" w:char="F02D"/>
        </w:r>
        <w:r w:rsidR="00406C0B" w:rsidDel="008C5AD7">
          <w:rPr>
            <w:rFonts w:ascii="Arial" w:hAnsi="Arial" w:cs="Arial"/>
          </w:rPr>
          <w:delText>28</w:delText>
        </w:r>
        <w:r w:rsidR="000F0A6F" w:rsidDel="008C5AD7">
          <w:rPr>
            <w:rFonts w:ascii="Arial" w:hAnsi="Arial" w:cs="Arial"/>
          </w:rPr>
          <w:delText xml:space="preserve"> </w:delText>
        </w:r>
        <w:r w:rsidR="00406C0B" w:rsidDel="008C5AD7">
          <w:rPr>
            <w:rFonts w:ascii="Arial" w:hAnsi="Arial" w:cs="Arial"/>
          </w:rPr>
          <w:delText>%) compared to the conventional cropping systems</w:delText>
        </w:r>
      </w:del>
      <w:del w:id="214" w:author="Laurent Philippot" w:date="2024-03-06T10:46:00Z">
        <w:r w:rsidR="006E4ECE" w:rsidDel="008C5AD7">
          <w:rPr>
            <w:rFonts w:ascii="Arial" w:hAnsi="Arial" w:cs="Arial"/>
          </w:rPr>
          <w:delText xml:space="preserve"> </w:delText>
        </w:r>
      </w:del>
      <w:r w:rsidR="00152010" w:rsidRPr="00157A05">
        <w:rPr>
          <w:rFonts w:ascii="Arial" w:hAnsi="Arial" w:cs="Arial"/>
          <w:highlight w:val="yellow"/>
        </w:rPr>
        <w:t xml:space="preserve">(Fig. </w:t>
      </w:r>
      <w:r w:rsidR="00152010">
        <w:rPr>
          <w:rFonts w:ascii="Arial" w:hAnsi="Arial" w:cs="Arial"/>
          <w:highlight w:val="yellow"/>
        </w:rPr>
        <w:t>X</w:t>
      </w:r>
      <w:r w:rsidR="00152010" w:rsidRPr="00157A05">
        <w:rPr>
          <w:rFonts w:ascii="Arial" w:hAnsi="Arial" w:cs="Arial"/>
          <w:highlight w:val="yellow"/>
        </w:rPr>
        <w:t>: alpha diversity, Table S</w:t>
      </w:r>
      <w:r w:rsidR="00152010">
        <w:rPr>
          <w:rFonts w:ascii="Arial" w:hAnsi="Arial" w:cs="Arial"/>
          <w:highlight w:val="yellow"/>
        </w:rPr>
        <w:t>X</w:t>
      </w:r>
      <w:r w:rsidR="00152010" w:rsidRPr="00157A05">
        <w:rPr>
          <w:rFonts w:ascii="Arial" w:hAnsi="Arial" w:cs="Arial"/>
          <w:highlight w:val="yellow"/>
        </w:rPr>
        <w:t>: alpha diversity statistical analysis)</w:t>
      </w:r>
      <w:r w:rsidR="00152010" w:rsidRPr="00157A05">
        <w:rPr>
          <w:rFonts w:ascii="Arial" w:hAnsi="Arial" w:cs="Arial"/>
        </w:rPr>
        <w:t>.</w:t>
      </w:r>
      <w:r w:rsidR="00152010">
        <w:rPr>
          <w:rFonts w:ascii="Arial" w:hAnsi="Arial" w:cs="Arial"/>
        </w:rPr>
        <w:t xml:space="preserve"> </w:t>
      </w:r>
      <w:r w:rsidR="008B2A1A">
        <w:rPr>
          <w:rFonts w:ascii="Arial" w:hAnsi="Arial" w:cs="Arial"/>
        </w:rPr>
        <w:t xml:space="preserve">On the contrary, </w:t>
      </w:r>
      <w:r w:rsidR="00152010">
        <w:rPr>
          <w:rFonts w:ascii="Arial" w:hAnsi="Arial" w:cs="Arial"/>
        </w:rPr>
        <w:t xml:space="preserve">BIODYN </w:t>
      </w:r>
      <w:ins w:id="215" w:author="Laurent Philippot" w:date="2024-03-06T10:44:00Z">
        <w:r w:rsidR="008C5AD7">
          <w:rPr>
            <w:rFonts w:ascii="Arial" w:hAnsi="Arial" w:cs="Arial"/>
          </w:rPr>
          <w:t xml:space="preserve">led </w:t>
        </w:r>
      </w:ins>
      <w:ins w:id="216" w:author="Laurent Philippot" w:date="2024-03-06T10:45:00Z">
        <w:r w:rsidR="008C5AD7">
          <w:rPr>
            <w:rFonts w:ascii="Arial" w:hAnsi="Arial" w:cs="Arial"/>
          </w:rPr>
          <w:t xml:space="preserve">to a decrease in </w:t>
        </w:r>
        <w:r w:rsidR="008C5AD7" w:rsidRPr="00157A05">
          <w:rPr>
            <w:rFonts w:ascii="Arial" w:hAnsi="Arial" w:cs="Arial"/>
          </w:rPr>
          <w:t>alpha diversity</w:t>
        </w:r>
        <w:r w:rsidR="008C5AD7">
          <w:rPr>
            <w:rFonts w:ascii="Arial" w:hAnsi="Arial" w:cs="Arial"/>
          </w:rPr>
          <w:t xml:space="preserve"> of the AOB</w:t>
        </w:r>
      </w:ins>
      <w:ins w:id="217" w:author="Laurent Philippot" w:date="2024-03-06T10:46:00Z">
        <w:r w:rsidR="008C5AD7">
          <w:rPr>
            <w:rFonts w:ascii="Arial" w:hAnsi="Arial" w:cs="Arial"/>
          </w:rPr>
          <w:t xml:space="preserve"> compared to the two conventional systems</w:t>
        </w:r>
      </w:ins>
      <w:ins w:id="218" w:author="Laurent Philippot" w:date="2024-03-06T10:45:00Z">
        <w:r w:rsidR="008C5AD7">
          <w:rPr>
            <w:rFonts w:ascii="Arial" w:hAnsi="Arial" w:cs="Arial"/>
          </w:rPr>
          <w:t xml:space="preserve"> </w:t>
        </w:r>
      </w:ins>
      <w:del w:id="219" w:author="Laurent Philippot" w:date="2024-03-06T10:46:00Z">
        <w:r w:rsidR="00152010" w:rsidDel="008C5AD7">
          <w:rPr>
            <w:rFonts w:ascii="Arial" w:hAnsi="Arial" w:cs="Arial"/>
          </w:rPr>
          <w:delText>had</w:delText>
        </w:r>
        <w:r w:rsidR="008B2A1A" w:rsidDel="008C5AD7">
          <w:rPr>
            <w:rFonts w:ascii="Arial" w:hAnsi="Arial" w:cs="Arial"/>
          </w:rPr>
          <w:delText xml:space="preserve"> 27.67</w:delText>
        </w:r>
        <w:r w:rsidR="008B2A1A" w:rsidDel="008C5AD7">
          <w:rPr>
            <w:rFonts w:ascii="Arial" w:hAnsi="Arial" w:cs="Arial"/>
          </w:rPr>
          <w:sym w:font="Symbol" w:char="F02D"/>
        </w:r>
        <w:r w:rsidR="008B2A1A" w:rsidDel="008C5AD7">
          <w:rPr>
            <w:rFonts w:ascii="Arial" w:hAnsi="Arial" w:cs="Arial"/>
          </w:rPr>
          <w:delText>31</w:delText>
        </w:r>
        <w:r w:rsidR="000F0A6F" w:rsidDel="008C5AD7">
          <w:rPr>
            <w:rFonts w:ascii="Arial" w:hAnsi="Arial" w:cs="Arial"/>
          </w:rPr>
          <w:delText xml:space="preserve"> </w:delText>
        </w:r>
        <w:r w:rsidR="00152010" w:rsidDel="008C5AD7">
          <w:rPr>
            <w:rFonts w:ascii="Arial" w:hAnsi="Arial" w:cs="Arial"/>
          </w:rPr>
          <w:delText>%</w:delText>
        </w:r>
        <w:r w:rsidR="008B2A1A" w:rsidDel="008C5AD7">
          <w:rPr>
            <w:rFonts w:ascii="Arial" w:hAnsi="Arial" w:cs="Arial"/>
          </w:rPr>
          <w:delText xml:space="preserve"> (control)</w:delText>
        </w:r>
        <w:r w:rsidR="00152010" w:rsidDel="008C5AD7">
          <w:rPr>
            <w:rFonts w:ascii="Arial" w:hAnsi="Arial" w:cs="Arial"/>
          </w:rPr>
          <w:delText xml:space="preserve"> and</w:delText>
        </w:r>
        <w:r w:rsidR="008B2A1A" w:rsidDel="008C5AD7">
          <w:rPr>
            <w:rFonts w:ascii="Arial" w:hAnsi="Arial" w:cs="Arial"/>
          </w:rPr>
          <w:delText xml:space="preserve"> 38</w:delText>
        </w:r>
        <w:r w:rsidR="008B2A1A" w:rsidDel="008C5AD7">
          <w:rPr>
            <w:rFonts w:ascii="Arial" w:hAnsi="Arial" w:cs="Arial"/>
          </w:rPr>
          <w:sym w:font="Symbol" w:char="F02D"/>
        </w:r>
        <w:r w:rsidR="001A43FF" w:rsidDel="008C5AD7">
          <w:rPr>
            <w:rFonts w:ascii="Arial" w:hAnsi="Arial" w:cs="Arial"/>
          </w:rPr>
          <w:delText>43</w:delText>
        </w:r>
        <w:r w:rsidR="000F0A6F" w:rsidDel="008C5AD7">
          <w:rPr>
            <w:rFonts w:ascii="Arial" w:hAnsi="Arial" w:cs="Arial"/>
          </w:rPr>
          <w:delText xml:space="preserve"> </w:delText>
        </w:r>
        <w:r w:rsidR="00152010" w:rsidDel="008C5AD7">
          <w:rPr>
            <w:rFonts w:ascii="Arial" w:hAnsi="Arial" w:cs="Arial"/>
          </w:rPr>
          <w:delText>%</w:delText>
        </w:r>
        <w:r w:rsidR="001A43FF" w:rsidDel="008C5AD7">
          <w:rPr>
            <w:rFonts w:ascii="Arial" w:hAnsi="Arial" w:cs="Arial"/>
          </w:rPr>
          <w:delText xml:space="preserve"> (drought)</w:delText>
        </w:r>
        <w:r w:rsidR="00152010" w:rsidDel="008C5AD7">
          <w:rPr>
            <w:rFonts w:ascii="Arial" w:hAnsi="Arial" w:cs="Arial"/>
          </w:rPr>
          <w:delText xml:space="preserve"> lower AOB richness</w:delText>
        </w:r>
        <w:r w:rsidR="008833EE" w:rsidDel="008C5AD7">
          <w:rPr>
            <w:rFonts w:ascii="Arial" w:hAnsi="Arial" w:cs="Arial"/>
          </w:rPr>
          <w:delText xml:space="preserve">, </w:delText>
        </w:r>
        <w:r w:rsidR="00B11EFC" w:rsidDel="008C5AD7">
          <w:rPr>
            <w:rFonts w:ascii="Arial" w:hAnsi="Arial" w:cs="Arial"/>
          </w:rPr>
          <w:delText>and 10</w:delText>
        </w:r>
        <w:r w:rsidR="00B11EFC" w:rsidDel="008C5AD7">
          <w:rPr>
            <w:rFonts w:ascii="Arial" w:hAnsi="Arial" w:cs="Arial"/>
          </w:rPr>
          <w:sym w:font="Symbol" w:char="F02D"/>
        </w:r>
        <w:r w:rsidR="00B11EFC" w:rsidDel="008C5AD7">
          <w:rPr>
            <w:rFonts w:ascii="Arial" w:hAnsi="Arial" w:cs="Arial"/>
          </w:rPr>
          <w:delText xml:space="preserve">11 % (control) and </w:delText>
        </w:r>
        <w:r w:rsidR="008833EE" w:rsidDel="008C5AD7">
          <w:rPr>
            <w:rFonts w:ascii="Arial" w:hAnsi="Arial" w:cs="Arial"/>
          </w:rPr>
          <w:delText xml:space="preserve">12 </w:delText>
        </w:r>
        <w:r w:rsidR="00B11EFC" w:rsidDel="008C5AD7">
          <w:rPr>
            <w:rFonts w:ascii="Arial" w:hAnsi="Arial" w:cs="Arial"/>
          </w:rPr>
          <w:delText xml:space="preserve">% (drought) lower AOB Shannon diversity </w:delText>
        </w:r>
        <w:r w:rsidR="003E2886" w:rsidDel="008C5AD7">
          <w:rPr>
            <w:rFonts w:ascii="Arial" w:hAnsi="Arial" w:cs="Arial"/>
          </w:rPr>
          <w:delText>than</w:delText>
        </w:r>
        <w:r w:rsidR="00B11EFC" w:rsidDel="008C5AD7">
          <w:rPr>
            <w:rFonts w:ascii="Arial" w:hAnsi="Arial" w:cs="Arial"/>
          </w:rPr>
          <w:delText xml:space="preserve"> that</w:delText>
        </w:r>
        <w:r w:rsidR="003E2886" w:rsidDel="008C5AD7">
          <w:rPr>
            <w:rFonts w:ascii="Arial" w:hAnsi="Arial" w:cs="Arial"/>
          </w:rPr>
          <w:delText xml:space="preserve"> </w:delText>
        </w:r>
        <w:r w:rsidR="003E2886" w:rsidRPr="00157A05" w:rsidDel="008C5AD7">
          <w:rPr>
            <w:rFonts w:ascii="Arial" w:hAnsi="Arial" w:cs="Arial"/>
          </w:rPr>
          <w:delText>in the CONFYM and CONMIN systems</w:delText>
        </w:r>
        <w:r w:rsidR="003E2886" w:rsidRPr="00157A05" w:rsidDel="008C5AD7">
          <w:rPr>
            <w:rFonts w:ascii="Arial" w:hAnsi="Arial" w:cs="Arial"/>
            <w:highlight w:val="yellow"/>
          </w:rPr>
          <w:delText xml:space="preserve"> </w:delText>
        </w:r>
      </w:del>
      <w:r w:rsidR="00D24086" w:rsidRPr="00157A05">
        <w:rPr>
          <w:rFonts w:ascii="Arial" w:hAnsi="Arial" w:cs="Arial"/>
          <w:highlight w:val="yellow"/>
        </w:rPr>
        <w:t xml:space="preserve">(Fig. </w:t>
      </w:r>
      <w:r w:rsidR="00D24086">
        <w:rPr>
          <w:rFonts w:ascii="Arial" w:hAnsi="Arial" w:cs="Arial"/>
          <w:highlight w:val="yellow"/>
        </w:rPr>
        <w:t>X</w:t>
      </w:r>
      <w:r w:rsidR="00D24086" w:rsidRPr="00157A05">
        <w:rPr>
          <w:rFonts w:ascii="Arial" w:hAnsi="Arial" w:cs="Arial"/>
          <w:highlight w:val="yellow"/>
        </w:rPr>
        <w:t>: alpha diversity, Table S</w:t>
      </w:r>
      <w:r w:rsidR="00D24086">
        <w:rPr>
          <w:rFonts w:ascii="Arial" w:hAnsi="Arial" w:cs="Arial"/>
          <w:highlight w:val="yellow"/>
        </w:rPr>
        <w:t>X</w:t>
      </w:r>
      <w:r w:rsidR="00D24086" w:rsidRPr="00157A05">
        <w:rPr>
          <w:rFonts w:ascii="Arial" w:hAnsi="Arial" w:cs="Arial"/>
          <w:highlight w:val="yellow"/>
        </w:rPr>
        <w:t>: alpha diversity statistical analysis)</w:t>
      </w:r>
      <w:r w:rsidR="00D24086">
        <w:rPr>
          <w:rFonts w:ascii="Arial" w:hAnsi="Arial" w:cs="Arial"/>
        </w:rPr>
        <w:t>.</w:t>
      </w:r>
      <w:r w:rsidR="00CB40E7">
        <w:rPr>
          <w:rFonts w:ascii="Arial" w:hAnsi="Arial" w:cs="Arial"/>
        </w:rPr>
        <w:t xml:space="preserve"> </w:t>
      </w:r>
      <w:r w:rsidR="00453826">
        <w:rPr>
          <w:rFonts w:ascii="Arial" w:hAnsi="Arial" w:cs="Arial"/>
        </w:rPr>
        <w:t>Overall</w:t>
      </w:r>
      <w:r w:rsidR="00D6220A" w:rsidRPr="00D6220A">
        <w:rPr>
          <w:rFonts w:ascii="Arial" w:hAnsi="Arial" w:cs="Arial"/>
        </w:rPr>
        <w:t xml:space="preserve">, no effect of drought was observed on </w:t>
      </w:r>
      <w:r w:rsidR="00BA3799">
        <w:rPr>
          <w:rFonts w:ascii="Arial" w:hAnsi="Arial" w:cs="Arial"/>
        </w:rPr>
        <w:t xml:space="preserve">the </w:t>
      </w:r>
      <w:r w:rsidR="00D6220A" w:rsidRPr="00D6220A">
        <w:rPr>
          <w:rFonts w:ascii="Arial" w:hAnsi="Arial" w:cs="Arial"/>
        </w:rPr>
        <w:t xml:space="preserve">alpha diversity </w:t>
      </w:r>
      <w:r w:rsidR="00BA3799">
        <w:rPr>
          <w:rFonts w:ascii="Arial" w:hAnsi="Arial" w:cs="Arial"/>
        </w:rPr>
        <w:t>of ammonia-oxidiz</w:t>
      </w:r>
      <w:ins w:id="220" w:author="Laurent Philippot" w:date="2024-03-06T10:48:00Z">
        <w:r w:rsidR="008C5AD7">
          <w:rPr>
            <w:rFonts w:ascii="Arial" w:hAnsi="Arial" w:cs="Arial"/>
          </w:rPr>
          <w:t>ers</w:t>
        </w:r>
      </w:ins>
      <w:del w:id="221" w:author="Laurent Philippot" w:date="2024-03-06T10:48:00Z">
        <w:r w:rsidR="00BA3799" w:rsidDel="008C5AD7">
          <w:rPr>
            <w:rFonts w:ascii="Arial" w:hAnsi="Arial" w:cs="Arial"/>
          </w:rPr>
          <w:delText>ing community</w:delText>
        </w:r>
      </w:del>
      <w:r w:rsidR="00BA3799">
        <w:rPr>
          <w:rFonts w:ascii="Arial" w:hAnsi="Arial" w:cs="Arial"/>
        </w:rPr>
        <w:t xml:space="preserve"> </w:t>
      </w:r>
      <w:r w:rsidR="00D6220A" w:rsidRPr="00D6220A">
        <w:rPr>
          <w:rFonts w:ascii="Arial" w:hAnsi="Arial" w:cs="Arial"/>
        </w:rPr>
        <w:t xml:space="preserve">in </w:t>
      </w:r>
      <w:ins w:id="222" w:author="Laurent Philippot" w:date="2024-03-06T10:48:00Z">
        <w:r w:rsidR="008C5AD7">
          <w:rPr>
            <w:rFonts w:ascii="Arial" w:hAnsi="Arial" w:cs="Arial"/>
          </w:rPr>
          <w:t xml:space="preserve">the </w:t>
        </w:r>
      </w:ins>
      <w:r w:rsidR="00D6220A" w:rsidRPr="00D6220A">
        <w:rPr>
          <w:rFonts w:ascii="Arial" w:hAnsi="Arial" w:cs="Arial"/>
        </w:rPr>
        <w:t>rhizospher</w:t>
      </w:r>
      <w:r w:rsidR="00BA3799">
        <w:rPr>
          <w:rFonts w:ascii="Arial" w:hAnsi="Arial" w:cs="Arial"/>
        </w:rPr>
        <w:t>e</w:t>
      </w:r>
      <w:del w:id="223" w:author="Laurent Philippot" w:date="2024-03-06T10:48:00Z">
        <w:r w:rsidR="00D6220A" w:rsidRPr="00D6220A" w:rsidDel="00E8099C">
          <w:rPr>
            <w:rFonts w:ascii="Arial" w:hAnsi="Arial" w:cs="Arial"/>
          </w:rPr>
          <w:delText>,</w:delText>
        </w:r>
      </w:del>
      <w:r w:rsidR="00D6220A" w:rsidRPr="00D6220A">
        <w:rPr>
          <w:rFonts w:ascii="Arial" w:hAnsi="Arial" w:cs="Arial"/>
        </w:rPr>
        <w:t xml:space="preserve"> </w:t>
      </w:r>
      <w:del w:id="224" w:author="Laurent Philippot" w:date="2024-03-06T10:48:00Z">
        <w:r w:rsidR="00D6220A" w:rsidRPr="00D6220A" w:rsidDel="00E8099C">
          <w:rPr>
            <w:rFonts w:ascii="Arial" w:hAnsi="Arial" w:cs="Arial"/>
          </w:rPr>
          <w:delText xml:space="preserve">but cropping system was found to be an important factor shaping </w:delText>
        </w:r>
        <w:r w:rsidR="00BA3799" w:rsidDel="00E8099C">
          <w:rPr>
            <w:rFonts w:ascii="Arial" w:hAnsi="Arial" w:cs="Arial"/>
          </w:rPr>
          <w:delText xml:space="preserve">the community </w:delText>
        </w:r>
        <w:r w:rsidR="00D6220A" w:rsidRPr="00D6220A" w:rsidDel="00E8099C">
          <w:rPr>
            <w:rFonts w:ascii="Arial" w:hAnsi="Arial" w:cs="Arial"/>
          </w:rPr>
          <w:delText>alpha diversity</w:delText>
        </w:r>
        <w:r w:rsidR="00E616E6" w:rsidDel="00E8099C">
          <w:rPr>
            <w:rFonts w:ascii="Arial" w:hAnsi="Arial" w:cs="Arial"/>
          </w:rPr>
          <w:delText xml:space="preserve"> </w:delText>
        </w:r>
      </w:del>
      <w:r w:rsidR="00E616E6" w:rsidRPr="00157A05">
        <w:rPr>
          <w:rFonts w:ascii="Arial" w:hAnsi="Arial" w:cs="Arial"/>
          <w:highlight w:val="yellow"/>
        </w:rPr>
        <w:t>(Table S</w:t>
      </w:r>
      <w:r w:rsidR="00E616E6">
        <w:rPr>
          <w:rFonts w:ascii="Arial" w:hAnsi="Arial" w:cs="Arial"/>
          <w:highlight w:val="yellow"/>
        </w:rPr>
        <w:t>X</w:t>
      </w:r>
      <w:r w:rsidR="00E616E6" w:rsidRPr="00157A05">
        <w:rPr>
          <w:rFonts w:ascii="Arial" w:hAnsi="Arial" w:cs="Arial"/>
          <w:highlight w:val="yellow"/>
        </w:rPr>
        <w:t>: alpha diversity statistical analysis)</w:t>
      </w:r>
      <w:r w:rsidR="00E616E6">
        <w:rPr>
          <w:rFonts w:ascii="Arial" w:hAnsi="Arial" w:cs="Arial"/>
        </w:rPr>
        <w:t>.</w:t>
      </w:r>
    </w:p>
    <w:p w14:paraId="4494D694" w14:textId="4388333A" w:rsidR="007C2534" w:rsidRPr="007301D1" w:rsidRDefault="007C2534" w:rsidP="00341D95">
      <w:pPr>
        <w:spacing w:after="0" w:line="480" w:lineRule="auto"/>
        <w:ind w:firstLine="720"/>
        <w:jc w:val="both"/>
        <w:rPr>
          <w:rFonts w:ascii="Arial" w:hAnsi="Arial" w:cs="Arial"/>
        </w:rPr>
      </w:pPr>
      <w:r w:rsidRPr="00157A05">
        <w:rPr>
          <w:rFonts w:ascii="Arial" w:hAnsi="Arial" w:cs="Arial"/>
        </w:rPr>
        <w:t xml:space="preserve">The unconstrained PCoA plots using Bray-Curtis dissimilarity distances showed distinct </w:t>
      </w:r>
      <w:del w:id="225" w:author="Laurent Philippot" w:date="2024-03-06T10:49:00Z">
        <w:r w:rsidRPr="00157A05" w:rsidDel="00E8099C">
          <w:rPr>
            <w:rFonts w:ascii="Arial" w:hAnsi="Arial" w:cs="Arial"/>
          </w:rPr>
          <w:delText xml:space="preserve">separation </w:delText>
        </w:r>
      </w:del>
      <w:ins w:id="226" w:author="Laurent Philippot" w:date="2024-03-06T10:49:00Z">
        <w:r w:rsidR="00E8099C">
          <w:rPr>
            <w:rFonts w:ascii="Arial" w:hAnsi="Arial" w:cs="Arial"/>
          </w:rPr>
          <w:t>clustering</w:t>
        </w:r>
        <w:r w:rsidR="00E8099C" w:rsidRPr="00157A05">
          <w:rPr>
            <w:rFonts w:ascii="Arial" w:hAnsi="Arial" w:cs="Arial"/>
          </w:rPr>
          <w:t xml:space="preserve"> </w:t>
        </w:r>
      </w:ins>
      <w:r w:rsidRPr="00157A05">
        <w:rPr>
          <w:rFonts w:ascii="Arial" w:hAnsi="Arial" w:cs="Arial"/>
        </w:rPr>
        <w:t xml:space="preserve">by cropping system </w:t>
      </w:r>
      <w:r w:rsidR="00777092">
        <w:rPr>
          <w:rFonts w:ascii="Arial" w:hAnsi="Arial" w:cs="Arial"/>
        </w:rPr>
        <w:t>with 34 % (bulk soil) and 43 % (rhizosphere),</w:t>
      </w:r>
      <w:r w:rsidR="00777092" w:rsidRPr="00777092">
        <w:rPr>
          <w:rFonts w:ascii="Arial" w:hAnsi="Arial" w:cs="Arial"/>
        </w:rPr>
        <w:t xml:space="preserve"> </w:t>
      </w:r>
      <w:r w:rsidR="00777092">
        <w:rPr>
          <w:rFonts w:ascii="Arial" w:hAnsi="Arial" w:cs="Arial"/>
        </w:rPr>
        <w:t xml:space="preserve">74 % (bulk soil) and 76 % (rhizosphere), and  69 % (bulk soil) and 70 % (rhizosphere) of the variance explained by the first two axes </w:t>
      </w:r>
      <w:del w:id="227" w:author="Laurent Philippot" w:date="2024-03-06T13:58:00Z">
        <w:r w:rsidR="00777092" w:rsidDel="002D764E">
          <w:rPr>
            <w:rFonts w:ascii="Arial" w:hAnsi="Arial" w:cs="Arial"/>
          </w:rPr>
          <w:delText xml:space="preserve">of </w:delText>
        </w:r>
      </w:del>
      <w:ins w:id="228" w:author="Laurent Philippot" w:date="2024-03-06T13:58:00Z">
        <w:r w:rsidR="002D764E">
          <w:rPr>
            <w:rFonts w:ascii="Arial" w:hAnsi="Arial" w:cs="Arial"/>
          </w:rPr>
          <w:t>for</w:t>
        </w:r>
      </w:ins>
      <w:ins w:id="229" w:author="Laurent Philippot" w:date="2024-03-06T13:59:00Z">
        <w:r w:rsidR="002D764E">
          <w:rPr>
            <w:rFonts w:ascii="Arial" w:hAnsi="Arial" w:cs="Arial"/>
          </w:rPr>
          <w:t xml:space="preserve"> the</w:t>
        </w:r>
      </w:ins>
      <w:ins w:id="230" w:author="Laurent Philippot" w:date="2024-03-06T13:58:00Z">
        <w:r w:rsidR="002D764E">
          <w:rPr>
            <w:rFonts w:ascii="Arial" w:hAnsi="Arial" w:cs="Arial"/>
          </w:rPr>
          <w:t xml:space="preserve"> </w:t>
        </w:r>
      </w:ins>
      <w:r w:rsidR="00777092">
        <w:rPr>
          <w:rFonts w:ascii="Arial" w:hAnsi="Arial" w:cs="Arial"/>
        </w:rPr>
        <w:t xml:space="preserve">AOB, AOA, and  Comammox, respectively </w:t>
      </w:r>
      <w:r w:rsidR="00777092" w:rsidRPr="00157A05">
        <w:rPr>
          <w:rFonts w:ascii="Arial" w:hAnsi="Arial" w:cs="Arial"/>
        </w:rPr>
        <w:t>(</w:t>
      </w:r>
      <w:r w:rsidR="00777092" w:rsidRPr="00157A05">
        <w:rPr>
          <w:rFonts w:ascii="Arial" w:hAnsi="Arial" w:cs="Arial"/>
          <w:highlight w:val="yellow"/>
        </w:rPr>
        <w:t xml:space="preserve">Supplementary Fig. </w:t>
      </w:r>
      <w:r w:rsidR="00777092">
        <w:rPr>
          <w:rFonts w:ascii="Arial" w:hAnsi="Arial" w:cs="Arial"/>
          <w:highlight w:val="yellow"/>
        </w:rPr>
        <w:t>X</w:t>
      </w:r>
      <w:r w:rsidR="00777092" w:rsidRPr="00157A05">
        <w:rPr>
          <w:rFonts w:ascii="Arial" w:hAnsi="Arial" w:cs="Arial"/>
          <w:highlight w:val="yellow"/>
        </w:rPr>
        <w:t>: unconstrained PCoA plots</w:t>
      </w:r>
      <w:r w:rsidR="0080516B">
        <w:rPr>
          <w:rFonts w:ascii="Arial" w:hAnsi="Arial" w:cs="Arial"/>
          <w:highlight w:val="yellow"/>
        </w:rPr>
        <w:t xml:space="preserve"> &amp; PERMANOVA</w:t>
      </w:r>
      <w:del w:id="231" w:author="Laurent Philippot" w:date="2024-03-06T10:50:00Z">
        <w:r w:rsidR="00777092" w:rsidRPr="00157A05" w:rsidDel="00E8099C">
          <w:rPr>
            <w:rFonts w:ascii="Arial" w:hAnsi="Arial" w:cs="Arial"/>
            <w:highlight w:val="yellow"/>
          </w:rPr>
          <w:delText>)</w:delText>
        </w:r>
        <w:r w:rsidR="00777092" w:rsidRPr="00157A05" w:rsidDel="00E8099C">
          <w:rPr>
            <w:rFonts w:ascii="Arial" w:hAnsi="Arial" w:cs="Arial"/>
          </w:rPr>
          <w:delText>.</w:delText>
        </w:r>
        <w:r w:rsidR="0080516B" w:rsidDel="00E8099C">
          <w:rPr>
            <w:rFonts w:ascii="Arial" w:hAnsi="Arial" w:cs="Arial"/>
          </w:rPr>
          <w:delText xml:space="preserve"> </w:delText>
        </w:r>
        <w:r w:rsidR="007301D1" w:rsidDel="00E8099C">
          <w:rPr>
            <w:rFonts w:ascii="Arial" w:hAnsi="Arial" w:cs="Arial"/>
          </w:rPr>
          <w:delText>M</w:delText>
        </w:r>
        <w:r w:rsidRPr="00157A05" w:rsidDel="00E8099C">
          <w:rPr>
            <w:rFonts w:ascii="Arial" w:hAnsi="Arial" w:cs="Arial"/>
          </w:rPr>
          <w:delText>eanwhile, the effect of drought was only apparent within block due to a strong block effect (</w:delText>
        </w:r>
        <w:r w:rsidRPr="00157A05" w:rsidDel="00E8099C">
          <w:rPr>
            <w:rFonts w:ascii="Arial" w:hAnsi="Arial" w:cs="Arial"/>
            <w:highlight w:val="yellow"/>
          </w:rPr>
          <w:delText xml:space="preserve">Supplementary Fig. </w:delText>
        </w:r>
        <w:r w:rsidR="00C9415C" w:rsidDel="00E8099C">
          <w:rPr>
            <w:rFonts w:ascii="Arial" w:hAnsi="Arial" w:cs="Arial"/>
            <w:highlight w:val="yellow"/>
          </w:rPr>
          <w:delText>X</w:delText>
        </w:r>
        <w:r w:rsidRPr="00157A05" w:rsidDel="00E8099C">
          <w:rPr>
            <w:rFonts w:ascii="Arial" w:hAnsi="Arial" w:cs="Arial"/>
            <w:highlight w:val="yellow"/>
          </w:rPr>
          <w:delText>: unconstrained PCoA plots)</w:delText>
        </w:r>
      </w:del>
      <w:r w:rsidRPr="00157A05">
        <w:rPr>
          <w:rFonts w:ascii="Arial" w:hAnsi="Arial" w:cs="Arial"/>
        </w:rPr>
        <w:t xml:space="preserve">. </w:t>
      </w:r>
      <w:del w:id="232" w:author="Laurent Philippot" w:date="2024-03-06T10:50:00Z">
        <w:r w:rsidRPr="00157A05" w:rsidDel="00E8099C">
          <w:rPr>
            <w:rFonts w:ascii="Arial" w:hAnsi="Arial" w:cs="Arial"/>
          </w:rPr>
          <w:delText xml:space="preserve">To </w:delText>
        </w:r>
      </w:del>
      <w:ins w:id="233" w:author="Laurent Philippot" w:date="2024-03-06T10:50:00Z">
        <w:r w:rsidR="00E8099C">
          <w:rPr>
            <w:rFonts w:ascii="Arial" w:hAnsi="Arial" w:cs="Arial"/>
          </w:rPr>
          <w:t>Due to a strong block effect, we</w:t>
        </w:r>
        <w:r w:rsidR="00E8099C" w:rsidRPr="00157A05">
          <w:rPr>
            <w:rFonts w:ascii="Arial" w:hAnsi="Arial" w:cs="Arial"/>
          </w:rPr>
          <w:t xml:space="preserve"> </w:t>
        </w:r>
      </w:ins>
      <w:r w:rsidRPr="00157A05">
        <w:rPr>
          <w:rFonts w:ascii="Arial" w:hAnsi="Arial" w:cs="Arial"/>
        </w:rPr>
        <w:t>further investigate the effect of drought on the beta diversity of ammonia oxidizers</w:t>
      </w:r>
      <w:ins w:id="234" w:author="Laurent Philippot" w:date="2024-03-06T13:59:00Z">
        <w:r w:rsidR="002D764E">
          <w:rPr>
            <w:rFonts w:ascii="Arial" w:hAnsi="Arial" w:cs="Arial"/>
          </w:rPr>
          <w:t xml:space="preserve"> by</w:t>
        </w:r>
      </w:ins>
      <w:del w:id="235" w:author="Laurent Philippot" w:date="2024-03-06T13:59:00Z">
        <w:r w:rsidRPr="00157A05" w:rsidDel="002D764E">
          <w:rPr>
            <w:rFonts w:ascii="Arial" w:hAnsi="Arial" w:cs="Arial"/>
          </w:rPr>
          <w:delText>,</w:delText>
        </w:r>
      </w:del>
      <w:r w:rsidRPr="00157A05">
        <w:rPr>
          <w:rFonts w:ascii="Arial" w:hAnsi="Arial" w:cs="Arial"/>
        </w:rPr>
        <w:t xml:space="preserve"> </w:t>
      </w:r>
      <w:del w:id="236" w:author="Laurent Philippot" w:date="2024-03-06T13:59:00Z">
        <w:r w:rsidRPr="00157A05" w:rsidDel="002D764E">
          <w:rPr>
            <w:rFonts w:ascii="Arial" w:hAnsi="Arial" w:cs="Arial"/>
          </w:rPr>
          <w:delText xml:space="preserve">we </w:delText>
        </w:r>
      </w:del>
      <w:r w:rsidRPr="00157A05">
        <w:rPr>
          <w:rFonts w:ascii="Arial" w:hAnsi="Arial" w:cs="Arial"/>
        </w:rPr>
        <w:t>perform</w:t>
      </w:r>
      <w:ins w:id="237" w:author="Laurent Philippot" w:date="2024-03-06T13:59:00Z">
        <w:r w:rsidR="002D764E">
          <w:rPr>
            <w:rFonts w:ascii="Arial" w:hAnsi="Arial" w:cs="Arial"/>
          </w:rPr>
          <w:t>ing a</w:t>
        </w:r>
      </w:ins>
      <w:del w:id="238" w:author="Laurent Philippot" w:date="2024-03-06T13:59:00Z">
        <w:r w:rsidRPr="00157A05" w:rsidDel="002D764E">
          <w:rPr>
            <w:rFonts w:ascii="Arial" w:hAnsi="Arial" w:cs="Arial"/>
          </w:rPr>
          <w:delText>ed</w:delText>
        </w:r>
      </w:del>
      <w:r w:rsidRPr="00157A05">
        <w:rPr>
          <w:rFonts w:ascii="Arial" w:hAnsi="Arial" w:cs="Arial"/>
        </w:rPr>
        <w:t xml:space="preserve"> constrained </w:t>
      </w:r>
      <w:ins w:id="239" w:author="Laurent Philippot" w:date="2024-03-06T10:53:00Z">
        <w:r w:rsidR="00E8099C">
          <w:rPr>
            <w:rFonts w:ascii="Arial" w:hAnsi="Arial" w:cs="Arial"/>
          </w:rPr>
          <w:t xml:space="preserve">CAP </w:t>
        </w:r>
      </w:ins>
      <w:r w:rsidRPr="00157A05">
        <w:rPr>
          <w:rFonts w:ascii="Arial" w:hAnsi="Arial" w:cs="Arial"/>
        </w:rPr>
        <w:t>analysis</w:t>
      </w:r>
      <w:del w:id="240" w:author="Laurent Philippot" w:date="2024-03-06T10:53:00Z">
        <w:r w:rsidRPr="00157A05" w:rsidDel="00E8099C">
          <w:rPr>
            <w:rFonts w:ascii="Arial" w:hAnsi="Arial" w:cs="Arial"/>
          </w:rPr>
          <w:delText xml:space="preserve"> using CAP</w:delText>
        </w:r>
      </w:del>
      <w:r w:rsidR="00056552">
        <w:rPr>
          <w:rFonts w:ascii="Arial" w:hAnsi="Arial" w:cs="Arial"/>
        </w:rPr>
        <w:t xml:space="preserve">. </w:t>
      </w:r>
      <w:del w:id="241" w:author="Laurent Philippot" w:date="2024-03-06T10:54:00Z">
        <w:r w:rsidR="00056552" w:rsidDel="00E8099C">
          <w:rPr>
            <w:rFonts w:ascii="Arial" w:hAnsi="Arial" w:cs="Arial"/>
          </w:rPr>
          <w:delText>T</w:delText>
        </w:r>
        <w:r w:rsidR="00F85ECA" w:rsidDel="00E8099C">
          <w:rPr>
            <w:rFonts w:ascii="Arial" w:hAnsi="Arial" w:cs="Arial"/>
          </w:rPr>
          <w:delText xml:space="preserve">he </w:delText>
        </w:r>
        <w:r w:rsidRPr="00157A05" w:rsidDel="00E8099C">
          <w:rPr>
            <w:rFonts w:ascii="Arial" w:hAnsi="Arial" w:cs="Arial"/>
          </w:rPr>
          <w:delText xml:space="preserve">differences </w:delText>
        </w:r>
      </w:del>
      <w:del w:id="242" w:author="Laurent Philippot" w:date="2024-03-06T10:53:00Z">
        <w:r w:rsidRPr="00157A05" w:rsidDel="00E8099C">
          <w:rPr>
            <w:rFonts w:ascii="Arial" w:hAnsi="Arial" w:cs="Arial"/>
          </w:rPr>
          <w:delText xml:space="preserve">on the </w:delText>
        </w:r>
      </w:del>
      <w:del w:id="243" w:author="Laurent Philippot" w:date="2024-03-06T10:54:00Z">
        <w:r w:rsidRPr="00157A05" w:rsidDel="00E8099C">
          <w:rPr>
            <w:rFonts w:ascii="Arial" w:hAnsi="Arial" w:cs="Arial"/>
          </w:rPr>
          <w:delText xml:space="preserve">community composition between drought and control within each cropping system become more evident </w:delText>
        </w:r>
        <w:r w:rsidRPr="00157A05" w:rsidDel="00E8099C">
          <w:rPr>
            <w:rFonts w:ascii="Arial" w:hAnsi="Arial" w:cs="Arial"/>
            <w:highlight w:val="yellow"/>
          </w:rPr>
          <w:delText xml:space="preserve">(Fig. </w:delText>
        </w:r>
        <w:r w:rsidR="000B3012" w:rsidDel="00E8099C">
          <w:rPr>
            <w:rFonts w:ascii="Arial" w:hAnsi="Arial" w:cs="Arial"/>
            <w:highlight w:val="yellow"/>
          </w:rPr>
          <w:delText>X</w:delText>
        </w:r>
        <w:r w:rsidRPr="00157A05" w:rsidDel="00E8099C">
          <w:rPr>
            <w:rFonts w:ascii="Arial" w:hAnsi="Arial" w:cs="Arial"/>
            <w:highlight w:val="yellow"/>
          </w:rPr>
          <w:delText>: Constrained CAP Plots).</w:delText>
        </w:r>
        <w:r w:rsidRPr="00157A05" w:rsidDel="00E8099C">
          <w:rPr>
            <w:rFonts w:ascii="Arial" w:hAnsi="Arial" w:cs="Arial"/>
          </w:rPr>
          <w:delText xml:space="preserve"> </w:delText>
        </w:r>
      </w:del>
      <w:r w:rsidRPr="00157A05">
        <w:rPr>
          <w:rFonts w:ascii="Arial" w:hAnsi="Arial" w:cs="Arial"/>
        </w:rPr>
        <w:t xml:space="preserve">The AOA community </w:t>
      </w:r>
      <w:ins w:id="244" w:author="Laurent Philippot" w:date="2024-03-06T13:59:00Z">
        <w:r w:rsidR="002D764E">
          <w:rPr>
            <w:rFonts w:ascii="Arial" w:hAnsi="Arial" w:cs="Arial"/>
          </w:rPr>
          <w:t>exhibited</w:t>
        </w:r>
      </w:ins>
      <w:del w:id="245" w:author="Laurent Philippot" w:date="2024-03-06T13:59:00Z">
        <w:r w:rsidRPr="00157A05" w:rsidDel="002D764E">
          <w:rPr>
            <w:rFonts w:ascii="Arial" w:hAnsi="Arial" w:cs="Arial"/>
          </w:rPr>
          <w:delText>has</w:delText>
        </w:r>
      </w:del>
      <w:r w:rsidRPr="00157A05">
        <w:rPr>
          <w:rFonts w:ascii="Arial" w:hAnsi="Arial" w:cs="Arial"/>
        </w:rPr>
        <w:t xml:space="preserve"> the highest compositional differences between </w:t>
      </w:r>
      <w:ins w:id="246" w:author="Laurent Philippot" w:date="2024-03-06T13:59:00Z">
        <w:r w:rsidR="002D764E">
          <w:rPr>
            <w:rFonts w:ascii="Arial" w:hAnsi="Arial" w:cs="Arial"/>
          </w:rPr>
          <w:t xml:space="preserve">the </w:t>
        </w:r>
      </w:ins>
      <w:r w:rsidRPr="00157A05">
        <w:rPr>
          <w:rFonts w:ascii="Arial" w:hAnsi="Arial" w:cs="Arial"/>
        </w:rPr>
        <w:t xml:space="preserve">drought and </w:t>
      </w:r>
      <w:ins w:id="247" w:author="Laurent Philippot" w:date="2024-03-06T13:59:00Z">
        <w:r w:rsidR="002D764E">
          <w:rPr>
            <w:rFonts w:ascii="Arial" w:hAnsi="Arial" w:cs="Arial"/>
          </w:rPr>
          <w:t xml:space="preserve">the </w:t>
        </w:r>
      </w:ins>
      <w:r w:rsidRPr="00157A05">
        <w:rPr>
          <w:rFonts w:ascii="Arial" w:hAnsi="Arial" w:cs="Arial"/>
        </w:rPr>
        <w:t xml:space="preserve">control </w:t>
      </w:r>
      <w:ins w:id="248" w:author="Laurent Philippot" w:date="2024-03-06T13:59:00Z">
        <w:r w:rsidR="002D764E">
          <w:rPr>
            <w:rFonts w:ascii="Arial" w:hAnsi="Arial" w:cs="Arial"/>
          </w:rPr>
          <w:t xml:space="preserve">treatments </w:t>
        </w:r>
      </w:ins>
      <w:r w:rsidRPr="00157A05">
        <w:rPr>
          <w:rFonts w:ascii="Arial" w:hAnsi="Arial" w:cs="Arial"/>
        </w:rPr>
        <w:t xml:space="preserve">as demonstrated by high overall reclassification rates of 94.2 % and 90.3 % in bulk soil and rhizosphere, respectively. The effect of drought on the </w:t>
      </w:r>
      <w:ins w:id="249" w:author="Laurent Philippot" w:date="2024-03-06T10:55:00Z">
        <w:r w:rsidR="00E8099C">
          <w:rPr>
            <w:rFonts w:ascii="Arial" w:hAnsi="Arial" w:cs="Arial"/>
          </w:rPr>
          <w:t xml:space="preserve">AOA </w:t>
        </w:r>
      </w:ins>
      <w:r w:rsidRPr="00157A05">
        <w:rPr>
          <w:rFonts w:ascii="Arial" w:hAnsi="Arial" w:cs="Arial"/>
        </w:rPr>
        <w:t>community structure was also influenced by the cropping system with a better clustering by the drought treatment in the BIODYN and CONFY</w:t>
      </w:r>
      <w:r w:rsidR="00B918B6">
        <w:rPr>
          <w:rFonts w:ascii="Arial" w:hAnsi="Arial" w:cs="Arial"/>
        </w:rPr>
        <w:t>M</w:t>
      </w:r>
      <w:r w:rsidRPr="00157A05">
        <w:rPr>
          <w:rFonts w:ascii="Arial" w:hAnsi="Arial" w:cs="Arial"/>
        </w:rPr>
        <w:t xml:space="preserve"> cropping system than in the CONMIN cropping system</w:t>
      </w:r>
      <w:r w:rsidR="00B918B6">
        <w:rPr>
          <w:rFonts w:ascii="Arial" w:hAnsi="Arial" w:cs="Arial"/>
        </w:rPr>
        <w:t xml:space="preserve"> </w:t>
      </w:r>
      <w:r w:rsidR="00B918B6" w:rsidRPr="00157A05">
        <w:rPr>
          <w:rFonts w:ascii="Arial" w:hAnsi="Arial" w:cs="Arial"/>
          <w:highlight w:val="yellow"/>
        </w:rPr>
        <w:t xml:space="preserve">(Fig. </w:t>
      </w:r>
      <w:r w:rsidR="00B918B6">
        <w:rPr>
          <w:rFonts w:ascii="Arial" w:hAnsi="Arial" w:cs="Arial"/>
          <w:highlight w:val="yellow"/>
        </w:rPr>
        <w:t>X</w:t>
      </w:r>
      <w:r w:rsidR="00B918B6" w:rsidRPr="00157A05">
        <w:rPr>
          <w:rFonts w:ascii="Arial" w:hAnsi="Arial" w:cs="Arial"/>
          <w:highlight w:val="yellow"/>
        </w:rPr>
        <w:t>: Constrained CAP Plots).</w:t>
      </w:r>
      <w:r w:rsidRPr="00157A05">
        <w:rPr>
          <w:rFonts w:ascii="Arial" w:hAnsi="Arial" w:cs="Arial"/>
        </w:rPr>
        <w:t xml:space="preserve"> Distinct clustering by the drought treatment were also observed in the </w:t>
      </w:r>
      <w:proofErr w:type="spellStart"/>
      <w:r w:rsidRPr="00157A05">
        <w:rPr>
          <w:rFonts w:ascii="Arial" w:hAnsi="Arial" w:cs="Arial"/>
        </w:rPr>
        <w:t>Comammox</w:t>
      </w:r>
      <w:proofErr w:type="spellEnd"/>
      <w:r w:rsidRPr="00157A05">
        <w:rPr>
          <w:rFonts w:ascii="Arial" w:hAnsi="Arial" w:cs="Arial"/>
        </w:rPr>
        <w:t xml:space="preserve"> community with </w:t>
      </w:r>
      <w:ins w:id="250" w:author="Laurent Philippot" w:date="2024-03-06T10:59:00Z">
        <w:r w:rsidR="00235470">
          <w:rPr>
            <w:rFonts w:ascii="Arial" w:hAnsi="Arial" w:cs="Arial"/>
          </w:rPr>
          <w:t xml:space="preserve">a higher </w:t>
        </w:r>
        <w:r w:rsidR="00235470" w:rsidRPr="00157A05">
          <w:rPr>
            <w:rFonts w:ascii="Arial" w:hAnsi="Arial" w:cs="Arial"/>
          </w:rPr>
          <w:t xml:space="preserve">reclassification rates </w:t>
        </w:r>
      </w:ins>
      <w:del w:id="251" w:author="Laurent Philippot" w:date="2024-03-06T10:59:00Z">
        <w:r w:rsidRPr="00157A05" w:rsidDel="00235470">
          <w:rPr>
            <w:rFonts w:ascii="Arial" w:hAnsi="Arial" w:cs="Arial"/>
          </w:rPr>
          <w:delText>overall reclassification rates of 78.8 % and 83.3 % in bulk soil and rhizosphere, respectively.</w:delText>
        </w:r>
        <w:r w:rsidR="00B918B6" w:rsidDel="00235470">
          <w:rPr>
            <w:rFonts w:ascii="Arial" w:hAnsi="Arial" w:cs="Arial"/>
          </w:rPr>
          <w:delText xml:space="preserve"> The clustering by drought in the Comammox community was also higher </w:delText>
        </w:r>
      </w:del>
      <w:r w:rsidR="00B918B6">
        <w:rPr>
          <w:rFonts w:ascii="Arial" w:hAnsi="Arial" w:cs="Arial"/>
        </w:rPr>
        <w:t>in the BIODYN than the other cropping systems</w:t>
      </w:r>
      <w:ins w:id="252" w:author="Laurent Philippot" w:date="2024-03-06T11:00:00Z">
        <w:r w:rsidR="00235470">
          <w:rPr>
            <w:rFonts w:ascii="Arial" w:hAnsi="Arial" w:cs="Arial"/>
          </w:rPr>
          <w:t xml:space="preserve"> regardless of the compartment </w:t>
        </w:r>
      </w:ins>
      <w:del w:id="253" w:author="Laurent Philippot" w:date="2024-03-06T11:00:00Z">
        <w:r w:rsidR="00B918B6" w:rsidDel="00235470">
          <w:rPr>
            <w:rFonts w:ascii="Arial" w:hAnsi="Arial" w:cs="Arial"/>
          </w:rPr>
          <w:delText>, indicated by higher reclassification rate of 89.5 % (drought) and 90 %</w:delText>
        </w:r>
        <w:r w:rsidR="00DE7A0C" w:rsidDel="00235470">
          <w:rPr>
            <w:rFonts w:ascii="Arial" w:hAnsi="Arial" w:cs="Arial"/>
          </w:rPr>
          <w:delText xml:space="preserve"> (control), and 91.7 % (drought) and 100 % (control) in</w:delText>
        </w:r>
      </w:del>
      <w:ins w:id="254" w:author="Laurent Philippot" w:date="2024-03-06T11:00:00Z">
        <w:r w:rsidR="00235470">
          <w:rPr>
            <w:rFonts w:ascii="Arial" w:hAnsi="Arial" w:cs="Arial"/>
          </w:rPr>
          <w:t>(</w:t>
        </w:r>
      </w:ins>
      <w:del w:id="255" w:author="Laurent Philippot" w:date="2024-03-06T11:00:00Z">
        <w:r w:rsidR="00DE7A0C" w:rsidDel="00235470">
          <w:rPr>
            <w:rFonts w:ascii="Arial" w:hAnsi="Arial" w:cs="Arial"/>
          </w:rPr>
          <w:delText xml:space="preserve"> </w:delText>
        </w:r>
      </w:del>
      <w:r w:rsidR="00DE7A0C">
        <w:rPr>
          <w:rFonts w:ascii="Arial" w:hAnsi="Arial" w:cs="Arial"/>
        </w:rPr>
        <w:t xml:space="preserve">bulk soil and </w:t>
      </w:r>
      <w:r w:rsidR="00DE7A0C">
        <w:rPr>
          <w:rFonts w:ascii="Arial" w:hAnsi="Arial" w:cs="Arial"/>
        </w:rPr>
        <w:lastRenderedPageBreak/>
        <w:t>rhizosphere</w:t>
      </w:r>
      <w:ins w:id="256" w:author="Laurent Philippot" w:date="2024-03-06T11:00:00Z">
        <w:r w:rsidR="00235470">
          <w:rPr>
            <w:rFonts w:ascii="Arial" w:hAnsi="Arial" w:cs="Arial"/>
          </w:rPr>
          <w:t xml:space="preserve">) </w:t>
        </w:r>
      </w:ins>
      <w:del w:id="257" w:author="Laurent Philippot" w:date="2024-03-06T11:00:00Z">
        <w:r w:rsidR="00DE7A0C" w:rsidDel="00235470">
          <w:rPr>
            <w:rFonts w:ascii="Arial" w:hAnsi="Arial" w:cs="Arial"/>
          </w:rPr>
          <w:delText xml:space="preserve">, respectively </w:delText>
        </w:r>
      </w:del>
      <w:r w:rsidR="00DE7A0C" w:rsidRPr="00157A05">
        <w:rPr>
          <w:rFonts w:ascii="Arial" w:hAnsi="Arial" w:cs="Arial"/>
          <w:highlight w:val="yellow"/>
        </w:rPr>
        <w:t xml:space="preserve">(Fig. </w:t>
      </w:r>
      <w:r w:rsidR="00DE7A0C">
        <w:rPr>
          <w:rFonts w:ascii="Arial" w:hAnsi="Arial" w:cs="Arial"/>
          <w:highlight w:val="yellow"/>
        </w:rPr>
        <w:t>X</w:t>
      </w:r>
      <w:r w:rsidR="00DE7A0C" w:rsidRPr="00157A05">
        <w:rPr>
          <w:rFonts w:ascii="Arial" w:hAnsi="Arial" w:cs="Arial"/>
          <w:highlight w:val="yellow"/>
        </w:rPr>
        <w:t>: Constrained CAP Plots).</w:t>
      </w:r>
      <w:r w:rsidRPr="00157A05">
        <w:rPr>
          <w:rFonts w:ascii="Arial" w:hAnsi="Arial" w:cs="Arial"/>
        </w:rPr>
        <w:t xml:space="preserve"> In contrast, the AOB community showed only marginal separations between drought and control within cropping system with lower overall reclassification rates of 60.5 % and 54.2 % in bulk soil and rhizosphere, respectively</w:t>
      </w:r>
      <w:r w:rsidR="00341D95">
        <w:rPr>
          <w:rFonts w:ascii="Arial" w:hAnsi="Arial" w:cs="Arial"/>
        </w:rPr>
        <w:t xml:space="preserve"> </w:t>
      </w:r>
      <w:r w:rsidR="00341D95" w:rsidRPr="00157A05">
        <w:rPr>
          <w:rFonts w:ascii="Arial" w:hAnsi="Arial" w:cs="Arial"/>
          <w:highlight w:val="yellow"/>
        </w:rPr>
        <w:t xml:space="preserve">(Fig. </w:t>
      </w:r>
      <w:r w:rsidR="00341D95">
        <w:rPr>
          <w:rFonts w:ascii="Arial" w:hAnsi="Arial" w:cs="Arial"/>
          <w:highlight w:val="yellow"/>
        </w:rPr>
        <w:t>X</w:t>
      </w:r>
      <w:r w:rsidR="00341D95" w:rsidRPr="00157A05">
        <w:rPr>
          <w:rFonts w:ascii="Arial" w:hAnsi="Arial" w:cs="Arial"/>
          <w:highlight w:val="yellow"/>
        </w:rPr>
        <w:t>: Constrained CAP Plots)</w:t>
      </w:r>
      <w:r w:rsidRPr="00157A05">
        <w:rPr>
          <w:rFonts w:ascii="Arial" w:hAnsi="Arial" w:cs="Arial"/>
        </w:rPr>
        <w:t xml:space="preserve">. </w:t>
      </w:r>
      <w:del w:id="258" w:author="Laurent Philippot" w:date="2024-03-06T11:01:00Z">
        <w:r w:rsidRPr="00157A05" w:rsidDel="00235470">
          <w:rPr>
            <w:rFonts w:ascii="Arial" w:hAnsi="Arial" w:cs="Arial"/>
          </w:rPr>
          <w:delText>To further quantify the impact of drought, we calculated</w:delText>
        </w:r>
        <w:r w:rsidR="00F85ECA" w:rsidDel="00235470">
          <w:rPr>
            <w:rFonts w:ascii="Arial" w:hAnsi="Arial" w:cs="Arial"/>
          </w:rPr>
          <w:delText xml:space="preserve"> </w:delText>
        </w:r>
      </w:del>
      <w:ins w:id="259" w:author="Laurent Philippot" w:date="2024-03-06T11:01:00Z">
        <w:r w:rsidR="00235470">
          <w:rPr>
            <w:rFonts w:ascii="Arial" w:hAnsi="Arial" w:cs="Arial"/>
          </w:rPr>
          <w:t>T</w:t>
        </w:r>
      </w:ins>
      <w:del w:id="260" w:author="Laurent Philippot" w:date="2024-03-06T11:01:00Z">
        <w:r w:rsidRPr="00157A05" w:rsidDel="00235470">
          <w:rPr>
            <w:rFonts w:ascii="Arial" w:hAnsi="Arial" w:cs="Arial"/>
          </w:rPr>
          <w:delText>t</w:delText>
        </w:r>
      </w:del>
      <w:r w:rsidRPr="00157A05">
        <w:rPr>
          <w:rFonts w:ascii="Arial" w:hAnsi="Arial" w:cs="Arial"/>
        </w:rPr>
        <w:t xml:space="preserve">he </w:t>
      </w:r>
      <w:ins w:id="261" w:author="Laurent Philippot" w:date="2024-03-06T11:01:00Z">
        <w:r w:rsidR="00235470">
          <w:rPr>
            <w:rFonts w:ascii="Arial" w:hAnsi="Arial" w:cs="Arial"/>
          </w:rPr>
          <w:t xml:space="preserve">calculation of </w:t>
        </w:r>
        <w:proofErr w:type="spellStart"/>
        <w:r w:rsidR="00235470">
          <w:rPr>
            <w:rFonts w:ascii="Arial" w:hAnsi="Arial" w:cs="Arial"/>
          </w:rPr>
          <w:t>e</w:t>
        </w:r>
      </w:ins>
      <w:del w:id="262" w:author="Laurent Philippot" w:date="2024-03-06T11:01:00Z">
        <w:r w:rsidRPr="00157A05" w:rsidDel="00235470">
          <w:rPr>
            <w:rFonts w:ascii="Arial" w:hAnsi="Arial" w:cs="Arial"/>
          </w:rPr>
          <w:delText>E</w:delText>
        </w:r>
      </w:del>
      <w:r w:rsidRPr="00157A05">
        <w:rPr>
          <w:rFonts w:ascii="Arial" w:hAnsi="Arial" w:cs="Arial"/>
        </w:rPr>
        <w:t>uclidean</w:t>
      </w:r>
      <w:proofErr w:type="spellEnd"/>
      <w:r w:rsidRPr="00157A05">
        <w:rPr>
          <w:rFonts w:ascii="Arial" w:hAnsi="Arial" w:cs="Arial"/>
        </w:rPr>
        <w:t xml:space="preserve"> distances between the drought and control</w:t>
      </w:r>
      <w:r w:rsidRPr="00157A05" w:rsidDel="00701BA3">
        <w:rPr>
          <w:rFonts w:ascii="Arial" w:hAnsi="Arial" w:cs="Arial"/>
        </w:rPr>
        <w:t xml:space="preserve"> </w:t>
      </w:r>
      <w:r w:rsidRPr="00157A05">
        <w:rPr>
          <w:rFonts w:ascii="Arial" w:hAnsi="Arial" w:cs="Arial"/>
        </w:rPr>
        <w:t>treatments  based on the discriminant analysis</w:t>
      </w:r>
      <w:ins w:id="263" w:author="Laurent Philippot" w:date="2024-03-06T11:02:00Z">
        <w:r w:rsidR="00235470">
          <w:rPr>
            <w:rFonts w:ascii="Arial" w:hAnsi="Arial" w:cs="Arial"/>
          </w:rPr>
          <w:t xml:space="preserve"> confirmed the stronger impact of drought on both </w:t>
        </w:r>
      </w:ins>
      <w:del w:id="264" w:author="Laurent Philippot" w:date="2024-03-06T11:02:00Z">
        <w:r w:rsidRPr="00157A05" w:rsidDel="00235470">
          <w:rPr>
            <w:rFonts w:ascii="Arial" w:hAnsi="Arial" w:cs="Arial"/>
          </w:rPr>
          <w:delText>. The response to drought was dependent both on the ammonia-oxidizing community and on the cropping system.</w:delText>
        </w:r>
        <w:r w:rsidR="00F85ECA" w:rsidDel="00235470">
          <w:rPr>
            <w:rFonts w:ascii="Arial" w:hAnsi="Arial" w:cs="Arial"/>
          </w:rPr>
          <w:delText xml:space="preserve"> </w:delText>
        </w:r>
        <w:r w:rsidRPr="00157A05" w:rsidDel="00235470">
          <w:rPr>
            <w:rFonts w:ascii="Arial" w:hAnsi="Arial" w:cs="Arial"/>
          </w:rPr>
          <w:delText>Thus,</w:delText>
        </w:r>
        <w:r w:rsidR="00F85ECA" w:rsidDel="00235470">
          <w:rPr>
            <w:rFonts w:ascii="Arial" w:hAnsi="Arial" w:cs="Arial"/>
          </w:rPr>
          <w:delText xml:space="preserve"> </w:delText>
        </w:r>
        <w:r w:rsidRPr="00157A05" w:rsidDel="00235470">
          <w:rPr>
            <w:rFonts w:ascii="Arial" w:hAnsi="Arial" w:cs="Arial"/>
          </w:rPr>
          <w:delText xml:space="preserve">the highest differences in community structure between treatment (drought vs control) were observed for </w:delText>
        </w:r>
      </w:del>
      <w:r w:rsidRPr="00157A05">
        <w:rPr>
          <w:rFonts w:ascii="Arial" w:hAnsi="Arial" w:cs="Arial"/>
        </w:rPr>
        <w:t xml:space="preserve">the AOA and </w:t>
      </w:r>
      <w:proofErr w:type="spellStart"/>
      <w:r w:rsidRPr="00157A05">
        <w:rPr>
          <w:rFonts w:ascii="Arial" w:hAnsi="Arial" w:cs="Arial"/>
        </w:rPr>
        <w:t>Comammox</w:t>
      </w:r>
      <w:proofErr w:type="spellEnd"/>
      <w:r w:rsidRPr="00157A05">
        <w:rPr>
          <w:rFonts w:ascii="Arial" w:hAnsi="Arial" w:cs="Arial"/>
        </w:rPr>
        <w:t xml:space="preserve"> communities </w:t>
      </w:r>
      <w:del w:id="265" w:author="Laurent Philippot" w:date="2024-03-06T11:02:00Z">
        <w:r w:rsidRPr="00157A05" w:rsidDel="00235470">
          <w:rPr>
            <w:rFonts w:ascii="Arial" w:hAnsi="Arial" w:cs="Arial"/>
          </w:rPr>
          <w:delText xml:space="preserve">within </w:delText>
        </w:r>
      </w:del>
      <w:ins w:id="266" w:author="Laurent Philippot" w:date="2024-03-06T11:02:00Z">
        <w:r w:rsidR="00235470">
          <w:rPr>
            <w:rFonts w:ascii="Arial" w:hAnsi="Arial" w:cs="Arial"/>
          </w:rPr>
          <w:t>in</w:t>
        </w:r>
        <w:r w:rsidR="00235470" w:rsidRPr="00157A05">
          <w:rPr>
            <w:rFonts w:ascii="Arial" w:hAnsi="Arial" w:cs="Arial"/>
          </w:rPr>
          <w:t xml:space="preserve"> </w:t>
        </w:r>
      </w:ins>
      <w:r w:rsidRPr="00157A05">
        <w:rPr>
          <w:rFonts w:ascii="Arial" w:hAnsi="Arial" w:cs="Arial"/>
        </w:rPr>
        <w:t xml:space="preserve">the BIODYN cropping system </w:t>
      </w:r>
      <w:r w:rsidRPr="00157A05">
        <w:rPr>
          <w:rFonts w:ascii="Arial" w:hAnsi="Arial" w:cs="Arial"/>
          <w:highlight w:val="yellow"/>
        </w:rPr>
        <w:t xml:space="preserve">(Fig. </w:t>
      </w:r>
      <w:r w:rsidR="00F85ECA">
        <w:rPr>
          <w:rFonts w:ascii="Arial" w:hAnsi="Arial" w:cs="Arial"/>
          <w:highlight w:val="yellow"/>
        </w:rPr>
        <w:t>X</w:t>
      </w:r>
      <w:r w:rsidRPr="00157A05">
        <w:rPr>
          <w:rFonts w:ascii="Arial" w:hAnsi="Arial" w:cs="Arial"/>
          <w:highlight w:val="yellow"/>
        </w:rPr>
        <w:t>: The distance boxplot calculated from the discriminant CAP analysis).</w:t>
      </w:r>
      <w:r w:rsidRPr="00157A05">
        <w:rPr>
          <w:rFonts w:ascii="Arial" w:hAnsi="Arial" w:cs="Arial"/>
        </w:rPr>
        <w:t xml:space="preserve"> </w:t>
      </w:r>
    </w:p>
    <w:p w14:paraId="0CDEB2B6" w14:textId="77777777" w:rsidR="007C2534" w:rsidRPr="00157A05" w:rsidRDefault="007C2534" w:rsidP="00157A05">
      <w:pPr>
        <w:spacing w:after="0" w:line="480" w:lineRule="auto"/>
        <w:jc w:val="both"/>
        <w:rPr>
          <w:rFonts w:ascii="Arial" w:hAnsi="Arial" w:cs="Arial"/>
        </w:rPr>
      </w:pPr>
    </w:p>
    <w:p w14:paraId="567AA4F1" w14:textId="4E20CE81" w:rsidR="007C2534" w:rsidRPr="00157A05" w:rsidRDefault="007C2534" w:rsidP="00157A05">
      <w:pPr>
        <w:spacing w:after="0" w:line="480" w:lineRule="auto"/>
        <w:jc w:val="both"/>
        <w:rPr>
          <w:rFonts w:ascii="Arial" w:hAnsi="Arial" w:cs="Arial"/>
          <w:b/>
          <w:bCs/>
        </w:rPr>
      </w:pPr>
      <w:commentRangeStart w:id="267"/>
      <w:del w:id="268" w:author="Laurent Philippot" w:date="2024-03-06T15:16:00Z">
        <w:r w:rsidRPr="00157A05" w:rsidDel="00D47301">
          <w:rPr>
            <w:rFonts w:ascii="Arial" w:hAnsi="Arial" w:cs="Arial"/>
            <w:b/>
            <w:bCs/>
          </w:rPr>
          <w:delText xml:space="preserve">Most </w:delText>
        </w:r>
      </w:del>
      <w:ins w:id="269" w:author="Laurent Philippot" w:date="2024-03-06T15:16:00Z">
        <w:r w:rsidR="00D47301">
          <w:rPr>
            <w:rFonts w:ascii="Arial" w:hAnsi="Arial" w:cs="Arial"/>
            <w:b/>
            <w:bCs/>
          </w:rPr>
          <w:t>Several dominant</w:t>
        </w:r>
        <w:r w:rsidR="00D47301" w:rsidRPr="00157A05">
          <w:rPr>
            <w:rFonts w:ascii="Arial" w:hAnsi="Arial" w:cs="Arial"/>
            <w:b/>
            <w:bCs/>
          </w:rPr>
          <w:t xml:space="preserve"> </w:t>
        </w:r>
      </w:ins>
      <w:del w:id="270" w:author="Laurent Philippot" w:date="2024-03-06T15:16:00Z">
        <w:r w:rsidRPr="00157A05" w:rsidDel="00D47301">
          <w:rPr>
            <w:rFonts w:ascii="Arial" w:hAnsi="Arial" w:cs="Arial"/>
            <w:b/>
            <w:bCs/>
          </w:rPr>
          <w:delText xml:space="preserve">of the </w:delText>
        </w:r>
        <w:commentRangeEnd w:id="267"/>
        <w:r w:rsidR="00EB4772" w:rsidDel="00D47301">
          <w:rPr>
            <w:rStyle w:val="Marquedecommentaire"/>
          </w:rPr>
          <w:commentReference w:id="267"/>
        </w:r>
      </w:del>
      <w:r w:rsidRPr="00157A05">
        <w:rPr>
          <w:rFonts w:ascii="Arial" w:hAnsi="Arial" w:cs="Arial"/>
          <w:b/>
          <w:bCs/>
        </w:rPr>
        <w:t xml:space="preserve">ammonia-oxidizer ASVs were </w:t>
      </w:r>
      <w:del w:id="271" w:author="Laurent Philippot" w:date="2024-03-06T15:17:00Z">
        <w:r w:rsidRPr="00157A05" w:rsidDel="00D47301">
          <w:rPr>
            <w:rFonts w:ascii="Arial" w:hAnsi="Arial" w:cs="Arial"/>
            <w:b/>
            <w:bCs/>
          </w:rPr>
          <w:delText xml:space="preserve">resistant </w:delText>
        </w:r>
      </w:del>
      <w:ins w:id="272" w:author="Laurent Philippot" w:date="2024-03-06T15:17:00Z">
        <w:r w:rsidR="00D47301">
          <w:rPr>
            <w:rFonts w:ascii="Arial" w:hAnsi="Arial" w:cs="Arial"/>
            <w:b/>
            <w:bCs/>
          </w:rPr>
          <w:t>affected</w:t>
        </w:r>
        <w:r w:rsidR="00D47301" w:rsidRPr="00157A05">
          <w:rPr>
            <w:rFonts w:ascii="Arial" w:hAnsi="Arial" w:cs="Arial"/>
            <w:b/>
            <w:bCs/>
          </w:rPr>
          <w:t xml:space="preserve"> </w:t>
        </w:r>
      </w:ins>
      <w:del w:id="273" w:author="Laurent Philippot" w:date="2024-03-06T15:17:00Z">
        <w:r w:rsidRPr="00157A05" w:rsidDel="00D47301">
          <w:rPr>
            <w:rFonts w:ascii="Arial" w:hAnsi="Arial" w:cs="Arial"/>
            <w:b/>
            <w:bCs/>
          </w:rPr>
          <w:delText xml:space="preserve">to </w:delText>
        </w:r>
      </w:del>
      <w:ins w:id="274" w:author="Laurent Philippot" w:date="2024-03-06T15:17:00Z">
        <w:r w:rsidR="00D47301">
          <w:rPr>
            <w:rFonts w:ascii="Arial" w:hAnsi="Arial" w:cs="Arial"/>
            <w:b/>
            <w:bCs/>
          </w:rPr>
          <w:t>by</w:t>
        </w:r>
        <w:r w:rsidR="00D47301" w:rsidRPr="00157A05">
          <w:rPr>
            <w:rFonts w:ascii="Arial" w:hAnsi="Arial" w:cs="Arial"/>
            <w:b/>
            <w:bCs/>
          </w:rPr>
          <w:t xml:space="preserve"> </w:t>
        </w:r>
      </w:ins>
      <w:commentRangeStart w:id="275"/>
      <w:r w:rsidRPr="00157A05">
        <w:rPr>
          <w:rFonts w:ascii="Arial" w:hAnsi="Arial" w:cs="Arial"/>
          <w:b/>
          <w:bCs/>
        </w:rPr>
        <w:t>drought</w:t>
      </w:r>
      <w:commentRangeEnd w:id="275"/>
      <w:r w:rsidR="00B410A9">
        <w:rPr>
          <w:rStyle w:val="Marquedecommentaire"/>
        </w:rPr>
        <w:commentReference w:id="275"/>
      </w:r>
    </w:p>
    <w:p w14:paraId="35C61AEE" w14:textId="71645C62" w:rsidR="00086596" w:rsidRDefault="007C2534" w:rsidP="00E4298A">
      <w:pPr>
        <w:spacing w:after="0" w:line="480" w:lineRule="auto"/>
        <w:ind w:firstLine="720"/>
        <w:jc w:val="both"/>
        <w:rPr>
          <w:rFonts w:ascii="Arial" w:hAnsi="Arial" w:cs="Arial"/>
        </w:rPr>
      </w:pPr>
      <w:r w:rsidRPr="00157A05">
        <w:rPr>
          <w:rFonts w:ascii="Arial" w:hAnsi="Arial" w:cs="Arial"/>
        </w:rPr>
        <w:t>We performed a differential abundance analysis to identify ammonia-oxidizing ASVs exhibiting differences in relative abundances between drought and control in each cropping system</w:t>
      </w:r>
      <w:r w:rsidR="00B5780D">
        <w:rPr>
          <w:rFonts w:ascii="Arial" w:hAnsi="Arial" w:cs="Arial"/>
        </w:rPr>
        <w:t xml:space="preserve">. </w:t>
      </w:r>
      <w:del w:id="276" w:author="Laurent Philippot" w:date="2024-03-06T11:03:00Z">
        <w:r w:rsidR="00B5780D" w:rsidDel="00913A6F">
          <w:rPr>
            <w:rFonts w:ascii="Arial" w:hAnsi="Arial" w:cs="Arial"/>
          </w:rPr>
          <w:delText>We</w:delText>
        </w:r>
        <w:r w:rsidRPr="00157A05" w:rsidDel="00913A6F">
          <w:rPr>
            <w:rFonts w:ascii="Arial" w:hAnsi="Arial" w:cs="Arial"/>
          </w:rPr>
          <w:delText xml:space="preserve"> </w:delText>
        </w:r>
        <w:r w:rsidR="00B5780D" w:rsidDel="00913A6F">
          <w:rPr>
            <w:rFonts w:ascii="Arial" w:hAnsi="Arial" w:cs="Arial"/>
          </w:rPr>
          <w:delText>identified</w:delText>
        </w:r>
      </w:del>
      <w:ins w:id="277" w:author="Laurent Philippot" w:date="2024-03-06T11:03:00Z">
        <w:r w:rsidR="00913A6F">
          <w:rPr>
            <w:rFonts w:ascii="Arial" w:hAnsi="Arial" w:cs="Arial"/>
          </w:rPr>
          <w:t>The</w:t>
        </w:r>
      </w:ins>
      <w:r w:rsidRPr="00157A05">
        <w:rPr>
          <w:rFonts w:ascii="Arial" w:hAnsi="Arial" w:cs="Arial"/>
        </w:rPr>
        <w:t xml:space="preserve"> ASVs </w:t>
      </w:r>
      <w:del w:id="278" w:author="Laurent Philippot" w:date="2024-03-06T11:03:00Z">
        <w:r w:rsidR="00B5780D" w:rsidDel="00913A6F">
          <w:rPr>
            <w:rFonts w:ascii="Arial" w:hAnsi="Arial" w:cs="Arial"/>
          </w:rPr>
          <w:delText>with</w:delText>
        </w:r>
        <w:r w:rsidRPr="00157A05" w:rsidDel="00913A6F">
          <w:rPr>
            <w:rFonts w:ascii="Arial" w:hAnsi="Arial" w:cs="Arial"/>
          </w:rPr>
          <w:delText xml:space="preserve"> </w:delText>
        </w:r>
      </w:del>
      <w:ins w:id="279" w:author="Laurent Philippot" w:date="2024-03-06T11:03:00Z">
        <w:r w:rsidR="00913A6F">
          <w:rPr>
            <w:rFonts w:ascii="Arial" w:hAnsi="Arial" w:cs="Arial"/>
          </w:rPr>
          <w:t>that were significant impacted</w:t>
        </w:r>
        <w:r w:rsidR="00913A6F" w:rsidRPr="00157A05">
          <w:rPr>
            <w:rFonts w:ascii="Arial" w:hAnsi="Arial" w:cs="Arial"/>
          </w:rPr>
          <w:t xml:space="preserve"> </w:t>
        </w:r>
      </w:ins>
      <w:del w:id="280" w:author="Laurent Philippot" w:date="2024-03-06T11:03:00Z">
        <w:r w:rsidRPr="00157A05" w:rsidDel="00913A6F">
          <w:rPr>
            <w:rFonts w:ascii="Arial" w:hAnsi="Arial" w:cs="Arial"/>
          </w:rPr>
          <w:delText xml:space="preserve">significant </w:delText>
        </w:r>
        <w:r w:rsidR="00B5780D" w:rsidDel="00913A6F">
          <w:rPr>
            <w:rFonts w:ascii="Arial" w:hAnsi="Arial" w:cs="Arial"/>
          </w:rPr>
          <w:delText>changes in abundances</w:delText>
        </w:r>
        <w:r w:rsidRPr="00157A05" w:rsidDel="00913A6F">
          <w:rPr>
            <w:rFonts w:ascii="Arial" w:hAnsi="Arial" w:cs="Arial"/>
          </w:rPr>
          <w:delText xml:space="preserve"> </w:delText>
        </w:r>
      </w:del>
      <w:r w:rsidRPr="00157A05">
        <w:rPr>
          <w:rFonts w:ascii="Arial" w:hAnsi="Arial" w:cs="Arial"/>
        </w:rPr>
        <w:t>by drought</w:t>
      </w:r>
      <w:ins w:id="281" w:author="Laurent Philippot" w:date="2024-03-06T11:04:00Z">
        <w:r w:rsidR="00913A6F">
          <w:rPr>
            <w:rFonts w:ascii="Arial" w:hAnsi="Arial" w:cs="Arial"/>
          </w:rPr>
          <w:t xml:space="preserve"> </w:t>
        </w:r>
      </w:ins>
      <w:del w:id="282" w:author="Laurent Philippot" w:date="2024-03-06T11:04:00Z">
        <w:r w:rsidRPr="00157A05" w:rsidDel="00913A6F">
          <w:rPr>
            <w:rFonts w:ascii="Arial" w:hAnsi="Arial" w:cs="Arial"/>
          </w:rPr>
          <w:delText>,</w:delText>
        </w:r>
      </w:del>
      <w:r w:rsidRPr="00157A05">
        <w:rPr>
          <w:rFonts w:ascii="Arial" w:hAnsi="Arial" w:cs="Arial"/>
        </w:rPr>
        <w:t xml:space="preserve"> represent</w:t>
      </w:r>
      <w:ins w:id="283" w:author="Laurent Philippot" w:date="2024-03-06T11:04:00Z">
        <w:r w:rsidR="00913A6F">
          <w:rPr>
            <w:rFonts w:ascii="Arial" w:hAnsi="Arial" w:cs="Arial"/>
          </w:rPr>
          <w:t>e</w:t>
        </w:r>
        <w:commentRangeStart w:id="284"/>
        <w:r w:rsidR="00913A6F">
          <w:rPr>
            <w:rFonts w:ascii="Arial" w:hAnsi="Arial" w:cs="Arial"/>
          </w:rPr>
          <w:t>d</w:t>
        </w:r>
      </w:ins>
      <w:del w:id="285" w:author="Laurent Philippot" w:date="2024-03-06T11:04:00Z">
        <w:r w:rsidRPr="00157A05" w:rsidDel="00913A6F">
          <w:rPr>
            <w:rFonts w:ascii="Arial" w:hAnsi="Arial" w:cs="Arial"/>
          </w:rPr>
          <w:delText>ing</w:delText>
        </w:r>
      </w:del>
      <w:r w:rsidRPr="00157A05">
        <w:rPr>
          <w:rFonts w:ascii="Arial" w:hAnsi="Arial" w:cs="Arial"/>
        </w:rPr>
        <w:t xml:space="preserve"> </w:t>
      </w:r>
      <w:r w:rsidR="00B5780D">
        <w:rPr>
          <w:rFonts w:ascii="Arial" w:hAnsi="Arial" w:cs="Arial"/>
        </w:rPr>
        <w:t>44</w:t>
      </w:r>
      <w:ins w:id="286" w:author="Laurent Philippot" w:date="2024-03-07T10:46:00Z">
        <w:r w:rsidR="00A00C84">
          <w:rPr>
            <w:rFonts w:ascii="Arial" w:hAnsi="Arial" w:cs="Arial"/>
          </w:rPr>
          <w:t>%</w:t>
        </w:r>
      </w:ins>
      <w:r w:rsidR="00F357B6">
        <w:rPr>
          <w:rFonts w:ascii="Arial" w:hAnsi="Arial" w:cs="Arial"/>
        </w:rPr>
        <w:t xml:space="preserve"> </w:t>
      </w:r>
      <w:r w:rsidR="00F71260">
        <w:rPr>
          <w:rFonts w:ascii="Arial" w:hAnsi="Arial" w:cs="Arial"/>
        </w:rPr>
        <w:t xml:space="preserve">and </w:t>
      </w:r>
      <w:r w:rsidR="00B5780D">
        <w:rPr>
          <w:rFonts w:ascii="Arial" w:hAnsi="Arial" w:cs="Arial"/>
        </w:rPr>
        <w:t>35</w:t>
      </w:r>
      <w:r w:rsidR="00F71260">
        <w:rPr>
          <w:rFonts w:ascii="Arial" w:hAnsi="Arial" w:cs="Arial"/>
        </w:rPr>
        <w:t xml:space="preserve"> %</w:t>
      </w:r>
      <w:r w:rsidR="001918B2">
        <w:rPr>
          <w:rFonts w:ascii="Arial" w:hAnsi="Arial" w:cs="Arial"/>
        </w:rPr>
        <w:t xml:space="preserve"> (AOB</w:t>
      </w:r>
      <w:r w:rsidR="00A11586">
        <w:rPr>
          <w:rFonts w:ascii="Arial" w:hAnsi="Arial" w:cs="Arial"/>
        </w:rPr>
        <w:t>)</w:t>
      </w:r>
      <w:r w:rsidR="001918B2">
        <w:rPr>
          <w:rFonts w:ascii="Arial" w:hAnsi="Arial" w:cs="Arial"/>
        </w:rPr>
        <w:t xml:space="preserve">, </w:t>
      </w:r>
      <w:del w:id="287" w:author="Laurent Philippot" w:date="2024-03-07T10:46:00Z">
        <w:r w:rsidR="00A11586" w:rsidDel="009F6FBA">
          <w:rPr>
            <w:rFonts w:ascii="Arial" w:hAnsi="Arial" w:cs="Arial"/>
          </w:rPr>
          <w:delText xml:space="preserve"> </w:delText>
        </w:r>
      </w:del>
      <w:r w:rsidR="006E6AA5">
        <w:rPr>
          <w:rFonts w:ascii="Arial" w:hAnsi="Arial" w:cs="Arial"/>
        </w:rPr>
        <w:t>2</w:t>
      </w:r>
      <w:r w:rsidR="00B5780D">
        <w:rPr>
          <w:rFonts w:ascii="Arial" w:hAnsi="Arial" w:cs="Arial"/>
        </w:rPr>
        <w:t>0</w:t>
      </w:r>
      <w:ins w:id="288" w:author="Laurent Philippot" w:date="2024-03-07T10:46:00Z">
        <w:r w:rsidR="009F6FBA">
          <w:rPr>
            <w:rFonts w:ascii="Arial" w:hAnsi="Arial" w:cs="Arial"/>
          </w:rPr>
          <w:t>%</w:t>
        </w:r>
      </w:ins>
      <w:r w:rsidR="006E6AA5">
        <w:rPr>
          <w:rFonts w:ascii="Arial" w:hAnsi="Arial" w:cs="Arial"/>
        </w:rPr>
        <w:t xml:space="preserve"> </w:t>
      </w:r>
      <w:r w:rsidR="00F357B6">
        <w:rPr>
          <w:rFonts w:ascii="Arial" w:hAnsi="Arial" w:cs="Arial"/>
        </w:rPr>
        <w:t xml:space="preserve">and </w:t>
      </w:r>
      <w:r w:rsidR="007D17B9">
        <w:rPr>
          <w:rFonts w:ascii="Arial" w:hAnsi="Arial" w:cs="Arial"/>
        </w:rPr>
        <w:t>16</w:t>
      </w:r>
      <w:r w:rsidR="006E6AA5">
        <w:rPr>
          <w:rFonts w:ascii="Arial" w:hAnsi="Arial" w:cs="Arial"/>
        </w:rPr>
        <w:t xml:space="preserve"> </w:t>
      </w:r>
      <w:r w:rsidR="00F357B6">
        <w:rPr>
          <w:rFonts w:ascii="Arial" w:hAnsi="Arial" w:cs="Arial"/>
        </w:rPr>
        <w:t>%</w:t>
      </w:r>
      <w:r w:rsidR="00A11586">
        <w:rPr>
          <w:rFonts w:ascii="Arial" w:hAnsi="Arial" w:cs="Arial"/>
        </w:rPr>
        <w:t xml:space="preserve"> (AOA),</w:t>
      </w:r>
      <w:r w:rsidRPr="00157A05">
        <w:rPr>
          <w:rFonts w:ascii="Arial" w:hAnsi="Arial" w:cs="Arial"/>
        </w:rPr>
        <w:t xml:space="preserve"> </w:t>
      </w:r>
      <w:r w:rsidR="007D17B9">
        <w:rPr>
          <w:rFonts w:ascii="Arial" w:hAnsi="Arial" w:cs="Arial"/>
        </w:rPr>
        <w:t>23</w:t>
      </w:r>
      <w:ins w:id="289" w:author="Laurent Philippot" w:date="2024-03-07T10:46:00Z">
        <w:r w:rsidR="00A00C84">
          <w:rPr>
            <w:rFonts w:ascii="Arial" w:hAnsi="Arial" w:cs="Arial"/>
          </w:rPr>
          <w:t>%</w:t>
        </w:r>
      </w:ins>
      <w:r w:rsidR="0059560F">
        <w:rPr>
          <w:rFonts w:ascii="Arial" w:hAnsi="Arial" w:cs="Arial"/>
        </w:rPr>
        <w:t xml:space="preserve"> </w:t>
      </w:r>
      <w:r w:rsidRPr="00157A05">
        <w:rPr>
          <w:rFonts w:ascii="Arial" w:hAnsi="Arial" w:cs="Arial"/>
        </w:rPr>
        <w:t>and</w:t>
      </w:r>
      <w:r w:rsidR="0059560F">
        <w:rPr>
          <w:rFonts w:ascii="Arial" w:hAnsi="Arial" w:cs="Arial"/>
        </w:rPr>
        <w:t xml:space="preserve"> </w:t>
      </w:r>
      <w:r w:rsidR="007D17B9">
        <w:rPr>
          <w:rFonts w:ascii="Arial" w:hAnsi="Arial" w:cs="Arial"/>
        </w:rPr>
        <w:t>25</w:t>
      </w:r>
      <w:r w:rsidR="00F357B6">
        <w:rPr>
          <w:rFonts w:ascii="Arial" w:hAnsi="Arial" w:cs="Arial"/>
        </w:rPr>
        <w:t xml:space="preserve"> </w:t>
      </w:r>
      <w:r w:rsidR="00A11586">
        <w:rPr>
          <w:rFonts w:ascii="Arial" w:hAnsi="Arial" w:cs="Arial"/>
        </w:rPr>
        <w:t xml:space="preserve">% (Comammox) </w:t>
      </w:r>
      <w:r w:rsidRPr="00157A05">
        <w:rPr>
          <w:rFonts w:ascii="Arial" w:hAnsi="Arial" w:cs="Arial"/>
        </w:rPr>
        <w:t>of the</w:t>
      </w:r>
      <w:r w:rsidR="007D17B9">
        <w:rPr>
          <w:rFonts w:ascii="Arial" w:hAnsi="Arial" w:cs="Arial"/>
        </w:rPr>
        <w:t xml:space="preserve"> most</w:t>
      </w:r>
      <w:r w:rsidRPr="00157A05">
        <w:rPr>
          <w:rFonts w:ascii="Arial" w:hAnsi="Arial" w:cs="Arial"/>
        </w:rPr>
        <w:t xml:space="preserve"> dominant </w:t>
      </w:r>
      <w:r w:rsidR="007D17B9">
        <w:rPr>
          <w:rFonts w:ascii="Arial" w:hAnsi="Arial" w:cs="Arial"/>
        </w:rPr>
        <w:t xml:space="preserve">and prevalent </w:t>
      </w:r>
      <w:r w:rsidR="00A11586">
        <w:rPr>
          <w:rFonts w:ascii="Arial" w:hAnsi="Arial" w:cs="Arial"/>
        </w:rPr>
        <w:t>ASV</w:t>
      </w:r>
      <w:r w:rsidRPr="00157A05">
        <w:rPr>
          <w:rFonts w:ascii="Arial" w:hAnsi="Arial" w:cs="Arial"/>
        </w:rPr>
        <w:t>s</w:t>
      </w:r>
      <w:r w:rsidR="00F71260">
        <w:rPr>
          <w:rFonts w:ascii="Arial" w:hAnsi="Arial" w:cs="Arial"/>
        </w:rPr>
        <w:t xml:space="preserve"> in bulk soil and rhizosphere</w:t>
      </w:r>
      <w:commentRangeEnd w:id="284"/>
      <w:r w:rsidR="00913A6F">
        <w:rPr>
          <w:rStyle w:val="Marquedecommentaire"/>
        </w:rPr>
        <w:commentReference w:id="284"/>
      </w:r>
      <w:r w:rsidR="00F71260">
        <w:rPr>
          <w:rFonts w:ascii="Arial" w:hAnsi="Arial" w:cs="Arial"/>
        </w:rPr>
        <w:t xml:space="preserve">, respectively </w:t>
      </w:r>
      <w:r w:rsidRPr="00157A05">
        <w:rPr>
          <w:rFonts w:ascii="Arial" w:hAnsi="Arial" w:cs="Arial"/>
        </w:rPr>
        <w:t>(</w:t>
      </w:r>
      <w:r w:rsidRPr="00157A05">
        <w:rPr>
          <w:rFonts w:ascii="Arial" w:hAnsi="Arial" w:cs="Arial"/>
          <w:highlight w:val="yellow"/>
        </w:rPr>
        <w:t>Fig.</w:t>
      </w:r>
      <w:r w:rsidR="007D17B9">
        <w:rPr>
          <w:rFonts w:ascii="Arial" w:hAnsi="Arial" w:cs="Arial"/>
          <w:highlight w:val="yellow"/>
        </w:rPr>
        <w:t xml:space="preserve"> </w:t>
      </w:r>
      <w:r w:rsidR="00BA0015">
        <w:rPr>
          <w:rFonts w:ascii="Arial" w:hAnsi="Arial" w:cs="Arial"/>
          <w:highlight w:val="yellow"/>
        </w:rPr>
        <w:t>X</w:t>
      </w:r>
      <w:r w:rsidRPr="00157A05">
        <w:rPr>
          <w:rFonts w:ascii="Arial" w:hAnsi="Arial" w:cs="Arial"/>
          <w:highlight w:val="yellow"/>
        </w:rPr>
        <w:t>: DAA</w:t>
      </w:r>
      <w:r w:rsidRPr="00157A05">
        <w:rPr>
          <w:rFonts w:ascii="Arial" w:hAnsi="Arial" w:cs="Arial"/>
        </w:rPr>
        <w:t>). Among the three ammonia-oxidizing groups, the AOB community has the largest number of affected ASVs in all samples (</w:t>
      </w:r>
      <w:r w:rsidR="00085C98">
        <w:rPr>
          <w:rFonts w:ascii="Arial" w:hAnsi="Arial" w:cs="Arial"/>
        </w:rPr>
        <w:t>30 and 25</w:t>
      </w:r>
      <w:r w:rsidRPr="00157A05">
        <w:rPr>
          <w:rFonts w:ascii="Arial" w:hAnsi="Arial" w:cs="Arial"/>
        </w:rPr>
        <w:t xml:space="preserve"> ASVs in </w:t>
      </w:r>
      <w:r w:rsidR="00085C98">
        <w:rPr>
          <w:rFonts w:ascii="Arial" w:hAnsi="Arial" w:cs="Arial"/>
        </w:rPr>
        <w:t>bulk soil and rhizosphere, respectively</w:t>
      </w:r>
      <w:r w:rsidRPr="00157A05">
        <w:rPr>
          <w:rFonts w:ascii="Arial" w:hAnsi="Arial" w:cs="Arial"/>
        </w:rPr>
        <w:t>)</w:t>
      </w:r>
      <w:r w:rsidR="00824EE0">
        <w:rPr>
          <w:rFonts w:ascii="Arial" w:hAnsi="Arial" w:cs="Arial"/>
        </w:rPr>
        <w:t xml:space="preserve">. </w:t>
      </w:r>
      <w:r w:rsidR="00A870C9">
        <w:rPr>
          <w:rFonts w:ascii="Arial" w:hAnsi="Arial" w:cs="Arial"/>
        </w:rPr>
        <w:t>M</w:t>
      </w:r>
      <w:r w:rsidRPr="00157A05">
        <w:rPr>
          <w:rFonts w:ascii="Arial" w:hAnsi="Arial" w:cs="Arial"/>
        </w:rPr>
        <w:t xml:space="preserve">ost of </w:t>
      </w:r>
      <w:r w:rsidR="00A870C9">
        <w:rPr>
          <w:rFonts w:ascii="Arial" w:hAnsi="Arial" w:cs="Arial"/>
        </w:rPr>
        <w:t>the affected AOB ASVs</w:t>
      </w:r>
      <w:r w:rsidR="00A77E08">
        <w:rPr>
          <w:rFonts w:ascii="Arial" w:hAnsi="Arial" w:cs="Arial"/>
        </w:rPr>
        <w:t xml:space="preserve"> in bulk soil</w:t>
      </w:r>
      <w:r w:rsidR="003815CF">
        <w:rPr>
          <w:rFonts w:ascii="Arial" w:hAnsi="Arial" w:cs="Arial"/>
        </w:rPr>
        <w:t xml:space="preserve"> (70 %) </w:t>
      </w:r>
      <w:del w:id="290" w:author="Laurent Philippot" w:date="2024-03-06T11:21:00Z">
        <w:r w:rsidR="00A21396" w:rsidDel="0098000A">
          <w:rPr>
            <w:rFonts w:ascii="Arial" w:hAnsi="Arial" w:cs="Arial"/>
          </w:rPr>
          <w:delText xml:space="preserve">were </w:delText>
        </w:r>
      </w:del>
      <w:ins w:id="291" w:author="Laurent Philippot" w:date="2024-03-06T11:21:00Z">
        <w:r w:rsidR="0098000A">
          <w:rPr>
            <w:rFonts w:ascii="Arial" w:hAnsi="Arial" w:cs="Arial"/>
          </w:rPr>
          <w:t xml:space="preserve">exhibited a decrease </w:t>
        </w:r>
      </w:ins>
      <w:ins w:id="292" w:author="Laurent Philippot" w:date="2024-03-06T11:27:00Z">
        <w:r w:rsidR="0061222F">
          <w:rPr>
            <w:rFonts w:ascii="Arial" w:hAnsi="Arial" w:cs="Arial"/>
          </w:rPr>
          <w:t xml:space="preserve">in </w:t>
        </w:r>
      </w:ins>
      <w:ins w:id="293" w:author="Laurent Philippot" w:date="2024-03-06T11:21:00Z">
        <w:r w:rsidR="0098000A">
          <w:rPr>
            <w:rFonts w:ascii="Arial" w:hAnsi="Arial" w:cs="Arial"/>
          </w:rPr>
          <w:t xml:space="preserve">relative abundance </w:t>
        </w:r>
      </w:ins>
      <w:del w:id="294" w:author="Laurent Philippot" w:date="2024-03-06T11:21:00Z">
        <w:r w:rsidR="003815CF" w:rsidDel="0098000A">
          <w:rPr>
            <w:rFonts w:ascii="Arial" w:hAnsi="Arial" w:cs="Arial"/>
          </w:rPr>
          <w:delText xml:space="preserve">decreased </w:delText>
        </w:r>
      </w:del>
      <w:del w:id="295" w:author="Laurent Philippot" w:date="2024-03-07T10:46:00Z">
        <w:r w:rsidR="00A21396" w:rsidDel="00A00C84">
          <w:rPr>
            <w:rFonts w:ascii="Arial" w:hAnsi="Arial" w:cs="Arial"/>
          </w:rPr>
          <w:delText>by</w:delText>
        </w:r>
      </w:del>
      <w:ins w:id="296" w:author="Laurent Philippot" w:date="2024-03-07T10:46:00Z">
        <w:r w:rsidR="00A00C84">
          <w:rPr>
            <w:rFonts w:ascii="Arial" w:hAnsi="Arial" w:cs="Arial"/>
          </w:rPr>
          <w:t>with</w:t>
        </w:r>
      </w:ins>
      <w:r w:rsidR="00A21396">
        <w:rPr>
          <w:rFonts w:ascii="Arial" w:hAnsi="Arial" w:cs="Arial"/>
        </w:rPr>
        <w:t xml:space="preserve"> drought</w:t>
      </w:r>
      <w:r w:rsidR="003815CF">
        <w:rPr>
          <w:rFonts w:ascii="Arial" w:hAnsi="Arial" w:cs="Arial"/>
        </w:rPr>
        <w:t xml:space="preserve">, </w:t>
      </w:r>
      <w:r w:rsidR="00A21396">
        <w:rPr>
          <w:rFonts w:ascii="Arial" w:hAnsi="Arial" w:cs="Arial"/>
        </w:rPr>
        <w:t xml:space="preserve">while </w:t>
      </w:r>
      <w:del w:id="297" w:author="Laurent Philippot" w:date="2024-03-06T11:22:00Z">
        <w:r w:rsidR="00A21396" w:rsidDel="00990D2B">
          <w:rPr>
            <w:rFonts w:ascii="Arial" w:hAnsi="Arial" w:cs="Arial"/>
          </w:rPr>
          <w:delText xml:space="preserve">in </w:delText>
        </w:r>
      </w:del>
      <w:ins w:id="298" w:author="Laurent Philippot" w:date="2024-03-06T11:22:00Z">
        <w:r w:rsidR="00990D2B">
          <w:rPr>
            <w:rFonts w:ascii="Arial" w:hAnsi="Arial" w:cs="Arial"/>
          </w:rPr>
          <w:t>no clear patter</w:t>
        </w:r>
      </w:ins>
      <w:ins w:id="299" w:author="Laurent Philippot" w:date="2024-03-06T11:27:00Z">
        <w:r w:rsidR="0061222F">
          <w:rPr>
            <w:rFonts w:ascii="Arial" w:hAnsi="Arial" w:cs="Arial"/>
          </w:rPr>
          <w:t>n</w:t>
        </w:r>
      </w:ins>
      <w:ins w:id="300" w:author="Laurent Philippot" w:date="2024-03-06T11:22:00Z">
        <w:r w:rsidR="00990D2B">
          <w:rPr>
            <w:rFonts w:ascii="Arial" w:hAnsi="Arial" w:cs="Arial"/>
          </w:rPr>
          <w:t xml:space="preserve"> emerged for the </w:t>
        </w:r>
      </w:ins>
      <w:r w:rsidR="00A21396">
        <w:rPr>
          <w:rFonts w:ascii="Arial" w:hAnsi="Arial" w:cs="Arial"/>
        </w:rPr>
        <w:t xml:space="preserve">AOA and </w:t>
      </w:r>
      <w:proofErr w:type="spellStart"/>
      <w:r w:rsidR="00A21396">
        <w:rPr>
          <w:rFonts w:ascii="Arial" w:hAnsi="Arial" w:cs="Arial"/>
        </w:rPr>
        <w:t>Comammox</w:t>
      </w:r>
      <w:proofErr w:type="spellEnd"/>
      <w:ins w:id="301" w:author="Laurent Philippot" w:date="2024-03-06T20:29:00Z">
        <w:r w:rsidR="00B276DD">
          <w:rPr>
            <w:rFonts w:ascii="Arial" w:hAnsi="Arial" w:cs="Arial"/>
          </w:rPr>
          <w:t xml:space="preserve"> </w:t>
        </w:r>
      </w:ins>
      <w:del w:id="302" w:author="Laurent Philippot" w:date="2024-03-06T11:22:00Z">
        <w:r w:rsidR="00A21396" w:rsidDel="00990D2B">
          <w:rPr>
            <w:rFonts w:ascii="Arial" w:hAnsi="Arial" w:cs="Arial"/>
          </w:rPr>
          <w:delText xml:space="preserve">, the number of ASVs </w:delText>
        </w:r>
        <w:r w:rsidR="004E1883" w:rsidDel="00990D2B">
          <w:rPr>
            <w:rFonts w:ascii="Arial" w:hAnsi="Arial" w:cs="Arial"/>
          </w:rPr>
          <w:delText>with negative and positive responses were comparable</w:delText>
        </w:r>
        <w:r w:rsidR="0045607C" w:rsidDel="00990D2B">
          <w:rPr>
            <w:rFonts w:ascii="Arial" w:hAnsi="Arial" w:cs="Arial"/>
          </w:rPr>
          <w:delText xml:space="preserve"> </w:delText>
        </w:r>
      </w:del>
      <w:r w:rsidR="0045607C">
        <w:rPr>
          <w:rFonts w:ascii="Arial" w:hAnsi="Arial" w:cs="Arial"/>
        </w:rPr>
        <w:t>(</w:t>
      </w:r>
      <w:r w:rsidR="0045607C" w:rsidRPr="0045607C">
        <w:rPr>
          <w:rFonts w:ascii="Arial" w:hAnsi="Arial" w:cs="Arial"/>
          <w:highlight w:val="yellow"/>
        </w:rPr>
        <w:t>Table X</w:t>
      </w:r>
      <w:r w:rsidR="0045607C">
        <w:rPr>
          <w:rFonts w:ascii="Arial" w:hAnsi="Arial" w:cs="Arial"/>
        </w:rPr>
        <w:t>)</w:t>
      </w:r>
      <w:r w:rsidR="004E1883">
        <w:rPr>
          <w:rFonts w:ascii="Arial" w:hAnsi="Arial" w:cs="Arial"/>
        </w:rPr>
        <w:t>.</w:t>
      </w:r>
      <w:r w:rsidR="0045607C">
        <w:rPr>
          <w:rFonts w:ascii="Arial" w:hAnsi="Arial" w:cs="Arial"/>
        </w:rPr>
        <w:t xml:space="preserve"> </w:t>
      </w:r>
      <w:del w:id="303" w:author="Laurent Philippot" w:date="2024-03-06T11:22:00Z">
        <w:r w:rsidR="00F03C1B" w:rsidDel="00990D2B">
          <w:rPr>
            <w:rFonts w:ascii="Arial" w:hAnsi="Arial" w:cs="Arial"/>
          </w:rPr>
          <w:delText>We identified the</w:delText>
        </w:r>
      </w:del>
      <w:ins w:id="304" w:author="Laurent Philippot" w:date="2024-03-06T11:22:00Z">
        <w:r w:rsidR="00990D2B">
          <w:rPr>
            <w:rFonts w:ascii="Arial" w:hAnsi="Arial" w:cs="Arial"/>
          </w:rPr>
          <w:t>The</w:t>
        </w:r>
      </w:ins>
      <w:r w:rsidR="00F03C1B">
        <w:rPr>
          <w:rFonts w:ascii="Arial" w:hAnsi="Arial" w:cs="Arial"/>
        </w:rPr>
        <w:t xml:space="preserve"> </w:t>
      </w:r>
      <w:r w:rsidR="005B1BAA">
        <w:rPr>
          <w:rFonts w:ascii="Arial" w:hAnsi="Arial" w:cs="Arial"/>
        </w:rPr>
        <w:t xml:space="preserve">AOB, AOA, and </w:t>
      </w:r>
      <w:proofErr w:type="spellStart"/>
      <w:r w:rsidR="005B1BAA">
        <w:rPr>
          <w:rFonts w:ascii="Arial" w:hAnsi="Arial" w:cs="Arial"/>
        </w:rPr>
        <w:t>Comammox</w:t>
      </w:r>
      <w:proofErr w:type="spellEnd"/>
      <w:r w:rsidR="005B1BAA">
        <w:rPr>
          <w:rFonts w:ascii="Arial" w:hAnsi="Arial" w:cs="Arial"/>
        </w:rPr>
        <w:t xml:space="preserve"> </w:t>
      </w:r>
      <w:r w:rsidR="00F03C1B">
        <w:rPr>
          <w:rFonts w:ascii="Arial" w:hAnsi="Arial" w:cs="Arial"/>
        </w:rPr>
        <w:t xml:space="preserve">ASVs responsive to drought were </w:t>
      </w:r>
      <w:r w:rsidR="007D17B9">
        <w:rPr>
          <w:rFonts w:ascii="Arial" w:hAnsi="Arial" w:cs="Arial"/>
        </w:rPr>
        <w:t xml:space="preserve">mainly </w:t>
      </w:r>
      <w:r w:rsidR="001E5173">
        <w:rPr>
          <w:rFonts w:ascii="Arial" w:hAnsi="Arial" w:cs="Arial"/>
        </w:rPr>
        <w:t>affiliated with</w:t>
      </w:r>
      <w:r w:rsidR="00F03C1B">
        <w:rPr>
          <w:rFonts w:ascii="Arial" w:hAnsi="Arial" w:cs="Arial"/>
        </w:rPr>
        <w:t xml:space="preserve"> </w:t>
      </w:r>
      <w:r w:rsidR="00F03C1B" w:rsidRPr="000617DE">
        <w:rPr>
          <w:rFonts w:ascii="Arial" w:hAnsi="Arial" w:cs="Arial"/>
          <w:i/>
          <w:iCs/>
        </w:rPr>
        <w:t>Nitros</w:t>
      </w:r>
      <w:r w:rsidR="000617DE">
        <w:rPr>
          <w:rFonts w:ascii="Arial" w:hAnsi="Arial" w:cs="Arial"/>
          <w:i/>
          <w:iCs/>
        </w:rPr>
        <w:t>os</w:t>
      </w:r>
      <w:r w:rsidR="00F03C1B" w:rsidRPr="000617DE">
        <w:rPr>
          <w:rFonts w:ascii="Arial" w:hAnsi="Arial" w:cs="Arial"/>
          <w:i/>
          <w:iCs/>
        </w:rPr>
        <w:t>pira</w:t>
      </w:r>
      <w:r w:rsidR="000617DE">
        <w:rPr>
          <w:rFonts w:ascii="Arial" w:hAnsi="Arial" w:cs="Arial"/>
        </w:rPr>
        <w:t xml:space="preserve"> sp.</w:t>
      </w:r>
      <w:r w:rsidR="00F03C1B">
        <w:rPr>
          <w:rFonts w:ascii="Arial" w:hAnsi="Arial" w:cs="Arial"/>
        </w:rPr>
        <w:t>, Nitrososphaerales (</w:t>
      </w:r>
      <w:r w:rsidR="00F03C1B" w:rsidRPr="000617DE">
        <w:rPr>
          <w:rFonts w:ascii="Arial" w:hAnsi="Arial" w:cs="Arial"/>
          <w:i/>
          <w:iCs/>
        </w:rPr>
        <w:t>NS</w:t>
      </w:r>
      <w:r w:rsidR="000617DE" w:rsidRPr="000617DE">
        <w:rPr>
          <w:rFonts w:ascii="Arial" w:hAnsi="Arial" w:cs="Arial"/>
          <w:i/>
          <w:iCs/>
        </w:rPr>
        <w:t xml:space="preserve"> </w:t>
      </w:r>
      <w:r w:rsidR="00F03C1B" w:rsidRPr="000617DE">
        <w:rPr>
          <w:rFonts w:ascii="Arial" w:hAnsi="Arial" w:cs="Arial"/>
          <w:i/>
          <w:iCs/>
        </w:rPr>
        <w:t>Delta</w:t>
      </w:r>
      <w:r w:rsidR="000617DE" w:rsidRPr="000617DE">
        <w:rPr>
          <w:rFonts w:ascii="Arial" w:hAnsi="Arial" w:cs="Arial"/>
          <w:i/>
          <w:iCs/>
        </w:rPr>
        <w:t xml:space="preserve"> </w:t>
      </w:r>
      <w:r w:rsidR="00F03C1B" w:rsidRPr="000617DE">
        <w:rPr>
          <w:rFonts w:ascii="Arial" w:hAnsi="Arial" w:cs="Arial"/>
          <w:i/>
          <w:iCs/>
        </w:rPr>
        <w:t>Incertae</w:t>
      </w:r>
      <w:r w:rsidR="000617DE" w:rsidRPr="000617DE">
        <w:rPr>
          <w:rFonts w:ascii="Arial" w:hAnsi="Arial" w:cs="Arial"/>
          <w:i/>
          <w:iCs/>
        </w:rPr>
        <w:t xml:space="preserve"> </w:t>
      </w:r>
      <w:r w:rsidR="00F03C1B" w:rsidRPr="000617DE">
        <w:rPr>
          <w:rFonts w:ascii="Arial" w:hAnsi="Arial" w:cs="Arial"/>
          <w:i/>
          <w:iCs/>
        </w:rPr>
        <w:t>sedis</w:t>
      </w:r>
      <w:r w:rsidR="00F03C1B">
        <w:rPr>
          <w:rFonts w:ascii="Arial" w:hAnsi="Arial" w:cs="Arial"/>
        </w:rPr>
        <w:t xml:space="preserve">), and </w:t>
      </w:r>
      <w:r w:rsidR="000617DE" w:rsidRPr="000617DE">
        <w:rPr>
          <w:rFonts w:ascii="Arial" w:hAnsi="Arial" w:cs="Arial"/>
          <w:i/>
          <w:iCs/>
        </w:rPr>
        <w:t xml:space="preserve">Nitrospira </w:t>
      </w:r>
      <w:r w:rsidR="000617DE">
        <w:rPr>
          <w:rFonts w:ascii="Arial" w:hAnsi="Arial" w:cs="Arial"/>
        </w:rPr>
        <w:t>sp. clade B</w:t>
      </w:r>
      <w:r w:rsidR="005B1BAA">
        <w:rPr>
          <w:rFonts w:ascii="Arial" w:hAnsi="Arial" w:cs="Arial"/>
        </w:rPr>
        <w:t>, respectively</w:t>
      </w:r>
      <w:r w:rsidR="000617DE">
        <w:rPr>
          <w:rFonts w:ascii="Arial" w:hAnsi="Arial" w:cs="Arial"/>
        </w:rPr>
        <w:t xml:space="preserve"> </w:t>
      </w:r>
      <w:r w:rsidR="000617DE" w:rsidRPr="00157A05">
        <w:rPr>
          <w:rFonts w:ascii="Arial" w:hAnsi="Arial" w:cs="Arial"/>
        </w:rPr>
        <w:t>(</w:t>
      </w:r>
      <w:r w:rsidR="000617DE" w:rsidRPr="00157A05">
        <w:rPr>
          <w:rFonts w:ascii="Arial" w:hAnsi="Arial" w:cs="Arial"/>
          <w:highlight w:val="yellow"/>
        </w:rPr>
        <w:t>Fig.</w:t>
      </w:r>
      <w:r w:rsidR="00DE6CFF">
        <w:rPr>
          <w:rFonts w:ascii="Arial" w:hAnsi="Arial" w:cs="Arial"/>
          <w:highlight w:val="yellow"/>
        </w:rPr>
        <w:t xml:space="preserve"> </w:t>
      </w:r>
      <w:r w:rsidR="00BA0015">
        <w:rPr>
          <w:rFonts w:ascii="Arial" w:hAnsi="Arial" w:cs="Arial"/>
          <w:highlight w:val="yellow"/>
        </w:rPr>
        <w:t>X</w:t>
      </w:r>
      <w:r w:rsidR="000617DE" w:rsidRPr="00157A05">
        <w:rPr>
          <w:rFonts w:ascii="Arial" w:hAnsi="Arial" w:cs="Arial"/>
          <w:highlight w:val="yellow"/>
        </w:rPr>
        <w:t>: DAA</w:t>
      </w:r>
      <w:r w:rsidR="000617DE" w:rsidRPr="00157A05">
        <w:rPr>
          <w:rFonts w:ascii="Arial" w:hAnsi="Arial" w:cs="Arial"/>
        </w:rPr>
        <w:t>).</w:t>
      </w:r>
      <w:r w:rsidR="000617DE">
        <w:rPr>
          <w:rFonts w:ascii="Arial" w:hAnsi="Arial" w:cs="Arial"/>
        </w:rPr>
        <w:t xml:space="preserve"> </w:t>
      </w:r>
      <w:commentRangeStart w:id="305"/>
      <w:r w:rsidR="00CF7E73">
        <w:rPr>
          <w:rFonts w:ascii="Arial" w:hAnsi="Arial" w:cs="Arial"/>
        </w:rPr>
        <w:t>Eight</w:t>
      </w:r>
      <w:r w:rsidR="0045607C">
        <w:rPr>
          <w:rFonts w:ascii="Arial" w:hAnsi="Arial" w:cs="Arial"/>
        </w:rPr>
        <w:t xml:space="preserve"> </w:t>
      </w:r>
      <w:r w:rsidR="006543C9">
        <w:rPr>
          <w:rFonts w:ascii="Arial" w:hAnsi="Arial" w:cs="Arial"/>
        </w:rPr>
        <w:t xml:space="preserve">AOB </w:t>
      </w:r>
      <w:r w:rsidR="0045607C">
        <w:rPr>
          <w:rFonts w:ascii="Arial" w:hAnsi="Arial" w:cs="Arial"/>
        </w:rPr>
        <w:t>ASVs</w:t>
      </w:r>
      <w:r w:rsidR="00CF7E73">
        <w:rPr>
          <w:rFonts w:ascii="Arial" w:hAnsi="Arial" w:cs="Arial"/>
        </w:rPr>
        <w:t xml:space="preserve"> (except the ASV 87)</w:t>
      </w:r>
      <w:r w:rsidR="003815CF">
        <w:rPr>
          <w:rFonts w:ascii="Arial" w:hAnsi="Arial" w:cs="Arial"/>
        </w:rPr>
        <w:t xml:space="preserve"> </w:t>
      </w:r>
      <w:r w:rsidR="00C5669E">
        <w:rPr>
          <w:rFonts w:ascii="Arial" w:hAnsi="Arial" w:cs="Arial"/>
        </w:rPr>
        <w:t>assigned</w:t>
      </w:r>
      <w:r w:rsidR="006543C9">
        <w:rPr>
          <w:rFonts w:ascii="Arial" w:hAnsi="Arial" w:cs="Arial"/>
        </w:rPr>
        <w:t xml:space="preserve"> to</w:t>
      </w:r>
      <w:r w:rsidR="0045607C">
        <w:rPr>
          <w:rFonts w:ascii="Arial" w:hAnsi="Arial" w:cs="Arial"/>
        </w:rPr>
        <w:t xml:space="preserve"> </w:t>
      </w:r>
      <w:r w:rsidR="0045607C" w:rsidRPr="0045607C">
        <w:rPr>
          <w:rFonts w:ascii="Arial" w:hAnsi="Arial" w:cs="Arial"/>
          <w:i/>
          <w:iCs/>
        </w:rPr>
        <w:t xml:space="preserve">Nitrosolobus </w:t>
      </w:r>
      <w:r w:rsidR="0045607C" w:rsidRPr="006543C9">
        <w:rPr>
          <w:rFonts w:ascii="Arial" w:hAnsi="Arial" w:cs="Arial"/>
          <w:i/>
          <w:iCs/>
        </w:rPr>
        <w:t>multiformis</w:t>
      </w:r>
      <w:r w:rsidR="006543C9">
        <w:rPr>
          <w:rFonts w:ascii="Arial" w:hAnsi="Arial" w:cs="Arial"/>
        </w:rPr>
        <w:t xml:space="preserve"> </w:t>
      </w:r>
      <w:r w:rsidR="00CF7E73">
        <w:rPr>
          <w:rFonts w:ascii="Arial" w:hAnsi="Arial" w:cs="Arial"/>
        </w:rPr>
        <w:t>and</w:t>
      </w:r>
      <w:r w:rsidR="00DE6CFF">
        <w:rPr>
          <w:rFonts w:ascii="Arial" w:hAnsi="Arial" w:cs="Arial"/>
        </w:rPr>
        <w:t xml:space="preserve"> one</w:t>
      </w:r>
      <w:r w:rsidR="00CF7E73">
        <w:rPr>
          <w:rFonts w:ascii="Arial" w:hAnsi="Arial" w:cs="Arial"/>
        </w:rPr>
        <w:t xml:space="preserve"> ASV of </w:t>
      </w:r>
      <w:r w:rsidR="00CF7E73" w:rsidRPr="00CE7479">
        <w:rPr>
          <w:rFonts w:ascii="Arial" w:hAnsi="Arial" w:cs="Arial"/>
          <w:i/>
          <w:iCs/>
        </w:rPr>
        <w:t>Nitrosomonas communis</w:t>
      </w:r>
      <w:r w:rsidR="00CF7E73">
        <w:rPr>
          <w:rFonts w:ascii="Arial" w:hAnsi="Arial" w:cs="Arial"/>
        </w:rPr>
        <w:t xml:space="preserve"> </w:t>
      </w:r>
      <w:r w:rsidR="00CE7479">
        <w:rPr>
          <w:rFonts w:ascii="Arial" w:hAnsi="Arial" w:cs="Arial"/>
        </w:rPr>
        <w:t>exhibiting a</w:t>
      </w:r>
      <w:r w:rsidR="00C5669E">
        <w:rPr>
          <w:rFonts w:ascii="Arial" w:hAnsi="Arial" w:cs="Arial"/>
        </w:rPr>
        <w:t xml:space="preserve"> decreas</w:t>
      </w:r>
      <w:r w:rsidR="00CE7479">
        <w:rPr>
          <w:rFonts w:ascii="Arial" w:hAnsi="Arial" w:cs="Arial"/>
        </w:rPr>
        <w:t>e</w:t>
      </w:r>
      <w:r w:rsidR="00255F32">
        <w:rPr>
          <w:rFonts w:ascii="Arial" w:hAnsi="Arial" w:cs="Arial"/>
        </w:rPr>
        <w:t xml:space="preserve"> in </w:t>
      </w:r>
      <w:ins w:id="306" w:author="Laurent Philippot" w:date="2024-03-06T11:34:00Z">
        <w:r w:rsidR="00C0446C">
          <w:rPr>
            <w:rFonts w:ascii="Arial" w:hAnsi="Arial" w:cs="Arial"/>
          </w:rPr>
          <w:t xml:space="preserve">relative </w:t>
        </w:r>
      </w:ins>
      <w:r w:rsidR="00255F32">
        <w:rPr>
          <w:rFonts w:ascii="Arial" w:hAnsi="Arial" w:cs="Arial"/>
        </w:rPr>
        <w:t xml:space="preserve">abundance </w:t>
      </w:r>
      <w:r w:rsidR="00C5669E">
        <w:rPr>
          <w:rFonts w:ascii="Arial" w:hAnsi="Arial" w:cs="Arial"/>
        </w:rPr>
        <w:t>were found in</w:t>
      </w:r>
      <w:r w:rsidR="00CF7E73">
        <w:rPr>
          <w:rFonts w:ascii="Arial" w:hAnsi="Arial" w:cs="Arial"/>
        </w:rPr>
        <w:t xml:space="preserve"> all cropping system, except in CONMIN</w:t>
      </w:r>
      <w:r w:rsidR="00C5669E">
        <w:rPr>
          <w:rFonts w:ascii="Arial" w:hAnsi="Arial" w:cs="Arial"/>
        </w:rPr>
        <w:t>.</w:t>
      </w:r>
      <w:r w:rsidR="00AA649F">
        <w:rPr>
          <w:rFonts w:ascii="Arial" w:hAnsi="Arial" w:cs="Arial"/>
        </w:rPr>
        <w:t xml:space="preserve"> On the other hand, there were</w:t>
      </w:r>
      <w:r w:rsidR="007248C5">
        <w:rPr>
          <w:rFonts w:ascii="Arial" w:hAnsi="Arial" w:cs="Arial"/>
        </w:rPr>
        <w:t xml:space="preserve"> </w:t>
      </w:r>
      <w:ins w:id="307" w:author="Laurent Philippot" w:date="2024-03-07T10:47:00Z">
        <w:r w:rsidR="00A00C84">
          <w:rPr>
            <w:rFonts w:ascii="Arial" w:hAnsi="Arial" w:cs="Arial"/>
          </w:rPr>
          <w:t xml:space="preserve">in </w:t>
        </w:r>
      </w:ins>
      <w:r w:rsidR="007248C5">
        <w:rPr>
          <w:rFonts w:ascii="Arial" w:hAnsi="Arial" w:cs="Arial"/>
        </w:rPr>
        <w:t>total</w:t>
      </w:r>
      <w:r w:rsidR="00AA649F">
        <w:rPr>
          <w:rFonts w:ascii="Arial" w:hAnsi="Arial" w:cs="Arial"/>
        </w:rPr>
        <w:t xml:space="preserve"> </w:t>
      </w:r>
      <w:r w:rsidR="00DE6CFF">
        <w:rPr>
          <w:rFonts w:ascii="Arial" w:hAnsi="Arial" w:cs="Arial"/>
        </w:rPr>
        <w:t>ten</w:t>
      </w:r>
      <w:r w:rsidR="007248C5">
        <w:rPr>
          <w:rFonts w:ascii="Arial" w:hAnsi="Arial" w:cs="Arial"/>
        </w:rPr>
        <w:t xml:space="preserve"> AOB </w:t>
      </w:r>
      <w:r w:rsidR="00AA649F">
        <w:rPr>
          <w:rFonts w:ascii="Arial" w:hAnsi="Arial" w:cs="Arial"/>
        </w:rPr>
        <w:t>ASVs</w:t>
      </w:r>
      <w:r w:rsidR="007248C5">
        <w:rPr>
          <w:rFonts w:ascii="Arial" w:hAnsi="Arial" w:cs="Arial"/>
        </w:rPr>
        <w:t xml:space="preserve"> in bulk soil and </w:t>
      </w:r>
      <w:r w:rsidR="0019481C">
        <w:rPr>
          <w:rFonts w:ascii="Arial" w:hAnsi="Arial" w:cs="Arial"/>
        </w:rPr>
        <w:t>rhizosphere</w:t>
      </w:r>
      <w:r w:rsidR="00AA649F">
        <w:rPr>
          <w:rFonts w:ascii="Arial" w:hAnsi="Arial" w:cs="Arial"/>
        </w:rPr>
        <w:t xml:space="preserve"> </w:t>
      </w:r>
      <w:r w:rsidR="007248C5">
        <w:rPr>
          <w:rFonts w:ascii="Arial" w:hAnsi="Arial" w:cs="Arial"/>
        </w:rPr>
        <w:t>belong</w:t>
      </w:r>
      <w:r w:rsidR="00EE173A">
        <w:rPr>
          <w:rFonts w:ascii="Arial" w:hAnsi="Arial" w:cs="Arial"/>
        </w:rPr>
        <w:t>ing</w:t>
      </w:r>
      <w:r w:rsidR="007248C5">
        <w:rPr>
          <w:rFonts w:ascii="Arial" w:hAnsi="Arial" w:cs="Arial"/>
        </w:rPr>
        <w:t xml:space="preserve"> t</w:t>
      </w:r>
      <w:r w:rsidR="00EE173A">
        <w:rPr>
          <w:rFonts w:ascii="Arial" w:hAnsi="Arial" w:cs="Arial"/>
        </w:rPr>
        <w:t>o the</w:t>
      </w:r>
      <w:r w:rsidR="007248C5">
        <w:rPr>
          <w:rFonts w:ascii="Arial" w:hAnsi="Arial" w:cs="Arial"/>
        </w:rPr>
        <w:t xml:space="preserve"> genus </w:t>
      </w:r>
      <w:proofErr w:type="spellStart"/>
      <w:r w:rsidR="007248C5" w:rsidRPr="007248C5">
        <w:rPr>
          <w:rFonts w:ascii="Arial" w:hAnsi="Arial" w:cs="Arial"/>
          <w:i/>
          <w:iCs/>
        </w:rPr>
        <w:t>Nitrospira</w:t>
      </w:r>
      <w:proofErr w:type="spellEnd"/>
      <w:ins w:id="308" w:author="Laurent Philippot" w:date="2024-03-07T10:47:00Z">
        <w:r w:rsidR="00A00C84">
          <w:rPr>
            <w:rFonts w:ascii="Arial" w:hAnsi="Arial" w:cs="Arial"/>
            <w:i/>
            <w:iCs/>
          </w:rPr>
          <w:t>,</w:t>
        </w:r>
      </w:ins>
      <w:r w:rsidR="007248C5">
        <w:rPr>
          <w:rFonts w:ascii="Arial" w:hAnsi="Arial" w:cs="Arial"/>
        </w:rPr>
        <w:t xml:space="preserve"> </w:t>
      </w:r>
      <w:r w:rsidR="004C6B7B">
        <w:rPr>
          <w:rFonts w:ascii="Arial" w:hAnsi="Arial" w:cs="Arial"/>
        </w:rPr>
        <w:t>which</w:t>
      </w:r>
      <w:r w:rsidR="00EE173A">
        <w:rPr>
          <w:rFonts w:ascii="Arial" w:hAnsi="Arial" w:cs="Arial"/>
        </w:rPr>
        <w:t xml:space="preserve"> </w:t>
      </w:r>
      <w:ins w:id="309" w:author="Laurent Philippot" w:date="2024-03-06T11:35:00Z">
        <w:r w:rsidR="00C0446C">
          <w:rPr>
            <w:rFonts w:ascii="Arial" w:hAnsi="Arial" w:cs="Arial"/>
          </w:rPr>
          <w:t xml:space="preserve">were </w:t>
        </w:r>
      </w:ins>
      <w:r w:rsidR="007248C5">
        <w:rPr>
          <w:rFonts w:ascii="Arial" w:hAnsi="Arial" w:cs="Arial"/>
        </w:rPr>
        <w:t>depleted</w:t>
      </w:r>
      <w:r w:rsidR="00CE7479">
        <w:rPr>
          <w:rFonts w:ascii="Arial" w:hAnsi="Arial" w:cs="Arial"/>
        </w:rPr>
        <w:t xml:space="preserve"> </w:t>
      </w:r>
      <w:ins w:id="310" w:author="Laurent Philippot" w:date="2024-03-06T11:35:00Z">
        <w:r w:rsidR="00C0446C">
          <w:rPr>
            <w:rFonts w:ascii="Arial" w:hAnsi="Arial" w:cs="Arial"/>
          </w:rPr>
          <w:t xml:space="preserve">by drought </w:t>
        </w:r>
      </w:ins>
      <w:r w:rsidR="00CE7479">
        <w:rPr>
          <w:rFonts w:ascii="Arial" w:hAnsi="Arial" w:cs="Arial"/>
        </w:rPr>
        <w:t>only</w:t>
      </w:r>
      <w:r w:rsidR="007248C5">
        <w:rPr>
          <w:rFonts w:ascii="Arial" w:hAnsi="Arial" w:cs="Arial"/>
        </w:rPr>
        <w:t xml:space="preserve"> in the CONMIN system</w:t>
      </w:r>
      <w:r w:rsidR="003815CF">
        <w:rPr>
          <w:rFonts w:ascii="Arial" w:hAnsi="Arial" w:cs="Arial"/>
        </w:rPr>
        <w:t xml:space="preserve">, but not in the other cropping systems </w:t>
      </w:r>
      <w:r w:rsidR="003815CF" w:rsidRPr="00157A05">
        <w:rPr>
          <w:rFonts w:ascii="Arial" w:hAnsi="Arial" w:cs="Arial"/>
        </w:rPr>
        <w:t>(</w:t>
      </w:r>
      <w:r w:rsidR="003815CF" w:rsidRPr="00157A05">
        <w:rPr>
          <w:rFonts w:ascii="Arial" w:hAnsi="Arial" w:cs="Arial"/>
          <w:highlight w:val="yellow"/>
        </w:rPr>
        <w:t>Fig.</w:t>
      </w:r>
      <w:r w:rsidR="00BA0015">
        <w:rPr>
          <w:rFonts w:ascii="Arial" w:hAnsi="Arial" w:cs="Arial"/>
          <w:highlight w:val="yellow"/>
        </w:rPr>
        <w:t xml:space="preserve"> X</w:t>
      </w:r>
      <w:r w:rsidR="003815CF" w:rsidRPr="00157A05">
        <w:rPr>
          <w:rFonts w:ascii="Arial" w:hAnsi="Arial" w:cs="Arial"/>
          <w:highlight w:val="yellow"/>
        </w:rPr>
        <w:t>: DAA</w:t>
      </w:r>
      <w:commentRangeEnd w:id="305"/>
      <w:r w:rsidR="00C0446C">
        <w:rPr>
          <w:rStyle w:val="Marquedecommentaire"/>
        </w:rPr>
        <w:commentReference w:id="305"/>
      </w:r>
      <w:r w:rsidR="003815CF" w:rsidRPr="00157A05">
        <w:rPr>
          <w:rFonts w:ascii="Arial" w:hAnsi="Arial" w:cs="Arial"/>
        </w:rPr>
        <w:t>)</w:t>
      </w:r>
      <w:r w:rsidR="007248C5">
        <w:rPr>
          <w:rFonts w:ascii="Arial" w:hAnsi="Arial" w:cs="Arial"/>
        </w:rPr>
        <w:t>.</w:t>
      </w:r>
      <w:r w:rsidR="00CD7E61">
        <w:rPr>
          <w:rFonts w:ascii="Arial" w:hAnsi="Arial" w:cs="Arial"/>
        </w:rPr>
        <w:t xml:space="preserve"> </w:t>
      </w:r>
      <w:commentRangeStart w:id="311"/>
      <w:r w:rsidR="00CD7E61">
        <w:rPr>
          <w:rFonts w:ascii="Arial" w:hAnsi="Arial" w:cs="Arial"/>
        </w:rPr>
        <w:t xml:space="preserve">Moreover, </w:t>
      </w:r>
      <w:r w:rsidR="005F3FC9">
        <w:rPr>
          <w:rFonts w:ascii="Arial" w:hAnsi="Arial" w:cs="Arial"/>
        </w:rPr>
        <w:t>CONMIN</w:t>
      </w:r>
      <w:r w:rsidR="00CD7E61">
        <w:rPr>
          <w:rFonts w:ascii="Arial" w:hAnsi="Arial" w:cs="Arial"/>
        </w:rPr>
        <w:t xml:space="preserve"> tended to have less ASVs</w:t>
      </w:r>
      <w:r w:rsidR="00D2538D">
        <w:rPr>
          <w:rFonts w:ascii="Arial" w:hAnsi="Arial" w:cs="Arial"/>
        </w:rPr>
        <w:t xml:space="preserve"> at</w:t>
      </w:r>
      <w:r w:rsidR="005F3FC9">
        <w:rPr>
          <w:rFonts w:ascii="Arial" w:hAnsi="Arial" w:cs="Arial"/>
        </w:rPr>
        <w:t xml:space="preserve"> 16 (AOB),</w:t>
      </w:r>
      <w:r w:rsidR="00D2538D">
        <w:rPr>
          <w:rFonts w:ascii="Arial" w:hAnsi="Arial" w:cs="Arial"/>
        </w:rPr>
        <w:t xml:space="preserve"> 8 </w:t>
      </w:r>
      <w:r w:rsidR="005F3FC9">
        <w:rPr>
          <w:rFonts w:ascii="Arial" w:hAnsi="Arial" w:cs="Arial"/>
        </w:rPr>
        <w:t>(AOA) and</w:t>
      </w:r>
      <w:r w:rsidR="00D2538D">
        <w:rPr>
          <w:rFonts w:ascii="Arial" w:hAnsi="Arial" w:cs="Arial"/>
        </w:rPr>
        <w:t xml:space="preserve"> 6.67</w:t>
      </w:r>
      <w:r w:rsidR="005F3FC9">
        <w:rPr>
          <w:rFonts w:ascii="Arial" w:hAnsi="Arial" w:cs="Arial"/>
        </w:rPr>
        <w:t xml:space="preserve"> % (Comammox) of the total </w:t>
      </w:r>
      <w:r w:rsidR="00D2538D">
        <w:rPr>
          <w:rFonts w:ascii="Arial" w:hAnsi="Arial" w:cs="Arial"/>
        </w:rPr>
        <w:t xml:space="preserve">affected </w:t>
      </w:r>
      <w:r w:rsidR="005F3FC9">
        <w:rPr>
          <w:rFonts w:ascii="Arial" w:hAnsi="Arial" w:cs="Arial"/>
        </w:rPr>
        <w:t>ASVs</w:t>
      </w:r>
      <w:r w:rsidR="00D2538D">
        <w:rPr>
          <w:rFonts w:ascii="Arial" w:hAnsi="Arial" w:cs="Arial"/>
        </w:rPr>
        <w:t xml:space="preserve"> in rhizosphere</w:t>
      </w:r>
      <w:r w:rsidR="005F3FC9">
        <w:rPr>
          <w:rFonts w:ascii="Arial" w:hAnsi="Arial" w:cs="Arial"/>
        </w:rPr>
        <w:t xml:space="preserve"> compared to BIODYN and CONFYM </w:t>
      </w:r>
      <w:commentRangeEnd w:id="311"/>
      <w:r w:rsidR="00C0446C">
        <w:rPr>
          <w:rStyle w:val="Marquedecommentaire"/>
        </w:rPr>
        <w:commentReference w:id="311"/>
      </w:r>
      <w:r w:rsidR="00CD7E61" w:rsidRPr="00CD7E61">
        <w:rPr>
          <w:rFonts w:ascii="Arial" w:hAnsi="Arial" w:cs="Arial"/>
          <w:highlight w:val="yellow"/>
        </w:rPr>
        <w:t>(Table X).</w:t>
      </w:r>
      <w:r w:rsidR="00CD7E61">
        <w:rPr>
          <w:rFonts w:ascii="Arial" w:hAnsi="Arial" w:cs="Arial"/>
        </w:rPr>
        <w:t xml:space="preserve"> </w:t>
      </w:r>
      <w:commentRangeStart w:id="312"/>
      <w:del w:id="313" w:author="Laurent Philippot" w:date="2024-03-06T11:33:00Z">
        <w:r w:rsidR="00EE173A" w:rsidRPr="00EE173A" w:rsidDel="0061222F">
          <w:rPr>
            <w:rFonts w:ascii="Arial" w:hAnsi="Arial" w:cs="Arial"/>
          </w:rPr>
          <w:delText xml:space="preserve">For </w:delText>
        </w:r>
        <w:r w:rsidR="0090742B" w:rsidDel="0061222F">
          <w:rPr>
            <w:rFonts w:ascii="Arial" w:hAnsi="Arial" w:cs="Arial"/>
          </w:rPr>
          <w:delText xml:space="preserve">the </w:delText>
        </w:r>
        <w:r w:rsidR="00EE173A" w:rsidRPr="00EE173A" w:rsidDel="0061222F">
          <w:rPr>
            <w:rFonts w:ascii="Arial" w:hAnsi="Arial" w:cs="Arial"/>
          </w:rPr>
          <w:delText>A</w:delText>
        </w:r>
        <w:r w:rsidR="00EE173A" w:rsidDel="0061222F">
          <w:rPr>
            <w:rFonts w:ascii="Arial" w:hAnsi="Arial" w:cs="Arial"/>
          </w:rPr>
          <w:delText>O</w:delText>
        </w:r>
        <w:r w:rsidR="00EE173A" w:rsidRPr="00EE173A" w:rsidDel="0061222F">
          <w:rPr>
            <w:rFonts w:ascii="Arial" w:hAnsi="Arial" w:cs="Arial"/>
          </w:rPr>
          <w:delText>A</w:delText>
        </w:r>
        <w:r w:rsidR="00932C2F" w:rsidDel="0061222F">
          <w:rPr>
            <w:rFonts w:ascii="Arial" w:hAnsi="Arial" w:cs="Arial"/>
          </w:rPr>
          <w:delText xml:space="preserve"> community</w:delText>
        </w:r>
        <w:r w:rsidR="00EE173A" w:rsidDel="0061222F">
          <w:rPr>
            <w:rFonts w:ascii="Arial" w:hAnsi="Arial" w:cs="Arial"/>
          </w:rPr>
          <w:delText xml:space="preserve"> in bulk soil</w:delText>
        </w:r>
        <w:r w:rsidR="00EE173A" w:rsidRPr="00EE173A" w:rsidDel="0061222F">
          <w:rPr>
            <w:rFonts w:ascii="Arial" w:hAnsi="Arial" w:cs="Arial"/>
          </w:rPr>
          <w:delText xml:space="preserve">, </w:delText>
        </w:r>
        <w:r w:rsidR="00EE173A" w:rsidDel="0061222F">
          <w:rPr>
            <w:rFonts w:ascii="Arial" w:hAnsi="Arial" w:cs="Arial"/>
          </w:rPr>
          <w:delText>we</w:delText>
        </w:r>
        <w:r w:rsidR="00EE173A" w:rsidRPr="00EE173A" w:rsidDel="0061222F">
          <w:rPr>
            <w:rFonts w:ascii="Arial" w:hAnsi="Arial" w:cs="Arial"/>
          </w:rPr>
          <w:delText xml:space="preserve"> identified </w:delText>
        </w:r>
        <w:r w:rsidR="00DE6CFF" w:rsidDel="0061222F">
          <w:rPr>
            <w:rFonts w:ascii="Arial" w:hAnsi="Arial" w:cs="Arial"/>
          </w:rPr>
          <w:delText>higher number of</w:delText>
        </w:r>
        <w:r w:rsidR="00EE173A" w:rsidRPr="00EE173A" w:rsidDel="0061222F">
          <w:rPr>
            <w:rFonts w:ascii="Arial" w:hAnsi="Arial" w:cs="Arial"/>
          </w:rPr>
          <w:delText xml:space="preserve"> drought-responsive </w:delText>
        </w:r>
        <w:r w:rsidR="00EE173A" w:rsidDel="0061222F">
          <w:rPr>
            <w:rFonts w:ascii="Arial" w:hAnsi="Arial" w:cs="Arial"/>
          </w:rPr>
          <w:delText>ASVs</w:delText>
        </w:r>
        <w:r w:rsidR="00EE173A" w:rsidRPr="00EE173A" w:rsidDel="0061222F">
          <w:rPr>
            <w:rFonts w:ascii="Arial" w:hAnsi="Arial" w:cs="Arial"/>
          </w:rPr>
          <w:delText xml:space="preserve"> in</w:delText>
        </w:r>
        <w:r w:rsidR="00DE6CFF" w:rsidDel="0061222F">
          <w:rPr>
            <w:rFonts w:ascii="Arial" w:hAnsi="Arial" w:cs="Arial"/>
          </w:rPr>
          <w:delText xml:space="preserve"> the</w:delText>
        </w:r>
        <w:r w:rsidR="00EE173A" w:rsidRPr="00EE173A" w:rsidDel="0061222F">
          <w:rPr>
            <w:rFonts w:ascii="Arial" w:hAnsi="Arial" w:cs="Arial"/>
          </w:rPr>
          <w:delText xml:space="preserve"> BIODYN</w:delText>
        </w:r>
        <w:r w:rsidR="00932C2F" w:rsidDel="0061222F">
          <w:rPr>
            <w:rFonts w:ascii="Arial" w:hAnsi="Arial" w:cs="Arial"/>
          </w:rPr>
          <w:delText xml:space="preserve"> (10 ASVs)</w:delText>
        </w:r>
        <w:r w:rsidR="00EE173A" w:rsidRPr="00EE173A" w:rsidDel="0061222F">
          <w:rPr>
            <w:rFonts w:ascii="Arial" w:hAnsi="Arial" w:cs="Arial"/>
          </w:rPr>
          <w:delText xml:space="preserve"> and CONFYM</w:delText>
        </w:r>
        <w:r w:rsidR="00932C2F" w:rsidDel="0061222F">
          <w:rPr>
            <w:rFonts w:ascii="Arial" w:hAnsi="Arial" w:cs="Arial"/>
          </w:rPr>
          <w:delText xml:space="preserve"> (6 ASVs)</w:delText>
        </w:r>
        <w:r w:rsidR="00EE173A" w:rsidRPr="00EE173A" w:rsidDel="0061222F">
          <w:rPr>
            <w:rFonts w:ascii="Arial" w:hAnsi="Arial" w:cs="Arial"/>
          </w:rPr>
          <w:delText xml:space="preserve"> </w:delText>
        </w:r>
        <w:r w:rsidR="00DE6CFF" w:rsidDel="0061222F">
          <w:rPr>
            <w:rFonts w:ascii="Arial" w:hAnsi="Arial" w:cs="Arial"/>
          </w:rPr>
          <w:delText>compared to</w:delText>
        </w:r>
        <w:r w:rsidR="00546830" w:rsidDel="0061222F">
          <w:rPr>
            <w:rFonts w:ascii="Arial" w:hAnsi="Arial" w:cs="Arial"/>
          </w:rPr>
          <w:delText xml:space="preserve"> </w:delText>
        </w:r>
        <w:r w:rsidR="00DE6CFF" w:rsidDel="0061222F">
          <w:rPr>
            <w:rFonts w:ascii="Arial" w:hAnsi="Arial" w:cs="Arial"/>
          </w:rPr>
          <w:delText xml:space="preserve">the </w:delText>
        </w:r>
        <w:r w:rsidR="00546830" w:rsidDel="0061222F">
          <w:rPr>
            <w:rFonts w:ascii="Arial" w:hAnsi="Arial" w:cs="Arial"/>
          </w:rPr>
          <w:delText>CONMIN system</w:delText>
        </w:r>
        <w:r w:rsidR="00B22922" w:rsidDel="0061222F">
          <w:rPr>
            <w:rFonts w:ascii="Arial" w:hAnsi="Arial" w:cs="Arial"/>
          </w:rPr>
          <w:delText xml:space="preserve"> (1 ASV)</w:delText>
        </w:r>
        <w:r w:rsidR="00546830" w:rsidDel="0061222F">
          <w:rPr>
            <w:rFonts w:ascii="Arial" w:hAnsi="Arial" w:cs="Arial"/>
          </w:rPr>
          <w:delText>. Similarly,</w:delText>
        </w:r>
        <w:r w:rsidR="00D2538D" w:rsidDel="0061222F">
          <w:rPr>
            <w:rFonts w:ascii="Arial" w:hAnsi="Arial" w:cs="Arial"/>
          </w:rPr>
          <w:delText xml:space="preserve"> in bulk soil,</w:delText>
        </w:r>
        <w:r w:rsidR="00546830" w:rsidDel="0061222F">
          <w:rPr>
            <w:rFonts w:ascii="Arial" w:hAnsi="Arial" w:cs="Arial"/>
          </w:rPr>
          <w:delText xml:space="preserve"> the number of </w:delText>
        </w:r>
        <w:r w:rsidR="009618AD" w:rsidDel="0061222F">
          <w:rPr>
            <w:rFonts w:ascii="Arial" w:hAnsi="Arial" w:cs="Arial"/>
          </w:rPr>
          <w:delText xml:space="preserve">drought-affected </w:delText>
        </w:r>
        <w:r w:rsidR="00546830" w:rsidDel="0061222F">
          <w:rPr>
            <w:rFonts w:ascii="Arial" w:hAnsi="Arial" w:cs="Arial"/>
          </w:rPr>
          <w:delText>Comammox ASVs</w:delText>
        </w:r>
        <w:r w:rsidR="00B22922" w:rsidDel="0061222F">
          <w:rPr>
            <w:rFonts w:ascii="Arial" w:hAnsi="Arial" w:cs="Arial"/>
          </w:rPr>
          <w:delText xml:space="preserve"> </w:delText>
        </w:r>
        <w:r w:rsidR="00546830" w:rsidDel="0061222F">
          <w:rPr>
            <w:rFonts w:ascii="Arial" w:hAnsi="Arial" w:cs="Arial"/>
          </w:rPr>
          <w:delText xml:space="preserve">in </w:delText>
        </w:r>
        <w:r w:rsidR="0090742B" w:rsidDel="0061222F">
          <w:rPr>
            <w:rFonts w:ascii="Arial" w:hAnsi="Arial" w:cs="Arial"/>
          </w:rPr>
          <w:delText xml:space="preserve">the </w:delText>
        </w:r>
        <w:r w:rsidR="00546830" w:rsidDel="0061222F">
          <w:rPr>
            <w:rFonts w:ascii="Arial" w:hAnsi="Arial" w:cs="Arial"/>
          </w:rPr>
          <w:delText>CONMIN</w:delText>
        </w:r>
        <w:r w:rsidR="00B22922" w:rsidDel="0061222F">
          <w:rPr>
            <w:rFonts w:ascii="Arial" w:hAnsi="Arial" w:cs="Arial"/>
          </w:rPr>
          <w:delText xml:space="preserve"> system</w:delText>
        </w:r>
        <w:r w:rsidR="00546830" w:rsidDel="0061222F">
          <w:rPr>
            <w:rFonts w:ascii="Arial" w:hAnsi="Arial" w:cs="Arial"/>
          </w:rPr>
          <w:delText xml:space="preserve"> were</w:delText>
        </w:r>
        <w:r w:rsidR="00F76341" w:rsidDel="0061222F">
          <w:rPr>
            <w:rFonts w:ascii="Arial" w:hAnsi="Arial" w:cs="Arial"/>
          </w:rPr>
          <w:delText xml:space="preserve"> 50-60 %</w:delText>
        </w:r>
        <w:r w:rsidR="00546830" w:rsidDel="0061222F">
          <w:rPr>
            <w:rFonts w:ascii="Arial" w:hAnsi="Arial" w:cs="Arial"/>
          </w:rPr>
          <w:delText xml:space="preserve"> lower than those in</w:delText>
        </w:r>
        <w:r w:rsidR="0090742B" w:rsidDel="0061222F">
          <w:rPr>
            <w:rFonts w:ascii="Arial" w:hAnsi="Arial" w:cs="Arial"/>
          </w:rPr>
          <w:delText xml:space="preserve"> the</w:delText>
        </w:r>
        <w:r w:rsidR="00546830" w:rsidDel="0061222F">
          <w:rPr>
            <w:rFonts w:ascii="Arial" w:hAnsi="Arial" w:cs="Arial"/>
          </w:rPr>
          <w:delText xml:space="preserve"> BIODYN and CONFYM</w:delText>
        </w:r>
        <w:r w:rsidR="001910B2" w:rsidDel="0061222F">
          <w:rPr>
            <w:rFonts w:ascii="Arial" w:hAnsi="Arial" w:cs="Arial"/>
          </w:rPr>
          <w:delText xml:space="preserve">. </w:delText>
        </w:r>
      </w:del>
      <w:del w:id="314" w:author="Laurent Philippot" w:date="2024-03-06T11:31:00Z">
        <w:r w:rsidR="001910B2" w:rsidDel="0061222F">
          <w:rPr>
            <w:rFonts w:ascii="Arial" w:hAnsi="Arial" w:cs="Arial"/>
          </w:rPr>
          <w:delText xml:space="preserve">All of the </w:delText>
        </w:r>
        <w:r w:rsidR="000D63E7" w:rsidDel="0061222F">
          <w:rPr>
            <w:rFonts w:ascii="Arial" w:hAnsi="Arial" w:cs="Arial"/>
          </w:rPr>
          <w:delText>altered</w:delText>
        </w:r>
        <w:r w:rsidR="00F03C1B" w:rsidDel="0061222F">
          <w:rPr>
            <w:rFonts w:ascii="Arial" w:hAnsi="Arial" w:cs="Arial"/>
          </w:rPr>
          <w:delText xml:space="preserve"> Comammox ASV</w:delText>
        </w:r>
        <w:r w:rsidR="001910B2" w:rsidDel="0061222F">
          <w:rPr>
            <w:rFonts w:ascii="Arial" w:hAnsi="Arial" w:cs="Arial"/>
          </w:rPr>
          <w:delText>s</w:delText>
        </w:r>
        <w:r w:rsidR="00F03C1B" w:rsidDel="0061222F">
          <w:rPr>
            <w:rFonts w:ascii="Arial" w:hAnsi="Arial" w:cs="Arial"/>
          </w:rPr>
          <w:delText xml:space="preserve"> in CONMIN system </w:delText>
        </w:r>
        <w:r w:rsidR="001910B2" w:rsidDel="0061222F">
          <w:rPr>
            <w:rFonts w:ascii="Arial" w:hAnsi="Arial" w:cs="Arial"/>
          </w:rPr>
          <w:delText>exhibited a</w:delText>
        </w:r>
        <w:r w:rsidR="00F03C1B" w:rsidDel="0061222F">
          <w:rPr>
            <w:rFonts w:ascii="Arial" w:hAnsi="Arial" w:cs="Arial"/>
          </w:rPr>
          <w:delText xml:space="preserve"> decrease in abundance</w:delText>
        </w:r>
        <w:r w:rsidR="000D63E7" w:rsidDel="0061222F">
          <w:rPr>
            <w:rFonts w:ascii="Arial" w:hAnsi="Arial" w:cs="Arial"/>
          </w:rPr>
          <w:delText xml:space="preserve"> by drought treatment</w:delText>
        </w:r>
        <w:r w:rsidR="00DE6CFF" w:rsidDel="0061222F">
          <w:rPr>
            <w:rFonts w:ascii="Arial" w:hAnsi="Arial" w:cs="Arial"/>
          </w:rPr>
          <w:delText xml:space="preserve"> </w:delText>
        </w:r>
      </w:del>
      <w:commentRangeEnd w:id="312"/>
      <w:r w:rsidR="0097179D">
        <w:rPr>
          <w:rStyle w:val="Marquedecommentaire"/>
        </w:rPr>
        <w:commentReference w:id="312"/>
      </w:r>
      <w:r w:rsidR="00DE6CFF" w:rsidRPr="00157A05">
        <w:rPr>
          <w:rFonts w:ascii="Arial" w:hAnsi="Arial" w:cs="Arial"/>
        </w:rPr>
        <w:t>(</w:t>
      </w:r>
      <w:r w:rsidR="00DE6CFF" w:rsidRPr="00157A05">
        <w:rPr>
          <w:rFonts w:ascii="Arial" w:hAnsi="Arial" w:cs="Arial"/>
          <w:highlight w:val="yellow"/>
        </w:rPr>
        <w:t>Fig.</w:t>
      </w:r>
      <w:r w:rsidR="00DE6CFF">
        <w:rPr>
          <w:rFonts w:ascii="Arial" w:hAnsi="Arial" w:cs="Arial"/>
          <w:highlight w:val="yellow"/>
        </w:rPr>
        <w:t xml:space="preserve"> X</w:t>
      </w:r>
      <w:r w:rsidR="00DE6CFF" w:rsidRPr="00157A05">
        <w:rPr>
          <w:rFonts w:ascii="Arial" w:hAnsi="Arial" w:cs="Arial"/>
          <w:highlight w:val="yellow"/>
        </w:rPr>
        <w:t>: DAA</w:t>
      </w:r>
      <w:r w:rsidR="00DE6CFF" w:rsidRPr="00157A05">
        <w:rPr>
          <w:rFonts w:ascii="Arial" w:hAnsi="Arial" w:cs="Arial"/>
        </w:rPr>
        <w:t>)</w:t>
      </w:r>
      <w:r w:rsidR="00F03C1B">
        <w:rPr>
          <w:rFonts w:ascii="Arial" w:hAnsi="Arial" w:cs="Arial"/>
        </w:rPr>
        <w:t>.</w:t>
      </w:r>
    </w:p>
    <w:p w14:paraId="393B9A0A" w14:textId="77777777" w:rsidR="001910B2" w:rsidRPr="00157A05" w:rsidRDefault="001910B2" w:rsidP="001910B2">
      <w:pPr>
        <w:spacing w:after="0" w:line="480" w:lineRule="auto"/>
        <w:ind w:firstLine="720"/>
        <w:jc w:val="both"/>
        <w:rPr>
          <w:rFonts w:ascii="Arial" w:hAnsi="Arial" w:cs="Arial"/>
        </w:rPr>
      </w:pPr>
    </w:p>
    <w:p w14:paraId="0806D139" w14:textId="30808D56" w:rsidR="007C2534" w:rsidRPr="00157A05" w:rsidRDefault="001135A3" w:rsidP="00157A05">
      <w:pPr>
        <w:spacing w:after="0" w:line="480" w:lineRule="auto"/>
        <w:jc w:val="both"/>
        <w:rPr>
          <w:rFonts w:ascii="Arial" w:hAnsi="Arial" w:cs="Arial"/>
          <w:b/>
          <w:bCs/>
        </w:rPr>
      </w:pPr>
      <w:r>
        <w:rPr>
          <w:rFonts w:ascii="Arial" w:hAnsi="Arial" w:cs="Arial"/>
          <w:b/>
          <w:bCs/>
        </w:rPr>
        <w:lastRenderedPageBreak/>
        <w:t>Drought affects</w:t>
      </w:r>
      <w:r w:rsidR="007C2534" w:rsidRPr="00157A05">
        <w:rPr>
          <w:rFonts w:ascii="Arial" w:hAnsi="Arial" w:cs="Arial"/>
          <w:b/>
          <w:bCs/>
        </w:rPr>
        <w:t xml:space="preserve"> </w:t>
      </w:r>
      <w:ins w:id="315" w:author="Laurent Philippot" w:date="2024-03-06T11:37:00Z">
        <w:r w:rsidR="002C1BC6">
          <w:rPr>
            <w:rFonts w:ascii="Arial" w:hAnsi="Arial" w:cs="Arial"/>
            <w:b/>
            <w:bCs/>
          </w:rPr>
          <w:t xml:space="preserve">the </w:t>
        </w:r>
      </w:ins>
      <w:del w:id="316" w:author="Laurent Philippot" w:date="2024-03-06T11:37:00Z">
        <w:r w:rsidRPr="001135A3" w:rsidDel="002C1BC6">
          <w:rPr>
            <w:rFonts w:ascii="Arial" w:hAnsi="Arial" w:cs="Arial"/>
            <w:b/>
            <w:bCs/>
            <w:i/>
            <w:iCs/>
          </w:rPr>
          <w:delText>amoA</w:delText>
        </w:r>
        <w:r w:rsidDel="002C1BC6">
          <w:rPr>
            <w:rFonts w:ascii="Arial" w:hAnsi="Arial" w:cs="Arial"/>
            <w:b/>
            <w:bCs/>
          </w:rPr>
          <w:delText xml:space="preserve"> gene </w:delText>
        </w:r>
      </w:del>
      <w:r w:rsidR="00E61339">
        <w:rPr>
          <w:rFonts w:ascii="Arial" w:hAnsi="Arial" w:cs="Arial"/>
          <w:b/>
          <w:bCs/>
        </w:rPr>
        <w:t>abundance</w:t>
      </w:r>
      <w:ins w:id="317" w:author="Laurent Philippot" w:date="2024-03-06T11:37:00Z">
        <w:r w:rsidR="002C1BC6">
          <w:rPr>
            <w:rFonts w:ascii="Arial" w:hAnsi="Arial" w:cs="Arial"/>
            <w:b/>
            <w:bCs/>
          </w:rPr>
          <w:t xml:space="preserve"> of ammonia oxidizers</w:t>
        </w:r>
      </w:ins>
      <w:r w:rsidR="00210507">
        <w:rPr>
          <w:rFonts w:ascii="Arial" w:hAnsi="Arial" w:cs="Arial"/>
          <w:b/>
          <w:bCs/>
        </w:rPr>
        <w:t xml:space="preserve"> in bulk soil</w:t>
      </w:r>
    </w:p>
    <w:p w14:paraId="2FF31A3F" w14:textId="3233477D" w:rsidR="00124495" w:rsidRDefault="007C2534" w:rsidP="00A66729">
      <w:pPr>
        <w:spacing w:after="0" w:line="480" w:lineRule="auto"/>
        <w:jc w:val="both"/>
        <w:rPr>
          <w:ins w:id="318" w:author="Laurent Philippot" w:date="2024-03-06T14:56:00Z"/>
          <w:rFonts w:ascii="Arial" w:hAnsi="Arial" w:cs="Arial"/>
        </w:rPr>
      </w:pPr>
      <w:r w:rsidRPr="00157A05">
        <w:rPr>
          <w:rFonts w:ascii="Arial" w:hAnsi="Arial" w:cs="Arial"/>
          <w:b/>
          <w:bCs/>
        </w:rPr>
        <w:tab/>
      </w:r>
      <w:ins w:id="319" w:author="Laurent Philippot" w:date="2024-03-06T14:51:00Z">
        <w:r w:rsidR="00F9108C" w:rsidRPr="00124495">
          <w:rPr>
            <w:rFonts w:ascii="Arial" w:hAnsi="Arial" w:cs="Arial"/>
            <w:rPrChange w:id="320" w:author="Laurent Philippot" w:date="2024-03-06T14:52:00Z">
              <w:rPr>
                <w:rFonts w:ascii="Arial" w:hAnsi="Arial" w:cs="Arial"/>
                <w:b/>
                <w:bCs/>
              </w:rPr>
            </w:rPrChange>
          </w:rPr>
          <w:t>Quantification of the</w:t>
        </w:r>
        <w:r w:rsidR="00F9108C">
          <w:rPr>
            <w:rFonts w:ascii="Arial" w:hAnsi="Arial" w:cs="Arial"/>
            <w:b/>
            <w:bCs/>
          </w:rPr>
          <w:t xml:space="preserve"> </w:t>
        </w:r>
      </w:ins>
      <w:del w:id="321" w:author="Laurent Philippot" w:date="2024-03-06T14:51:00Z">
        <w:r w:rsidRPr="00157A05" w:rsidDel="00F9108C">
          <w:rPr>
            <w:rFonts w:ascii="Arial" w:hAnsi="Arial" w:cs="Arial"/>
            <w:bCs/>
          </w:rPr>
          <w:delText>T</w:delText>
        </w:r>
        <w:r w:rsidRPr="00157A05" w:rsidDel="00F9108C">
          <w:rPr>
            <w:rFonts w:ascii="Arial" w:hAnsi="Arial" w:cs="Arial"/>
          </w:rPr>
          <w:delText xml:space="preserve">he </w:delText>
        </w:r>
      </w:del>
      <w:r w:rsidRPr="00157A05">
        <w:rPr>
          <w:rFonts w:ascii="Arial" w:hAnsi="Arial" w:cs="Arial"/>
        </w:rPr>
        <w:t>abundance</w:t>
      </w:r>
      <w:ins w:id="322" w:author="Laurent Philippot" w:date="2024-03-06T14:38:00Z">
        <w:r w:rsidR="00A66729">
          <w:rPr>
            <w:rFonts w:ascii="Arial" w:hAnsi="Arial" w:cs="Arial"/>
          </w:rPr>
          <w:t>s</w:t>
        </w:r>
      </w:ins>
      <w:r w:rsidRPr="00157A05">
        <w:rPr>
          <w:rFonts w:ascii="Arial" w:hAnsi="Arial" w:cs="Arial"/>
        </w:rPr>
        <w:t xml:space="preserve"> of ammonia-oxidizing communities </w:t>
      </w:r>
      <w:del w:id="323" w:author="Laurent Philippot" w:date="2024-03-06T14:54:00Z">
        <w:r w:rsidRPr="00157A05" w:rsidDel="00124495">
          <w:rPr>
            <w:rFonts w:ascii="Arial" w:hAnsi="Arial" w:cs="Arial"/>
          </w:rPr>
          <w:delText xml:space="preserve">measured by </w:delText>
        </w:r>
        <w:r w:rsidRPr="00157A05" w:rsidDel="00124495">
          <w:rPr>
            <w:rFonts w:ascii="Arial" w:hAnsi="Arial" w:cs="Arial"/>
            <w:i/>
            <w:iCs/>
          </w:rPr>
          <w:delText>amoA</w:delText>
        </w:r>
        <w:r w:rsidRPr="00157A05" w:rsidDel="00124495">
          <w:rPr>
            <w:rFonts w:ascii="Arial" w:hAnsi="Arial" w:cs="Arial"/>
          </w:rPr>
          <w:delText xml:space="preserve"> gene</w:delText>
        </w:r>
      </w:del>
      <w:del w:id="324" w:author="Laurent Philippot" w:date="2024-03-06T14:50:00Z">
        <w:r w:rsidRPr="00157A05" w:rsidDel="00A96888">
          <w:rPr>
            <w:rFonts w:ascii="Arial" w:hAnsi="Arial" w:cs="Arial"/>
          </w:rPr>
          <w:delText>s</w:delText>
        </w:r>
      </w:del>
      <w:del w:id="325" w:author="Laurent Philippot" w:date="2024-03-06T14:54:00Z">
        <w:r w:rsidRPr="00157A05" w:rsidDel="00124495">
          <w:rPr>
            <w:rFonts w:ascii="Arial" w:hAnsi="Arial" w:cs="Arial"/>
          </w:rPr>
          <w:delText xml:space="preserve"> quantification </w:delText>
        </w:r>
      </w:del>
      <w:del w:id="326" w:author="Laurent Philippot" w:date="2024-03-06T14:52:00Z">
        <w:r w:rsidRPr="00157A05" w:rsidDel="00124495">
          <w:rPr>
            <w:rFonts w:ascii="Arial" w:hAnsi="Arial" w:cs="Arial"/>
          </w:rPr>
          <w:delText>were affected by drought (</w:delText>
        </w:r>
        <w:r w:rsidRPr="00157A05" w:rsidDel="00124495">
          <w:rPr>
            <w:rFonts w:ascii="Arial" w:hAnsi="Arial" w:cs="Arial"/>
            <w:highlight w:val="yellow"/>
          </w:rPr>
          <w:delText>Table S</w:delText>
        </w:r>
        <w:r w:rsidR="00845721" w:rsidDel="00124495">
          <w:rPr>
            <w:rFonts w:ascii="Arial" w:hAnsi="Arial" w:cs="Arial"/>
            <w:highlight w:val="yellow"/>
          </w:rPr>
          <w:delText>.</w:delText>
        </w:r>
        <w:r w:rsidR="00BA0015" w:rsidDel="00124495">
          <w:rPr>
            <w:rFonts w:ascii="Arial" w:hAnsi="Arial" w:cs="Arial"/>
            <w:highlight w:val="yellow"/>
          </w:rPr>
          <w:delText>X</w:delText>
        </w:r>
        <w:r w:rsidRPr="00157A05" w:rsidDel="00124495">
          <w:rPr>
            <w:rFonts w:ascii="Arial" w:hAnsi="Arial" w:cs="Arial"/>
            <w:highlight w:val="yellow"/>
          </w:rPr>
          <w:delText>: stat</w:delText>
        </w:r>
        <w:r w:rsidRPr="00157A05" w:rsidDel="00124495">
          <w:rPr>
            <w:rFonts w:ascii="Arial" w:hAnsi="Arial" w:cs="Arial"/>
          </w:rPr>
          <w:delText xml:space="preserve">). </w:delText>
        </w:r>
      </w:del>
      <w:del w:id="327" w:author="Laurent Philippot" w:date="2024-03-06T14:53:00Z">
        <w:r w:rsidRPr="00157A05" w:rsidDel="00124495">
          <w:rPr>
            <w:rFonts w:ascii="Arial" w:hAnsi="Arial" w:cs="Arial"/>
          </w:rPr>
          <w:delText>However, the</w:delText>
        </w:r>
      </w:del>
      <w:ins w:id="328" w:author="Laurent Philippot" w:date="2024-03-06T14:53:00Z">
        <w:r w:rsidR="00124495">
          <w:rPr>
            <w:rFonts w:ascii="Arial" w:hAnsi="Arial" w:cs="Arial"/>
          </w:rPr>
          <w:t>showed that the</w:t>
        </w:r>
      </w:ins>
      <w:r w:rsidRPr="00157A05">
        <w:rPr>
          <w:rFonts w:ascii="Arial" w:hAnsi="Arial" w:cs="Arial"/>
        </w:rPr>
        <w:t xml:space="preserve"> effects of drought were different depending on the ammonia-oxidizing group</w:t>
      </w:r>
      <w:r w:rsidR="008D2E86">
        <w:rPr>
          <w:rFonts w:ascii="Arial" w:hAnsi="Arial" w:cs="Arial"/>
        </w:rPr>
        <w:t xml:space="preserve"> and </w:t>
      </w:r>
      <w:ins w:id="329" w:author="Laurent Philippot" w:date="2024-03-06T14:54:00Z">
        <w:r w:rsidR="00124495">
          <w:rPr>
            <w:rFonts w:ascii="Arial" w:hAnsi="Arial" w:cs="Arial"/>
          </w:rPr>
          <w:t xml:space="preserve">the </w:t>
        </w:r>
      </w:ins>
      <w:r w:rsidRPr="00157A05">
        <w:rPr>
          <w:rFonts w:ascii="Arial" w:hAnsi="Arial" w:cs="Arial"/>
        </w:rPr>
        <w:t>cropping system</w:t>
      </w:r>
      <w:ins w:id="330" w:author="Laurent Philippot" w:date="2024-03-06T14:53:00Z">
        <w:r w:rsidR="00124495">
          <w:rPr>
            <w:rFonts w:ascii="Arial" w:hAnsi="Arial" w:cs="Arial"/>
          </w:rPr>
          <w:t xml:space="preserve"> </w:t>
        </w:r>
        <w:r w:rsidR="00124495" w:rsidRPr="00157A05">
          <w:rPr>
            <w:rFonts w:ascii="Arial" w:hAnsi="Arial" w:cs="Arial"/>
          </w:rPr>
          <w:t>(</w:t>
        </w:r>
        <w:r w:rsidR="00124495" w:rsidRPr="00157A05">
          <w:rPr>
            <w:rFonts w:ascii="Arial" w:hAnsi="Arial" w:cs="Arial"/>
            <w:highlight w:val="yellow"/>
          </w:rPr>
          <w:t>Table S</w:t>
        </w:r>
        <w:r w:rsidR="00124495">
          <w:rPr>
            <w:rFonts w:ascii="Arial" w:hAnsi="Arial" w:cs="Arial"/>
            <w:highlight w:val="yellow"/>
          </w:rPr>
          <w:t>.X</w:t>
        </w:r>
        <w:r w:rsidR="00124495" w:rsidRPr="00157A05">
          <w:rPr>
            <w:rFonts w:ascii="Arial" w:hAnsi="Arial" w:cs="Arial"/>
            <w:highlight w:val="yellow"/>
          </w:rPr>
          <w:t>: stat</w:t>
        </w:r>
        <w:r w:rsidR="00124495" w:rsidRPr="00157A05">
          <w:rPr>
            <w:rFonts w:ascii="Arial" w:hAnsi="Arial" w:cs="Arial"/>
          </w:rPr>
          <w:t>).</w:t>
        </w:r>
      </w:ins>
      <w:del w:id="331" w:author="Laurent Philippot" w:date="2024-03-06T14:54:00Z">
        <w:r w:rsidRPr="00157A05" w:rsidDel="00124495">
          <w:rPr>
            <w:rFonts w:ascii="Arial" w:hAnsi="Arial" w:cs="Arial"/>
          </w:rPr>
          <w:delText>.</w:delText>
        </w:r>
      </w:del>
      <w:r w:rsidRPr="00157A05">
        <w:rPr>
          <w:rFonts w:ascii="Arial" w:hAnsi="Arial" w:cs="Arial"/>
        </w:rPr>
        <w:t xml:space="preserve"> </w:t>
      </w:r>
      <w:ins w:id="332" w:author="Laurent Philippot" w:date="2024-03-06T14:01:00Z">
        <w:r w:rsidR="002D764E">
          <w:rPr>
            <w:rFonts w:ascii="Arial" w:hAnsi="Arial" w:cs="Arial"/>
          </w:rPr>
          <w:t xml:space="preserve">In the bulk soil, </w:t>
        </w:r>
      </w:ins>
      <w:ins w:id="333" w:author="Laurent Philippot" w:date="2024-03-06T14:05:00Z">
        <w:r w:rsidR="00E61796">
          <w:rPr>
            <w:rFonts w:ascii="Arial" w:hAnsi="Arial" w:cs="Arial"/>
          </w:rPr>
          <w:t xml:space="preserve">a significant effect of drought </w:t>
        </w:r>
      </w:ins>
      <w:ins w:id="334" w:author="Laurent Philippot" w:date="2024-03-06T14:12:00Z">
        <w:r w:rsidR="00E61796">
          <w:rPr>
            <w:rFonts w:ascii="Arial" w:hAnsi="Arial" w:cs="Arial"/>
          </w:rPr>
          <w:t xml:space="preserve">was observed on the abundance of AOB and </w:t>
        </w:r>
        <w:proofErr w:type="spellStart"/>
        <w:r w:rsidR="00E61796">
          <w:rPr>
            <w:rFonts w:ascii="Arial" w:hAnsi="Arial" w:cs="Arial"/>
          </w:rPr>
          <w:t>comammox</w:t>
        </w:r>
        <w:proofErr w:type="spellEnd"/>
        <w:r w:rsidR="00E61796">
          <w:rPr>
            <w:rFonts w:ascii="Arial" w:hAnsi="Arial" w:cs="Arial"/>
          </w:rPr>
          <w:t xml:space="preserve"> clade B but not on that of AOA and</w:t>
        </w:r>
      </w:ins>
      <w:ins w:id="335" w:author="Laurent Philippot" w:date="2024-03-06T14:13:00Z">
        <w:r w:rsidR="00E61796">
          <w:rPr>
            <w:rFonts w:ascii="Arial" w:hAnsi="Arial" w:cs="Arial"/>
          </w:rPr>
          <w:t xml:space="preserve"> </w:t>
        </w:r>
        <w:proofErr w:type="spellStart"/>
        <w:r w:rsidR="00E61796">
          <w:rPr>
            <w:rFonts w:ascii="Arial" w:hAnsi="Arial" w:cs="Arial"/>
          </w:rPr>
          <w:t>comam</w:t>
        </w:r>
      </w:ins>
      <w:ins w:id="336" w:author="Laurent Philippot" w:date="2024-03-06T14:19:00Z">
        <w:r w:rsidR="001B19AD">
          <w:rPr>
            <w:rFonts w:ascii="Arial" w:hAnsi="Arial" w:cs="Arial"/>
          </w:rPr>
          <w:t>m</w:t>
        </w:r>
      </w:ins>
      <w:ins w:id="337" w:author="Laurent Philippot" w:date="2024-03-06T14:13:00Z">
        <w:r w:rsidR="00E61796">
          <w:rPr>
            <w:rFonts w:ascii="Arial" w:hAnsi="Arial" w:cs="Arial"/>
          </w:rPr>
          <w:t>ox</w:t>
        </w:r>
        <w:proofErr w:type="spellEnd"/>
        <w:r w:rsidR="00E61796">
          <w:rPr>
            <w:rFonts w:ascii="Arial" w:hAnsi="Arial" w:cs="Arial"/>
          </w:rPr>
          <w:t xml:space="preserve"> clade A (</w:t>
        </w:r>
      </w:ins>
      <w:ins w:id="338" w:author="Laurent Philippot" w:date="2024-03-06T20:32:00Z">
        <w:r w:rsidR="00A36507">
          <w:rPr>
            <w:rFonts w:ascii="Arial" w:hAnsi="Arial" w:cs="Arial"/>
          </w:rPr>
          <w:t>LMM</w:t>
        </w:r>
      </w:ins>
      <w:ins w:id="339" w:author="Laurent Philippot" w:date="2024-03-06T20:30:00Z">
        <w:r w:rsidR="00A36507">
          <w:rPr>
            <w:rFonts w:ascii="Arial" w:hAnsi="Arial" w:cs="Arial"/>
          </w:rPr>
          <w:t xml:space="preserve">, </w:t>
        </w:r>
      </w:ins>
      <w:ins w:id="340" w:author="Laurent Philippot" w:date="2024-03-06T14:14:00Z">
        <w:r w:rsidR="00E61796">
          <w:rPr>
            <w:rFonts w:ascii="Arial" w:hAnsi="Arial" w:cs="Arial"/>
          </w:rPr>
          <w:t>P&lt;0.05, Table X)</w:t>
        </w:r>
      </w:ins>
      <w:ins w:id="341" w:author="Laurent Philippot" w:date="2024-03-06T14:13:00Z">
        <w:r w:rsidR="00E61796">
          <w:rPr>
            <w:rFonts w:ascii="Arial" w:hAnsi="Arial" w:cs="Arial"/>
          </w:rPr>
          <w:t xml:space="preserve">. </w:t>
        </w:r>
      </w:ins>
      <w:ins w:id="342" w:author="Laurent Philippot" w:date="2024-03-06T14:30:00Z">
        <w:r w:rsidR="005B7470">
          <w:rPr>
            <w:rFonts w:ascii="Arial" w:hAnsi="Arial" w:cs="Arial"/>
          </w:rPr>
          <w:t>T</w:t>
        </w:r>
      </w:ins>
      <w:ins w:id="343" w:author="Laurent Philippot" w:date="2024-03-06T14:21:00Z">
        <w:r w:rsidR="001B19AD">
          <w:rPr>
            <w:rFonts w:ascii="Arial" w:hAnsi="Arial" w:cs="Arial"/>
          </w:rPr>
          <w:t>h</w:t>
        </w:r>
      </w:ins>
      <w:ins w:id="344" w:author="Laurent Philippot" w:date="2024-03-06T14:30:00Z">
        <w:r w:rsidR="005B7470">
          <w:rPr>
            <w:rFonts w:ascii="Arial" w:hAnsi="Arial" w:cs="Arial"/>
          </w:rPr>
          <w:t xml:space="preserve">is effect of drought depended on the cropping system only </w:t>
        </w:r>
      </w:ins>
      <w:ins w:id="345" w:author="Laurent Philippot" w:date="2024-03-06T14:31:00Z">
        <w:r w:rsidR="005B7470">
          <w:rPr>
            <w:rFonts w:ascii="Arial" w:hAnsi="Arial" w:cs="Arial"/>
          </w:rPr>
          <w:t xml:space="preserve">for the AOB. </w:t>
        </w:r>
      </w:ins>
      <w:ins w:id="346" w:author="Laurent Philippot" w:date="2024-03-07T10:47:00Z">
        <w:r w:rsidR="00A00C84">
          <w:rPr>
            <w:rFonts w:ascii="Arial" w:hAnsi="Arial" w:cs="Arial"/>
          </w:rPr>
          <w:t>T</w:t>
        </w:r>
      </w:ins>
      <w:ins w:id="347" w:author="Laurent Philippot" w:date="2024-03-06T14:31:00Z">
        <w:r w:rsidR="005B7470">
          <w:rPr>
            <w:rFonts w:ascii="Arial" w:hAnsi="Arial" w:cs="Arial"/>
          </w:rPr>
          <w:t>hus</w:t>
        </w:r>
      </w:ins>
      <w:ins w:id="348" w:author="Laurent Philippot" w:date="2024-03-06T14:23:00Z">
        <w:r w:rsidR="001B19AD">
          <w:rPr>
            <w:rFonts w:ascii="Arial" w:hAnsi="Arial" w:cs="Arial"/>
          </w:rPr>
          <w:t>, d</w:t>
        </w:r>
        <w:r w:rsidR="001B19AD" w:rsidRPr="00157A05">
          <w:rPr>
            <w:rFonts w:ascii="Arial" w:hAnsi="Arial" w:cs="Arial"/>
          </w:rPr>
          <w:t xml:space="preserve">rought </w:t>
        </w:r>
        <w:r w:rsidR="001B19AD">
          <w:rPr>
            <w:rFonts w:ascii="Arial" w:hAnsi="Arial" w:cs="Arial"/>
          </w:rPr>
          <w:t>led to a decrease in</w:t>
        </w:r>
        <w:r w:rsidR="001B19AD" w:rsidRPr="00157A05">
          <w:rPr>
            <w:rFonts w:ascii="Arial" w:hAnsi="Arial" w:cs="Arial"/>
          </w:rPr>
          <w:t xml:space="preserve"> the </w:t>
        </w:r>
      </w:ins>
      <w:ins w:id="349" w:author="Laurent Philippot" w:date="2024-03-06T14:55:00Z">
        <w:r w:rsidR="00124495">
          <w:rPr>
            <w:rFonts w:ascii="Arial" w:hAnsi="Arial" w:cs="Arial"/>
          </w:rPr>
          <w:t xml:space="preserve">AOB </w:t>
        </w:r>
      </w:ins>
      <w:ins w:id="350" w:author="Laurent Philippot" w:date="2024-03-06T14:23:00Z">
        <w:r w:rsidR="001B19AD">
          <w:rPr>
            <w:rFonts w:ascii="Arial" w:hAnsi="Arial" w:cs="Arial"/>
          </w:rPr>
          <w:t>abundance in the CONFYM system</w:t>
        </w:r>
      </w:ins>
      <w:ins w:id="351" w:author="Laurent Philippot" w:date="2024-03-06T14:28:00Z">
        <w:r w:rsidR="005B7470">
          <w:rPr>
            <w:rFonts w:ascii="Arial" w:hAnsi="Arial" w:cs="Arial"/>
          </w:rPr>
          <w:t xml:space="preserve"> only</w:t>
        </w:r>
      </w:ins>
      <w:ins w:id="352" w:author="Laurent Philippot" w:date="2024-03-06T14:23:00Z">
        <w:r w:rsidR="001B19AD">
          <w:rPr>
            <w:rFonts w:ascii="Arial" w:hAnsi="Arial" w:cs="Arial"/>
          </w:rPr>
          <w:t>, with decrease</w:t>
        </w:r>
      </w:ins>
      <w:ins w:id="353" w:author="Laurent Philippot" w:date="2024-03-06T14:28:00Z">
        <w:r w:rsidR="005B7470">
          <w:rPr>
            <w:rFonts w:ascii="Arial" w:hAnsi="Arial" w:cs="Arial"/>
          </w:rPr>
          <w:t>s</w:t>
        </w:r>
      </w:ins>
      <w:ins w:id="354" w:author="Laurent Philippot" w:date="2024-03-06T14:23:00Z">
        <w:r w:rsidR="001B19AD">
          <w:rPr>
            <w:rFonts w:ascii="Arial" w:hAnsi="Arial" w:cs="Arial"/>
          </w:rPr>
          <w:t xml:space="preserve"> of </w:t>
        </w:r>
      </w:ins>
      <w:ins w:id="355" w:author="Laurent Philippot" w:date="2024-03-06T14:28:00Z">
        <w:r w:rsidR="005B7470">
          <w:rPr>
            <w:rFonts w:ascii="Arial" w:hAnsi="Arial" w:cs="Arial"/>
          </w:rPr>
          <w:t xml:space="preserve">up to </w:t>
        </w:r>
      </w:ins>
      <w:ins w:id="356" w:author="Laurent Philippot" w:date="2024-03-06T14:23:00Z">
        <w:r w:rsidR="001B19AD">
          <w:rPr>
            <w:rFonts w:ascii="Arial" w:hAnsi="Arial" w:cs="Arial"/>
          </w:rPr>
          <w:t>3</w:t>
        </w:r>
      </w:ins>
      <w:ins w:id="357" w:author="Laurent Philippot" w:date="2024-03-06T14:28:00Z">
        <w:r w:rsidR="005B7470">
          <w:rPr>
            <w:rFonts w:ascii="Arial" w:hAnsi="Arial" w:cs="Arial"/>
          </w:rPr>
          <w:t>9</w:t>
        </w:r>
      </w:ins>
      <w:ins w:id="358" w:author="Laurent Philippot" w:date="2024-03-06T14:23:00Z">
        <w:r w:rsidR="001B19AD">
          <w:rPr>
            <w:rFonts w:ascii="Arial" w:hAnsi="Arial" w:cs="Arial"/>
          </w:rPr>
          <w:t xml:space="preserve"> % relative to the control</w:t>
        </w:r>
      </w:ins>
      <w:ins w:id="359" w:author="Laurent Philippot" w:date="2024-03-06T14:29:00Z">
        <w:r w:rsidR="005B7470">
          <w:rPr>
            <w:rFonts w:ascii="Arial" w:hAnsi="Arial" w:cs="Arial"/>
          </w:rPr>
          <w:t>. In contrast</w:t>
        </w:r>
      </w:ins>
      <w:ins w:id="360" w:author="Laurent Philippot" w:date="2024-03-06T14:35:00Z">
        <w:r w:rsidR="005B7470">
          <w:rPr>
            <w:rFonts w:ascii="Arial" w:hAnsi="Arial" w:cs="Arial"/>
          </w:rPr>
          <w:t>,</w:t>
        </w:r>
      </w:ins>
      <w:ins w:id="361" w:author="Laurent Philippot" w:date="2024-03-06T14:29:00Z">
        <w:r w:rsidR="005B7470">
          <w:rPr>
            <w:rFonts w:ascii="Arial" w:hAnsi="Arial" w:cs="Arial"/>
          </w:rPr>
          <w:t xml:space="preserve"> </w:t>
        </w:r>
      </w:ins>
      <w:ins w:id="362" w:author="Laurent Philippot" w:date="2024-03-06T14:35:00Z">
        <w:r w:rsidR="005B7470">
          <w:rPr>
            <w:rFonts w:ascii="Arial" w:hAnsi="Arial" w:cs="Arial"/>
          </w:rPr>
          <w:t>the</w:t>
        </w:r>
      </w:ins>
      <w:ins w:id="363" w:author="Laurent Philippot" w:date="2024-03-06T14:31:00Z">
        <w:r w:rsidR="005B7470">
          <w:rPr>
            <w:rFonts w:ascii="Arial" w:hAnsi="Arial" w:cs="Arial"/>
          </w:rPr>
          <w:t xml:space="preserve"> abundance of </w:t>
        </w:r>
        <w:proofErr w:type="spellStart"/>
        <w:r w:rsidR="005B7470">
          <w:rPr>
            <w:rFonts w:ascii="Arial" w:hAnsi="Arial" w:cs="Arial"/>
          </w:rPr>
          <w:t>comammox</w:t>
        </w:r>
      </w:ins>
      <w:proofErr w:type="spellEnd"/>
      <w:ins w:id="364" w:author="Laurent Philippot" w:date="2024-03-06T14:55:00Z">
        <w:r w:rsidR="00124495">
          <w:rPr>
            <w:rFonts w:ascii="Arial" w:hAnsi="Arial" w:cs="Arial"/>
          </w:rPr>
          <w:t xml:space="preserve"> clade</w:t>
        </w:r>
      </w:ins>
      <w:ins w:id="365" w:author="Laurent Philippot" w:date="2024-03-06T14:31:00Z">
        <w:r w:rsidR="005B7470">
          <w:rPr>
            <w:rFonts w:ascii="Arial" w:hAnsi="Arial" w:cs="Arial"/>
          </w:rPr>
          <w:t xml:space="preserve"> B was </w:t>
        </w:r>
      </w:ins>
      <w:ins w:id="366" w:author="Laurent Philippot" w:date="2024-03-06T14:32:00Z">
        <w:r w:rsidR="005B7470">
          <w:rPr>
            <w:rFonts w:ascii="Arial" w:hAnsi="Arial" w:cs="Arial"/>
          </w:rPr>
          <w:t xml:space="preserve">consistently </w:t>
        </w:r>
      </w:ins>
      <w:ins w:id="367" w:author="Laurent Philippot" w:date="2024-03-06T14:35:00Z">
        <w:r w:rsidR="005B7470">
          <w:rPr>
            <w:rFonts w:ascii="Arial" w:hAnsi="Arial" w:cs="Arial"/>
          </w:rPr>
          <w:t>lower in the drought treatment across cropping systems</w:t>
        </w:r>
      </w:ins>
      <w:ins w:id="368" w:author="Laurent Philippot" w:date="2024-03-06T14:36:00Z">
        <w:r w:rsidR="005B7470">
          <w:rPr>
            <w:rFonts w:ascii="Arial" w:hAnsi="Arial" w:cs="Arial"/>
          </w:rPr>
          <w:t>,</w:t>
        </w:r>
      </w:ins>
      <w:ins w:id="369" w:author="Laurent Philippot" w:date="2024-03-06T14:35:00Z">
        <w:r w:rsidR="005B7470">
          <w:rPr>
            <w:rFonts w:ascii="Arial" w:hAnsi="Arial" w:cs="Arial"/>
          </w:rPr>
          <w:t xml:space="preserve"> </w:t>
        </w:r>
      </w:ins>
      <w:ins w:id="370" w:author="Laurent Philippot" w:date="2024-03-06T14:34:00Z">
        <w:r w:rsidR="005B7470">
          <w:rPr>
            <w:rFonts w:ascii="Arial" w:hAnsi="Arial" w:cs="Arial"/>
          </w:rPr>
          <w:t>with the strongest effects</w:t>
        </w:r>
      </w:ins>
      <w:ins w:id="371" w:author="Laurent Philippot" w:date="2024-03-06T14:36:00Z">
        <w:r w:rsidR="005B7470">
          <w:rPr>
            <w:rFonts w:ascii="Arial" w:hAnsi="Arial" w:cs="Arial"/>
          </w:rPr>
          <w:t xml:space="preserve"> observed</w:t>
        </w:r>
      </w:ins>
      <w:ins w:id="372" w:author="Laurent Philippot" w:date="2024-03-06T14:34:00Z">
        <w:r w:rsidR="005B7470">
          <w:rPr>
            <w:rFonts w:ascii="Arial" w:hAnsi="Arial" w:cs="Arial"/>
          </w:rPr>
          <w:t xml:space="preserve"> in the CONFYM</w:t>
        </w:r>
      </w:ins>
      <w:ins w:id="373" w:author="Laurent Philippot" w:date="2024-03-06T14:32:00Z">
        <w:r w:rsidR="005B7470">
          <w:rPr>
            <w:rFonts w:ascii="Arial" w:hAnsi="Arial" w:cs="Arial"/>
          </w:rPr>
          <w:t xml:space="preserve"> s</w:t>
        </w:r>
      </w:ins>
      <w:ins w:id="374" w:author="Laurent Philippot" w:date="2024-03-06T14:33:00Z">
        <w:r w:rsidR="005B7470">
          <w:rPr>
            <w:rFonts w:ascii="Arial" w:hAnsi="Arial" w:cs="Arial"/>
          </w:rPr>
          <w:t>ystem (</w:t>
        </w:r>
        <w:proofErr w:type="spellStart"/>
        <w:r w:rsidR="005B7470">
          <w:rPr>
            <w:rFonts w:ascii="Arial" w:hAnsi="Arial" w:cs="Arial"/>
          </w:rPr>
          <w:t>FigX</w:t>
        </w:r>
        <w:proofErr w:type="spellEnd"/>
        <w:r w:rsidR="005B7470">
          <w:rPr>
            <w:rFonts w:ascii="Arial" w:hAnsi="Arial" w:cs="Arial"/>
          </w:rPr>
          <w:t>).</w:t>
        </w:r>
      </w:ins>
      <w:ins w:id="375" w:author="Laurent Philippot" w:date="2024-03-06T14:39:00Z">
        <w:r w:rsidR="00A66729">
          <w:rPr>
            <w:rFonts w:ascii="Arial" w:hAnsi="Arial" w:cs="Arial"/>
          </w:rPr>
          <w:t xml:space="preserve"> </w:t>
        </w:r>
      </w:ins>
      <w:ins w:id="376" w:author="Laurent Philippot" w:date="2024-03-06T14:40:00Z">
        <w:r w:rsidR="00A66729">
          <w:rPr>
            <w:rFonts w:ascii="Arial" w:hAnsi="Arial" w:cs="Arial"/>
          </w:rPr>
          <w:t xml:space="preserve">We </w:t>
        </w:r>
      </w:ins>
      <w:ins w:id="377" w:author="Laurent Philippot" w:date="2024-03-06T20:38:00Z">
        <w:r w:rsidR="00A36507">
          <w:rPr>
            <w:rFonts w:ascii="Arial" w:hAnsi="Arial" w:cs="Arial"/>
          </w:rPr>
          <w:t xml:space="preserve">also </w:t>
        </w:r>
      </w:ins>
      <w:ins w:id="378" w:author="Laurent Philippot" w:date="2024-03-06T14:40:00Z">
        <w:r w:rsidR="00A66729">
          <w:rPr>
            <w:rFonts w:ascii="Arial" w:hAnsi="Arial" w:cs="Arial"/>
          </w:rPr>
          <w:t>found that</w:t>
        </w:r>
      </w:ins>
      <w:ins w:id="379" w:author="Laurent Philippot" w:date="2024-03-06T20:36:00Z">
        <w:r w:rsidR="00A36507">
          <w:rPr>
            <w:rFonts w:ascii="Arial" w:hAnsi="Arial" w:cs="Arial"/>
          </w:rPr>
          <w:t xml:space="preserve"> drought led to s</w:t>
        </w:r>
      </w:ins>
      <w:ins w:id="380" w:author="Laurent Philippot" w:date="2024-03-06T20:37:00Z">
        <w:r w:rsidR="00A36507">
          <w:rPr>
            <w:rFonts w:ascii="Arial" w:hAnsi="Arial" w:cs="Arial"/>
          </w:rPr>
          <w:t>ignificant decreases in</w:t>
        </w:r>
      </w:ins>
      <w:ins w:id="381" w:author="Laurent Philippot" w:date="2024-03-06T14:40:00Z">
        <w:r w:rsidR="00A66729">
          <w:rPr>
            <w:rFonts w:ascii="Arial" w:hAnsi="Arial" w:cs="Arial"/>
          </w:rPr>
          <w:t xml:space="preserve"> the</w:t>
        </w:r>
      </w:ins>
      <w:ins w:id="382" w:author="Laurent Philippot" w:date="2024-03-06T14:39:00Z">
        <w:r w:rsidR="00A66729">
          <w:rPr>
            <w:rFonts w:ascii="Arial" w:hAnsi="Arial" w:cs="Arial"/>
          </w:rPr>
          <w:t xml:space="preserve"> proportion of AOB and </w:t>
        </w:r>
        <w:proofErr w:type="spellStart"/>
        <w:r w:rsidR="00A66729">
          <w:rPr>
            <w:rFonts w:ascii="Arial" w:hAnsi="Arial" w:cs="Arial"/>
          </w:rPr>
          <w:t>comammox</w:t>
        </w:r>
        <w:proofErr w:type="spellEnd"/>
        <w:r w:rsidR="00A66729">
          <w:rPr>
            <w:rFonts w:ascii="Arial" w:hAnsi="Arial" w:cs="Arial"/>
          </w:rPr>
          <w:t xml:space="preserve"> within </w:t>
        </w:r>
      </w:ins>
      <w:ins w:id="383" w:author="Laurent Philippot" w:date="2024-03-06T14:40:00Z">
        <w:r w:rsidR="00A66729">
          <w:rPr>
            <w:rFonts w:ascii="Arial" w:hAnsi="Arial" w:cs="Arial"/>
          </w:rPr>
          <w:t xml:space="preserve">the </w:t>
        </w:r>
      </w:ins>
      <w:ins w:id="384" w:author="Laurent Philippot" w:date="2024-03-06T20:27:00Z">
        <w:r w:rsidR="00B276DD">
          <w:rPr>
            <w:rFonts w:ascii="Arial" w:hAnsi="Arial" w:cs="Arial"/>
          </w:rPr>
          <w:t xml:space="preserve">total </w:t>
        </w:r>
      </w:ins>
      <w:ins w:id="385" w:author="Laurent Philippot" w:date="2024-03-06T14:40:00Z">
        <w:r w:rsidR="00A66729">
          <w:rPr>
            <w:rFonts w:ascii="Arial" w:hAnsi="Arial" w:cs="Arial"/>
          </w:rPr>
          <w:t xml:space="preserve">bacterial </w:t>
        </w:r>
        <w:proofErr w:type="spellStart"/>
        <w:r w:rsidR="00A66729">
          <w:rPr>
            <w:rFonts w:ascii="Arial" w:hAnsi="Arial" w:cs="Arial"/>
          </w:rPr>
          <w:t>ba</w:t>
        </w:r>
      </w:ins>
      <w:ins w:id="386" w:author="Laurent Philippot" w:date="2024-03-06T14:41:00Z">
        <w:r w:rsidR="00A66729">
          <w:rPr>
            <w:rFonts w:ascii="Arial" w:hAnsi="Arial" w:cs="Arial"/>
          </w:rPr>
          <w:t>cterial</w:t>
        </w:r>
        <w:proofErr w:type="spellEnd"/>
        <w:r w:rsidR="00A66729">
          <w:rPr>
            <w:rFonts w:ascii="Arial" w:hAnsi="Arial" w:cs="Arial"/>
          </w:rPr>
          <w:t xml:space="preserve"> community </w:t>
        </w:r>
      </w:ins>
      <w:ins w:id="387" w:author="Laurent Philippot" w:date="2024-03-06T20:38:00Z">
        <w:r w:rsidR="00A36507">
          <w:rPr>
            <w:rFonts w:ascii="Arial" w:hAnsi="Arial" w:cs="Arial"/>
          </w:rPr>
          <w:t>in the bulk so</w:t>
        </w:r>
      </w:ins>
      <w:ins w:id="388" w:author="Laurent Philippot" w:date="2024-03-06T20:39:00Z">
        <w:r w:rsidR="00A36507">
          <w:rPr>
            <w:rFonts w:ascii="Arial" w:hAnsi="Arial" w:cs="Arial"/>
          </w:rPr>
          <w:t xml:space="preserve">il </w:t>
        </w:r>
      </w:ins>
      <w:ins w:id="389" w:author="Laurent Philippot" w:date="2024-03-06T20:38:00Z">
        <w:r w:rsidR="00A36507">
          <w:rPr>
            <w:rFonts w:ascii="Arial" w:hAnsi="Arial" w:cs="Arial"/>
          </w:rPr>
          <w:t xml:space="preserve">while no significant effect was observed in the rhizosphere </w:t>
        </w:r>
      </w:ins>
      <w:ins w:id="390" w:author="Laurent Philippot" w:date="2024-03-06T14:41:00Z">
        <w:r w:rsidR="00A66729">
          <w:rPr>
            <w:rFonts w:ascii="Arial" w:hAnsi="Arial" w:cs="Arial"/>
          </w:rPr>
          <w:t xml:space="preserve"> </w:t>
        </w:r>
      </w:ins>
      <w:moveToRangeStart w:id="391" w:author="Laurent Philippot" w:date="2024-03-06T14:44:00Z" w:name="move160628659"/>
      <w:moveTo w:id="392" w:author="Laurent Philippot" w:date="2024-03-06T14:44:00Z">
        <w:del w:id="393" w:author="Laurent Philippot" w:date="2024-03-06T14:49:00Z">
          <w:r w:rsidR="00A66729" w:rsidDel="00A66729">
            <w:rPr>
              <w:rFonts w:ascii="Arial" w:hAnsi="Arial" w:cs="Arial"/>
            </w:rPr>
            <w:delText>Dr</w:delText>
          </w:r>
        </w:del>
        <w:del w:id="394" w:author="Laurent Philippot" w:date="2024-03-06T20:20:00Z">
          <w:r w:rsidR="00A66729" w:rsidDel="008017AD">
            <w:rPr>
              <w:rFonts w:ascii="Arial" w:hAnsi="Arial" w:cs="Arial"/>
            </w:rPr>
            <w:delText>o</w:delText>
          </w:r>
        </w:del>
        <w:del w:id="395" w:author="Laurent Philippot" w:date="2024-03-06T20:24:00Z">
          <w:r w:rsidR="00A66729" w:rsidDel="00B276DD">
            <w:rPr>
              <w:rFonts w:ascii="Arial" w:hAnsi="Arial" w:cs="Arial"/>
            </w:rPr>
            <w:delText>ught</w:delText>
          </w:r>
        </w:del>
        <w:del w:id="396" w:author="Laurent Philippot" w:date="2024-03-06T20:38:00Z">
          <w:r w:rsidR="00A66729" w:rsidDel="00A36507">
            <w:rPr>
              <w:rFonts w:ascii="Arial" w:hAnsi="Arial" w:cs="Arial"/>
            </w:rPr>
            <w:delText xml:space="preserve"> </w:delText>
          </w:r>
        </w:del>
      </w:moveTo>
      <w:ins w:id="397" w:author="Laurent Philippot" w:date="2024-03-06T20:25:00Z">
        <w:r w:rsidR="00B276DD" w:rsidRPr="00157A05">
          <w:rPr>
            <w:rFonts w:ascii="Arial" w:hAnsi="Arial" w:cs="Arial"/>
          </w:rPr>
          <w:t>(</w:t>
        </w:r>
      </w:ins>
      <w:ins w:id="398" w:author="Laurent Philippot" w:date="2024-03-06T20:32:00Z">
        <w:r w:rsidR="00A36507">
          <w:rPr>
            <w:rFonts w:ascii="Arial" w:hAnsi="Arial" w:cs="Arial"/>
          </w:rPr>
          <w:t>ANOVA</w:t>
        </w:r>
      </w:ins>
      <w:ins w:id="399" w:author="Laurent Philippot" w:date="2024-03-06T20:30:00Z">
        <w:r w:rsidR="00A36507">
          <w:rPr>
            <w:rFonts w:ascii="Arial" w:hAnsi="Arial" w:cs="Arial"/>
          </w:rPr>
          <w:t xml:space="preserve">, </w:t>
        </w:r>
        <w:r w:rsidR="00A36507">
          <w:rPr>
            <w:rFonts w:ascii="Arial" w:hAnsi="Arial" w:cs="Arial"/>
          </w:rPr>
          <w:t>P</w:t>
        </w:r>
      </w:ins>
      <w:ins w:id="400" w:author="Laurent Philippot" w:date="2024-03-06T20:38:00Z">
        <w:r w:rsidR="00A36507">
          <w:rPr>
            <w:rFonts w:ascii="Arial" w:hAnsi="Arial" w:cs="Arial"/>
          </w:rPr>
          <w:t>&lt;</w:t>
        </w:r>
      </w:ins>
      <w:ins w:id="401" w:author="Laurent Philippot" w:date="2024-03-06T20:30:00Z">
        <w:r w:rsidR="00A36507">
          <w:rPr>
            <w:rFonts w:ascii="Arial" w:hAnsi="Arial" w:cs="Arial"/>
          </w:rPr>
          <w:t>0.05</w:t>
        </w:r>
      </w:ins>
      <w:ins w:id="402" w:author="Laurent Philippot" w:date="2024-03-06T20:25:00Z">
        <w:r w:rsidR="00B276DD" w:rsidRPr="00157A05">
          <w:rPr>
            <w:rFonts w:ascii="Arial" w:hAnsi="Arial" w:cs="Arial"/>
            <w:highlight w:val="yellow"/>
          </w:rPr>
          <w:t>Table S</w:t>
        </w:r>
        <w:r w:rsidR="00B276DD">
          <w:rPr>
            <w:rFonts w:ascii="Arial" w:hAnsi="Arial" w:cs="Arial"/>
            <w:highlight w:val="yellow"/>
          </w:rPr>
          <w:t>.X</w:t>
        </w:r>
        <w:r w:rsidR="00B276DD" w:rsidRPr="00157A05">
          <w:rPr>
            <w:rFonts w:ascii="Arial" w:hAnsi="Arial" w:cs="Arial"/>
            <w:highlight w:val="yellow"/>
          </w:rPr>
          <w:t>: stat</w:t>
        </w:r>
        <w:r w:rsidR="00B276DD" w:rsidRPr="00157A05">
          <w:rPr>
            <w:rFonts w:ascii="Arial" w:hAnsi="Arial" w:cs="Arial"/>
          </w:rPr>
          <w:t>).</w:t>
        </w:r>
      </w:ins>
    </w:p>
    <w:p w14:paraId="7BE637F8" w14:textId="27E326F7" w:rsidR="00A66729" w:rsidDel="00A36507" w:rsidRDefault="00A66729" w:rsidP="00A66729">
      <w:pPr>
        <w:spacing w:after="0" w:line="480" w:lineRule="auto"/>
        <w:jc w:val="both"/>
        <w:rPr>
          <w:del w:id="403" w:author="Laurent Philippot" w:date="2024-03-06T20:33:00Z"/>
          <w:moveTo w:id="404" w:author="Laurent Philippot" w:date="2024-03-06T14:44:00Z"/>
          <w:rFonts w:ascii="Arial" w:hAnsi="Arial" w:cs="Arial"/>
        </w:rPr>
      </w:pPr>
      <w:moveTo w:id="405" w:author="Laurent Philippot" w:date="2024-03-06T14:44:00Z">
        <w:del w:id="406" w:author="Laurent Philippot" w:date="2024-03-06T20:33:00Z">
          <w:r w:rsidDel="00A36507">
            <w:rPr>
              <w:rFonts w:ascii="Arial" w:hAnsi="Arial" w:cs="Arial"/>
            </w:rPr>
            <w:delText xml:space="preserve">affected the </w:delText>
          </w:r>
          <w:r w:rsidRPr="00D60B0C" w:rsidDel="00A36507">
            <w:rPr>
              <w:rFonts w:ascii="Arial" w:hAnsi="Arial" w:cs="Arial"/>
              <w:i/>
              <w:iCs/>
            </w:rPr>
            <w:delText>amoA</w:delText>
          </w:r>
          <w:r w:rsidDel="00A36507">
            <w:rPr>
              <w:rFonts w:ascii="Arial" w:hAnsi="Arial" w:cs="Arial"/>
            </w:rPr>
            <w:delText xml:space="preserve"> gene abundance within the total microbial community in all bacterial groups of ammonia-oxidizing communities (AOB and Comammox) (</w:delText>
          </w:r>
          <w:r w:rsidRPr="00157A05" w:rsidDel="00A36507">
            <w:rPr>
              <w:rFonts w:ascii="Arial" w:hAnsi="Arial" w:cs="Arial"/>
              <w:highlight w:val="yellow"/>
            </w:rPr>
            <w:delText>Table S</w:delText>
          </w:r>
          <w:r w:rsidDel="00A36507">
            <w:rPr>
              <w:rFonts w:ascii="Arial" w:hAnsi="Arial" w:cs="Arial"/>
              <w:highlight w:val="yellow"/>
            </w:rPr>
            <w:delText>.X</w:delText>
          </w:r>
          <w:r w:rsidRPr="00157A05" w:rsidDel="00A36507">
            <w:rPr>
              <w:rFonts w:ascii="Arial" w:hAnsi="Arial" w:cs="Arial"/>
              <w:highlight w:val="yellow"/>
            </w:rPr>
            <w:delText xml:space="preserve">: </w:delText>
          </w:r>
          <w:r w:rsidDel="00A36507">
            <w:rPr>
              <w:rFonts w:ascii="Arial" w:hAnsi="Arial" w:cs="Arial"/>
              <w:highlight w:val="yellow"/>
            </w:rPr>
            <w:delText xml:space="preserve">LMM </w:delText>
          </w:r>
          <w:r w:rsidRPr="00157A05" w:rsidDel="00A36507">
            <w:rPr>
              <w:rFonts w:ascii="Arial" w:hAnsi="Arial" w:cs="Arial"/>
              <w:highlight w:val="yellow"/>
            </w:rPr>
            <w:delText>stat</w:delText>
          </w:r>
          <w:r w:rsidDel="00A36507">
            <w:rPr>
              <w:rFonts w:ascii="Arial" w:hAnsi="Arial" w:cs="Arial"/>
            </w:rPr>
            <w:delText>). There was a decreasing trend in AOB</w:delText>
          </w:r>
          <w:r w:rsidRPr="00157A05" w:rsidDel="00A36507">
            <w:rPr>
              <w:rFonts w:ascii="Arial" w:hAnsi="Arial" w:cs="Arial"/>
            </w:rPr>
            <w:delText xml:space="preserve"> </w:delText>
          </w:r>
          <w:r w:rsidRPr="00157A05" w:rsidDel="00A36507">
            <w:rPr>
              <w:rFonts w:ascii="Arial" w:hAnsi="Arial" w:cs="Arial"/>
              <w:i/>
              <w:iCs/>
            </w:rPr>
            <w:delText>amoA</w:delText>
          </w:r>
          <w:r w:rsidRPr="00157A05" w:rsidDel="00A36507">
            <w:rPr>
              <w:rFonts w:ascii="Arial" w:hAnsi="Arial" w:cs="Arial"/>
            </w:rPr>
            <w:delText xml:space="preserve">/16S rRNA </w:delText>
          </w:r>
          <w:r w:rsidDel="00A36507">
            <w:rPr>
              <w:rFonts w:ascii="Arial" w:hAnsi="Arial" w:cs="Arial"/>
            </w:rPr>
            <w:delText xml:space="preserve">gene </w:delText>
          </w:r>
          <w:r w:rsidRPr="00157A05" w:rsidDel="00A36507">
            <w:rPr>
              <w:rFonts w:ascii="Arial" w:hAnsi="Arial" w:cs="Arial"/>
            </w:rPr>
            <w:delText>abundance</w:delText>
          </w:r>
          <w:r w:rsidDel="00A36507">
            <w:rPr>
              <w:rFonts w:ascii="Arial" w:hAnsi="Arial" w:cs="Arial"/>
            </w:rPr>
            <w:delText xml:space="preserve"> under drought in all cropping systems, even though the highest difference was only detected at the first drought and first rewetting sampling in BIODYN and CONFYM, respectively </w:delText>
          </w:r>
          <w:r w:rsidRPr="000B7DF4" w:rsidDel="00A36507">
            <w:rPr>
              <w:rFonts w:ascii="Arial" w:hAnsi="Arial" w:cs="Arial"/>
              <w:highlight w:val="yellow"/>
            </w:rPr>
            <w:delText xml:space="preserve">(Fig. X; Table </w:delText>
          </w:r>
          <w:r w:rsidRPr="00157A05" w:rsidDel="00A36507">
            <w:rPr>
              <w:rFonts w:ascii="Arial" w:hAnsi="Arial" w:cs="Arial"/>
              <w:highlight w:val="yellow"/>
            </w:rPr>
            <w:delText>S</w:delText>
          </w:r>
          <w:r w:rsidDel="00A36507">
            <w:rPr>
              <w:rFonts w:ascii="Arial" w:hAnsi="Arial" w:cs="Arial"/>
              <w:highlight w:val="yellow"/>
            </w:rPr>
            <w:delText>.X</w:delText>
          </w:r>
          <w:r w:rsidRPr="00157A05" w:rsidDel="00A36507">
            <w:rPr>
              <w:rFonts w:ascii="Arial" w:hAnsi="Arial" w:cs="Arial"/>
              <w:highlight w:val="yellow"/>
            </w:rPr>
            <w:delText xml:space="preserve">: </w:delText>
          </w:r>
          <w:r w:rsidDel="00A36507">
            <w:rPr>
              <w:rFonts w:ascii="Arial" w:hAnsi="Arial" w:cs="Arial"/>
              <w:highlight w:val="yellow"/>
            </w:rPr>
            <w:delText xml:space="preserve">LMM </w:delText>
          </w:r>
          <w:r w:rsidRPr="00157A05" w:rsidDel="00A36507">
            <w:rPr>
              <w:rFonts w:ascii="Arial" w:hAnsi="Arial" w:cs="Arial"/>
              <w:highlight w:val="yellow"/>
            </w:rPr>
            <w:delText>stat</w:delText>
          </w:r>
          <w:r w:rsidDel="00A36507">
            <w:rPr>
              <w:rFonts w:ascii="Arial" w:hAnsi="Arial" w:cs="Arial"/>
            </w:rPr>
            <w:delText xml:space="preserve">). Similarly, drought altered the abundance of </w:delText>
          </w:r>
          <w:commentRangeStart w:id="407"/>
          <w:r w:rsidDel="00A36507">
            <w:rPr>
              <w:rFonts w:ascii="Arial" w:hAnsi="Arial" w:cs="Arial"/>
            </w:rPr>
            <w:delText xml:space="preserve">Comammox clade A amoA/16S rRNA </w:delText>
          </w:r>
          <w:commentRangeEnd w:id="407"/>
          <w:r w:rsidDel="00A36507">
            <w:rPr>
              <w:rStyle w:val="Marquedecommentaire"/>
            </w:rPr>
            <w:commentReference w:id="407"/>
          </w:r>
          <w:r w:rsidDel="00A36507">
            <w:rPr>
              <w:rFonts w:ascii="Arial" w:hAnsi="Arial" w:cs="Arial"/>
            </w:rPr>
            <w:delText xml:space="preserve">gene ratio in BIODYN and CONFYM cropping system </w:delText>
          </w:r>
          <w:r w:rsidRPr="000B7DF4" w:rsidDel="00A36507">
            <w:rPr>
              <w:rFonts w:ascii="Arial" w:hAnsi="Arial" w:cs="Arial"/>
              <w:highlight w:val="yellow"/>
            </w:rPr>
            <w:delText xml:space="preserve">(Fig. X; Table </w:delText>
          </w:r>
          <w:r w:rsidRPr="00157A05" w:rsidDel="00A36507">
            <w:rPr>
              <w:rFonts w:ascii="Arial" w:hAnsi="Arial" w:cs="Arial"/>
              <w:highlight w:val="yellow"/>
            </w:rPr>
            <w:delText>S</w:delText>
          </w:r>
          <w:r w:rsidDel="00A36507">
            <w:rPr>
              <w:rFonts w:ascii="Arial" w:hAnsi="Arial" w:cs="Arial"/>
              <w:highlight w:val="yellow"/>
            </w:rPr>
            <w:delText>.X</w:delText>
          </w:r>
          <w:r w:rsidRPr="00157A05" w:rsidDel="00A36507">
            <w:rPr>
              <w:rFonts w:ascii="Arial" w:hAnsi="Arial" w:cs="Arial"/>
              <w:highlight w:val="yellow"/>
            </w:rPr>
            <w:delText xml:space="preserve">: </w:delText>
          </w:r>
          <w:r w:rsidDel="00A36507">
            <w:rPr>
              <w:rFonts w:ascii="Arial" w:hAnsi="Arial" w:cs="Arial"/>
              <w:highlight w:val="yellow"/>
            </w:rPr>
            <w:delText xml:space="preserve">LMM </w:delText>
          </w:r>
          <w:r w:rsidRPr="00157A05" w:rsidDel="00A36507">
            <w:rPr>
              <w:rFonts w:ascii="Arial" w:hAnsi="Arial" w:cs="Arial"/>
              <w:highlight w:val="yellow"/>
            </w:rPr>
            <w:delText>stat</w:delText>
          </w:r>
          <w:r w:rsidDel="00A36507">
            <w:rPr>
              <w:rFonts w:ascii="Arial" w:hAnsi="Arial" w:cs="Arial"/>
            </w:rPr>
            <w:delText xml:space="preserve">). Comammox clade A/16S rRNA gene ratio in BIODYN decreased in response to drought by 37 and 34 % than the control at the first drought and rewetting sampling, respectively </w:delText>
          </w:r>
          <w:r w:rsidDel="00A36507">
            <w:rPr>
              <w:rFonts w:ascii="Arial" w:hAnsi="Arial" w:cs="Arial"/>
              <w:highlight w:val="yellow"/>
            </w:rPr>
            <w:delText>(</w:delText>
          </w:r>
          <w:r w:rsidRPr="00157A05" w:rsidDel="00A36507">
            <w:rPr>
              <w:rFonts w:ascii="Arial" w:hAnsi="Arial" w:cs="Arial"/>
              <w:highlight w:val="yellow"/>
            </w:rPr>
            <w:delText>Table S</w:delText>
          </w:r>
          <w:r w:rsidDel="00A36507">
            <w:rPr>
              <w:rFonts w:ascii="Arial" w:hAnsi="Arial" w:cs="Arial"/>
              <w:highlight w:val="yellow"/>
            </w:rPr>
            <w:delText>.X</w:delText>
          </w:r>
          <w:r w:rsidRPr="00157A05" w:rsidDel="00A36507">
            <w:rPr>
              <w:rFonts w:ascii="Arial" w:hAnsi="Arial" w:cs="Arial"/>
              <w:highlight w:val="yellow"/>
            </w:rPr>
            <w:delText>:</w:delText>
          </w:r>
          <w:r w:rsidRPr="00720218" w:rsidDel="00A36507">
            <w:rPr>
              <w:rFonts w:ascii="Arial" w:hAnsi="Arial" w:cs="Arial"/>
              <w:highlight w:val="yellow"/>
            </w:rPr>
            <w:delText xml:space="preserve"> summary</w:delText>
          </w:r>
          <w:r w:rsidDel="00A36507">
            <w:rPr>
              <w:rFonts w:ascii="Arial" w:hAnsi="Arial" w:cs="Arial"/>
            </w:rPr>
            <w:delText xml:space="preserve">). On the contrary, in the CONFYM system, drought increased the Comammox clade A/16S rRNA gene ratio at the first and last sampling by 41 and 43 % than the control, respectively </w:delText>
          </w:r>
          <w:r w:rsidDel="00A36507">
            <w:rPr>
              <w:rFonts w:ascii="Arial" w:hAnsi="Arial" w:cs="Arial"/>
              <w:highlight w:val="yellow"/>
            </w:rPr>
            <w:delText>(</w:delText>
          </w:r>
          <w:r w:rsidRPr="00157A05" w:rsidDel="00A36507">
            <w:rPr>
              <w:rFonts w:ascii="Arial" w:hAnsi="Arial" w:cs="Arial"/>
              <w:highlight w:val="yellow"/>
            </w:rPr>
            <w:delText>Table S</w:delText>
          </w:r>
          <w:r w:rsidDel="00A36507">
            <w:rPr>
              <w:rFonts w:ascii="Arial" w:hAnsi="Arial" w:cs="Arial"/>
              <w:highlight w:val="yellow"/>
            </w:rPr>
            <w:delText>.X</w:delText>
          </w:r>
          <w:r w:rsidRPr="00157A05" w:rsidDel="00A36507">
            <w:rPr>
              <w:rFonts w:ascii="Arial" w:hAnsi="Arial" w:cs="Arial"/>
              <w:highlight w:val="yellow"/>
            </w:rPr>
            <w:delText>:</w:delText>
          </w:r>
          <w:r w:rsidRPr="00720218" w:rsidDel="00A36507">
            <w:rPr>
              <w:rFonts w:ascii="Arial" w:hAnsi="Arial" w:cs="Arial"/>
              <w:highlight w:val="yellow"/>
            </w:rPr>
            <w:delText xml:space="preserve"> summary</w:delText>
          </w:r>
          <w:r w:rsidDel="00A36507">
            <w:rPr>
              <w:rFonts w:ascii="Arial" w:hAnsi="Arial" w:cs="Arial"/>
            </w:rPr>
            <w:delText xml:space="preserve">). A significant interaction of </w:delText>
          </w:r>
          <w:r w:rsidRPr="000F2323" w:rsidDel="00A36507">
            <w:rPr>
              <w:rFonts w:ascii="Arial" w:hAnsi="Arial" w:cs="Arial"/>
              <w:i/>
              <w:iCs/>
            </w:rPr>
            <w:delText>drought</w:delText>
          </w:r>
          <w:r w:rsidDel="00A36507">
            <w:rPr>
              <w:rFonts w:ascii="Arial" w:hAnsi="Arial" w:cs="Arial"/>
            </w:rPr>
            <w:delText xml:space="preserve"> </w:delText>
          </w:r>
          <w:r w:rsidDel="00A36507">
            <w:rPr>
              <w:rFonts w:ascii="Arial" w:hAnsi="Arial" w:cs="Arial"/>
            </w:rPr>
            <w:sym w:font="Symbol" w:char="F0B4"/>
          </w:r>
          <w:r w:rsidDel="00A36507">
            <w:rPr>
              <w:rFonts w:ascii="Arial" w:hAnsi="Arial" w:cs="Arial"/>
            </w:rPr>
            <w:delText xml:space="preserve"> </w:delText>
          </w:r>
          <w:r w:rsidRPr="000F2323" w:rsidDel="00A36507">
            <w:rPr>
              <w:rFonts w:ascii="Arial" w:hAnsi="Arial" w:cs="Arial"/>
              <w:i/>
              <w:iCs/>
            </w:rPr>
            <w:delText>cropping system</w:delText>
          </w:r>
          <w:r w:rsidDel="00A36507">
            <w:rPr>
              <w:rFonts w:ascii="Arial" w:hAnsi="Arial" w:cs="Arial"/>
            </w:rPr>
            <w:delText xml:space="preserve">, as well as </w:delText>
          </w:r>
          <w:r w:rsidRPr="000F2323" w:rsidDel="00A36507">
            <w:rPr>
              <w:rFonts w:ascii="Arial" w:hAnsi="Arial" w:cs="Arial"/>
              <w:i/>
              <w:iCs/>
            </w:rPr>
            <w:delText>drought</w:delText>
          </w:r>
          <w:r w:rsidDel="00A36507">
            <w:rPr>
              <w:rFonts w:ascii="Arial" w:hAnsi="Arial" w:cs="Arial"/>
            </w:rPr>
            <w:delText xml:space="preserve"> </w:delText>
          </w:r>
          <w:r w:rsidDel="00A36507">
            <w:rPr>
              <w:rFonts w:ascii="Arial" w:hAnsi="Arial" w:cs="Arial"/>
            </w:rPr>
            <w:sym w:font="Symbol" w:char="F0B4"/>
          </w:r>
          <w:r w:rsidDel="00A36507">
            <w:rPr>
              <w:rFonts w:ascii="Arial" w:hAnsi="Arial" w:cs="Arial"/>
            </w:rPr>
            <w:delText xml:space="preserve"> </w:delText>
          </w:r>
          <w:r w:rsidRPr="000F2323" w:rsidDel="00A36507">
            <w:rPr>
              <w:rFonts w:ascii="Arial" w:hAnsi="Arial" w:cs="Arial"/>
              <w:i/>
              <w:iCs/>
            </w:rPr>
            <w:delText>cropping system</w:delText>
          </w:r>
          <w:r w:rsidDel="00A36507">
            <w:rPr>
              <w:rFonts w:ascii="Arial" w:hAnsi="Arial" w:cs="Arial"/>
            </w:rPr>
            <w:delText xml:space="preserve"> </w:delText>
          </w:r>
          <w:r w:rsidDel="00A36507">
            <w:rPr>
              <w:rFonts w:ascii="Arial" w:hAnsi="Arial" w:cs="Arial"/>
            </w:rPr>
            <w:sym w:font="Symbol" w:char="F0B4"/>
          </w:r>
          <w:r w:rsidDel="00A36507">
            <w:rPr>
              <w:rFonts w:ascii="Arial" w:hAnsi="Arial" w:cs="Arial"/>
            </w:rPr>
            <w:delText xml:space="preserve"> </w:delText>
          </w:r>
          <w:r w:rsidRPr="000F2323" w:rsidDel="00A36507">
            <w:rPr>
              <w:rFonts w:ascii="Arial" w:hAnsi="Arial" w:cs="Arial"/>
              <w:i/>
              <w:iCs/>
            </w:rPr>
            <w:delText>sampling date</w:delText>
          </w:r>
          <w:r w:rsidDel="00A36507">
            <w:rPr>
              <w:rFonts w:ascii="Arial" w:hAnsi="Arial" w:cs="Arial"/>
            </w:rPr>
            <w:delText xml:space="preserve"> was found for the Comammox clade B/16SrRNA gene ratio (</w:delText>
          </w:r>
          <w:r w:rsidRPr="000B7DF4" w:rsidDel="00A36507">
            <w:rPr>
              <w:rFonts w:ascii="Arial" w:hAnsi="Arial" w:cs="Arial"/>
              <w:highlight w:val="yellow"/>
            </w:rPr>
            <w:delText xml:space="preserve">Table </w:delText>
          </w:r>
          <w:r w:rsidRPr="00157A05" w:rsidDel="00A36507">
            <w:rPr>
              <w:rFonts w:ascii="Arial" w:hAnsi="Arial" w:cs="Arial"/>
              <w:highlight w:val="yellow"/>
            </w:rPr>
            <w:delText>S</w:delText>
          </w:r>
          <w:r w:rsidDel="00A36507">
            <w:rPr>
              <w:rFonts w:ascii="Arial" w:hAnsi="Arial" w:cs="Arial"/>
              <w:highlight w:val="yellow"/>
            </w:rPr>
            <w:delText>.X</w:delText>
          </w:r>
          <w:r w:rsidRPr="00157A05" w:rsidDel="00A36507">
            <w:rPr>
              <w:rFonts w:ascii="Arial" w:hAnsi="Arial" w:cs="Arial"/>
              <w:highlight w:val="yellow"/>
            </w:rPr>
            <w:delText xml:space="preserve">: </w:delText>
          </w:r>
          <w:r w:rsidDel="00A36507">
            <w:rPr>
              <w:rFonts w:ascii="Arial" w:hAnsi="Arial" w:cs="Arial"/>
              <w:highlight w:val="yellow"/>
            </w:rPr>
            <w:delText xml:space="preserve">LMM </w:delText>
          </w:r>
          <w:r w:rsidRPr="00157A05" w:rsidDel="00A36507">
            <w:rPr>
              <w:rFonts w:ascii="Arial" w:hAnsi="Arial" w:cs="Arial"/>
              <w:highlight w:val="yellow"/>
            </w:rPr>
            <w:delText>stat</w:delText>
          </w:r>
          <w:r w:rsidDel="00A36507">
            <w:rPr>
              <w:rFonts w:ascii="Arial" w:hAnsi="Arial" w:cs="Arial"/>
            </w:rPr>
            <w:delText xml:space="preserve">). The drought effect on Comammox clade B/16S rRNA gene abundance ratio exhibited different magnitudes among cropping systems </w:delText>
          </w:r>
          <w:r w:rsidRPr="000B7DF4" w:rsidDel="00A36507">
            <w:rPr>
              <w:rFonts w:ascii="Arial" w:hAnsi="Arial" w:cs="Arial"/>
              <w:highlight w:val="yellow"/>
            </w:rPr>
            <w:delText xml:space="preserve">(Fig. X; Table </w:delText>
          </w:r>
          <w:r w:rsidRPr="00157A05" w:rsidDel="00A36507">
            <w:rPr>
              <w:rFonts w:ascii="Arial" w:hAnsi="Arial" w:cs="Arial"/>
              <w:highlight w:val="yellow"/>
            </w:rPr>
            <w:delText>S</w:delText>
          </w:r>
          <w:r w:rsidDel="00A36507">
            <w:rPr>
              <w:rFonts w:ascii="Arial" w:hAnsi="Arial" w:cs="Arial"/>
              <w:highlight w:val="yellow"/>
            </w:rPr>
            <w:delText>.X</w:delText>
          </w:r>
          <w:r w:rsidRPr="00157A05" w:rsidDel="00A36507">
            <w:rPr>
              <w:rFonts w:ascii="Arial" w:hAnsi="Arial" w:cs="Arial"/>
              <w:highlight w:val="yellow"/>
            </w:rPr>
            <w:delText xml:space="preserve">: </w:delText>
          </w:r>
          <w:r w:rsidDel="00A36507">
            <w:rPr>
              <w:rFonts w:ascii="Arial" w:hAnsi="Arial" w:cs="Arial"/>
              <w:highlight w:val="yellow"/>
            </w:rPr>
            <w:delText xml:space="preserve">LMM </w:delText>
          </w:r>
          <w:r w:rsidRPr="00157A05" w:rsidDel="00A36507">
            <w:rPr>
              <w:rFonts w:ascii="Arial" w:hAnsi="Arial" w:cs="Arial"/>
              <w:highlight w:val="yellow"/>
            </w:rPr>
            <w:delText>stat</w:delText>
          </w:r>
          <w:r w:rsidDel="00A36507">
            <w:rPr>
              <w:rFonts w:ascii="Arial" w:hAnsi="Arial" w:cs="Arial"/>
            </w:rPr>
            <w:delText xml:space="preserve">). While drought decreased the Comammox clade B/16SrRNA gene ratio in all cropping system, BIODYN experienced the highest decrease by an average of 34 % compared to the conventional systems (16 %) </w:delText>
          </w:r>
          <w:r w:rsidRPr="000B7DF4" w:rsidDel="00A36507">
            <w:rPr>
              <w:rFonts w:ascii="Arial" w:hAnsi="Arial" w:cs="Arial"/>
              <w:highlight w:val="yellow"/>
            </w:rPr>
            <w:delText>(</w:delText>
          </w:r>
          <w:r w:rsidRPr="00F11764" w:rsidDel="00A36507">
            <w:rPr>
              <w:rFonts w:ascii="Arial" w:hAnsi="Arial" w:cs="Arial"/>
              <w:highlight w:val="yellow"/>
            </w:rPr>
            <w:delText>Fig. X; Table S.</w:delText>
          </w:r>
          <w:r w:rsidDel="00A36507">
            <w:rPr>
              <w:rFonts w:ascii="Arial" w:hAnsi="Arial" w:cs="Arial"/>
              <w:highlight w:val="yellow"/>
            </w:rPr>
            <w:delText>X</w:delText>
          </w:r>
          <w:r w:rsidRPr="00157A05" w:rsidDel="00A36507">
            <w:rPr>
              <w:rFonts w:ascii="Arial" w:hAnsi="Arial" w:cs="Arial"/>
              <w:highlight w:val="yellow"/>
            </w:rPr>
            <w:delText>:</w:delText>
          </w:r>
          <w:r w:rsidRPr="00720218" w:rsidDel="00A36507">
            <w:rPr>
              <w:rFonts w:ascii="Arial" w:hAnsi="Arial" w:cs="Arial"/>
              <w:highlight w:val="yellow"/>
            </w:rPr>
            <w:delText xml:space="preserve"> summary</w:delText>
          </w:r>
          <w:r w:rsidDel="00A36507">
            <w:rPr>
              <w:rFonts w:ascii="Arial" w:hAnsi="Arial" w:cs="Arial"/>
            </w:rPr>
            <w:delText>).</w:delText>
          </w:r>
        </w:del>
      </w:moveTo>
    </w:p>
    <w:moveToRangeEnd w:id="391"/>
    <w:p w14:paraId="72FA7CBD" w14:textId="358C47C7" w:rsidR="00826ACF" w:rsidDel="00124495" w:rsidRDefault="00D944EE" w:rsidP="00826ACF">
      <w:pPr>
        <w:spacing w:after="0" w:line="480" w:lineRule="auto"/>
        <w:jc w:val="both"/>
        <w:rPr>
          <w:del w:id="408" w:author="Laurent Philippot" w:date="2024-03-06T14:56:00Z"/>
          <w:rFonts w:ascii="Arial" w:hAnsi="Arial" w:cs="Arial"/>
        </w:rPr>
      </w:pPr>
      <w:del w:id="409" w:author="Laurent Philippot" w:date="2024-03-06T14:24:00Z">
        <w:r w:rsidDel="001B19AD">
          <w:rPr>
            <w:rFonts w:ascii="Arial" w:hAnsi="Arial" w:cs="Arial"/>
          </w:rPr>
          <w:delText xml:space="preserve">Overall, we </w:delText>
        </w:r>
        <w:r w:rsidR="004F207F" w:rsidDel="001B19AD">
          <w:rPr>
            <w:rFonts w:ascii="Arial" w:hAnsi="Arial" w:cs="Arial"/>
          </w:rPr>
          <w:delText>observed</w:delText>
        </w:r>
        <w:r w:rsidDel="001B19AD">
          <w:rPr>
            <w:rFonts w:ascii="Arial" w:hAnsi="Arial" w:cs="Arial"/>
          </w:rPr>
          <w:delText xml:space="preserve"> a similar trend of sampling date effect on </w:delText>
        </w:r>
        <w:r w:rsidRPr="004F207F" w:rsidDel="001B19AD">
          <w:rPr>
            <w:rFonts w:ascii="Arial" w:hAnsi="Arial" w:cs="Arial"/>
            <w:i/>
            <w:iCs/>
          </w:rPr>
          <w:delText>amoA</w:delText>
        </w:r>
        <w:r w:rsidDel="001B19AD">
          <w:rPr>
            <w:rFonts w:ascii="Arial" w:hAnsi="Arial" w:cs="Arial"/>
          </w:rPr>
          <w:delText xml:space="preserve"> gene abundance of  all ammonia-oxidizing groups in bulk soil with lower abundance in </w:delText>
        </w:r>
        <w:r w:rsidR="00353862" w:rsidDel="001B19AD">
          <w:rPr>
            <w:rFonts w:ascii="Arial" w:hAnsi="Arial" w:cs="Arial"/>
          </w:rPr>
          <w:delText>the initial sampling</w:delText>
        </w:r>
        <w:r w:rsidDel="001B19AD">
          <w:rPr>
            <w:rFonts w:ascii="Arial" w:hAnsi="Arial" w:cs="Arial"/>
          </w:rPr>
          <w:delText xml:space="preserve"> </w:delText>
        </w:r>
        <w:r w:rsidR="00353862" w:rsidDel="001B19AD">
          <w:rPr>
            <w:rFonts w:ascii="Arial" w:hAnsi="Arial" w:cs="Arial"/>
          </w:rPr>
          <w:delText xml:space="preserve">(first and second dates), </w:delText>
        </w:r>
        <w:r w:rsidDel="001B19AD">
          <w:rPr>
            <w:rFonts w:ascii="Arial" w:hAnsi="Arial" w:cs="Arial"/>
          </w:rPr>
          <w:delText>and higher for the remaining sampling dates</w:delText>
        </w:r>
        <w:r w:rsidR="00FC0075" w:rsidDel="001B19AD">
          <w:rPr>
            <w:rFonts w:ascii="Arial" w:hAnsi="Arial" w:cs="Arial"/>
          </w:rPr>
          <w:delText xml:space="preserve"> (July 5</w:delText>
        </w:r>
        <w:r w:rsidR="00FC0075" w:rsidRPr="00FC0075" w:rsidDel="001B19AD">
          <w:rPr>
            <w:rFonts w:ascii="Arial" w:hAnsi="Arial" w:cs="Arial"/>
            <w:vertAlign w:val="superscript"/>
          </w:rPr>
          <w:delText>th</w:delText>
        </w:r>
        <w:r w:rsidR="00FC0075" w:rsidDel="001B19AD">
          <w:rPr>
            <w:rFonts w:ascii="Arial" w:hAnsi="Arial" w:cs="Arial"/>
          </w:rPr>
          <w:delText xml:space="preserve"> – September 13</w:delText>
        </w:r>
        <w:r w:rsidR="00FC0075" w:rsidRPr="00FC0075" w:rsidDel="001B19AD">
          <w:rPr>
            <w:rFonts w:ascii="Arial" w:hAnsi="Arial" w:cs="Arial"/>
            <w:vertAlign w:val="superscript"/>
          </w:rPr>
          <w:delText>th</w:delText>
        </w:r>
        <w:r w:rsidR="00FC0075" w:rsidDel="001B19AD">
          <w:rPr>
            <w:rFonts w:ascii="Arial" w:hAnsi="Arial" w:cs="Arial"/>
          </w:rPr>
          <w:delText>)</w:delText>
        </w:r>
        <w:r w:rsidR="007D2D6B" w:rsidDel="001B19AD">
          <w:rPr>
            <w:rFonts w:ascii="Arial" w:hAnsi="Arial" w:cs="Arial"/>
          </w:rPr>
          <w:delText xml:space="preserve"> </w:delText>
        </w:r>
        <w:r w:rsidR="007D2D6B" w:rsidRPr="007D2D6B" w:rsidDel="001B19AD">
          <w:rPr>
            <w:rFonts w:ascii="Arial" w:hAnsi="Arial" w:cs="Arial"/>
            <w:highlight w:val="yellow"/>
          </w:rPr>
          <w:delText>(Fig.</w:delText>
        </w:r>
        <w:r w:rsidR="007D2D6B" w:rsidDel="001B19AD">
          <w:rPr>
            <w:rFonts w:ascii="Arial" w:hAnsi="Arial" w:cs="Arial"/>
            <w:highlight w:val="yellow"/>
          </w:rPr>
          <w:delText xml:space="preserve"> </w:delText>
        </w:r>
        <w:r w:rsidR="007D2D6B" w:rsidRPr="007D2D6B" w:rsidDel="001B19AD">
          <w:rPr>
            <w:rFonts w:ascii="Arial" w:hAnsi="Arial" w:cs="Arial"/>
            <w:highlight w:val="yellow"/>
          </w:rPr>
          <w:delText>X</w:delText>
        </w:r>
        <w:r w:rsidR="00131D7C" w:rsidDel="001B19AD">
          <w:rPr>
            <w:rFonts w:ascii="Arial" w:hAnsi="Arial" w:cs="Arial"/>
          </w:rPr>
          <w:delText>;</w:delText>
        </w:r>
        <w:r w:rsidR="00131D7C" w:rsidRPr="00131D7C" w:rsidDel="001B19AD">
          <w:rPr>
            <w:rFonts w:ascii="Arial" w:hAnsi="Arial" w:cs="Arial"/>
          </w:rPr>
          <w:delText xml:space="preserve"> </w:delText>
        </w:r>
        <w:r w:rsidR="00131D7C" w:rsidRPr="00157A05" w:rsidDel="001B19AD">
          <w:rPr>
            <w:rFonts w:ascii="Arial" w:hAnsi="Arial" w:cs="Arial"/>
            <w:highlight w:val="yellow"/>
          </w:rPr>
          <w:delText>Table S</w:delText>
        </w:r>
        <w:r w:rsidR="00131D7C" w:rsidDel="001B19AD">
          <w:rPr>
            <w:rFonts w:ascii="Arial" w:hAnsi="Arial" w:cs="Arial"/>
            <w:highlight w:val="yellow"/>
          </w:rPr>
          <w:delText>.X</w:delText>
        </w:r>
        <w:r w:rsidR="00131D7C" w:rsidRPr="00157A05" w:rsidDel="001B19AD">
          <w:rPr>
            <w:rFonts w:ascii="Arial" w:hAnsi="Arial" w:cs="Arial"/>
            <w:highlight w:val="yellow"/>
          </w:rPr>
          <w:delText>:</w:delText>
        </w:r>
        <w:r w:rsidR="006123B4" w:rsidDel="001B19AD">
          <w:rPr>
            <w:rFonts w:ascii="Arial" w:hAnsi="Arial" w:cs="Arial"/>
            <w:highlight w:val="yellow"/>
          </w:rPr>
          <w:delText xml:space="preserve"> </w:delText>
        </w:r>
        <w:r w:rsidR="00131D7C" w:rsidRPr="00157A05" w:rsidDel="001B19AD">
          <w:rPr>
            <w:rFonts w:ascii="Arial" w:hAnsi="Arial" w:cs="Arial"/>
            <w:highlight w:val="yellow"/>
          </w:rPr>
          <w:delText>stat</w:delText>
        </w:r>
        <w:r w:rsidR="00131D7C" w:rsidRPr="00157A05" w:rsidDel="001B19AD">
          <w:rPr>
            <w:rFonts w:ascii="Arial" w:hAnsi="Arial" w:cs="Arial"/>
          </w:rPr>
          <w:delText>).</w:delText>
        </w:r>
        <w:r w:rsidR="00995388" w:rsidDel="001B19AD">
          <w:rPr>
            <w:rFonts w:ascii="Arial" w:hAnsi="Arial" w:cs="Arial"/>
          </w:rPr>
          <w:delText xml:space="preserve"> </w:delText>
        </w:r>
        <w:r w:rsidR="00353862" w:rsidDel="001B19AD">
          <w:rPr>
            <w:rFonts w:ascii="Arial" w:hAnsi="Arial" w:cs="Arial"/>
          </w:rPr>
          <w:delText xml:space="preserve">This trend was explained by </w:delText>
        </w:r>
        <w:r w:rsidR="003834A0" w:rsidDel="001B19AD">
          <w:rPr>
            <w:rFonts w:ascii="Arial" w:hAnsi="Arial" w:cs="Arial"/>
          </w:rPr>
          <w:delText xml:space="preserve">a large difference </w:delText>
        </w:r>
        <w:r w:rsidR="00353862" w:rsidDel="001B19AD">
          <w:rPr>
            <w:rFonts w:ascii="Arial" w:hAnsi="Arial" w:cs="Arial"/>
          </w:rPr>
          <w:delText xml:space="preserve">in total number of bacterial communities (16S rRNA gene copies) </w:delText>
        </w:r>
        <w:r w:rsidR="00995388" w:rsidDel="001B19AD">
          <w:rPr>
            <w:rFonts w:ascii="Arial" w:hAnsi="Arial" w:cs="Arial"/>
          </w:rPr>
          <w:delText xml:space="preserve">between those </w:delText>
        </w:r>
        <w:r w:rsidR="006123B4" w:rsidDel="001B19AD">
          <w:rPr>
            <w:rFonts w:ascii="Arial" w:hAnsi="Arial" w:cs="Arial"/>
          </w:rPr>
          <w:delText xml:space="preserve">specific </w:delText>
        </w:r>
        <w:r w:rsidR="00995388" w:rsidDel="001B19AD">
          <w:rPr>
            <w:rFonts w:ascii="Arial" w:hAnsi="Arial" w:cs="Arial"/>
          </w:rPr>
          <w:delText>sampling dates</w:delText>
        </w:r>
        <w:r w:rsidR="006123B4" w:rsidDel="001B19AD">
          <w:rPr>
            <w:rFonts w:ascii="Arial" w:hAnsi="Arial" w:cs="Arial"/>
          </w:rPr>
          <w:delText xml:space="preserve"> within all </w:delText>
        </w:r>
        <w:r w:rsidR="00C60949" w:rsidDel="001B19AD">
          <w:rPr>
            <w:rFonts w:ascii="Arial" w:hAnsi="Arial" w:cs="Arial"/>
          </w:rPr>
          <w:delText>cropping system</w:delText>
        </w:r>
        <w:r w:rsidR="006123B4" w:rsidDel="001B19AD">
          <w:rPr>
            <w:rFonts w:ascii="Arial" w:hAnsi="Arial" w:cs="Arial"/>
          </w:rPr>
          <w:delText>s</w:delText>
        </w:r>
        <w:r w:rsidR="00C60949" w:rsidDel="001B19AD">
          <w:rPr>
            <w:rFonts w:ascii="Arial" w:hAnsi="Arial" w:cs="Arial"/>
          </w:rPr>
          <w:delText>, re</w:delText>
        </w:r>
        <w:r w:rsidR="006123B4" w:rsidDel="001B19AD">
          <w:rPr>
            <w:rFonts w:ascii="Arial" w:hAnsi="Arial" w:cs="Arial"/>
          </w:rPr>
          <w:delText xml:space="preserve">gardless the irrigation treatments </w:delText>
        </w:r>
        <w:r w:rsidR="006123B4" w:rsidRPr="007D2D6B" w:rsidDel="001B19AD">
          <w:rPr>
            <w:rFonts w:ascii="Arial" w:hAnsi="Arial" w:cs="Arial"/>
            <w:highlight w:val="yellow"/>
          </w:rPr>
          <w:delText>(Fig.</w:delText>
        </w:r>
        <w:r w:rsidR="006123B4" w:rsidDel="001B19AD">
          <w:rPr>
            <w:rFonts w:ascii="Arial" w:hAnsi="Arial" w:cs="Arial"/>
            <w:highlight w:val="yellow"/>
          </w:rPr>
          <w:delText xml:space="preserve"> </w:delText>
        </w:r>
        <w:r w:rsidR="006123B4" w:rsidRPr="007D2D6B" w:rsidDel="001B19AD">
          <w:rPr>
            <w:rFonts w:ascii="Arial" w:hAnsi="Arial" w:cs="Arial"/>
            <w:highlight w:val="yellow"/>
          </w:rPr>
          <w:delText>X</w:delText>
        </w:r>
        <w:r w:rsidR="006123B4" w:rsidDel="001B19AD">
          <w:rPr>
            <w:rFonts w:ascii="Arial" w:hAnsi="Arial" w:cs="Arial"/>
          </w:rPr>
          <w:delText>;</w:delText>
        </w:r>
        <w:r w:rsidR="006123B4" w:rsidRPr="00131D7C" w:rsidDel="001B19AD">
          <w:rPr>
            <w:rFonts w:ascii="Arial" w:hAnsi="Arial" w:cs="Arial"/>
          </w:rPr>
          <w:delText xml:space="preserve"> </w:delText>
        </w:r>
        <w:r w:rsidR="006123B4" w:rsidRPr="00157A05" w:rsidDel="001B19AD">
          <w:rPr>
            <w:rFonts w:ascii="Arial" w:hAnsi="Arial" w:cs="Arial"/>
            <w:highlight w:val="yellow"/>
          </w:rPr>
          <w:delText>Table S</w:delText>
        </w:r>
        <w:r w:rsidR="006123B4" w:rsidDel="001B19AD">
          <w:rPr>
            <w:rFonts w:ascii="Arial" w:hAnsi="Arial" w:cs="Arial"/>
            <w:highlight w:val="yellow"/>
          </w:rPr>
          <w:delText>.X</w:delText>
        </w:r>
        <w:r w:rsidR="006123B4" w:rsidRPr="00157A05" w:rsidDel="001B19AD">
          <w:rPr>
            <w:rFonts w:ascii="Arial" w:hAnsi="Arial" w:cs="Arial"/>
            <w:highlight w:val="yellow"/>
          </w:rPr>
          <w:delText>:</w:delText>
        </w:r>
        <w:r w:rsidR="006123B4" w:rsidDel="001B19AD">
          <w:rPr>
            <w:rFonts w:ascii="Arial" w:hAnsi="Arial" w:cs="Arial"/>
            <w:highlight w:val="yellow"/>
          </w:rPr>
          <w:delText xml:space="preserve"> </w:delText>
        </w:r>
        <w:r w:rsidR="006123B4" w:rsidRPr="00157A05" w:rsidDel="001B19AD">
          <w:rPr>
            <w:rFonts w:ascii="Arial" w:hAnsi="Arial" w:cs="Arial"/>
            <w:highlight w:val="yellow"/>
          </w:rPr>
          <w:delText>stat</w:delText>
        </w:r>
        <w:r w:rsidR="006123B4" w:rsidRPr="00157A05" w:rsidDel="001B19AD">
          <w:rPr>
            <w:rFonts w:ascii="Arial" w:hAnsi="Arial" w:cs="Arial"/>
          </w:rPr>
          <w:delText>)</w:delText>
        </w:r>
        <w:r w:rsidR="00C60949" w:rsidDel="001B19AD">
          <w:rPr>
            <w:rFonts w:ascii="Arial" w:hAnsi="Arial" w:cs="Arial"/>
          </w:rPr>
          <w:delText>.</w:delText>
        </w:r>
        <w:r w:rsidR="004F7D47" w:rsidDel="001B19AD">
          <w:rPr>
            <w:rFonts w:ascii="Arial" w:hAnsi="Arial" w:cs="Arial"/>
          </w:rPr>
          <w:delText xml:space="preserve"> </w:delText>
        </w:r>
      </w:del>
    </w:p>
    <w:p w14:paraId="78F4AEC9" w14:textId="61AA66DF" w:rsidR="00826ACF" w:rsidDel="00124495" w:rsidRDefault="00826ACF" w:rsidP="00826ACF">
      <w:pPr>
        <w:spacing w:after="0" w:line="480" w:lineRule="auto"/>
        <w:jc w:val="both"/>
        <w:rPr>
          <w:del w:id="410" w:author="Laurent Philippot" w:date="2024-03-06T14:56:00Z"/>
          <w:rFonts w:ascii="Arial" w:hAnsi="Arial" w:cs="Arial"/>
          <w:i/>
          <w:iCs/>
        </w:rPr>
      </w:pPr>
    </w:p>
    <w:p w14:paraId="6CB17088" w14:textId="37A309B1" w:rsidR="00826ACF" w:rsidRPr="00826ACF" w:rsidDel="001B19AD" w:rsidRDefault="00826ACF" w:rsidP="00826ACF">
      <w:pPr>
        <w:spacing w:after="0" w:line="480" w:lineRule="auto"/>
        <w:jc w:val="both"/>
        <w:rPr>
          <w:del w:id="411" w:author="Laurent Philippot" w:date="2024-03-06T14:25:00Z"/>
          <w:rFonts w:ascii="Arial" w:hAnsi="Arial" w:cs="Arial"/>
          <w:i/>
          <w:iCs/>
        </w:rPr>
      </w:pPr>
      <w:del w:id="412" w:author="Laurent Philippot" w:date="2024-03-06T14:25:00Z">
        <w:r w:rsidRPr="00826ACF" w:rsidDel="001B19AD">
          <w:rPr>
            <w:rFonts w:ascii="Arial" w:hAnsi="Arial" w:cs="Arial"/>
            <w:i/>
            <w:iCs/>
          </w:rPr>
          <w:delText>AOA and AOB</w:delText>
        </w:r>
      </w:del>
    </w:p>
    <w:p w14:paraId="49D88F65" w14:textId="6BA7C6A2" w:rsidR="00826ACF" w:rsidDel="001B19AD" w:rsidRDefault="00864763" w:rsidP="00B11912">
      <w:pPr>
        <w:spacing w:after="0" w:line="480" w:lineRule="auto"/>
        <w:jc w:val="both"/>
        <w:rPr>
          <w:del w:id="413" w:author="Laurent Philippot" w:date="2024-03-06T14:25:00Z"/>
          <w:rFonts w:ascii="Arial" w:hAnsi="Arial" w:cs="Arial"/>
        </w:rPr>
      </w:pPr>
      <w:del w:id="414" w:author="Laurent Philippot" w:date="2024-03-06T14:25:00Z">
        <w:r w:rsidDel="001B19AD">
          <w:rPr>
            <w:rFonts w:ascii="Arial" w:hAnsi="Arial" w:cs="Arial"/>
          </w:rPr>
          <w:delText>We found</w:delText>
        </w:r>
        <w:r w:rsidR="004F7D47" w:rsidDel="001B19AD">
          <w:rPr>
            <w:rFonts w:ascii="Arial" w:hAnsi="Arial" w:cs="Arial"/>
          </w:rPr>
          <w:delText xml:space="preserve"> a significant effect of </w:delText>
        </w:r>
        <w:r w:rsidR="007228B3" w:rsidDel="001B19AD">
          <w:rPr>
            <w:rFonts w:ascii="Arial" w:hAnsi="Arial" w:cs="Arial"/>
          </w:rPr>
          <w:delText xml:space="preserve">drought, as well as </w:delText>
        </w:r>
        <w:r w:rsidR="004F7D47" w:rsidRPr="004F7D47" w:rsidDel="001B19AD">
          <w:rPr>
            <w:rFonts w:ascii="Arial" w:hAnsi="Arial" w:cs="Arial"/>
            <w:i/>
            <w:iCs/>
          </w:rPr>
          <w:delText>drought</w:delText>
        </w:r>
        <w:r w:rsidR="004F7D47" w:rsidDel="001B19AD">
          <w:rPr>
            <w:rFonts w:ascii="Arial" w:hAnsi="Arial" w:cs="Arial"/>
          </w:rPr>
          <w:delText xml:space="preserve"> </w:delText>
        </w:r>
        <w:r w:rsidR="004F7D47" w:rsidDel="001B19AD">
          <w:rPr>
            <w:rFonts w:ascii="Arial" w:hAnsi="Arial" w:cs="Arial"/>
          </w:rPr>
          <w:sym w:font="Symbol" w:char="F0B4"/>
        </w:r>
        <w:r w:rsidR="004F7D47" w:rsidDel="001B19AD">
          <w:rPr>
            <w:rFonts w:ascii="Arial" w:hAnsi="Arial" w:cs="Arial"/>
          </w:rPr>
          <w:delText xml:space="preserve"> </w:delText>
        </w:r>
        <w:r w:rsidR="004F7D47" w:rsidRPr="004F7D47" w:rsidDel="001B19AD">
          <w:rPr>
            <w:rFonts w:ascii="Arial" w:hAnsi="Arial" w:cs="Arial"/>
            <w:i/>
            <w:iCs/>
          </w:rPr>
          <w:delText>cropping system</w:delText>
        </w:r>
        <w:r w:rsidR="004F7D47" w:rsidDel="001B19AD">
          <w:rPr>
            <w:rFonts w:ascii="Arial" w:hAnsi="Arial" w:cs="Arial"/>
          </w:rPr>
          <w:delText xml:space="preserve"> on AOB </w:delText>
        </w:r>
        <w:r w:rsidR="004F7D47" w:rsidRPr="00715653" w:rsidDel="001B19AD">
          <w:rPr>
            <w:rFonts w:ascii="Arial" w:hAnsi="Arial" w:cs="Arial"/>
            <w:i/>
            <w:iCs/>
          </w:rPr>
          <w:delText>amoA</w:delText>
        </w:r>
        <w:r w:rsidR="004F7D47" w:rsidDel="001B19AD">
          <w:rPr>
            <w:rFonts w:ascii="Arial" w:hAnsi="Arial" w:cs="Arial"/>
          </w:rPr>
          <w:delText xml:space="preserve"> gene abundance</w:delText>
        </w:r>
        <w:r w:rsidR="007228B3" w:rsidDel="001B19AD">
          <w:rPr>
            <w:rFonts w:ascii="Arial" w:hAnsi="Arial" w:cs="Arial"/>
          </w:rPr>
          <w:delText xml:space="preserve">, indicating that the abundance of AOB </w:delText>
        </w:r>
        <w:r w:rsidR="007228B3" w:rsidRPr="002B12F7" w:rsidDel="001B19AD">
          <w:rPr>
            <w:rFonts w:ascii="Arial" w:hAnsi="Arial" w:cs="Arial"/>
            <w:i/>
            <w:iCs/>
          </w:rPr>
          <w:delText>amoA</w:delText>
        </w:r>
        <w:r w:rsidR="007228B3" w:rsidDel="001B19AD">
          <w:rPr>
            <w:rFonts w:ascii="Arial" w:hAnsi="Arial" w:cs="Arial"/>
          </w:rPr>
          <w:delText xml:space="preserve"> gene was influenced not only by drought, but also by cropping system </w:delText>
        </w:r>
        <w:r w:rsidR="007228B3" w:rsidRPr="00157A05" w:rsidDel="001B19AD">
          <w:rPr>
            <w:rFonts w:ascii="Arial" w:hAnsi="Arial" w:cs="Arial"/>
          </w:rPr>
          <w:delText>(</w:delText>
        </w:r>
        <w:r w:rsidR="007228B3" w:rsidRPr="00157A05" w:rsidDel="001B19AD">
          <w:rPr>
            <w:rFonts w:ascii="Arial" w:hAnsi="Arial" w:cs="Arial"/>
            <w:highlight w:val="yellow"/>
          </w:rPr>
          <w:delText>Table S</w:delText>
        </w:r>
        <w:r w:rsidR="007228B3" w:rsidDel="001B19AD">
          <w:rPr>
            <w:rFonts w:ascii="Arial" w:hAnsi="Arial" w:cs="Arial"/>
            <w:highlight w:val="yellow"/>
          </w:rPr>
          <w:delText>.X</w:delText>
        </w:r>
        <w:r w:rsidR="007228B3" w:rsidRPr="00157A05" w:rsidDel="001B19AD">
          <w:rPr>
            <w:rFonts w:ascii="Arial" w:hAnsi="Arial" w:cs="Arial"/>
            <w:highlight w:val="yellow"/>
          </w:rPr>
          <w:delText xml:space="preserve">: </w:delText>
        </w:r>
        <w:r w:rsidR="00CA62E0" w:rsidDel="001B19AD">
          <w:rPr>
            <w:rFonts w:ascii="Arial" w:hAnsi="Arial" w:cs="Arial"/>
            <w:highlight w:val="yellow"/>
          </w:rPr>
          <w:delText xml:space="preserve">ANOVA </w:delText>
        </w:r>
        <w:r w:rsidR="007228B3" w:rsidRPr="00157A05" w:rsidDel="001B19AD">
          <w:rPr>
            <w:rFonts w:ascii="Arial" w:hAnsi="Arial" w:cs="Arial"/>
            <w:highlight w:val="yellow"/>
          </w:rPr>
          <w:delText>stat</w:delText>
        </w:r>
        <w:r w:rsidR="007228B3" w:rsidRPr="00157A05" w:rsidDel="001B19AD">
          <w:rPr>
            <w:rFonts w:ascii="Arial" w:hAnsi="Arial" w:cs="Arial"/>
          </w:rPr>
          <w:delText>)</w:delText>
        </w:r>
        <w:r w:rsidR="004F7D47" w:rsidRPr="00157A05" w:rsidDel="001B19AD">
          <w:rPr>
            <w:rFonts w:ascii="Arial" w:hAnsi="Arial" w:cs="Arial"/>
          </w:rPr>
          <w:delText xml:space="preserve">. </w:delText>
        </w:r>
        <w:r w:rsidR="007C2534" w:rsidRPr="00157A05" w:rsidDel="001B19AD">
          <w:rPr>
            <w:rFonts w:ascii="Arial" w:hAnsi="Arial" w:cs="Arial"/>
          </w:rPr>
          <w:delText xml:space="preserve">Drought </w:delText>
        </w:r>
        <w:r w:rsidR="004F207F" w:rsidDel="001B19AD">
          <w:rPr>
            <w:rFonts w:ascii="Arial" w:hAnsi="Arial" w:cs="Arial"/>
          </w:rPr>
          <w:delText>decreased</w:delText>
        </w:r>
        <w:r w:rsidR="007C2534" w:rsidRPr="00157A05" w:rsidDel="001B19AD">
          <w:rPr>
            <w:rFonts w:ascii="Arial" w:hAnsi="Arial" w:cs="Arial"/>
          </w:rPr>
          <w:delText xml:space="preserve"> the </w:delText>
        </w:r>
        <w:r w:rsidR="00845721" w:rsidDel="001B19AD">
          <w:rPr>
            <w:rFonts w:ascii="Arial" w:hAnsi="Arial" w:cs="Arial"/>
          </w:rPr>
          <w:delText>abundance AOB</w:delText>
        </w:r>
        <w:r w:rsidR="002B12F7" w:rsidDel="001B19AD">
          <w:rPr>
            <w:rFonts w:ascii="Arial" w:hAnsi="Arial" w:cs="Arial"/>
          </w:rPr>
          <w:delText xml:space="preserve"> </w:delText>
        </w:r>
        <w:r w:rsidR="002B12F7" w:rsidRPr="002B12F7" w:rsidDel="001B19AD">
          <w:rPr>
            <w:rFonts w:ascii="Arial" w:hAnsi="Arial" w:cs="Arial"/>
            <w:i/>
            <w:iCs/>
          </w:rPr>
          <w:delText>amoA</w:delText>
        </w:r>
        <w:r w:rsidR="002B12F7" w:rsidDel="001B19AD">
          <w:rPr>
            <w:rFonts w:ascii="Arial" w:hAnsi="Arial" w:cs="Arial"/>
          </w:rPr>
          <w:delText xml:space="preserve"> gene</w:delText>
        </w:r>
        <w:r w:rsidR="004F207F" w:rsidDel="001B19AD">
          <w:rPr>
            <w:rFonts w:ascii="Arial" w:hAnsi="Arial" w:cs="Arial"/>
          </w:rPr>
          <w:delText xml:space="preserve"> in the CONFYM system</w:delText>
        </w:r>
        <w:r w:rsidR="00C40D64" w:rsidDel="001B19AD">
          <w:rPr>
            <w:rFonts w:ascii="Arial" w:hAnsi="Arial" w:cs="Arial"/>
          </w:rPr>
          <w:delText xml:space="preserve">, </w:delText>
        </w:r>
        <w:r w:rsidR="0053115D" w:rsidDel="001B19AD">
          <w:rPr>
            <w:rFonts w:ascii="Arial" w:hAnsi="Arial" w:cs="Arial"/>
          </w:rPr>
          <w:delText xml:space="preserve">with </w:delText>
        </w:r>
        <w:r w:rsidR="00C40D64" w:rsidDel="001B19AD">
          <w:rPr>
            <w:rFonts w:ascii="Arial" w:hAnsi="Arial" w:cs="Arial"/>
          </w:rPr>
          <w:delText>the highest decrease</w:delText>
        </w:r>
        <w:r w:rsidR="00AA1A6C" w:rsidDel="001B19AD">
          <w:rPr>
            <w:rFonts w:ascii="Arial" w:hAnsi="Arial" w:cs="Arial"/>
          </w:rPr>
          <w:delText xml:space="preserve"> of</w:delText>
        </w:r>
        <w:r w:rsidR="00C40D64" w:rsidDel="001B19AD">
          <w:rPr>
            <w:rFonts w:ascii="Arial" w:hAnsi="Arial" w:cs="Arial"/>
          </w:rPr>
          <w:delText xml:space="preserve"> 38.8 and 24 %</w:delText>
        </w:r>
        <w:r w:rsidR="00AA1A6C" w:rsidDel="001B19AD">
          <w:rPr>
            <w:rFonts w:ascii="Arial" w:hAnsi="Arial" w:cs="Arial"/>
          </w:rPr>
          <w:delText xml:space="preserve"> relative to</w:delText>
        </w:r>
        <w:r w:rsidR="007945BD" w:rsidDel="001B19AD">
          <w:rPr>
            <w:rFonts w:ascii="Arial" w:hAnsi="Arial" w:cs="Arial"/>
          </w:rPr>
          <w:delText xml:space="preserve"> the</w:delText>
        </w:r>
        <w:r w:rsidR="003834A0" w:rsidDel="001B19AD">
          <w:rPr>
            <w:rFonts w:ascii="Arial" w:hAnsi="Arial" w:cs="Arial"/>
          </w:rPr>
          <w:delText xml:space="preserve"> control</w:delText>
        </w:r>
        <w:r w:rsidR="00DC6ABE" w:rsidRPr="00DC6ABE" w:rsidDel="001B19AD">
          <w:rPr>
            <w:rFonts w:ascii="Arial" w:hAnsi="Arial" w:cs="Arial"/>
          </w:rPr>
          <w:delText xml:space="preserve"> </w:delText>
        </w:r>
        <w:r w:rsidR="00DC6ABE" w:rsidDel="001B19AD">
          <w:rPr>
            <w:rFonts w:ascii="Arial" w:hAnsi="Arial" w:cs="Arial"/>
          </w:rPr>
          <w:delText>at the first and last drought periods</w:delText>
        </w:r>
        <w:r w:rsidR="00C40D64" w:rsidDel="001B19AD">
          <w:rPr>
            <w:rFonts w:ascii="Arial" w:hAnsi="Arial" w:cs="Arial"/>
          </w:rPr>
          <w:delText>, respectively (</w:delText>
        </w:r>
        <w:r w:rsidR="00C40D64" w:rsidRPr="007D2D6B" w:rsidDel="001B19AD">
          <w:rPr>
            <w:rFonts w:ascii="Arial" w:hAnsi="Arial" w:cs="Arial"/>
            <w:highlight w:val="yellow"/>
          </w:rPr>
          <w:delText>Fig.</w:delText>
        </w:r>
        <w:r w:rsidR="00C40D64" w:rsidDel="001B19AD">
          <w:rPr>
            <w:rFonts w:ascii="Arial" w:hAnsi="Arial" w:cs="Arial"/>
            <w:highlight w:val="yellow"/>
          </w:rPr>
          <w:delText xml:space="preserve"> </w:delText>
        </w:r>
        <w:r w:rsidR="00C40D64" w:rsidRPr="007D2D6B" w:rsidDel="001B19AD">
          <w:rPr>
            <w:rFonts w:ascii="Arial" w:hAnsi="Arial" w:cs="Arial"/>
            <w:highlight w:val="yellow"/>
          </w:rPr>
          <w:delText>X</w:delText>
        </w:r>
        <w:r w:rsidR="00C40D64" w:rsidDel="001B19AD">
          <w:rPr>
            <w:rFonts w:ascii="Arial" w:hAnsi="Arial" w:cs="Arial"/>
          </w:rPr>
          <w:delText>).</w:delText>
        </w:r>
        <w:r w:rsidR="00FD4EA2" w:rsidDel="001B19AD">
          <w:rPr>
            <w:rFonts w:ascii="Arial" w:hAnsi="Arial" w:cs="Arial"/>
          </w:rPr>
          <w:delText xml:space="preserve"> </w:delText>
        </w:r>
        <w:r w:rsidR="0093696A" w:rsidDel="001B19AD">
          <w:rPr>
            <w:rFonts w:ascii="Arial" w:hAnsi="Arial" w:cs="Arial"/>
          </w:rPr>
          <w:delText>There w</w:delText>
        </w:r>
        <w:r w:rsidR="00AA1A6C" w:rsidDel="001B19AD">
          <w:rPr>
            <w:rFonts w:ascii="Arial" w:hAnsi="Arial" w:cs="Arial"/>
          </w:rPr>
          <w:delText>as</w:delText>
        </w:r>
        <w:r w:rsidR="00357014" w:rsidDel="001B19AD">
          <w:rPr>
            <w:rFonts w:ascii="Arial" w:hAnsi="Arial" w:cs="Arial"/>
          </w:rPr>
          <w:delText xml:space="preserve"> no a </w:delText>
        </w:r>
        <w:r w:rsidR="0093696A" w:rsidDel="001B19AD">
          <w:rPr>
            <w:rFonts w:ascii="Arial" w:hAnsi="Arial" w:cs="Arial"/>
          </w:rPr>
          <w:delText xml:space="preserve">significant </w:delText>
        </w:r>
        <w:r w:rsidDel="001B19AD">
          <w:rPr>
            <w:rFonts w:ascii="Arial" w:hAnsi="Arial" w:cs="Arial"/>
          </w:rPr>
          <w:delText>drought effect</w:delText>
        </w:r>
        <w:r w:rsidR="00EC60BA" w:rsidDel="001B19AD">
          <w:rPr>
            <w:rFonts w:ascii="Arial" w:hAnsi="Arial" w:cs="Arial"/>
          </w:rPr>
          <w:delText xml:space="preserve"> on AOB abundance</w:delText>
        </w:r>
        <w:r w:rsidR="00EF67F1" w:rsidDel="001B19AD">
          <w:rPr>
            <w:rFonts w:ascii="Arial" w:hAnsi="Arial" w:cs="Arial"/>
          </w:rPr>
          <w:delText xml:space="preserve"> within dates</w:delText>
        </w:r>
        <w:r w:rsidR="0093696A" w:rsidDel="001B19AD">
          <w:rPr>
            <w:rFonts w:ascii="Arial" w:hAnsi="Arial" w:cs="Arial"/>
          </w:rPr>
          <w:delText xml:space="preserve"> in BIODYN</w:delText>
        </w:r>
        <w:r w:rsidDel="001B19AD">
          <w:rPr>
            <w:rFonts w:ascii="Arial" w:hAnsi="Arial" w:cs="Arial"/>
          </w:rPr>
          <w:delText xml:space="preserve"> and CONMIN</w:delText>
        </w:r>
        <w:r w:rsidR="0093696A" w:rsidDel="001B19AD">
          <w:rPr>
            <w:rFonts w:ascii="Arial" w:hAnsi="Arial" w:cs="Arial"/>
          </w:rPr>
          <w:delText xml:space="preserve">, </w:delText>
        </w:r>
        <w:r w:rsidR="00807A98" w:rsidDel="001B19AD">
          <w:rPr>
            <w:rFonts w:ascii="Arial" w:hAnsi="Arial" w:cs="Arial"/>
          </w:rPr>
          <w:delText>however</w:delText>
        </w:r>
        <w:r w:rsidR="0093696A" w:rsidDel="001B19AD">
          <w:rPr>
            <w:rFonts w:ascii="Arial" w:hAnsi="Arial" w:cs="Arial"/>
          </w:rPr>
          <w:delText xml:space="preserve"> we observed </w:delText>
        </w:r>
        <w:r w:rsidR="00807A98" w:rsidDel="001B19AD">
          <w:rPr>
            <w:rFonts w:ascii="Arial" w:hAnsi="Arial" w:cs="Arial"/>
          </w:rPr>
          <w:delText xml:space="preserve">an </w:delText>
        </w:r>
        <w:r w:rsidR="0093696A" w:rsidDel="001B19AD">
          <w:rPr>
            <w:rFonts w:ascii="Arial" w:hAnsi="Arial" w:cs="Arial"/>
          </w:rPr>
          <w:delText>overall decrease</w:delText>
        </w:r>
        <w:r w:rsidDel="001B19AD">
          <w:rPr>
            <w:rFonts w:ascii="Arial" w:hAnsi="Arial" w:cs="Arial"/>
          </w:rPr>
          <w:delText xml:space="preserve"> (except </w:delText>
        </w:r>
        <w:r w:rsidR="00311BD7" w:rsidDel="001B19AD">
          <w:rPr>
            <w:rFonts w:ascii="Arial" w:hAnsi="Arial" w:cs="Arial"/>
          </w:rPr>
          <w:delText>at</w:delText>
        </w:r>
        <w:r w:rsidDel="001B19AD">
          <w:rPr>
            <w:rFonts w:ascii="Arial" w:hAnsi="Arial" w:cs="Arial"/>
          </w:rPr>
          <w:delText xml:space="preserve"> the first sampling)</w:delText>
        </w:r>
        <w:r w:rsidR="0093696A" w:rsidDel="001B19AD">
          <w:rPr>
            <w:rFonts w:ascii="Arial" w:hAnsi="Arial" w:cs="Arial"/>
          </w:rPr>
          <w:delText xml:space="preserve"> </w:delText>
        </w:r>
        <w:r w:rsidR="00807A98" w:rsidDel="001B19AD">
          <w:rPr>
            <w:rFonts w:ascii="Arial" w:hAnsi="Arial" w:cs="Arial"/>
          </w:rPr>
          <w:delText>of</w:delText>
        </w:r>
        <w:r w:rsidR="0093696A" w:rsidDel="001B19AD">
          <w:rPr>
            <w:rFonts w:ascii="Arial" w:hAnsi="Arial" w:cs="Arial"/>
          </w:rPr>
          <w:delText xml:space="preserve"> AOB abundance in</w:delText>
        </w:r>
        <w:r w:rsidR="00807A98" w:rsidDel="001B19AD">
          <w:rPr>
            <w:rFonts w:ascii="Arial" w:hAnsi="Arial" w:cs="Arial"/>
          </w:rPr>
          <w:delText xml:space="preserve"> the</w:delText>
        </w:r>
        <w:r w:rsidR="0093696A" w:rsidDel="001B19AD">
          <w:rPr>
            <w:rFonts w:ascii="Arial" w:hAnsi="Arial" w:cs="Arial"/>
          </w:rPr>
          <w:delText xml:space="preserve"> CONMIN system </w:delText>
        </w:r>
        <w:r w:rsidR="0093696A" w:rsidRPr="00157A05" w:rsidDel="001B19AD">
          <w:rPr>
            <w:rFonts w:ascii="Arial" w:hAnsi="Arial" w:cs="Arial"/>
          </w:rPr>
          <w:delText>(</w:delText>
        </w:r>
        <w:r w:rsidR="00C601DE" w:rsidRPr="007D2D6B" w:rsidDel="001B19AD">
          <w:rPr>
            <w:rFonts w:ascii="Arial" w:hAnsi="Arial" w:cs="Arial"/>
            <w:highlight w:val="yellow"/>
          </w:rPr>
          <w:delText>Fig.</w:delText>
        </w:r>
        <w:r w:rsidR="00C601DE" w:rsidDel="001B19AD">
          <w:rPr>
            <w:rFonts w:ascii="Arial" w:hAnsi="Arial" w:cs="Arial"/>
            <w:highlight w:val="yellow"/>
          </w:rPr>
          <w:delText xml:space="preserve"> </w:delText>
        </w:r>
        <w:r w:rsidR="00C601DE" w:rsidRPr="007D2D6B" w:rsidDel="001B19AD">
          <w:rPr>
            <w:rFonts w:ascii="Arial" w:hAnsi="Arial" w:cs="Arial"/>
            <w:highlight w:val="yellow"/>
          </w:rPr>
          <w:delText>X</w:delText>
        </w:r>
        <w:r w:rsidR="002B12F7" w:rsidRPr="00157A05" w:rsidDel="001B19AD">
          <w:rPr>
            <w:rFonts w:ascii="Arial" w:hAnsi="Arial" w:cs="Arial"/>
          </w:rPr>
          <w:delText>)</w:delText>
        </w:r>
        <w:r w:rsidR="0093696A" w:rsidRPr="00157A05" w:rsidDel="001B19AD">
          <w:rPr>
            <w:rFonts w:ascii="Arial" w:hAnsi="Arial" w:cs="Arial"/>
          </w:rPr>
          <w:delText>.</w:delText>
        </w:r>
        <w:r w:rsidR="00E75BC5" w:rsidDel="001B19AD">
          <w:rPr>
            <w:rFonts w:ascii="Arial" w:hAnsi="Arial" w:cs="Arial"/>
          </w:rPr>
          <w:delText xml:space="preserve"> </w:delText>
        </w:r>
        <w:r w:rsidR="00EF67F1" w:rsidDel="001B19AD">
          <w:rPr>
            <w:rFonts w:ascii="Arial" w:hAnsi="Arial" w:cs="Arial"/>
          </w:rPr>
          <w:delText xml:space="preserve">A significant interaction </w:delText>
        </w:r>
        <w:r w:rsidR="006A0BBD" w:rsidDel="001B19AD">
          <w:rPr>
            <w:rFonts w:ascii="Arial" w:hAnsi="Arial" w:cs="Arial"/>
          </w:rPr>
          <w:delText>of</w:delText>
        </w:r>
        <w:r w:rsidR="00EF67F1" w:rsidDel="001B19AD">
          <w:rPr>
            <w:rFonts w:ascii="Arial" w:hAnsi="Arial" w:cs="Arial"/>
          </w:rPr>
          <w:delText xml:space="preserve"> </w:delText>
        </w:r>
        <w:r w:rsidR="00EF67F1" w:rsidRPr="006A0BBD" w:rsidDel="001B19AD">
          <w:rPr>
            <w:rFonts w:ascii="Arial" w:hAnsi="Arial" w:cs="Arial"/>
            <w:i/>
            <w:iCs/>
          </w:rPr>
          <w:delText>d</w:delText>
        </w:r>
        <w:r w:rsidR="00937678" w:rsidRPr="006A0BBD" w:rsidDel="001B19AD">
          <w:rPr>
            <w:rFonts w:ascii="Arial" w:hAnsi="Arial" w:cs="Arial"/>
            <w:i/>
            <w:iCs/>
          </w:rPr>
          <w:delText>rough</w:delText>
        </w:r>
        <w:r w:rsidR="00EF67F1" w:rsidRPr="006A0BBD" w:rsidDel="001B19AD">
          <w:rPr>
            <w:rFonts w:ascii="Arial" w:hAnsi="Arial" w:cs="Arial"/>
            <w:i/>
            <w:iCs/>
          </w:rPr>
          <w:delText>t</w:delText>
        </w:r>
        <w:r w:rsidR="00EF67F1" w:rsidDel="001B19AD">
          <w:rPr>
            <w:rFonts w:ascii="Arial" w:hAnsi="Arial" w:cs="Arial"/>
          </w:rPr>
          <w:delText xml:space="preserve"> </w:delText>
        </w:r>
        <w:r w:rsidR="006A0BBD" w:rsidDel="001B19AD">
          <w:rPr>
            <w:rFonts w:ascii="Arial" w:hAnsi="Arial" w:cs="Arial"/>
          </w:rPr>
          <w:sym w:font="Symbol" w:char="F0B4"/>
        </w:r>
        <w:r w:rsidR="00EF67F1" w:rsidDel="001B19AD">
          <w:rPr>
            <w:rFonts w:ascii="Arial" w:hAnsi="Arial" w:cs="Arial"/>
          </w:rPr>
          <w:delText xml:space="preserve"> </w:delText>
        </w:r>
        <w:r w:rsidR="00EF67F1" w:rsidRPr="006A0BBD" w:rsidDel="001B19AD">
          <w:rPr>
            <w:rFonts w:ascii="Arial" w:hAnsi="Arial" w:cs="Arial"/>
            <w:i/>
            <w:iCs/>
          </w:rPr>
          <w:delText>sampling date</w:delText>
        </w:r>
        <w:r w:rsidR="00CA62E0" w:rsidDel="001B19AD">
          <w:rPr>
            <w:rFonts w:ascii="Arial" w:hAnsi="Arial" w:cs="Arial"/>
          </w:rPr>
          <w:delText xml:space="preserve"> was detected</w:delText>
        </w:r>
        <w:r w:rsidR="00EF67F1" w:rsidDel="001B19AD">
          <w:rPr>
            <w:rFonts w:ascii="Arial" w:hAnsi="Arial" w:cs="Arial"/>
          </w:rPr>
          <w:delText xml:space="preserve"> </w:delText>
        </w:r>
        <w:r w:rsidR="00CA62E0" w:rsidDel="001B19AD">
          <w:rPr>
            <w:rFonts w:ascii="Arial" w:hAnsi="Arial" w:cs="Arial"/>
          </w:rPr>
          <w:delText xml:space="preserve">on </w:delText>
        </w:r>
        <w:r w:rsidR="00544B2C" w:rsidDel="001B19AD">
          <w:rPr>
            <w:rFonts w:ascii="Arial" w:hAnsi="Arial" w:cs="Arial"/>
          </w:rPr>
          <w:delText>AOA</w:delText>
        </w:r>
        <w:r w:rsidR="00937678" w:rsidDel="001B19AD">
          <w:rPr>
            <w:rFonts w:ascii="Arial" w:hAnsi="Arial" w:cs="Arial"/>
          </w:rPr>
          <w:delText xml:space="preserve"> </w:delText>
        </w:r>
        <w:r w:rsidR="00937678" w:rsidRPr="00937678" w:rsidDel="001B19AD">
          <w:rPr>
            <w:rFonts w:ascii="Arial" w:hAnsi="Arial" w:cs="Arial"/>
            <w:i/>
            <w:iCs/>
          </w:rPr>
          <w:delText>amoA</w:delText>
        </w:r>
        <w:r w:rsidR="00937678" w:rsidDel="001B19AD">
          <w:rPr>
            <w:rFonts w:ascii="Arial" w:hAnsi="Arial" w:cs="Arial"/>
          </w:rPr>
          <w:delText xml:space="preserve"> gene abundance, </w:delText>
        </w:r>
        <w:r w:rsidR="00CA62E0" w:rsidDel="001B19AD">
          <w:rPr>
            <w:rFonts w:ascii="Arial" w:hAnsi="Arial" w:cs="Arial"/>
          </w:rPr>
          <w:delText>although we could not detect the difference between irrigation treatment within date, indicating that the effect was marginal (</w:delText>
        </w:r>
        <w:r w:rsidR="00CA62E0" w:rsidRPr="007D2D6B" w:rsidDel="001B19AD">
          <w:rPr>
            <w:rFonts w:ascii="Arial" w:hAnsi="Arial" w:cs="Arial"/>
            <w:highlight w:val="yellow"/>
          </w:rPr>
          <w:delText>Fig.</w:delText>
        </w:r>
        <w:r w:rsidR="00CA62E0" w:rsidDel="001B19AD">
          <w:rPr>
            <w:rFonts w:ascii="Arial" w:hAnsi="Arial" w:cs="Arial"/>
            <w:highlight w:val="yellow"/>
          </w:rPr>
          <w:delText xml:space="preserve"> </w:delText>
        </w:r>
        <w:r w:rsidR="00CA62E0" w:rsidRPr="007D2D6B" w:rsidDel="001B19AD">
          <w:rPr>
            <w:rFonts w:ascii="Arial" w:hAnsi="Arial" w:cs="Arial"/>
            <w:highlight w:val="yellow"/>
          </w:rPr>
          <w:delText>X</w:delText>
        </w:r>
        <w:r w:rsidR="00CA62E0" w:rsidDel="001B19AD">
          <w:rPr>
            <w:rFonts w:ascii="Arial" w:hAnsi="Arial" w:cs="Arial"/>
          </w:rPr>
          <w:delText xml:space="preserve">; </w:delText>
        </w:r>
        <w:r w:rsidR="00CA62E0" w:rsidRPr="00157A05" w:rsidDel="001B19AD">
          <w:rPr>
            <w:rFonts w:ascii="Arial" w:hAnsi="Arial" w:cs="Arial"/>
            <w:highlight w:val="yellow"/>
          </w:rPr>
          <w:delText>Table S</w:delText>
        </w:r>
        <w:r w:rsidR="00CA62E0" w:rsidDel="001B19AD">
          <w:rPr>
            <w:rFonts w:ascii="Arial" w:hAnsi="Arial" w:cs="Arial"/>
            <w:highlight w:val="yellow"/>
          </w:rPr>
          <w:delText>.X</w:delText>
        </w:r>
        <w:r w:rsidR="00CA62E0" w:rsidRPr="00157A05" w:rsidDel="001B19AD">
          <w:rPr>
            <w:rFonts w:ascii="Arial" w:hAnsi="Arial" w:cs="Arial"/>
            <w:highlight w:val="yellow"/>
          </w:rPr>
          <w:delText xml:space="preserve">: </w:delText>
        </w:r>
        <w:r w:rsidR="00942BC8" w:rsidDel="001B19AD">
          <w:rPr>
            <w:rFonts w:ascii="Arial" w:hAnsi="Arial" w:cs="Arial"/>
            <w:highlight w:val="yellow"/>
          </w:rPr>
          <w:delText xml:space="preserve">ANOVA </w:delText>
        </w:r>
        <w:r w:rsidR="00CA62E0" w:rsidRPr="00157A05" w:rsidDel="001B19AD">
          <w:rPr>
            <w:rFonts w:ascii="Arial" w:hAnsi="Arial" w:cs="Arial"/>
            <w:highlight w:val="yellow"/>
          </w:rPr>
          <w:delText>stat</w:delText>
        </w:r>
        <w:r w:rsidR="00CA62E0" w:rsidDel="001B19AD">
          <w:rPr>
            <w:rFonts w:ascii="Arial" w:hAnsi="Arial" w:cs="Arial"/>
          </w:rPr>
          <w:delText xml:space="preserve">). However, </w:delText>
        </w:r>
        <w:r w:rsidR="00937678" w:rsidDel="001B19AD">
          <w:rPr>
            <w:rFonts w:ascii="Arial" w:hAnsi="Arial" w:cs="Arial"/>
          </w:rPr>
          <w:delText>th</w:delText>
        </w:r>
        <w:r w:rsidR="009145B4" w:rsidDel="001B19AD">
          <w:rPr>
            <w:rFonts w:ascii="Arial" w:hAnsi="Arial" w:cs="Arial"/>
          </w:rPr>
          <w:delText>ere was a</w:delText>
        </w:r>
        <w:r w:rsidR="00CA62E0" w:rsidDel="001B19AD">
          <w:rPr>
            <w:rFonts w:ascii="Arial" w:hAnsi="Arial" w:cs="Arial"/>
          </w:rPr>
          <w:delText xml:space="preserve"> strong</w:delText>
        </w:r>
        <w:r w:rsidR="009145B4" w:rsidDel="001B19AD">
          <w:rPr>
            <w:rFonts w:ascii="Arial" w:hAnsi="Arial" w:cs="Arial"/>
          </w:rPr>
          <w:delText xml:space="preserve"> effect of cropping system</w:delText>
        </w:r>
        <w:r w:rsidR="0076037D" w:rsidDel="001B19AD">
          <w:rPr>
            <w:rFonts w:ascii="Arial" w:hAnsi="Arial" w:cs="Arial"/>
          </w:rPr>
          <w:delText xml:space="preserve">, </w:delText>
        </w:r>
        <w:r w:rsidR="00544B2C" w:rsidDel="001B19AD">
          <w:rPr>
            <w:rFonts w:ascii="Arial" w:hAnsi="Arial" w:cs="Arial"/>
          </w:rPr>
          <w:delText>with</w:delText>
        </w:r>
        <w:r w:rsidR="00210507" w:rsidDel="001B19AD">
          <w:rPr>
            <w:rFonts w:ascii="Arial" w:hAnsi="Arial" w:cs="Arial"/>
          </w:rPr>
          <w:delText xml:space="preserve"> BIODYN </w:delText>
        </w:r>
        <w:r w:rsidR="00791F9E" w:rsidDel="001B19AD">
          <w:rPr>
            <w:rFonts w:ascii="Arial" w:hAnsi="Arial" w:cs="Arial"/>
          </w:rPr>
          <w:delText>had the highest AOA abundance</w:delText>
        </w:r>
        <w:r w:rsidR="0077678A" w:rsidDel="001B19AD">
          <w:rPr>
            <w:rFonts w:ascii="Arial" w:hAnsi="Arial" w:cs="Arial"/>
          </w:rPr>
          <w:delText xml:space="preserve"> than in the</w:delText>
        </w:r>
        <w:r w:rsidR="0076037D" w:rsidDel="001B19AD">
          <w:rPr>
            <w:rFonts w:ascii="Arial" w:hAnsi="Arial" w:cs="Arial"/>
          </w:rPr>
          <w:delText xml:space="preserve"> conventional</w:delText>
        </w:r>
        <w:r w:rsidR="0077678A" w:rsidDel="001B19AD">
          <w:rPr>
            <w:rFonts w:ascii="Arial" w:hAnsi="Arial" w:cs="Arial"/>
          </w:rPr>
          <w:delText xml:space="preserve"> systems,</w:delText>
        </w:r>
        <w:r w:rsidR="00791F9E" w:rsidDel="001B19AD">
          <w:rPr>
            <w:rFonts w:ascii="Arial" w:hAnsi="Arial" w:cs="Arial"/>
          </w:rPr>
          <w:delText xml:space="preserve"> regardless of </w:delText>
        </w:r>
        <w:r w:rsidR="0077678A" w:rsidDel="001B19AD">
          <w:rPr>
            <w:rFonts w:ascii="Arial" w:hAnsi="Arial" w:cs="Arial"/>
          </w:rPr>
          <w:delText xml:space="preserve">the </w:delText>
        </w:r>
        <w:r w:rsidR="00791F9E" w:rsidDel="001B19AD">
          <w:rPr>
            <w:rFonts w:ascii="Arial" w:hAnsi="Arial" w:cs="Arial"/>
          </w:rPr>
          <w:delText>irrigation treatment</w:delText>
        </w:r>
        <w:r w:rsidR="00544B2C" w:rsidDel="001B19AD">
          <w:rPr>
            <w:rFonts w:ascii="Arial" w:hAnsi="Arial" w:cs="Arial"/>
          </w:rPr>
          <w:delText>s</w:delText>
        </w:r>
        <w:r w:rsidR="00791F9E" w:rsidDel="001B19AD">
          <w:rPr>
            <w:rFonts w:ascii="Arial" w:hAnsi="Arial" w:cs="Arial"/>
          </w:rPr>
          <w:delText xml:space="preserve"> (</w:delText>
        </w:r>
        <w:r w:rsidR="00791F9E" w:rsidRPr="007D2D6B" w:rsidDel="001B19AD">
          <w:rPr>
            <w:rFonts w:ascii="Arial" w:hAnsi="Arial" w:cs="Arial"/>
            <w:highlight w:val="yellow"/>
          </w:rPr>
          <w:delText>Fig.</w:delText>
        </w:r>
        <w:r w:rsidR="00791F9E" w:rsidDel="001B19AD">
          <w:rPr>
            <w:rFonts w:ascii="Arial" w:hAnsi="Arial" w:cs="Arial"/>
            <w:highlight w:val="yellow"/>
          </w:rPr>
          <w:delText xml:space="preserve"> </w:delText>
        </w:r>
        <w:r w:rsidR="00791F9E" w:rsidRPr="007D2D6B" w:rsidDel="001B19AD">
          <w:rPr>
            <w:rFonts w:ascii="Arial" w:hAnsi="Arial" w:cs="Arial"/>
            <w:highlight w:val="yellow"/>
          </w:rPr>
          <w:delText>X</w:delText>
        </w:r>
        <w:r w:rsidR="00791F9E" w:rsidDel="001B19AD">
          <w:rPr>
            <w:rFonts w:ascii="Arial" w:hAnsi="Arial" w:cs="Arial"/>
          </w:rPr>
          <w:delText>)</w:delText>
        </w:r>
        <w:r w:rsidR="00D84899" w:rsidDel="001B19AD">
          <w:rPr>
            <w:rFonts w:ascii="Arial" w:hAnsi="Arial" w:cs="Arial"/>
          </w:rPr>
          <w:delText xml:space="preserve">. </w:delText>
        </w:r>
      </w:del>
    </w:p>
    <w:p w14:paraId="3FA6196A" w14:textId="7957B075" w:rsidR="00826ACF" w:rsidRPr="00826ACF" w:rsidDel="00124495" w:rsidRDefault="00826ACF" w:rsidP="00826ACF">
      <w:pPr>
        <w:spacing w:after="0" w:line="480" w:lineRule="auto"/>
        <w:jc w:val="both"/>
        <w:rPr>
          <w:del w:id="415" w:author="Laurent Philippot" w:date="2024-03-06T14:56:00Z"/>
          <w:rFonts w:ascii="Arial" w:hAnsi="Arial" w:cs="Arial"/>
        </w:rPr>
      </w:pPr>
      <w:del w:id="416" w:author="Laurent Philippot" w:date="2024-03-06T14:56:00Z">
        <w:r w:rsidDel="00124495">
          <w:rPr>
            <w:rFonts w:ascii="Arial" w:hAnsi="Arial" w:cs="Arial"/>
            <w:i/>
            <w:iCs/>
          </w:rPr>
          <w:delText>Comammox A</w:delText>
        </w:r>
        <w:r w:rsidRPr="00826ACF" w:rsidDel="00124495">
          <w:rPr>
            <w:rFonts w:ascii="Arial" w:hAnsi="Arial" w:cs="Arial"/>
            <w:i/>
            <w:iCs/>
          </w:rPr>
          <w:delText xml:space="preserve"> and </w:delText>
        </w:r>
        <w:r w:rsidDel="00124495">
          <w:rPr>
            <w:rFonts w:ascii="Arial" w:hAnsi="Arial" w:cs="Arial"/>
            <w:i/>
            <w:iCs/>
          </w:rPr>
          <w:delText>Comammox B</w:delText>
        </w:r>
      </w:del>
    </w:p>
    <w:p w14:paraId="0A9D007B" w14:textId="19761F69" w:rsidR="00574143" w:rsidDel="00A66729" w:rsidRDefault="006A0BBD" w:rsidP="00B11912">
      <w:pPr>
        <w:spacing w:after="0" w:line="480" w:lineRule="auto"/>
        <w:jc w:val="both"/>
        <w:rPr>
          <w:del w:id="417" w:author="Laurent Philippot" w:date="2024-03-06T14:41:00Z"/>
          <w:rFonts w:ascii="Arial" w:hAnsi="Arial" w:cs="Arial"/>
        </w:rPr>
      </w:pPr>
      <w:del w:id="418" w:author="Laurent Philippot" w:date="2024-03-06T14:41:00Z">
        <w:r w:rsidDel="00A66729">
          <w:rPr>
            <w:rFonts w:ascii="Arial" w:hAnsi="Arial" w:cs="Arial"/>
          </w:rPr>
          <w:delText>Comparably, we</w:delText>
        </w:r>
        <w:r w:rsidR="00D84899" w:rsidDel="00A66729">
          <w:rPr>
            <w:rFonts w:ascii="Arial" w:hAnsi="Arial" w:cs="Arial"/>
          </w:rPr>
          <w:delText xml:space="preserve"> detected </w:delText>
        </w:r>
        <w:r w:rsidRPr="006A0BBD" w:rsidDel="00A66729">
          <w:rPr>
            <w:rFonts w:ascii="Arial" w:hAnsi="Arial" w:cs="Arial"/>
            <w:i/>
            <w:iCs/>
          </w:rPr>
          <w:delText>drought</w:delText>
        </w:r>
        <w:r w:rsidDel="00A66729">
          <w:rPr>
            <w:rFonts w:ascii="Arial" w:hAnsi="Arial" w:cs="Arial"/>
          </w:rPr>
          <w:delText xml:space="preserve"> </w:delText>
        </w:r>
        <w:r w:rsidDel="00A66729">
          <w:rPr>
            <w:rFonts w:ascii="Arial" w:hAnsi="Arial" w:cs="Arial"/>
          </w:rPr>
          <w:sym w:font="Symbol" w:char="F0B4"/>
        </w:r>
        <w:r w:rsidDel="00A66729">
          <w:rPr>
            <w:rFonts w:ascii="Arial" w:hAnsi="Arial" w:cs="Arial"/>
          </w:rPr>
          <w:delText xml:space="preserve"> </w:delText>
        </w:r>
        <w:r w:rsidRPr="006A0BBD" w:rsidDel="00A66729">
          <w:rPr>
            <w:rFonts w:ascii="Arial" w:hAnsi="Arial" w:cs="Arial"/>
            <w:i/>
            <w:iCs/>
          </w:rPr>
          <w:delText>sampling date</w:delText>
        </w:r>
        <w:r w:rsidDel="00A66729">
          <w:rPr>
            <w:rFonts w:ascii="Arial" w:hAnsi="Arial" w:cs="Arial"/>
            <w:i/>
            <w:iCs/>
          </w:rPr>
          <w:delText xml:space="preserve"> </w:delText>
        </w:r>
        <w:r w:rsidDel="00A66729">
          <w:rPr>
            <w:rFonts w:ascii="Arial" w:hAnsi="Arial" w:cs="Arial"/>
          </w:rPr>
          <w:delText>being significant for</w:delText>
        </w:r>
        <w:r w:rsidR="00D84899" w:rsidDel="00A66729">
          <w:rPr>
            <w:rFonts w:ascii="Arial" w:hAnsi="Arial" w:cs="Arial"/>
          </w:rPr>
          <w:delText xml:space="preserve"> </w:delText>
        </w:r>
        <w:r w:rsidR="00D84899" w:rsidRPr="00822BA3" w:rsidDel="00A66729">
          <w:rPr>
            <w:rFonts w:ascii="Arial" w:hAnsi="Arial" w:cs="Arial"/>
            <w:i/>
            <w:iCs/>
          </w:rPr>
          <w:delText>amoA</w:delText>
        </w:r>
        <w:r w:rsidR="00D84899" w:rsidDel="00A66729">
          <w:rPr>
            <w:rFonts w:ascii="Arial" w:hAnsi="Arial" w:cs="Arial"/>
          </w:rPr>
          <w:delText xml:space="preserve"> gene abundance of Comammox clade </w:delText>
        </w:r>
        <w:r w:rsidR="000F2323" w:rsidDel="00A66729">
          <w:rPr>
            <w:rFonts w:ascii="Arial" w:hAnsi="Arial" w:cs="Arial"/>
          </w:rPr>
          <w:delText>A</w:delText>
        </w:r>
        <w:r w:rsidDel="00A66729">
          <w:rPr>
            <w:rFonts w:ascii="Arial" w:hAnsi="Arial" w:cs="Arial"/>
          </w:rPr>
          <w:delText>, but there w</w:delText>
        </w:r>
        <w:r w:rsidR="0047364A" w:rsidDel="00A66729">
          <w:rPr>
            <w:rFonts w:ascii="Arial" w:hAnsi="Arial" w:cs="Arial"/>
          </w:rPr>
          <w:delText>ere</w:delText>
        </w:r>
        <w:r w:rsidDel="00A66729">
          <w:rPr>
            <w:rFonts w:ascii="Arial" w:hAnsi="Arial" w:cs="Arial"/>
          </w:rPr>
          <w:delText xml:space="preserve"> no observed differences between control and drought within sampling date</w:delText>
        </w:r>
        <w:r w:rsidR="0047364A" w:rsidDel="00A66729">
          <w:rPr>
            <w:rFonts w:ascii="Arial" w:hAnsi="Arial" w:cs="Arial"/>
          </w:rPr>
          <w:delText xml:space="preserve"> (</w:delText>
        </w:r>
        <w:r w:rsidR="0047364A" w:rsidRPr="007D2D6B" w:rsidDel="00A66729">
          <w:rPr>
            <w:rFonts w:ascii="Arial" w:hAnsi="Arial" w:cs="Arial"/>
            <w:highlight w:val="yellow"/>
          </w:rPr>
          <w:delText>Fig.</w:delText>
        </w:r>
        <w:r w:rsidR="0047364A" w:rsidDel="00A66729">
          <w:rPr>
            <w:rFonts w:ascii="Arial" w:hAnsi="Arial" w:cs="Arial"/>
            <w:highlight w:val="yellow"/>
          </w:rPr>
          <w:delText xml:space="preserve"> </w:delText>
        </w:r>
        <w:r w:rsidR="0047364A" w:rsidRPr="007D2D6B" w:rsidDel="00A66729">
          <w:rPr>
            <w:rFonts w:ascii="Arial" w:hAnsi="Arial" w:cs="Arial"/>
            <w:highlight w:val="yellow"/>
          </w:rPr>
          <w:delText>X</w:delText>
        </w:r>
        <w:r w:rsidR="0047364A" w:rsidDel="00A66729">
          <w:rPr>
            <w:rFonts w:ascii="Arial" w:hAnsi="Arial" w:cs="Arial"/>
          </w:rPr>
          <w:delText xml:space="preserve">; </w:delText>
        </w:r>
        <w:r w:rsidR="0047364A" w:rsidRPr="00157A05" w:rsidDel="00A66729">
          <w:rPr>
            <w:rFonts w:ascii="Arial" w:hAnsi="Arial" w:cs="Arial"/>
            <w:highlight w:val="yellow"/>
          </w:rPr>
          <w:delText>Table S</w:delText>
        </w:r>
        <w:r w:rsidR="0047364A" w:rsidDel="00A66729">
          <w:rPr>
            <w:rFonts w:ascii="Arial" w:hAnsi="Arial" w:cs="Arial"/>
            <w:highlight w:val="yellow"/>
          </w:rPr>
          <w:delText>.X</w:delText>
        </w:r>
        <w:r w:rsidR="0047364A" w:rsidRPr="00157A05" w:rsidDel="00A66729">
          <w:rPr>
            <w:rFonts w:ascii="Arial" w:hAnsi="Arial" w:cs="Arial"/>
            <w:highlight w:val="yellow"/>
          </w:rPr>
          <w:delText xml:space="preserve">: </w:delText>
        </w:r>
        <w:r w:rsidR="00942BC8" w:rsidDel="00A66729">
          <w:rPr>
            <w:rFonts w:ascii="Arial" w:hAnsi="Arial" w:cs="Arial"/>
            <w:highlight w:val="yellow"/>
          </w:rPr>
          <w:delText xml:space="preserve">ANOVA </w:delText>
        </w:r>
        <w:r w:rsidR="0047364A" w:rsidRPr="00157A05" w:rsidDel="00A66729">
          <w:rPr>
            <w:rFonts w:ascii="Arial" w:hAnsi="Arial" w:cs="Arial"/>
            <w:highlight w:val="yellow"/>
          </w:rPr>
          <w:delText>stat</w:delText>
        </w:r>
        <w:r w:rsidR="0047364A" w:rsidDel="00A66729">
          <w:rPr>
            <w:rFonts w:ascii="Arial" w:hAnsi="Arial" w:cs="Arial"/>
          </w:rPr>
          <w:delText>).</w:delText>
        </w:r>
        <w:r w:rsidR="000F2323" w:rsidDel="00A66729">
          <w:rPr>
            <w:rFonts w:ascii="Arial" w:hAnsi="Arial" w:cs="Arial"/>
          </w:rPr>
          <w:delText xml:space="preserve"> On the other hand, drought strongly affected the Comammox clade B </w:delText>
        </w:r>
        <w:r w:rsidR="007062D2" w:rsidDel="00A66729">
          <w:rPr>
            <w:rFonts w:ascii="Arial" w:hAnsi="Arial" w:cs="Arial"/>
          </w:rPr>
          <w:delText>abundance,</w:delText>
        </w:r>
        <w:r w:rsidR="000F2323" w:rsidDel="00A66729">
          <w:rPr>
            <w:rFonts w:ascii="Arial" w:hAnsi="Arial" w:cs="Arial"/>
          </w:rPr>
          <w:delText xml:space="preserve"> and the effect of drought was modulated by cropping system and sampling date, as indicated by a significant interaction of </w:delText>
        </w:r>
        <w:r w:rsidR="000F2323" w:rsidRPr="000F2323" w:rsidDel="00A66729">
          <w:rPr>
            <w:rFonts w:ascii="Arial" w:hAnsi="Arial" w:cs="Arial"/>
            <w:i/>
            <w:iCs/>
          </w:rPr>
          <w:delText>drought</w:delText>
        </w:r>
        <w:r w:rsidR="000F2323" w:rsidDel="00A66729">
          <w:rPr>
            <w:rFonts w:ascii="Arial" w:hAnsi="Arial" w:cs="Arial"/>
          </w:rPr>
          <w:delText xml:space="preserve"> </w:delText>
        </w:r>
        <w:r w:rsidR="000F2323" w:rsidDel="00A66729">
          <w:rPr>
            <w:rFonts w:ascii="Arial" w:hAnsi="Arial" w:cs="Arial"/>
          </w:rPr>
          <w:sym w:font="Symbol" w:char="F0B4"/>
        </w:r>
        <w:r w:rsidR="000F2323" w:rsidDel="00A66729">
          <w:rPr>
            <w:rFonts w:ascii="Arial" w:hAnsi="Arial" w:cs="Arial"/>
          </w:rPr>
          <w:delText xml:space="preserve"> </w:delText>
        </w:r>
        <w:r w:rsidR="000F2323" w:rsidRPr="000F2323" w:rsidDel="00A66729">
          <w:rPr>
            <w:rFonts w:ascii="Arial" w:hAnsi="Arial" w:cs="Arial"/>
            <w:i/>
            <w:iCs/>
          </w:rPr>
          <w:delText>cropping system</w:delText>
        </w:r>
        <w:r w:rsidR="000F2323" w:rsidDel="00A66729">
          <w:rPr>
            <w:rFonts w:ascii="Arial" w:hAnsi="Arial" w:cs="Arial"/>
          </w:rPr>
          <w:delText xml:space="preserve"> </w:delText>
        </w:r>
        <w:r w:rsidR="000F2323" w:rsidDel="00A66729">
          <w:rPr>
            <w:rFonts w:ascii="Arial" w:hAnsi="Arial" w:cs="Arial"/>
          </w:rPr>
          <w:sym w:font="Symbol" w:char="F0B4"/>
        </w:r>
        <w:r w:rsidR="000F2323" w:rsidDel="00A66729">
          <w:rPr>
            <w:rFonts w:ascii="Arial" w:hAnsi="Arial" w:cs="Arial"/>
          </w:rPr>
          <w:delText xml:space="preserve"> </w:delText>
        </w:r>
        <w:r w:rsidR="000F2323" w:rsidRPr="000F2323" w:rsidDel="00A66729">
          <w:rPr>
            <w:rFonts w:ascii="Arial" w:hAnsi="Arial" w:cs="Arial"/>
            <w:i/>
            <w:iCs/>
          </w:rPr>
          <w:delText>sampling date</w:delText>
        </w:r>
        <w:r w:rsidR="000F2323" w:rsidDel="00A66729">
          <w:rPr>
            <w:rFonts w:ascii="Arial" w:hAnsi="Arial" w:cs="Arial"/>
          </w:rPr>
          <w:delText xml:space="preserve"> (</w:delText>
        </w:r>
        <w:r w:rsidR="000F2323" w:rsidRPr="007D2D6B" w:rsidDel="00A66729">
          <w:rPr>
            <w:rFonts w:ascii="Arial" w:hAnsi="Arial" w:cs="Arial"/>
            <w:highlight w:val="yellow"/>
          </w:rPr>
          <w:delText>Fig.</w:delText>
        </w:r>
        <w:r w:rsidR="000F2323" w:rsidDel="00A66729">
          <w:rPr>
            <w:rFonts w:ascii="Arial" w:hAnsi="Arial" w:cs="Arial"/>
            <w:highlight w:val="yellow"/>
          </w:rPr>
          <w:delText xml:space="preserve"> </w:delText>
        </w:r>
        <w:r w:rsidR="000F2323" w:rsidRPr="007D2D6B" w:rsidDel="00A66729">
          <w:rPr>
            <w:rFonts w:ascii="Arial" w:hAnsi="Arial" w:cs="Arial"/>
            <w:highlight w:val="yellow"/>
          </w:rPr>
          <w:delText>X</w:delText>
        </w:r>
        <w:r w:rsidR="000F2323" w:rsidDel="00A66729">
          <w:rPr>
            <w:rFonts w:ascii="Arial" w:hAnsi="Arial" w:cs="Arial"/>
          </w:rPr>
          <w:delText xml:space="preserve">; </w:delText>
        </w:r>
        <w:r w:rsidR="000F2323" w:rsidRPr="00157A05" w:rsidDel="00A66729">
          <w:rPr>
            <w:rFonts w:ascii="Arial" w:hAnsi="Arial" w:cs="Arial"/>
            <w:highlight w:val="yellow"/>
          </w:rPr>
          <w:delText>Table S</w:delText>
        </w:r>
        <w:r w:rsidR="000F2323" w:rsidDel="00A66729">
          <w:rPr>
            <w:rFonts w:ascii="Arial" w:hAnsi="Arial" w:cs="Arial"/>
            <w:highlight w:val="yellow"/>
          </w:rPr>
          <w:delText>.X</w:delText>
        </w:r>
        <w:r w:rsidR="000F2323" w:rsidRPr="00157A05" w:rsidDel="00A66729">
          <w:rPr>
            <w:rFonts w:ascii="Arial" w:hAnsi="Arial" w:cs="Arial"/>
            <w:highlight w:val="yellow"/>
          </w:rPr>
          <w:delText xml:space="preserve">: </w:delText>
        </w:r>
        <w:r w:rsidR="000F2323" w:rsidDel="00A66729">
          <w:rPr>
            <w:rFonts w:ascii="Arial" w:hAnsi="Arial" w:cs="Arial"/>
            <w:highlight w:val="yellow"/>
          </w:rPr>
          <w:delText xml:space="preserve">ANOVA </w:delText>
        </w:r>
        <w:r w:rsidR="000F2323" w:rsidRPr="00157A05" w:rsidDel="00A66729">
          <w:rPr>
            <w:rFonts w:ascii="Arial" w:hAnsi="Arial" w:cs="Arial"/>
            <w:highlight w:val="yellow"/>
          </w:rPr>
          <w:delText>stat</w:delText>
        </w:r>
        <w:r w:rsidR="000F2323" w:rsidDel="00A66729">
          <w:rPr>
            <w:rFonts w:ascii="Arial" w:hAnsi="Arial" w:cs="Arial"/>
          </w:rPr>
          <w:delText>).</w:delText>
        </w:r>
        <w:r w:rsidR="006D1A9C" w:rsidDel="00A66729">
          <w:rPr>
            <w:rFonts w:ascii="Arial" w:hAnsi="Arial" w:cs="Arial"/>
          </w:rPr>
          <w:delText xml:space="preserve"> Overall, there was a decrease on Comammox clade B abundance </w:delText>
        </w:r>
        <w:r w:rsidR="00C436C2" w:rsidDel="00A66729">
          <w:rPr>
            <w:rFonts w:ascii="Arial" w:hAnsi="Arial" w:cs="Arial"/>
          </w:rPr>
          <w:delText xml:space="preserve">due to drought in all cropping system with </w:delText>
        </w:r>
        <w:r w:rsidR="00826ACF" w:rsidDel="00A66729">
          <w:rPr>
            <w:rFonts w:ascii="Arial" w:hAnsi="Arial" w:cs="Arial"/>
          </w:rPr>
          <w:delText>CONFYM system had the highest effect. The changes in Comammox clade B abundance within CONFYM system were observed in almost all sampling dates, with the average decrease by</w:delText>
        </w:r>
        <w:r w:rsidR="00935A06" w:rsidDel="00A66729">
          <w:rPr>
            <w:rFonts w:ascii="Arial" w:hAnsi="Arial" w:cs="Arial"/>
          </w:rPr>
          <w:delText xml:space="preserve"> 32 % compared to the control (</w:delText>
        </w:r>
        <w:r w:rsidR="00935A06" w:rsidRPr="007D2D6B" w:rsidDel="00A66729">
          <w:rPr>
            <w:rFonts w:ascii="Arial" w:hAnsi="Arial" w:cs="Arial"/>
            <w:highlight w:val="yellow"/>
          </w:rPr>
          <w:delText>Fig.</w:delText>
        </w:r>
        <w:r w:rsidR="00935A06" w:rsidDel="00A66729">
          <w:rPr>
            <w:rFonts w:ascii="Arial" w:hAnsi="Arial" w:cs="Arial"/>
            <w:highlight w:val="yellow"/>
          </w:rPr>
          <w:delText xml:space="preserve"> </w:delText>
        </w:r>
        <w:r w:rsidR="00935A06" w:rsidRPr="007D2D6B" w:rsidDel="00A66729">
          <w:rPr>
            <w:rFonts w:ascii="Arial" w:hAnsi="Arial" w:cs="Arial"/>
            <w:highlight w:val="yellow"/>
          </w:rPr>
          <w:delText>X</w:delText>
        </w:r>
        <w:r w:rsidR="00935A06" w:rsidDel="00A66729">
          <w:rPr>
            <w:rFonts w:ascii="Arial" w:hAnsi="Arial" w:cs="Arial"/>
          </w:rPr>
          <w:delText>)</w:delText>
        </w:r>
        <w:r w:rsidR="00826ACF" w:rsidDel="00A66729">
          <w:rPr>
            <w:rFonts w:ascii="Arial" w:hAnsi="Arial" w:cs="Arial"/>
          </w:rPr>
          <w:delText>. Meanwhile, in BIODYN and CONMIN, the effect of drought was merely observed in certain sampling dates</w:delText>
        </w:r>
        <w:r w:rsidR="002F7E73" w:rsidDel="00A66729">
          <w:rPr>
            <w:rFonts w:ascii="Arial" w:hAnsi="Arial" w:cs="Arial"/>
          </w:rPr>
          <w:delText xml:space="preserve"> with the average of 16 and 22 % lower than control, respectively</w:delText>
        </w:r>
        <w:r w:rsidR="00826ACF" w:rsidDel="00A66729">
          <w:rPr>
            <w:rFonts w:ascii="Arial" w:hAnsi="Arial" w:cs="Arial"/>
          </w:rPr>
          <w:delText xml:space="preserve"> (</w:delText>
        </w:r>
        <w:r w:rsidR="00826ACF" w:rsidRPr="007D2D6B" w:rsidDel="00A66729">
          <w:rPr>
            <w:rFonts w:ascii="Arial" w:hAnsi="Arial" w:cs="Arial"/>
            <w:highlight w:val="yellow"/>
          </w:rPr>
          <w:delText>Fig.</w:delText>
        </w:r>
        <w:r w:rsidR="00826ACF" w:rsidDel="00A66729">
          <w:rPr>
            <w:rFonts w:ascii="Arial" w:hAnsi="Arial" w:cs="Arial"/>
            <w:highlight w:val="yellow"/>
          </w:rPr>
          <w:delText xml:space="preserve"> </w:delText>
        </w:r>
        <w:r w:rsidR="00826ACF" w:rsidRPr="007D2D6B" w:rsidDel="00A66729">
          <w:rPr>
            <w:rFonts w:ascii="Arial" w:hAnsi="Arial" w:cs="Arial"/>
            <w:highlight w:val="yellow"/>
          </w:rPr>
          <w:delText>X</w:delText>
        </w:r>
        <w:r w:rsidR="00826ACF" w:rsidDel="00A66729">
          <w:rPr>
            <w:rFonts w:ascii="Arial" w:hAnsi="Arial" w:cs="Arial"/>
          </w:rPr>
          <w:delText xml:space="preserve">; </w:delText>
        </w:r>
        <w:r w:rsidR="00826ACF" w:rsidRPr="00157A05" w:rsidDel="00A66729">
          <w:rPr>
            <w:rFonts w:ascii="Arial" w:hAnsi="Arial" w:cs="Arial"/>
            <w:highlight w:val="yellow"/>
          </w:rPr>
          <w:delText>Table S</w:delText>
        </w:r>
        <w:r w:rsidR="00826ACF" w:rsidDel="00A66729">
          <w:rPr>
            <w:rFonts w:ascii="Arial" w:hAnsi="Arial" w:cs="Arial"/>
            <w:highlight w:val="yellow"/>
          </w:rPr>
          <w:delText>.X</w:delText>
        </w:r>
        <w:r w:rsidR="00826ACF" w:rsidRPr="00157A05" w:rsidDel="00A66729">
          <w:rPr>
            <w:rFonts w:ascii="Arial" w:hAnsi="Arial" w:cs="Arial"/>
            <w:highlight w:val="yellow"/>
          </w:rPr>
          <w:delText>:</w:delText>
        </w:r>
        <w:r w:rsidR="00826ACF" w:rsidRPr="00720218" w:rsidDel="00A66729">
          <w:rPr>
            <w:rFonts w:ascii="Arial" w:hAnsi="Arial" w:cs="Arial"/>
            <w:highlight w:val="yellow"/>
          </w:rPr>
          <w:delText xml:space="preserve"> </w:delText>
        </w:r>
        <w:r w:rsidR="00720218" w:rsidRPr="00720218" w:rsidDel="00A66729">
          <w:rPr>
            <w:rFonts w:ascii="Arial" w:hAnsi="Arial" w:cs="Arial"/>
            <w:highlight w:val="yellow"/>
          </w:rPr>
          <w:delText>summary</w:delText>
        </w:r>
        <w:r w:rsidR="00720218" w:rsidDel="00A66729">
          <w:rPr>
            <w:rFonts w:ascii="Arial" w:hAnsi="Arial" w:cs="Arial"/>
          </w:rPr>
          <w:delText>)</w:delText>
        </w:r>
        <w:r w:rsidR="00826ACF" w:rsidDel="00A66729">
          <w:rPr>
            <w:rFonts w:ascii="Arial" w:hAnsi="Arial" w:cs="Arial"/>
          </w:rPr>
          <w:delText>.</w:delText>
        </w:r>
        <w:r w:rsidR="00720218" w:rsidDel="00A66729">
          <w:rPr>
            <w:rFonts w:ascii="Arial" w:hAnsi="Arial" w:cs="Arial"/>
          </w:rPr>
          <w:delText xml:space="preserve"> We also observed that BIODYN system had a</w:delText>
        </w:r>
        <w:r w:rsidR="005F4B4A" w:rsidDel="00A66729">
          <w:rPr>
            <w:rFonts w:ascii="Arial" w:hAnsi="Arial" w:cs="Arial"/>
          </w:rPr>
          <w:delText>pproximately</w:delText>
        </w:r>
        <w:r w:rsidR="00720218" w:rsidDel="00A66729">
          <w:rPr>
            <w:rFonts w:ascii="Arial" w:hAnsi="Arial" w:cs="Arial"/>
          </w:rPr>
          <w:delText xml:space="preserve"> two times higher </w:delText>
        </w:r>
        <w:r w:rsidR="005F4B4A" w:rsidDel="00A66729">
          <w:rPr>
            <w:rFonts w:ascii="Arial" w:hAnsi="Arial" w:cs="Arial"/>
          </w:rPr>
          <w:delText>abundance</w:delText>
        </w:r>
        <w:r w:rsidR="00720218" w:rsidDel="00A66729">
          <w:rPr>
            <w:rFonts w:ascii="Arial" w:hAnsi="Arial" w:cs="Arial"/>
          </w:rPr>
          <w:delText xml:space="preserve"> of Comammox clade B than that in the conventional systems, regardless of the irrigation treatments</w:delText>
        </w:r>
        <w:r w:rsidR="00720218" w:rsidRPr="00720218" w:rsidDel="00A66729">
          <w:rPr>
            <w:rFonts w:ascii="Arial" w:hAnsi="Arial" w:cs="Arial"/>
            <w:highlight w:val="yellow"/>
          </w:rPr>
          <w:delText xml:space="preserve"> </w:delText>
        </w:r>
        <w:r w:rsidR="00720218" w:rsidDel="00A66729">
          <w:rPr>
            <w:rFonts w:ascii="Arial" w:hAnsi="Arial" w:cs="Arial"/>
            <w:highlight w:val="yellow"/>
          </w:rPr>
          <w:delText>(</w:delText>
        </w:r>
        <w:r w:rsidR="00720218" w:rsidRPr="00157A05" w:rsidDel="00A66729">
          <w:rPr>
            <w:rFonts w:ascii="Arial" w:hAnsi="Arial" w:cs="Arial"/>
            <w:highlight w:val="yellow"/>
          </w:rPr>
          <w:delText>Table S</w:delText>
        </w:r>
        <w:r w:rsidR="00720218" w:rsidDel="00A66729">
          <w:rPr>
            <w:rFonts w:ascii="Arial" w:hAnsi="Arial" w:cs="Arial"/>
            <w:highlight w:val="yellow"/>
          </w:rPr>
          <w:delText>.X</w:delText>
        </w:r>
        <w:r w:rsidR="00720218" w:rsidRPr="00157A05" w:rsidDel="00A66729">
          <w:rPr>
            <w:rFonts w:ascii="Arial" w:hAnsi="Arial" w:cs="Arial"/>
            <w:highlight w:val="yellow"/>
          </w:rPr>
          <w:delText>:</w:delText>
        </w:r>
        <w:r w:rsidR="00720218" w:rsidRPr="00720218" w:rsidDel="00A66729">
          <w:rPr>
            <w:rFonts w:ascii="Arial" w:hAnsi="Arial" w:cs="Arial"/>
            <w:highlight w:val="yellow"/>
          </w:rPr>
          <w:delText xml:space="preserve"> summary</w:delText>
        </w:r>
        <w:r w:rsidR="00720218" w:rsidDel="00A66729">
          <w:rPr>
            <w:rFonts w:ascii="Arial" w:hAnsi="Arial" w:cs="Arial"/>
          </w:rPr>
          <w:delText>).</w:delText>
        </w:r>
      </w:del>
    </w:p>
    <w:p w14:paraId="5445EA20" w14:textId="341960A8" w:rsidR="00B11912" w:rsidDel="00124495" w:rsidRDefault="00B11912" w:rsidP="00E75BC5">
      <w:pPr>
        <w:spacing w:after="0" w:line="480" w:lineRule="auto"/>
        <w:jc w:val="both"/>
        <w:rPr>
          <w:del w:id="419" w:author="Laurent Philippot" w:date="2024-03-06T14:56:00Z"/>
          <w:rFonts w:ascii="Arial" w:hAnsi="Arial" w:cs="Arial"/>
          <w:i/>
          <w:iCs/>
        </w:rPr>
      </w:pPr>
    </w:p>
    <w:p w14:paraId="24AC39AB" w14:textId="08BB406E" w:rsidR="00DC6A61" w:rsidRPr="00B11912" w:rsidDel="00124495" w:rsidRDefault="00B11912" w:rsidP="00E75BC5">
      <w:pPr>
        <w:spacing w:after="0" w:line="480" w:lineRule="auto"/>
        <w:jc w:val="both"/>
        <w:rPr>
          <w:del w:id="420" w:author="Laurent Philippot" w:date="2024-03-06T14:56:00Z"/>
          <w:rFonts w:ascii="Arial" w:hAnsi="Arial" w:cs="Arial"/>
          <w:i/>
          <w:iCs/>
        </w:rPr>
      </w:pPr>
      <w:del w:id="421" w:author="Laurent Philippot" w:date="2024-03-06T14:56:00Z">
        <w:r w:rsidRPr="00B11912" w:rsidDel="00124495">
          <w:rPr>
            <w:rFonts w:ascii="Arial" w:hAnsi="Arial" w:cs="Arial"/>
            <w:i/>
            <w:iCs/>
          </w:rPr>
          <w:delText>a</w:delText>
        </w:r>
        <w:r w:rsidR="00E75BC5" w:rsidRPr="00B11912" w:rsidDel="00124495">
          <w:rPr>
            <w:rFonts w:ascii="Arial" w:hAnsi="Arial" w:cs="Arial"/>
            <w:i/>
            <w:iCs/>
          </w:rPr>
          <w:delText>moA/16S rRNA gene ratio</w:delText>
        </w:r>
      </w:del>
    </w:p>
    <w:p w14:paraId="2E5D675A" w14:textId="595B8B20" w:rsidR="00DC6A61" w:rsidDel="00A66729" w:rsidRDefault="00E75BC5" w:rsidP="00E75BC5">
      <w:pPr>
        <w:spacing w:after="0" w:line="480" w:lineRule="auto"/>
        <w:jc w:val="both"/>
        <w:rPr>
          <w:moveFrom w:id="422" w:author="Laurent Philippot" w:date="2024-03-06T14:44:00Z"/>
          <w:rFonts w:ascii="Arial" w:hAnsi="Arial" w:cs="Arial"/>
        </w:rPr>
      </w:pPr>
      <w:moveFromRangeStart w:id="423" w:author="Laurent Philippot" w:date="2024-03-06T14:44:00Z" w:name="move160628659"/>
      <w:moveFrom w:id="424" w:author="Laurent Philippot" w:date="2024-03-06T14:44:00Z">
        <w:r w:rsidDel="00A66729">
          <w:rPr>
            <w:rFonts w:ascii="Arial" w:hAnsi="Arial" w:cs="Arial"/>
          </w:rPr>
          <w:t xml:space="preserve">Drought affected the </w:t>
        </w:r>
        <w:r w:rsidRPr="00D60B0C" w:rsidDel="00A66729">
          <w:rPr>
            <w:rFonts w:ascii="Arial" w:hAnsi="Arial" w:cs="Arial"/>
            <w:i/>
            <w:iCs/>
          </w:rPr>
          <w:t>amoA</w:t>
        </w:r>
        <w:r w:rsidDel="00A66729">
          <w:rPr>
            <w:rFonts w:ascii="Arial" w:hAnsi="Arial" w:cs="Arial"/>
          </w:rPr>
          <w:t xml:space="preserve"> gene abundance within the total microbial community </w:t>
        </w:r>
        <w:r w:rsidR="00DC6A61" w:rsidDel="00A66729">
          <w:rPr>
            <w:rFonts w:ascii="Arial" w:hAnsi="Arial" w:cs="Arial"/>
          </w:rPr>
          <w:t>in all bacterial groups of ammonia-oxidizing communities (AOB and Comammox) (</w:t>
        </w:r>
        <w:r w:rsidR="00DC6A61" w:rsidRPr="00157A05" w:rsidDel="00A66729">
          <w:rPr>
            <w:rFonts w:ascii="Arial" w:hAnsi="Arial" w:cs="Arial"/>
            <w:highlight w:val="yellow"/>
          </w:rPr>
          <w:t>Table S</w:t>
        </w:r>
        <w:r w:rsidR="00DC6A61" w:rsidDel="00A66729">
          <w:rPr>
            <w:rFonts w:ascii="Arial" w:hAnsi="Arial" w:cs="Arial"/>
            <w:highlight w:val="yellow"/>
          </w:rPr>
          <w:t>.X</w:t>
        </w:r>
        <w:r w:rsidR="00DC6A61" w:rsidRPr="00157A05" w:rsidDel="00A66729">
          <w:rPr>
            <w:rFonts w:ascii="Arial" w:hAnsi="Arial" w:cs="Arial"/>
            <w:highlight w:val="yellow"/>
          </w:rPr>
          <w:t xml:space="preserve">: </w:t>
        </w:r>
        <w:r w:rsidR="00DC6A61" w:rsidDel="00A66729">
          <w:rPr>
            <w:rFonts w:ascii="Arial" w:hAnsi="Arial" w:cs="Arial"/>
            <w:highlight w:val="yellow"/>
          </w:rPr>
          <w:t xml:space="preserve">LMM </w:t>
        </w:r>
        <w:r w:rsidR="00DC6A61" w:rsidRPr="00157A05" w:rsidDel="00A66729">
          <w:rPr>
            <w:rFonts w:ascii="Arial" w:hAnsi="Arial" w:cs="Arial"/>
            <w:highlight w:val="yellow"/>
          </w:rPr>
          <w:t>stat</w:t>
        </w:r>
        <w:r w:rsidR="00DC6A61" w:rsidDel="00A66729">
          <w:rPr>
            <w:rFonts w:ascii="Arial" w:hAnsi="Arial" w:cs="Arial"/>
          </w:rPr>
          <w:t xml:space="preserve">). There was a decreasing trend </w:t>
        </w:r>
        <w:r w:rsidR="000B7DF4" w:rsidDel="00A66729">
          <w:rPr>
            <w:rFonts w:ascii="Arial" w:hAnsi="Arial" w:cs="Arial"/>
          </w:rPr>
          <w:t>in</w:t>
        </w:r>
        <w:r w:rsidR="00DC6A61" w:rsidDel="00A66729">
          <w:rPr>
            <w:rFonts w:ascii="Arial" w:hAnsi="Arial" w:cs="Arial"/>
          </w:rPr>
          <w:t xml:space="preserve"> AOB</w:t>
        </w:r>
        <w:r w:rsidR="00DC6A61" w:rsidRPr="00157A05" w:rsidDel="00A66729">
          <w:rPr>
            <w:rFonts w:ascii="Arial" w:hAnsi="Arial" w:cs="Arial"/>
          </w:rPr>
          <w:t xml:space="preserve"> </w:t>
        </w:r>
        <w:r w:rsidR="00DC6A61" w:rsidRPr="00157A05" w:rsidDel="00A66729">
          <w:rPr>
            <w:rFonts w:ascii="Arial" w:hAnsi="Arial" w:cs="Arial"/>
            <w:i/>
            <w:iCs/>
          </w:rPr>
          <w:t>amoA</w:t>
        </w:r>
        <w:r w:rsidR="00DC6A61" w:rsidRPr="00157A05" w:rsidDel="00A66729">
          <w:rPr>
            <w:rFonts w:ascii="Arial" w:hAnsi="Arial" w:cs="Arial"/>
          </w:rPr>
          <w:t xml:space="preserve">/16S rRNA </w:t>
        </w:r>
        <w:r w:rsidR="00DC6A61" w:rsidDel="00A66729">
          <w:rPr>
            <w:rFonts w:ascii="Arial" w:hAnsi="Arial" w:cs="Arial"/>
          </w:rPr>
          <w:t xml:space="preserve">gene </w:t>
        </w:r>
        <w:r w:rsidR="00DC6A61" w:rsidRPr="00157A05" w:rsidDel="00A66729">
          <w:rPr>
            <w:rFonts w:ascii="Arial" w:hAnsi="Arial" w:cs="Arial"/>
          </w:rPr>
          <w:t>abundance</w:t>
        </w:r>
        <w:r w:rsidR="00DC6A61" w:rsidDel="00A66729">
          <w:rPr>
            <w:rFonts w:ascii="Arial" w:hAnsi="Arial" w:cs="Arial"/>
          </w:rPr>
          <w:t xml:space="preserve"> </w:t>
        </w:r>
        <w:r w:rsidR="000B7DF4" w:rsidDel="00A66729">
          <w:rPr>
            <w:rFonts w:ascii="Arial" w:hAnsi="Arial" w:cs="Arial"/>
          </w:rPr>
          <w:t xml:space="preserve">under drought in all cropping systems, even though the highest difference was only detected at the first drought and first rewetting sampling in BIODYN and CONFYM, respectively </w:t>
        </w:r>
        <w:r w:rsidR="000B7DF4" w:rsidRPr="000B7DF4" w:rsidDel="00A66729">
          <w:rPr>
            <w:rFonts w:ascii="Arial" w:hAnsi="Arial" w:cs="Arial"/>
            <w:highlight w:val="yellow"/>
          </w:rPr>
          <w:t xml:space="preserve">(Fig. X; Table </w:t>
        </w:r>
        <w:r w:rsidR="000B7DF4" w:rsidRPr="00157A05" w:rsidDel="00A66729">
          <w:rPr>
            <w:rFonts w:ascii="Arial" w:hAnsi="Arial" w:cs="Arial"/>
            <w:highlight w:val="yellow"/>
          </w:rPr>
          <w:t>S</w:t>
        </w:r>
        <w:r w:rsidR="000B7DF4" w:rsidDel="00A66729">
          <w:rPr>
            <w:rFonts w:ascii="Arial" w:hAnsi="Arial" w:cs="Arial"/>
            <w:highlight w:val="yellow"/>
          </w:rPr>
          <w:t>.X</w:t>
        </w:r>
        <w:r w:rsidR="000B7DF4" w:rsidRPr="00157A05" w:rsidDel="00A66729">
          <w:rPr>
            <w:rFonts w:ascii="Arial" w:hAnsi="Arial" w:cs="Arial"/>
            <w:highlight w:val="yellow"/>
          </w:rPr>
          <w:t xml:space="preserve">: </w:t>
        </w:r>
        <w:r w:rsidR="000B7DF4" w:rsidDel="00A66729">
          <w:rPr>
            <w:rFonts w:ascii="Arial" w:hAnsi="Arial" w:cs="Arial"/>
            <w:highlight w:val="yellow"/>
          </w:rPr>
          <w:t xml:space="preserve">LMM </w:t>
        </w:r>
        <w:r w:rsidR="000B7DF4" w:rsidRPr="00157A05" w:rsidDel="00A66729">
          <w:rPr>
            <w:rFonts w:ascii="Arial" w:hAnsi="Arial" w:cs="Arial"/>
            <w:highlight w:val="yellow"/>
          </w:rPr>
          <w:t>stat</w:t>
        </w:r>
        <w:r w:rsidR="000B7DF4" w:rsidDel="00A66729">
          <w:rPr>
            <w:rFonts w:ascii="Arial" w:hAnsi="Arial" w:cs="Arial"/>
          </w:rPr>
          <w:t>).</w:t>
        </w:r>
        <w:r w:rsidR="00115EA3" w:rsidDel="00A66729">
          <w:rPr>
            <w:rFonts w:ascii="Arial" w:hAnsi="Arial" w:cs="Arial"/>
          </w:rPr>
          <w:t xml:space="preserve"> Similarly, drought altered the abundance of</w:t>
        </w:r>
        <w:r w:rsidR="005560FC" w:rsidDel="00A66729">
          <w:rPr>
            <w:rFonts w:ascii="Arial" w:hAnsi="Arial" w:cs="Arial"/>
          </w:rPr>
          <w:t xml:space="preserve"> </w:t>
        </w:r>
        <w:commentRangeStart w:id="425"/>
        <w:r w:rsidR="005560FC" w:rsidDel="00A66729">
          <w:rPr>
            <w:rFonts w:ascii="Arial" w:hAnsi="Arial" w:cs="Arial"/>
          </w:rPr>
          <w:t xml:space="preserve">Comammox clade A amoA/16S rRNA </w:t>
        </w:r>
        <w:commentRangeEnd w:id="425"/>
        <w:r w:rsidR="00D758D9" w:rsidDel="00A66729">
          <w:rPr>
            <w:rStyle w:val="Marquedecommentaire"/>
          </w:rPr>
          <w:commentReference w:id="425"/>
        </w:r>
        <w:r w:rsidR="005560FC" w:rsidDel="00A66729">
          <w:rPr>
            <w:rFonts w:ascii="Arial" w:hAnsi="Arial" w:cs="Arial"/>
          </w:rPr>
          <w:t xml:space="preserve">gene ratio in </w:t>
        </w:r>
        <w:r w:rsidR="00240FB8" w:rsidDel="00A66729">
          <w:rPr>
            <w:rFonts w:ascii="Arial" w:hAnsi="Arial" w:cs="Arial"/>
          </w:rPr>
          <w:t xml:space="preserve">BIODYN and CONFYM cropping system </w:t>
        </w:r>
        <w:r w:rsidR="00240FB8" w:rsidRPr="000B7DF4" w:rsidDel="00A66729">
          <w:rPr>
            <w:rFonts w:ascii="Arial" w:hAnsi="Arial" w:cs="Arial"/>
            <w:highlight w:val="yellow"/>
          </w:rPr>
          <w:t xml:space="preserve">(Fig. X; Table </w:t>
        </w:r>
        <w:r w:rsidR="00240FB8" w:rsidRPr="00157A05" w:rsidDel="00A66729">
          <w:rPr>
            <w:rFonts w:ascii="Arial" w:hAnsi="Arial" w:cs="Arial"/>
            <w:highlight w:val="yellow"/>
          </w:rPr>
          <w:t>S</w:t>
        </w:r>
        <w:r w:rsidR="00240FB8" w:rsidDel="00A66729">
          <w:rPr>
            <w:rFonts w:ascii="Arial" w:hAnsi="Arial" w:cs="Arial"/>
            <w:highlight w:val="yellow"/>
          </w:rPr>
          <w:t>.X</w:t>
        </w:r>
        <w:r w:rsidR="00240FB8" w:rsidRPr="00157A05" w:rsidDel="00A66729">
          <w:rPr>
            <w:rFonts w:ascii="Arial" w:hAnsi="Arial" w:cs="Arial"/>
            <w:highlight w:val="yellow"/>
          </w:rPr>
          <w:t xml:space="preserve">: </w:t>
        </w:r>
        <w:r w:rsidR="00240FB8" w:rsidDel="00A66729">
          <w:rPr>
            <w:rFonts w:ascii="Arial" w:hAnsi="Arial" w:cs="Arial"/>
            <w:highlight w:val="yellow"/>
          </w:rPr>
          <w:t xml:space="preserve">LMM </w:t>
        </w:r>
        <w:r w:rsidR="00240FB8" w:rsidRPr="00157A05" w:rsidDel="00A66729">
          <w:rPr>
            <w:rFonts w:ascii="Arial" w:hAnsi="Arial" w:cs="Arial"/>
            <w:highlight w:val="yellow"/>
          </w:rPr>
          <w:t>stat</w:t>
        </w:r>
        <w:r w:rsidR="00240FB8" w:rsidDel="00A66729">
          <w:rPr>
            <w:rFonts w:ascii="Arial" w:hAnsi="Arial" w:cs="Arial"/>
          </w:rPr>
          <w:t>).</w:t>
        </w:r>
        <w:r w:rsidR="00E7375E" w:rsidDel="00A66729">
          <w:rPr>
            <w:rFonts w:ascii="Arial" w:hAnsi="Arial" w:cs="Arial"/>
          </w:rPr>
          <w:t xml:space="preserve"> Comammox clade A/16S rRNA gene ratio in BIODYN </w:t>
        </w:r>
        <w:r w:rsidR="0024214B" w:rsidDel="00A66729">
          <w:rPr>
            <w:rFonts w:ascii="Arial" w:hAnsi="Arial" w:cs="Arial"/>
          </w:rPr>
          <w:t>decreased</w:t>
        </w:r>
        <w:r w:rsidR="00656977" w:rsidDel="00A66729">
          <w:rPr>
            <w:rFonts w:ascii="Arial" w:hAnsi="Arial" w:cs="Arial"/>
          </w:rPr>
          <w:t xml:space="preserve"> in response to drought by</w:t>
        </w:r>
        <w:r w:rsidR="0024214B" w:rsidDel="00A66729">
          <w:rPr>
            <w:rFonts w:ascii="Arial" w:hAnsi="Arial" w:cs="Arial"/>
          </w:rPr>
          <w:t xml:space="preserve"> 37 and 34 %</w:t>
        </w:r>
        <w:r w:rsidR="00656977" w:rsidDel="00A66729">
          <w:rPr>
            <w:rFonts w:ascii="Arial" w:hAnsi="Arial" w:cs="Arial"/>
          </w:rPr>
          <w:t xml:space="preserve"> than the control at the first drought and rewetting sampling</w:t>
        </w:r>
        <w:r w:rsidR="00D758D9" w:rsidDel="00A66729">
          <w:rPr>
            <w:rFonts w:ascii="Arial" w:hAnsi="Arial" w:cs="Arial"/>
          </w:rPr>
          <w:t>, respectively</w:t>
        </w:r>
        <w:r w:rsidR="00656977" w:rsidDel="00A66729">
          <w:rPr>
            <w:rFonts w:ascii="Arial" w:hAnsi="Arial" w:cs="Arial"/>
          </w:rPr>
          <w:t xml:space="preserve"> </w:t>
        </w:r>
        <w:r w:rsidR="002E0BBD" w:rsidDel="00A66729">
          <w:rPr>
            <w:rFonts w:ascii="Arial" w:hAnsi="Arial" w:cs="Arial"/>
            <w:highlight w:val="yellow"/>
          </w:rPr>
          <w:t>(</w:t>
        </w:r>
        <w:r w:rsidR="002E0BBD" w:rsidRPr="00157A05" w:rsidDel="00A66729">
          <w:rPr>
            <w:rFonts w:ascii="Arial" w:hAnsi="Arial" w:cs="Arial"/>
            <w:highlight w:val="yellow"/>
          </w:rPr>
          <w:t>Table S</w:t>
        </w:r>
        <w:r w:rsidR="002E0BBD" w:rsidDel="00A66729">
          <w:rPr>
            <w:rFonts w:ascii="Arial" w:hAnsi="Arial" w:cs="Arial"/>
            <w:highlight w:val="yellow"/>
          </w:rPr>
          <w:t>.X</w:t>
        </w:r>
        <w:r w:rsidR="002E0BBD" w:rsidRPr="00157A05" w:rsidDel="00A66729">
          <w:rPr>
            <w:rFonts w:ascii="Arial" w:hAnsi="Arial" w:cs="Arial"/>
            <w:highlight w:val="yellow"/>
          </w:rPr>
          <w:t>:</w:t>
        </w:r>
        <w:r w:rsidR="002E0BBD" w:rsidRPr="00720218" w:rsidDel="00A66729">
          <w:rPr>
            <w:rFonts w:ascii="Arial" w:hAnsi="Arial" w:cs="Arial"/>
            <w:highlight w:val="yellow"/>
          </w:rPr>
          <w:t xml:space="preserve"> summary</w:t>
        </w:r>
        <w:r w:rsidR="002E0BBD" w:rsidDel="00A66729">
          <w:rPr>
            <w:rFonts w:ascii="Arial" w:hAnsi="Arial" w:cs="Arial"/>
          </w:rPr>
          <w:t>)</w:t>
        </w:r>
        <w:r w:rsidR="00656977" w:rsidDel="00A66729">
          <w:rPr>
            <w:rFonts w:ascii="Arial" w:hAnsi="Arial" w:cs="Arial"/>
          </w:rPr>
          <w:t>.</w:t>
        </w:r>
        <w:r w:rsidR="00D758D9" w:rsidDel="00A66729">
          <w:rPr>
            <w:rFonts w:ascii="Arial" w:hAnsi="Arial" w:cs="Arial"/>
          </w:rPr>
          <w:t xml:space="preserve"> On the contrary, in the CONFYM system, drought increased the Comammox clade A/16S rRNA gene ratio at the first and last sampling</w:t>
        </w:r>
        <w:r w:rsidR="00A16580" w:rsidDel="00A66729">
          <w:rPr>
            <w:rFonts w:ascii="Arial" w:hAnsi="Arial" w:cs="Arial"/>
          </w:rPr>
          <w:t xml:space="preserve"> by</w:t>
        </w:r>
        <w:r w:rsidR="002E0BBD" w:rsidDel="00A66729">
          <w:rPr>
            <w:rFonts w:ascii="Arial" w:hAnsi="Arial" w:cs="Arial"/>
          </w:rPr>
          <w:t xml:space="preserve"> 41 </w:t>
        </w:r>
        <w:r w:rsidR="00A16580" w:rsidDel="00A66729">
          <w:rPr>
            <w:rFonts w:ascii="Arial" w:hAnsi="Arial" w:cs="Arial"/>
          </w:rPr>
          <w:t>an</w:t>
        </w:r>
        <w:r w:rsidR="002E0BBD" w:rsidDel="00A66729">
          <w:rPr>
            <w:rFonts w:ascii="Arial" w:hAnsi="Arial" w:cs="Arial"/>
          </w:rPr>
          <w:t>d 43 %</w:t>
        </w:r>
        <w:r w:rsidR="00E201D8" w:rsidDel="00A66729">
          <w:rPr>
            <w:rFonts w:ascii="Arial" w:hAnsi="Arial" w:cs="Arial"/>
          </w:rPr>
          <w:t xml:space="preserve"> than the control</w:t>
        </w:r>
        <w:r w:rsidR="002E0BBD" w:rsidDel="00A66729">
          <w:rPr>
            <w:rFonts w:ascii="Arial" w:hAnsi="Arial" w:cs="Arial"/>
          </w:rPr>
          <w:t>,</w:t>
        </w:r>
        <w:r w:rsidR="00D758D9" w:rsidDel="00A66729">
          <w:rPr>
            <w:rFonts w:ascii="Arial" w:hAnsi="Arial" w:cs="Arial"/>
          </w:rPr>
          <w:t xml:space="preserve"> respectively</w:t>
        </w:r>
        <w:r w:rsidR="002E0BBD" w:rsidDel="00A66729">
          <w:rPr>
            <w:rFonts w:ascii="Arial" w:hAnsi="Arial" w:cs="Arial"/>
          </w:rPr>
          <w:t xml:space="preserve"> </w:t>
        </w:r>
        <w:r w:rsidR="002E0BBD" w:rsidDel="00A66729">
          <w:rPr>
            <w:rFonts w:ascii="Arial" w:hAnsi="Arial" w:cs="Arial"/>
            <w:highlight w:val="yellow"/>
          </w:rPr>
          <w:t>(</w:t>
        </w:r>
        <w:r w:rsidR="002E0BBD" w:rsidRPr="00157A05" w:rsidDel="00A66729">
          <w:rPr>
            <w:rFonts w:ascii="Arial" w:hAnsi="Arial" w:cs="Arial"/>
            <w:highlight w:val="yellow"/>
          </w:rPr>
          <w:t>Table S</w:t>
        </w:r>
        <w:r w:rsidR="002E0BBD" w:rsidDel="00A66729">
          <w:rPr>
            <w:rFonts w:ascii="Arial" w:hAnsi="Arial" w:cs="Arial"/>
            <w:highlight w:val="yellow"/>
          </w:rPr>
          <w:t>.X</w:t>
        </w:r>
        <w:r w:rsidR="002E0BBD" w:rsidRPr="00157A05" w:rsidDel="00A66729">
          <w:rPr>
            <w:rFonts w:ascii="Arial" w:hAnsi="Arial" w:cs="Arial"/>
            <w:highlight w:val="yellow"/>
          </w:rPr>
          <w:t>:</w:t>
        </w:r>
        <w:r w:rsidR="002E0BBD" w:rsidRPr="00720218" w:rsidDel="00A66729">
          <w:rPr>
            <w:rFonts w:ascii="Arial" w:hAnsi="Arial" w:cs="Arial"/>
            <w:highlight w:val="yellow"/>
          </w:rPr>
          <w:t xml:space="preserve"> summary</w:t>
        </w:r>
        <w:r w:rsidR="002E0BBD" w:rsidDel="00A66729">
          <w:rPr>
            <w:rFonts w:ascii="Arial" w:hAnsi="Arial" w:cs="Arial"/>
          </w:rPr>
          <w:t>).</w:t>
        </w:r>
        <w:r w:rsidR="00F87697" w:rsidDel="00A66729">
          <w:rPr>
            <w:rFonts w:ascii="Arial" w:hAnsi="Arial" w:cs="Arial"/>
          </w:rPr>
          <w:t xml:space="preserve"> </w:t>
        </w:r>
        <w:r w:rsidR="00C029C8" w:rsidDel="00A66729">
          <w:rPr>
            <w:rFonts w:ascii="Arial" w:hAnsi="Arial" w:cs="Arial"/>
          </w:rPr>
          <w:t xml:space="preserve">A significant interaction of </w:t>
        </w:r>
        <w:r w:rsidR="00C029C8" w:rsidRPr="000F2323" w:rsidDel="00A66729">
          <w:rPr>
            <w:rFonts w:ascii="Arial" w:hAnsi="Arial" w:cs="Arial"/>
            <w:i/>
            <w:iCs/>
          </w:rPr>
          <w:t>drought</w:t>
        </w:r>
        <w:r w:rsidR="00C029C8" w:rsidDel="00A66729">
          <w:rPr>
            <w:rFonts w:ascii="Arial" w:hAnsi="Arial" w:cs="Arial"/>
          </w:rPr>
          <w:t xml:space="preserve"> </w:t>
        </w:r>
        <w:r w:rsidR="00C029C8" w:rsidDel="00A66729">
          <w:rPr>
            <w:rFonts w:ascii="Arial" w:hAnsi="Arial" w:cs="Arial"/>
          </w:rPr>
          <w:sym w:font="Symbol" w:char="F0B4"/>
        </w:r>
        <w:r w:rsidR="00C029C8" w:rsidDel="00A66729">
          <w:rPr>
            <w:rFonts w:ascii="Arial" w:hAnsi="Arial" w:cs="Arial"/>
          </w:rPr>
          <w:t xml:space="preserve"> </w:t>
        </w:r>
        <w:r w:rsidR="00C029C8" w:rsidRPr="000F2323" w:rsidDel="00A66729">
          <w:rPr>
            <w:rFonts w:ascii="Arial" w:hAnsi="Arial" w:cs="Arial"/>
            <w:i/>
            <w:iCs/>
          </w:rPr>
          <w:t>cropping system</w:t>
        </w:r>
        <w:r w:rsidR="00C029C8" w:rsidDel="00A66729">
          <w:rPr>
            <w:rFonts w:ascii="Arial" w:hAnsi="Arial" w:cs="Arial"/>
          </w:rPr>
          <w:t xml:space="preserve">, as well as </w:t>
        </w:r>
        <w:r w:rsidR="00C029C8" w:rsidRPr="000F2323" w:rsidDel="00A66729">
          <w:rPr>
            <w:rFonts w:ascii="Arial" w:hAnsi="Arial" w:cs="Arial"/>
            <w:i/>
            <w:iCs/>
          </w:rPr>
          <w:t>drought</w:t>
        </w:r>
        <w:r w:rsidR="00C029C8" w:rsidDel="00A66729">
          <w:rPr>
            <w:rFonts w:ascii="Arial" w:hAnsi="Arial" w:cs="Arial"/>
          </w:rPr>
          <w:t xml:space="preserve"> </w:t>
        </w:r>
        <w:r w:rsidR="00C029C8" w:rsidDel="00A66729">
          <w:rPr>
            <w:rFonts w:ascii="Arial" w:hAnsi="Arial" w:cs="Arial"/>
          </w:rPr>
          <w:sym w:font="Symbol" w:char="F0B4"/>
        </w:r>
        <w:r w:rsidR="00C029C8" w:rsidDel="00A66729">
          <w:rPr>
            <w:rFonts w:ascii="Arial" w:hAnsi="Arial" w:cs="Arial"/>
          </w:rPr>
          <w:t xml:space="preserve"> </w:t>
        </w:r>
        <w:r w:rsidR="00C029C8" w:rsidRPr="000F2323" w:rsidDel="00A66729">
          <w:rPr>
            <w:rFonts w:ascii="Arial" w:hAnsi="Arial" w:cs="Arial"/>
            <w:i/>
            <w:iCs/>
          </w:rPr>
          <w:t>cropping system</w:t>
        </w:r>
        <w:r w:rsidR="00C029C8" w:rsidDel="00A66729">
          <w:rPr>
            <w:rFonts w:ascii="Arial" w:hAnsi="Arial" w:cs="Arial"/>
          </w:rPr>
          <w:t xml:space="preserve"> </w:t>
        </w:r>
        <w:r w:rsidR="00C029C8" w:rsidDel="00A66729">
          <w:rPr>
            <w:rFonts w:ascii="Arial" w:hAnsi="Arial" w:cs="Arial"/>
          </w:rPr>
          <w:sym w:font="Symbol" w:char="F0B4"/>
        </w:r>
        <w:r w:rsidR="00C029C8" w:rsidDel="00A66729">
          <w:rPr>
            <w:rFonts w:ascii="Arial" w:hAnsi="Arial" w:cs="Arial"/>
          </w:rPr>
          <w:t xml:space="preserve"> </w:t>
        </w:r>
        <w:r w:rsidR="00C029C8" w:rsidRPr="000F2323" w:rsidDel="00A66729">
          <w:rPr>
            <w:rFonts w:ascii="Arial" w:hAnsi="Arial" w:cs="Arial"/>
            <w:i/>
            <w:iCs/>
          </w:rPr>
          <w:t>sampling date</w:t>
        </w:r>
        <w:r w:rsidR="00C029C8" w:rsidDel="00A66729">
          <w:rPr>
            <w:rFonts w:ascii="Arial" w:hAnsi="Arial" w:cs="Arial"/>
          </w:rPr>
          <w:t xml:space="preserve"> was found for the Comammox clade B/16SrRNA gene ratio</w:t>
        </w:r>
        <w:r w:rsidR="00AE4338" w:rsidDel="00A66729">
          <w:rPr>
            <w:rFonts w:ascii="Arial" w:hAnsi="Arial" w:cs="Arial"/>
          </w:rPr>
          <w:t xml:space="preserve"> (</w:t>
        </w:r>
        <w:r w:rsidR="00AE4338" w:rsidRPr="000B7DF4" w:rsidDel="00A66729">
          <w:rPr>
            <w:rFonts w:ascii="Arial" w:hAnsi="Arial" w:cs="Arial"/>
            <w:highlight w:val="yellow"/>
          </w:rPr>
          <w:t xml:space="preserve">Table </w:t>
        </w:r>
        <w:r w:rsidR="00AE4338" w:rsidRPr="00157A05" w:rsidDel="00A66729">
          <w:rPr>
            <w:rFonts w:ascii="Arial" w:hAnsi="Arial" w:cs="Arial"/>
            <w:highlight w:val="yellow"/>
          </w:rPr>
          <w:t>S</w:t>
        </w:r>
        <w:r w:rsidR="00AE4338" w:rsidDel="00A66729">
          <w:rPr>
            <w:rFonts w:ascii="Arial" w:hAnsi="Arial" w:cs="Arial"/>
            <w:highlight w:val="yellow"/>
          </w:rPr>
          <w:t>.X</w:t>
        </w:r>
        <w:r w:rsidR="00AE4338" w:rsidRPr="00157A05" w:rsidDel="00A66729">
          <w:rPr>
            <w:rFonts w:ascii="Arial" w:hAnsi="Arial" w:cs="Arial"/>
            <w:highlight w:val="yellow"/>
          </w:rPr>
          <w:t xml:space="preserve">: </w:t>
        </w:r>
        <w:r w:rsidR="00AE4338" w:rsidDel="00A66729">
          <w:rPr>
            <w:rFonts w:ascii="Arial" w:hAnsi="Arial" w:cs="Arial"/>
            <w:highlight w:val="yellow"/>
          </w:rPr>
          <w:t xml:space="preserve">LMM </w:t>
        </w:r>
        <w:r w:rsidR="00AE4338" w:rsidRPr="00157A05" w:rsidDel="00A66729">
          <w:rPr>
            <w:rFonts w:ascii="Arial" w:hAnsi="Arial" w:cs="Arial"/>
            <w:highlight w:val="yellow"/>
          </w:rPr>
          <w:t>stat</w:t>
        </w:r>
        <w:r w:rsidR="00AE4338" w:rsidDel="00A66729">
          <w:rPr>
            <w:rFonts w:ascii="Arial" w:hAnsi="Arial" w:cs="Arial"/>
          </w:rPr>
          <w:t>). The</w:t>
        </w:r>
        <w:r w:rsidR="00F87697" w:rsidDel="00A66729">
          <w:rPr>
            <w:rFonts w:ascii="Arial" w:hAnsi="Arial" w:cs="Arial"/>
          </w:rPr>
          <w:t xml:space="preserve"> drought effect on </w:t>
        </w:r>
        <w:r w:rsidR="00AE4338" w:rsidDel="00A66729">
          <w:rPr>
            <w:rFonts w:ascii="Arial" w:hAnsi="Arial" w:cs="Arial"/>
          </w:rPr>
          <w:t>Comammox clade B</w:t>
        </w:r>
        <w:r w:rsidR="00F87697" w:rsidDel="00A66729">
          <w:rPr>
            <w:rFonts w:ascii="Arial" w:hAnsi="Arial" w:cs="Arial"/>
          </w:rPr>
          <w:t xml:space="preserve">/16S rRNA gene abundance ratio </w:t>
        </w:r>
        <w:r w:rsidR="00AE4338" w:rsidDel="00A66729">
          <w:rPr>
            <w:rFonts w:ascii="Arial" w:hAnsi="Arial" w:cs="Arial"/>
          </w:rPr>
          <w:t>exhibited</w:t>
        </w:r>
        <w:r w:rsidR="00F87697" w:rsidDel="00A66729">
          <w:rPr>
            <w:rFonts w:ascii="Arial" w:hAnsi="Arial" w:cs="Arial"/>
          </w:rPr>
          <w:t xml:space="preserve"> different magnitudes among cropping systems </w:t>
        </w:r>
        <w:r w:rsidR="00F87697" w:rsidRPr="000B7DF4" w:rsidDel="00A66729">
          <w:rPr>
            <w:rFonts w:ascii="Arial" w:hAnsi="Arial" w:cs="Arial"/>
            <w:highlight w:val="yellow"/>
          </w:rPr>
          <w:t xml:space="preserve">(Fig. X; Table </w:t>
        </w:r>
        <w:r w:rsidR="00F87697" w:rsidRPr="00157A05" w:rsidDel="00A66729">
          <w:rPr>
            <w:rFonts w:ascii="Arial" w:hAnsi="Arial" w:cs="Arial"/>
            <w:highlight w:val="yellow"/>
          </w:rPr>
          <w:t>S</w:t>
        </w:r>
        <w:r w:rsidR="00F87697" w:rsidDel="00A66729">
          <w:rPr>
            <w:rFonts w:ascii="Arial" w:hAnsi="Arial" w:cs="Arial"/>
            <w:highlight w:val="yellow"/>
          </w:rPr>
          <w:t>.X</w:t>
        </w:r>
        <w:r w:rsidR="00F87697" w:rsidRPr="00157A05" w:rsidDel="00A66729">
          <w:rPr>
            <w:rFonts w:ascii="Arial" w:hAnsi="Arial" w:cs="Arial"/>
            <w:highlight w:val="yellow"/>
          </w:rPr>
          <w:t xml:space="preserve">: </w:t>
        </w:r>
        <w:r w:rsidR="00F87697" w:rsidDel="00A66729">
          <w:rPr>
            <w:rFonts w:ascii="Arial" w:hAnsi="Arial" w:cs="Arial"/>
            <w:highlight w:val="yellow"/>
          </w:rPr>
          <w:t xml:space="preserve">LMM </w:t>
        </w:r>
        <w:r w:rsidR="00F87697" w:rsidRPr="00157A05" w:rsidDel="00A66729">
          <w:rPr>
            <w:rFonts w:ascii="Arial" w:hAnsi="Arial" w:cs="Arial"/>
            <w:highlight w:val="yellow"/>
          </w:rPr>
          <w:t>stat</w:t>
        </w:r>
        <w:r w:rsidR="00F87697" w:rsidDel="00A66729">
          <w:rPr>
            <w:rFonts w:ascii="Arial" w:hAnsi="Arial" w:cs="Arial"/>
          </w:rPr>
          <w:t>).</w:t>
        </w:r>
        <w:r w:rsidR="00CA0D43" w:rsidDel="00A66729">
          <w:rPr>
            <w:rFonts w:ascii="Arial" w:hAnsi="Arial" w:cs="Arial"/>
          </w:rPr>
          <w:t xml:space="preserve"> While drought decreased the Comammox clade B/16SrRNA gene ratio in all cropping system, BIODYN </w:t>
        </w:r>
        <w:r w:rsidR="00522C58" w:rsidDel="00A66729">
          <w:rPr>
            <w:rFonts w:ascii="Arial" w:hAnsi="Arial" w:cs="Arial"/>
          </w:rPr>
          <w:t>experienced the highest decrease by an average of 34 % compared to the convent</w:t>
        </w:r>
        <w:r w:rsidR="00F11764" w:rsidDel="00A66729">
          <w:rPr>
            <w:rFonts w:ascii="Arial" w:hAnsi="Arial" w:cs="Arial"/>
          </w:rPr>
          <w:t xml:space="preserve">ional systems (16 %) </w:t>
        </w:r>
        <w:r w:rsidR="00F11764" w:rsidRPr="000B7DF4" w:rsidDel="00A66729">
          <w:rPr>
            <w:rFonts w:ascii="Arial" w:hAnsi="Arial" w:cs="Arial"/>
            <w:highlight w:val="yellow"/>
          </w:rPr>
          <w:t>(</w:t>
        </w:r>
        <w:r w:rsidR="00F11764" w:rsidRPr="00F11764" w:rsidDel="00A66729">
          <w:rPr>
            <w:rFonts w:ascii="Arial" w:hAnsi="Arial" w:cs="Arial"/>
            <w:highlight w:val="yellow"/>
          </w:rPr>
          <w:t>Fig. X; Table S.</w:t>
        </w:r>
        <w:r w:rsidR="00F11764" w:rsidDel="00A66729">
          <w:rPr>
            <w:rFonts w:ascii="Arial" w:hAnsi="Arial" w:cs="Arial"/>
            <w:highlight w:val="yellow"/>
          </w:rPr>
          <w:t>X</w:t>
        </w:r>
        <w:r w:rsidR="00F11764" w:rsidRPr="00157A05" w:rsidDel="00A66729">
          <w:rPr>
            <w:rFonts w:ascii="Arial" w:hAnsi="Arial" w:cs="Arial"/>
            <w:highlight w:val="yellow"/>
          </w:rPr>
          <w:t>:</w:t>
        </w:r>
        <w:r w:rsidR="00F11764" w:rsidRPr="00720218" w:rsidDel="00A66729">
          <w:rPr>
            <w:rFonts w:ascii="Arial" w:hAnsi="Arial" w:cs="Arial"/>
            <w:highlight w:val="yellow"/>
          </w:rPr>
          <w:t xml:space="preserve"> summary</w:t>
        </w:r>
        <w:r w:rsidR="00F11764" w:rsidDel="00A66729">
          <w:rPr>
            <w:rFonts w:ascii="Arial" w:hAnsi="Arial" w:cs="Arial"/>
          </w:rPr>
          <w:t>).</w:t>
        </w:r>
      </w:moveFrom>
    </w:p>
    <w:moveFromRangeEnd w:id="423"/>
    <w:p w14:paraId="5D89BD0A" w14:textId="77777777" w:rsidR="007C2534" w:rsidRPr="00157A05" w:rsidRDefault="007C2534" w:rsidP="00157A05">
      <w:pPr>
        <w:spacing w:after="0" w:line="480" w:lineRule="auto"/>
        <w:jc w:val="both"/>
        <w:rPr>
          <w:rFonts w:ascii="Arial" w:hAnsi="Arial" w:cs="Arial"/>
        </w:rPr>
      </w:pPr>
    </w:p>
    <w:p w14:paraId="082604E0" w14:textId="196834F7" w:rsidR="007C2534" w:rsidRPr="00157A05" w:rsidRDefault="00CC1EF0" w:rsidP="00157A05">
      <w:pPr>
        <w:spacing w:after="0" w:line="480" w:lineRule="auto"/>
        <w:jc w:val="both"/>
        <w:rPr>
          <w:rFonts w:ascii="Arial" w:hAnsi="Arial" w:cs="Arial"/>
          <w:b/>
          <w:bCs/>
        </w:rPr>
      </w:pPr>
      <w:r>
        <w:rPr>
          <w:rFonts w:ascii="Arial" w:hAnsi="Arial" w:cs="Arial"/>
          <w:b/>
          <w:bCs/>
        </w:rPr>
        <w:t>Correlation between</w:t>
      </w:r>
      <w:r w:rsidR="00A50354">
        <w:rPr>
          <w:rFonts w:ascii="Arial" w:hAnsi="Arial" w:cs="Arial"/>
          <w:b/>
          <w:bCs/>
        </w:rPr>
        <w:t xml:space="preserve"> </w:t>
      </w:r>
      <w:r>
        <w:rPr>
          <w:rFonts w:ascii="Arial" w:hAnsi="Arial" w:cs="Arial"/>
          <w:b/>
          <w:bCs/>
        </w:rPr>
        <w:t>ammonia oxidizing community, N pools, and soil properties</w:t>
      </w:r>
    </w:p>
    <w:p w14:paraId="0BF0BA7E" w14:textId="7CA7CF19" w:rsidR="002474CE" w:rsidRDefault="007C2534" w:rsidP="00157A05">
      <w:pPr>
        <w:spacing w:after="0" w:line="480" w:lineRule="auto"/>
        <w:jc w:val="both"/>
        <w:rPr>
          <w:ins w:id="426" w:author="Laurent Philippot" w:date="2024-03-06T20:53:00Z"/>
          <w:rFonts w:ascii="Arial" w:hAnsi="Arial" w:cs="Arial"/>
        </w:rPr>
      </w:pPr>
      <w:r w:rsidRPr="00157A05">
        <w:rPr>
          <w:rFonts w:ascii="Arial" w:hAnsi="Arial" w:cs="Arial"/>
        </w:rPr>
        <w:tab/>
      </w:r>
      <w:ins w:id="427" w:author="Laurent Philippot" w:date="2024-03-06T14:56:00Z">
        <w:r w:rsidR="00124495">
          <w:rPr>
            <w:rFonts w:ascii="Arial" w:hAnsi="Arial" w:cs="Arial"/>
          </w:rPr>
          <w:t xml:space="preserve">We further investigated how the relationships </w:t>
        </w:r>
      </w:ins>
      <w:del w:id="428" w:author="Laurent Philippot" w:date="2024-03-06T14:56:00Z">
        <w:r w:rsidR="00463954" w:rsidDel="00124495">
          <w:rPr>
            <w:rFonts w:ascii="Arial" w:hAnsi="Arial" w:cs="Arial"/>
          </w:rPr>
          <w:delText xml:space="preserve">Correlations </w:delText>
        </w:r>
      </w:del>
      <w:r w:rsidR="00463954">
        <w:rPr>
          <w:rFonts w:ascii="Arial" w:hAnsi="Arial" w:cs="Arial"/>
        </w:rPr>
        <w:t>between the diversity and composition of a</w:t>
      </w:r>
      <w:r w:rsidR="00625B66">
        <w:rPr>
          <w:rFonts w:ascii="Arial" w:hAnsi="Arial" w:cs="Arial"/>
        </w:rPr>
        <w:t>mmonia oxidizing communi</w:t>
      </w:r>
      <w:r w:rsidR="00463954">
        <w:rPr>
          <w:rFonts w:ascii="Arial" w:hAnsi="Arial" w:cs="Arial"/>
        </w:rPr>
        <w:t xml:space="preserve">ties with soil properties, including mineral N pools </w:t>
      </w:r>
      <w:ins w:id="429" w:author="Laurent Philippot" w:date="2024-03-06T20:58:00Z">
        <w:r w:rsidR="00D55233">
          <w:rPr>
            <w:rFonts w:ascii="Arial" w:hAnsi="Arial" w:cs="Arial"/>
          </w:rPr>
          <w:t xml:space="preserve">and N2O </w:t>
        </w:r>
        <w:proofErr w:type="gramStart"/>
        <w:r w:rsidR="00D55233">
          <w:rPr>
            <w:rFonts w:ascii="Arial" w:hAnsi="Arial" w:cs="Arial"/>
          </w:rPr>
          <w:t>emissions?</w:t>
        </w:r>
      </w:ins>
      <w:ins w:id="430" w:author="Laurent Philippot" w:date="2024-03-06T20:59:00Z">
        <w:r w:rsidR="00D55233">
          <w:rPr>
            <w:rFonts w:ascii="Arial" w:hAnsi="Arial" w:cs="Arial"/>
          </w:rPr>
          <w:t>,</w:t>
        </w:r>
        <w:proofErr w:type="gramEnd"/>
        <w:r w:rsidR="00D55233">
          <w:rPr>
            <w:rFonts w:ascii="Arial" w:hAnsi="Arial" w:cs="Arial"/>
          </w:rPr>
          <w:t xml:space="preserve"> </w:t>
        </w:r>
      </w:ins>
      <w:r w:rsidR="00463954">
        <w:rPr>
          <w:rFonts w:ascii="Arial" w:hAnsi="Arial" w:cs="Arial"/>
        </w:rPr>
        <w:t xml:space="preserve">were </w:t>
      </w:r>
      <w:del w:id="431" w:author="Laurent Philippot" w:date="2024-03-06T14:56:00Z">
        <w:r w:rsidR="00463954" w:rsidDel="00124495">
          <w:rPr>
            <w:rFonts w:ascii="Arial" w:hAnsi="Arial" w:cs="Arial"/>
          </w:rPr>
          <w:delText xml:space="preserve">varied </w:delText>
        </w:r>
      </w:del>
      <w:ins w:id="432" w:author="Laurent Philippot" w:date="2024-03-06T14:56:00Z">
        <w:r w:rsidR="00124495">
          <w:rPr>
            <w:rFonts w:ascii="Arial" w:hAnsi="Arial" w:cs="Arial"/>
          </w:rPr>
          <w:t>affected</w:t>
        </w:r>
      </w:ins>
      <w:ins w:id="433" w:author="Laurent Philippot" w:date="2024-03-06T14:57:00Z">
        <w:r w:rsidR="00124495">
          <w:rPr>
            <w:rFonts w:ascii="Arial" w:hAnsi="Arial" w:cs="Arial"/>
          </w:rPr>
          <w:t xml:space="preserve"> by</w:t>
        </w:r>
      </w:ins>
      <w:ins w:id="434" w:author="Laurent Philippot" w:date="2024-03-06T14:56:00Z">
        <w:r w:rsidR="00124495">
          <w:rPr>
            <w:rFonts w:ascii="Arial" w:hAnsi="Arial" w:cs="Arial"/>
          </w:rPr>
          <w:t xml:space="preserve"> </w:t>
        </w:r>
      </w:ins>
      <w:del w:id="435" w:author="Laurent Philippot" w:date="2024-03-06T14:57:00Z">
        <w:r w:rsidR="00463954" w:rsidDel="00124495">
          <w:rPr>
            <w:rFonts w:ascii="Arial" w:hAnsi="Arial" w:cs="Arial"/>
          </w:rPr>
          <w:delText xml:space="preserve">between </w:delText>
        </w:r>
      </w:del>
      <w:r w:rsidR="00463954">
        <w:rPr>
          <w:rFonts w:ascii="Arial" w:hAnsi="Arial" w:cs="Arial"/>
        </w:rPr>
        <w:t xml:space="preserve">drought </w:t>
      </w:r>
      <w:del w:id="436" w:author="Laurent Philippot" w:date="2024-03-06T14:57:00Z">
        <w:r w:rsidR="00463954" w:rsidDel="00124495">
          <w:rPr>
            <w:rFonts w:ascii="Arial" w:hAnsi="Arial" w:cs="Arial"/>
          </w:rPr>
          <w:delText xml:space="preserve">and control treatment </w:delText>
        </w:r>
      </w:del>
      <w:r w:rsidR="00463954" w:rsidRPr="00463954">
        <w:rPr>
          <w:rFonts w:ascii="Arial" w:hAnsi="Arial" w:cs="Arial"/>
          <w:highlight w:val="yellow"/>
        </w:rPr>
        <w:t>(Fig. X)</w:t>
      </w:r>
      <w:r w:rsidR="00463954">
        <w:rPr>
          <w:rFonts w:ascii="Arial" w:hAnsi="Arial" w:cs="Arial"/>
        </w:rPr>
        <w:t>.</w:t>
      </w:r>
      <w:r w:rsidR="00FE0B12">
        <w:rPr>
          <w:rFonts w:ascii="Arial" w:hAnsi="Arial" w:cs="Arial"/>
        </w:rPr>
        <w:t xml:space="preserve"> </w:t>
      </w:r>
      <w:ins w:id="437" w:author="Laurent Philippot" w:date="2024-03-06T15:02:00Z">
        <w:r w:rsidR="002474CE">
          <w:rPr>
            <w:rFonts w:ascii="Arial" w:hAnsi="Arial" w:cs="Arial"/>
          </w:rPr>
          <w:t xml:space="preserve">Notably, </w:t>
        </w:r>
      </w:ins>
      <w:ins w:id="438" w:author="Laurent Philippot" w:date="2024-03-06T15:24:00Z">
        <w:r w:rsidR="009F7785">
          <w:rPr>
            <w:rFonts w:ascii="Arial" w:hAnsi="Arial" w:cs="Arial"/>
          </w:rPr>
          <w:t>we found that the NO</w:t>
        </w:r>
        <w:r w:rsidR="009F7785" w:rsidRPr="0088630D">
          <w:rPr>
            <w:rFonts w:ascii="Arial" w:hAnsi="Arial" w:cs="Arial"/>
            <w:vertAlign w:val="subscript"/>
          </w:rPr>
          <w:t>3</w:t>
        </w:r>
        <w:r w:rsidR="009F7785" w:rsidRPr="0088630D">
          <w:rPr>
            <w:rFonts w:ascii="Arial" w:hAnsi="Arial" w:cs="Arial"/>
            <w:vertAlign w:val="superscript"/>
          </w:rPr>
          <w:t>-</w:t>
        </w:r>
        <w:r w:rsidR="009F7785">
          <w:rPr>
            <w:rFonts w:ascii="Arial" w:hAnsi="Arial" w:cs="Arial"/>
          </w:rPr>
          <w:t xml:space="preserve"> content</w:t>
        </w:r>
      </w:ins>
      <w:ins w:id="439" w:author="Laurent Philippot" w:date="2024-03-06T15:25:00Z">
        <w:r w:rsidR="009F7785">
          <w:rPr>
            <w:rFonts w:ascii="Arial" w:hAnsi="Arial" w:cs="Arial"/>
          </w:rPr>
          <w:t xml:space="preserve"> was positively correlated to the abundance </w:t>
        </w:r>
      </w:ins>
      <w:ins w:id="440" w:author="Laurent Philippot" w:date="2024-03-06T20:46:00Z">
        <w:r w:rsidR="004271A6">
          <w:rPr>
            <w:rFonts w:ascii="Arial" w:hAnsi="Arial" w:cs="Arial"/>
          </w:rPr>
          <w:t xml:space="preserve">and the beta diversity </w:t>
        </w:r>
      </w:ins>
      <w:ins w:id="441" w:author="Laurent Philippot" w:date="2024-03-06T15:25:00Z">
        <w:r w:rsidR="009F7785">
          <w:rPr>
            <w:rFonts w:ascii="Arial" w:hAnsi="Arial" w:cs="Arial"/>
          </w:rPr>
          <w:t xml:space="preserve">of all AO as well </w:t>
        </w:r>
      </w:ins>
      <w:ins w:id="442" w:author="Laurent Philippot" w:date="2024-03-06T15:26:00Z">
        <w:r w:rsidR="009F7785">
          <w:rPr>
            <w:rFonts w:ascii="Arial" w:hAnsi="Arial" w:cs="Arial"/>
          </w:rPr>
          <w:t xml:space="preserve">to the alpha diversity of AOA and </w:t>
        </w:r>
        <w:proofErr w:type="spellStart"/>
        <w:r w:rsidR="009F7785">
          <w:rPr>
            <w:rFonts w:ascii="Arial" w:hAnsi="Arial" w:cs="Arial"/>
          </w:rPr>
          <w:t>comammox</w:t>
        </w:r>
        <w:proofErr w:type="spellEnd"/>
        <w:r w:rsidR="009F7785">
          <w:rPr>
            <w:rFonts w:ascii="Arial" w:hAnsi="Arial" w:cs="Arial"/>
          </w:rPr>
          <w:t xml:space="preserve"> in the control treatment</w:t>
        </w:r>
      </w:ins>
      <w:ins w:id="443" w:author="Laurent Philippot" w:date="2024-03-06T15:31:00Z">
        <w:r w:rsidR="006C473B">
          <w:rPr>
            <w:rFonts w:ascii="Arial" w:hAnsi="Arial" w:cs="Arial"/>
          </w:rPr>
          <w:t>.</w:t>
        </w:r>
      </w:ins>
      <w:ins w:id="444" w:author="Laurent Philippot" w:date="2024-03-06T20:46:00Z">
        <w:r w:rsidR="004271A6">
          <w:rPr>
            <w:rFonts w:ascii="Arial" w:hAnsi="Arial" w:cs="Arial"/>
          </w:rPr>
          <w:t xml:space="preserve"> </w:t>
        </w:r>
      </w:ins>
      <w:ins w:id="445" w:author="Laurent Philippot" w:date="2024-03-06T15:31:00Z">
        <w:r w:rsidR="006C473B">
          <w:rPr>
            <w:rFonts w:ascii="Arial" w:hAnsi="Arial" w:cs="Arial"/>
          </w:rPr>
          <w:t>I</w:t>
        </w:r>
      </w:ins>
      <w:ins w:id="446" w:author="Laurent Philippot" w:date="2024-03-06T15:27:00Z">
        <w:r w:rsidR="009F7785">
          <w:rPr>
            <w:rFonts w:ascii="Arial" w:hAnsi="Arial" w:cs="Arial"/>
          </w:rPr>
          <w:t xml:space="preserve">n contrast, only the </w:t>
        </w:r>
      </w:ins>
      <w:ins w:id="447" w:author="Laurent Philippot" w:date="2024-03-06T15:28:00Z">
        <w:r w:rsidR="009F7785">
          <w:rPr>
            <w:rFonts w:ascii="Arial" w:hAnsi="Arial" w:cs="Arial"/>
          </w:rPr>
          <w:t>the</w:t>
        </w:r>
      </w:ins>
      <w:ins w:id="448" w:author="Laurent Philippot" w:date="2024-03-06T15:27:00Z">
        <w:r w:rsidR="009F7785">
          <w:rPr>
            <w:rFonts w:ascii="Arial" w:hAnsi="Arial" w:cs="Arial"/>
          </w:rPr>
          <w:t xml:space="preserve"> alpha diversity of AOB was </w:t>
        </w:r>
      </w:ins>
      <w:ins w:id="449" w:author="Laurent Philippot" w:date="2024-03-06T20:59:00Z">
        <w:r w:rsidR="00D55233">
          <w:rPr>
            <w:rFonts w:ascii="Arial" w:hAnsi="Arial" w:cs="Arial"/>
          </w:rPr>
          <w:t>positively</w:t>
        </w:r>
      </w:ins>
      <w:ins w:id="450" w:author="Laurent Philippot" w:date="2024-03-06T15:33:00Z">
        <w:r w:rsidR="006C473B">
          <w:rPr>
            <w:rFonts w:ascii="Arial" w:hAnsi="Arial" w:cs="Arial"/>
          </w:rPr>
          <w:t xml:space="preserve"> correlated</w:t>
        </w:r>
      </w:ins>
      <w:ins w:id="451" w:author="Laurent Philippot" w:date="2024-03-06T15:29:00Z">
        <w:r w:rsidR="006C473B">
          <w:rPr>
            <w:rFonts w:ascii="Arial" w:hAnsi="Arial" w:cs="Arial"/>
          </w:rPr>
          <w:t xml:space="preserve"> </w:t>
        </w:r>
      </w:ins>
      <w:ins w:id="452" w:author="Laurent Philippot" w:date="2024-03-06T15:33:00Z">
        <w:r w:rsidR="006C473B">
          <w:rPr>
            <w:rFonts w:ascii="Arial" w:hAnsi="Arial" w:cs="Arial"/>
          </w:rPr>
          <w:t>to the NO</w:t>
        </w:r>
        <w:r w:rsidR="006C473B" w:rsidRPr="0088630D">
          <w:rPr>
            <w:rFonts w:ascii="Arial" w:hAnsi="Arial" w:cs="Arial"/>
            <w:vertAlign w:val="subscript"/>
          </w:rPr>
          <w:t>3</w:t>
        </w:r>
        <w:r w:rsidR="006C473B" w:rsidRPr="0088630D">
          <w:rPr>
            <w:rFonts w:ascii="Arial" w:hAnsi="Arial" w:cs="Arial"/>
            <w:vertAlign w:val="superscript"/>
          </w:rPr>
          <w:t>-</w:t>
        </w:r>
        <w:r w:rsidR="006C473B">
          <w:rPr>
            <w:rFonts w:ascii="Arial" w:hAnsi="Arial" w:cs="Arial"/>
          </w:rPr>
          <w:t xml:space="preserve"> content </w:t>
        </w:r>
      </w:ins>
      <w:ins w:id="453" w:author="Laurent Philippot" w:date="2024-03-06T15:29:00Z">
        <w:r w:rsidR="006C473B">
          <w:rPr>
            <w:rFonts w:ascii="Arial" w:hAnsi="Arial" w:cs="Arial"/>
          </w:rPr>
          <w:t>in the drought treatment</w:t>
        </w:r>
      </w:ins>
      <w:ins w:id="454" w:author="Laurent Philippot" w:date="2024-03-06T15:33:00Z">
        <w:r w:rsidR="006C473B">
          <w:rPr>
            <w:rFonts w:ascii="Arial" w:hAnsi="Arial" w:cs="Arial"/>
          </w:rPr>
          <w:t xml:space="preserve"> while a negative relationsh</w:t>
        </w:r>
      </w:ins>
      <w:ins w:id="455" w:author="Laurent Philippot" w:date="2024-03-06T15:34:00Z">
        <w:r w:rsidR="006C473B">
          <w:rPr>
            <w:rFonts w:ascii="Arial" w:hAnsi="Arial" w:cs="Arial"/>
          </w:rPr>
          <w:t>i</w:t>
        </w:r>
      </w:ins>
      <w:ins w:id="456" w:author="Laurent Philippot" w:date="2024-03-06T15:33:00Z">
        <w:r w:rsidR="006C473B">
          <w:rPr>
            <w:rFonts w:ascii="Arial" w:hAnsi="Arial" w:cs="Arial"/>
          </w:rPr>
          <w:t xml:space="preserve">p was observed </w:t>
        </w:r>
      </w:ins>
      <w:ins w:id="457" w:author="Laurent Philippot" w:date="2024-03-06T20:39:00Z">
        <w:r w:rsidR="008004C3">
          <w:rPr>
            <w:rFonts w:ascii="Arial" w:hAnsi="Arial" w:cs="Arial"/>
          </w:rPr>
          <w:t>with</w:t>
        </w:r>
      </w:ins>
      <w:ins w:id="458" w:author="Laurent Philippot" w:date="2024-03-06T15:33:00Z">
        <w:r w:rsidR="006C473B">
          <w:rPr>
            <w:rFonts w:ascii="Arial" w:hAnsi="Arial" w:cs="Arial"/>
          </w:rPr>
          <w:t xml:space="preserve"> the a</w:t>
        </w:r>
      </w:ins>
      <w:ins w:id="459" w:author="Laurent Philippot" w:date="2024-03-06T15:34:00Z">
        <w:r w:rsidR="006C473B">
          <w:rPr>
            <w:rFonts w:ascii="Arial" w:hAnsi="Arial" w:cs="Arial"/>
          </w:rPr>
          <w:t xml:space="preserve">lpha diversity of </w:t>
        </w:r>
        <w:proofErr w:type="spellStart"/>
        <w:r w:rsidR="006C473B">
          <w:rPr>
            <w:rFonts w:ascii="Arial" w:hAnsi="Arial" w:cs="Arial"/>
          </w:rPr>
          <w:t>comammox</w:t>
        </w:r>
      </w:ins>
      <w:proofErr w:type="spellEnd"/>
      <w:ins w:id="460" w:author="Laurent Philippot" w:date="2024-03-06T15:29:00Z">
        <w:r w:rsidR="006C473B">
          <w:rPr>
            <w:rFonts w:ascii="Arial" w:hAnsi="Arial" w:cs="Arial"/>
          </w:rPr>
          <w:t xml:space="preserve"> (Fig)</w:t>
        </w:r>
      </w:ins>
      <w:ins w:id="461" w:author="Laurent Philippot" w:date="2024-03-06T15:28:00Z">
        <w:r w:rsidR="009F7785">
          <w:rPr>
            <w:rFonts w:ascii="Arial" w:hAnsi="Arial" w:cs="Arial"/>
          </w:rPr>
          <w:t>.</w:t>
        </w:r>
      </w:ins>
      <w:ins w:id="462" w:author="Laurent Philippot" w:date="2024-03-06T15:27:00Z">
        <w:r w:rsidR="009F7785">
          <w:rPr>
            <w:rFonts w:ascii="Arial" w:hAnsi="Arial" w:cs="Arial"/>
          </w:rPr>
          <w:t xml:space="preserve"> </w:t>
        </w:r>
      </w:ins>
      <w:ins w:id="463" w:author="Laurent Philippot" w:date="2024-03-06T20:47:00Z">
        <w:r w:rsidR="004271A6">
          <w:rPr>
            <w:rFonts w:ascii="Arial" w:hAnsi="Arial" w:cs="Arial"/>
          </w:rPr>
          <w:t>Similarly</w:t>
        </w:r>
      </w:ins>
      <w:ins w:id="464" w:author="Laurent Philippot" w:date="2024-03-06T20:51:00Z">
        <w:r w:rsidR="004271A6">
          <w:rPr>
            <w:rFonts w:ascii="Arial" w:hAnsi="Arial" w:cs="Arial"/>
          </w:rPr>
          <w:t>,</w:t>
        </w:r>
      </w:ins>
      <w:ins w:id="465" w:author="Laurent Philippot" w:date="2024-03-06T20:47:00Z">
        <w:r w:rsidR="004271A6">
          <w:rPr>
            <w:rFonts w:ascii="Arial" w:hAnsi="Arial" w:cs="Arial"/>
          </w:rPr>
          <w:t xml:space="preserve"> </w:t>
        </w:r>
      </w:ins>
      <w:ins w:id="466" w:author="Laurent Philippot" w:date="2024-03-06T20:48:00Z">
        <w:r w:rsidR="004271A6">
          <w:rPr>
            <w:rFonts w:ascii="Arial" w:hAnsi="Arial" w:cs="Arial"/>
          </w:rPr>
          <w:t>stronger correlation</w:t>
        </w:r>
      </w:ins>
      <w:ins w:id="467" w:author="Laurent Philippot" w:date="2024-03-06T20:49:00Z">
        <w:r w:rsidR="004271A6">
          <w:rPr>
            <w:rFonts w:ascii="Arial" w:hAnsi="Arial" w:cs="Arial"/>
          </w:rPr>
          <w:t>s</w:t>
        </w:r>
      </w:ins>
      <w:ins w:id="468" w:author="Laurent Philippot" w:date="2024-03-06T20:48:00Z">
        <w:r w:rsidR="004271A6">
          <w:rPr>
            <w:rFonts w:ascii="Arial" w:hAnsi="Arial" w:cs="Arial"/>
          </w:rPr>
          <w:t xml:space="preserve"> were found</w:t>
        </w:r>
      </w:ins>
      <w:ins w:id="469" w:author="Laurent Philippot" w:date="2024-03-06T15:24:00Z">
        <w:r w:rsidR="009F7785">
          <w:rPr>
            <w:rFonts w:ascii="Arial" w:hAnsi="Arial" w:cs="Arial"/>
          </w:rPr>
          <w:t xml:space="preserve"> </w:t>
        </w:r>
      </w:ins>
      <w:ins w:id="470" w:author="Laurent Philippot" w:date="2024-03-06T20:48:00Z">
        <w:r w:rsidR="004271A6">
          <w:rPr>
            <w:rFonts w:ascii="Arial" w:hAnsi="Arial" w:cs="Arial"/>
          </w:rPr>
          <w:t xml:space="preserve">between the </w:t>
        </w:r>
        <w:r w:rsidR="004271A6">
          <w:rPr>
            <w:rFonts w:ascii="Arial" w:hAnsi="Arial" w:cs="Arial"/>
          </w:rPr>
          <w:t>N</w:t>
        </w:r>
        <w:r w:rsidR="004271A6">
          <w:rPr>
            <w:rFonts w:ascii="Arial" w:hAnsi="Arial" w:cs="Arial"/>
          </w:rPr>
          <w:t>H</w:t>
        </w:r>
        <w:r w:rsidR="004271A6">
          <w:rPr>
            <w:rFonts w:ascii="Arial" w:hAnsi="Arial" w:cs="Arial"/>
            <w:vertAlign w:val="subscript"/>
          </w:rPr>
          <w:t>4</w:t>
        </w:r>
        <w:r w:rsidR="004271A6">
          <w:rPr>
            <w:rFonts w:ascii="Arial" w:hAnsi="Arial" w:cs="Arial"/>
            <w:vertAlign w:val="superscript"/>
          </w:rPr>
          <w:t>+</w:t>
        </w:r>
        <w:r w:rsidR="004271A6">
          <w:rPr>
            <w:rFonts w:ascii="Arial" w:hAnsi="Arial" w:cs="Arial"/>
          </w:rPr>
          <w:t xml:space="preserve"> content</w:t>
        </w:r>
        <w:r w:rsidR="004271A6">
          <w:rPr>
            <w:rFonts w:ascii="Arial" w:hAnsi="Arial" w:cs="Arial"/>
          </w:rPr>
          <w:t xml:space="preserve"> and AO </w:t>
        </w:r>
      </w:ins>
      <w:ins w:id="471" w:author="Laurent Philippot" w:date="2024-03-06T20:49:00Z">
        <w:r w:rsidR="004271A6">
          <w:rPr>
            <w:rFonts w:ascii="Arial" w:hAnsi="Arial" w:cs="Arial"/>
          </w:rPr>
          <w:t>communities in the control than in the drought treatment.</w:t>
        </w:r>
      </w:ins>
      <w:ins w:id="472" w:author="Laurent Philippot" w:date="2024-03-06T20:50:00Z">
        <w:r w:rsidR="004271A6">
          <w:rPr>
            <w:rFonts w:ascii="Arial" w:hAnsi="Arial" w:cs="Arial"/>
          </w:rPr>
          <w:t xml:space="preserve"> Interestingly, </w:t>
        </w:r>
      </w:ins>
      <w:ins w:id="473" w:author="Laurent Philippot" w:date="2024-03-06T20:51:00Z">
        <w:r w:rsidR="004271A6">
          <w:rPr>
            <w:rFonts w:ascii="Arial" w:hAnsi="Arial" w:cs="Arial"/>
          </w:rPr>
          <w:t>all these correlations were negative except the alpha diversity of AOB.</w:t>
        </w:r>
      </w:ins>
      <w:ins w:id="474" w:author="Laurent Philippot" w:date="2024-03-06T20:53:00Z">
        <w:r w:rsidR="00D55233">
          <w:rPr>
            <w:rFonts w:ascii="Arial" w:hAnsi="Arial" w:cs="Arial"/>
          </w:rPr>
          <w:t xml:space="preserve"> </w:t>
        </w:r>
        <w:r w:rsidR="00D55233">
          <w:rPr>
            <w:rFonts w:ascii="Arial" w:hAnsi="Arial" w:cs="Arial"/>
          </w:rPr>
          <w:t>Additionally, w</w:t>
        </w:r>
        <w:r w:rsidR="00D55233">
          <w:rPr>
            <w:rFonts w:ascii="Arial" w:hAnsi="Arial" w:cs="Arial"/>
          </w:rPr>
          <w:t>e found</w:t>
        </w:r>
        <w:r w:rsidR="00D55233">
          <w:rPr>
            <w:rFonts w:ascii="Arial" w:hAnsi="Arial" w:cs="Arial"/>
          </w:rPr>
          <w:t xml:space="preserve"> a significant positive correlation between soil water content (GWC) and the </w:t>
        </w:r>
      </w:ins>
      <w:ins w:id="475" w:author="Laurent Philippot" w:date="2024-03-06T20:57:00Z">
        <w:r w:rsidR="00D55233">
          <w:rPr>
            <w:rFonts w:ascii="Arial" w:hAnsi="Arial" w:cs="Arial"/>
          </w:rPr>
          <w:t xml:space="preserve">abundances </w:t>
        </w:r>
      </w:ins>
      <w:ins w:id="476" w:author="Laurent Philippot" w:date="2024-03-06T20:55:00Z">
        <w:r w:rsidR="00D55233">
          <w:rPr>
            <w:rFonts w:ascii="Arial" w:hAnsi="Arial" w:cs="Arial"/>
          </w:rPr>
          <w:t xml:space="preserve">of AOA, AOB and </w:t>
        </w:r>
        <w:proofErr w:type="spellStart"/>
        <w:r w:rsidR="00D55233">
          <w:rPr>
            <w:rFonts w:ascii="Arial" w:hAnsi="Arial" w:cs="Arial"/>
          </w:rPr>
          <w:t>comammox</w:t>
        </w:r>
        <w:proofErr w:type="spellEnd"/>
        <w:r w:rsidR="00D55233">
          <w:rPr>
            <w:rFonts w:ascii="Arial" w:hAnsi="Arial" w:cs="Arial"/>
          </w:rPr>
          <w:t xml:space="preserve"> clade A</w:t>
        </w:r>
      </w:ins>
      <w:ins w:id="477" w:author="Laurent Philippot" w:date="2024-03-06T20:53:00Z">
        <w:r w:rsidR="00D55233">
          <w:rPr>
            <w:rFonts w:ascii="Arial" w:hAnsi="Arial" w:cs="Arial"/>
          </w:rPr>
          <w:t xml:space="preserve"> in the drought, but not in the control treatment.</w:t>
        </w:r>
      </w:ins>
    </w:p>
    <w:p w14:paraId="2F0956F3" w14:textId="4EE8E481" w:rsidR="00D55233" w:rsidRDefault="00D55233" w:rsidP="00157A05">
      <w:pPr>
        <w:spacing w:after="0" w:line="480" w:lineRule="auto"/>
        <w:jc w:val="both"/>
        <w:rPr>
          <w:ins w:id="478" w:author="Laurent Philippot" w:date="2024-03-06T20:53:00Z"/>
          <w:rFonts w:ascii="Arial" w:hAnsi="Arial" w:cs="Arial"/>
          <w:vertAlign w:val="subscript"/>
        </w:rPr>
      </w:pPr>
    </w:p>
    <w:p w14:paraId="3379CB17" w14:textId="2A3BE220" w:rsidR="006C473B" w:rsidDel="00D55233" w:rsidRDefault="006C473B" w:rsidP="006C473B">
      <w:pPr>
        <w:spacing w:after="0" w:line="480" w:lineRule="auto"/>
        <w:jc w:val="both"/>
        <w:rPr>
          <w:del w:id="479" w:author="Laurent Philippot" w:date="2024-03-06T20:57:00Z"/>
          <w:moveTo w:id="480" w:author="Laurent Philippot" w:date="2024-03-06T15:34:00Z"/>
          <w:rFonts w:ascii="Arial" w:hAnsi="Arial" w:cs="Arial"/>
        </w:rPr>
      </w:pPr>
      <w:moveToRangeStart w:id="481" w:author="Laurent Philippot" w:date="2024-03-06T15:34:00Z" w:name="move160631690"/>
      <w:moveTo w:id="482" w:author="Laurent Philippot" w:date="2024-03-06T15:34:00Z">
        <w:del w:id="483" w:author="Laurent Philippot" w:date="2024-03-06T20:57:00Z">
          <w:r w:rsidRPr="00157A05" w:rsidDel="00D55233">
            <w:rPr>
              <w:rFonts w:ascii="Arial" w:hAnsi="Arial" w:cs="Arial"/>
            </w:rPr>
            <w:lastRenderedPageBreak/>
            <w:delText xml:space="preserve">Moreover, we found that </w:delText>
          </w:r>
          <w:r w:rsidRPr="00157A05" w:rsidDel="00D55233">
            <w:rPr>
              <w:rFonts w:ascii="Arial" w:hAnsi="Arial" w:cs="Arial"/>
              <w:i/>
              <w:iCs/>
            </w:rPr>
            <w:delText>amoA</w:delText>
          </w:r>
          <w:r w:rsidRPr="00157A05" w:rsidDel="00D55233">
            <w:rPr>
              <w:rFonts w:ascii="Arial" w:hAnsi="Arial" w:cs="Arial"/>
            </w:rPr>
            <w:delText xml:space="preserve"> gene abundance of all ammonia-oxidizing groups correlated negatively with NH4 with different magnitudes</w:delText>
          </w:r>
          <w:r w:rsidDel="00D55233">
            <w:rPr>
              <w:rFonts w:ascii="Arial" w:hAnsi="Arial" w:cs="Arial"/>
            </w:rPr>
            <w:delText xml:space="preserve"> between drought and control, with the stronger relationship was found in control treatment. Ammonium content was also a driver for the community alpha and beta diversity, however, the relationships differed by irrigation treatment as well as by ammonia-oxidizing group. Specifically, we found a stronger negative relationship between AOA and Comammox alpha diversity with NH4 content in the control rather than in the drought treatment. On the contrary, NH4 content had a positive correlation with AOB alpha diversity, but it was only observed in the drought treatment </w:delText>
          </w:r>
          <w:r w:rsidRPr="00463954" w:rsidDel="00D55233">
            <w:rPr>
              <w:rFonts w:ascii="Arial" w:hAnsi="Arial" w:cs="Arial"/>
              <w:highlight w:val="yellow"/>
            </w:rPr>
            <w:delText>(Fig. X</w:delText>
          </w:r>
          <w:r w:rsidRPr="00D91E8F" w:rsidDel="00D55233">
            <w:rPr>
              <w:rFonts w:ascii="Arial" w:hAnsi="Arial" w:cs="Arial"/>
              <w:highlight w:val="yellow"/>
            </w:rPr>
            <w:delText>; Table SX).</w:delText>
          </w:r>
        </w:del>
      </w:moveTo>
    </w:p>
    <w:moveToRangeEnd w:id="481"/>
    <w:p w14:paraId="6C86A2D3" w14:textId="72BCFF81" w:rsidR="004C54B6" w:rsidDel="00D55233" w:rsidRDefault="00FE0B12" w:rsidP="00157A05">
      <w:pPr>
        <w:spacing w:after="0" w:line="480" w:lineRule="auto"/>
        <w:jc w:val="both"/>
        <w:rPr>
          <w:del w:id="484" w:author="Laurent Philippot" w:date="2024-03-06T20:57:00Z"/>
          <w:rFonts w:ascii="Arial" w:hAnsi="Arial" w:cs="Arial"/>
        </w:rPr>
      </w:pPr>
      <w:del w:id="485" w:author="Laurent Philippot" w:date="2024-03-06T14:57:00Z">
        <w:r w:rsidDel="00124495">
          <w:rPr>
            <w:rFonts w:ascii="Arial" w:hAnsi="Arial" w:cs="Arial"/>
          </w:rPr>
          <w:delText>For example, there</w:delText>
        </w:r>
      </w:del>
      <w:del w:id="486" w:author="Laurent Philippot" w:date="2024-03-06T20:57:00Z">
        <w:r w:rsidDel="00D55233">
          <w:rPr>
            <w:rFonts w:ascii="Arial" w:hAnsi="Arial" w:cs="Arial"/>
          </w:rPr>
          <w:delText xml:space="preserve"> was a significant positive correlation between soil water content (GWC) with the abundance ammonia-oxidizing groups </w:delText>
        </w:r>
        <w:r w:rsidR="00485576" w:rsidDel="00D55233">
          <w:rPr>
            <w:rFonts w:ascii="Arial" w:hAnsi="Arial" w:cs="Arial"/>
          </w:rPr>
          <w:delText xml:space="preserve">in </w:delText>
        </w:r>
        <w:r w:rsidDel="00D55233">
          <w:rPr>
            <w:rFonts w:ascii="Arial" w:hAnsi="Arial" w:cs="Arial"/>
          </w:rPr>
          <w:delText xml:space="preserve">the drought, but not in the control </w:delText>
        </w:r>
        <w:r w:rsidR="00485576" w:rsidDel="00D55233">
          <w:rPr>
            <w:rFonts w:ascii="Arial" w:hAnsi="Arial" w:cs="Arial"/>
          </w:rPr>
          <w:delText>treatment</w:delText>
        </w:r>
        <w:r w:rsidDel="00D55233">
          <w:rPr>
            <w:rFonts w:ascii="Arial" w:hAnsi="Arial" w:cs="Arial"/>
          </w:rPr>
          <w:delText>.</w:delText>
        </w:r>
        <w:r w:rsidR="00142496" w:rsidDel="00D55233">
          <w:rPr>
            <w:rFonts w:ascii="Arial" w:hAnsi="Arial" w:cs="Arial"/>
          </w:rPr>
          <w:delText xml:space="preserve"> </w:delText>
        </w:r>
        <w:r w:rsidR="00C66335" w:rsidDel="00D55233">
          <w:rPr>
            <w:rFonts w:ascii="Arial" w:hAnsi="Arial" w:cs="Arial"/>
          </w:rPr>
          <w:delText xml:space="preserve">On the other hand, </w:delText>
        </w:r>
        <w:r w:rsidR="00C66335" w:rsidRPr="00157A05" w:rsidDel="00D55233">
          <w:rPr>
            <w:rFonts w:ascii="Arial" w:hAnsi="Arial" w:cs="Arial"/>
          </w:rPr>
          <w:delText>correlation analysis indicated that the abundance of all ammonia-oxidizing groups correlated negatively with soil dry matter (TS)</w:delText>
        </w:r>
        <w:r w:rsidR="00C66335" w:rsidDel="00D55233">
          <w:rPr>
            <w:rFonts w:ascii="Arial" w:hAnsi="Arial" w:cs="Arial"/>
          </w:rPr>
          <w:delText xml:space="preserve"> only in the drought treatment. </w:delText>
        </w:r>
      </w:del>
      <w:commentRangeStart w:id="487"/>
      <w:del w:id="488" w:author="Laurent Philippot" w:date="2024-03-06T14:57:00Z">
        <w:r w:rsidR="00142496" w:rsidDel="00124495">
          <w:rPr>
            <w:rFonts w:ascii="Arial" w:hAnsi="Arial" w:cs="Arial"/>
          </w:rPr>
          <w:delText>Th</w:delText>
        </w:r>
        <w:r w:rsidR="00C66335" w:rsidDel="00124495">
          <w:rPr>
            <w:rFonts w:ascii="Arial" w:hAnsi="Arial" w:cs="Arial"/>
          </w:rPr>
          <w:delText>ese results</w:delText>
        </w:r>
        <w:r w:rsidR="00142496" w:rsidRPr="00157A05" w:rsidDel="00124495">
          <w:rPr>
            <w:rFonts w:ascii="Arial" w:hAnsi="Arial" w:cs="Arial"/>
          </w:rPr>
          <w:delText xml:space="preserve"> supported the previous findings of the observed drought effect on the </w:delText>
        </w:r>
        <w:r w:rsidR="00142496" w:rsidRPr="00157A05" w:rsidDel="00124495">
          <w:rPr>
            <w:rFonts w:ascii="Arial" w:hAnsi="Arial" w:cs="Arial"/>
            <w:i/>
            <w:iCs/>
          </w:rPr>
          <w:delText>amoA</w:delText>
        </w:r>
        <w:r w:rsidR="00142496" w:rsidRPr="00157A05" w:rsidDel="00124495">
          <w:rPr>
            <w:rFonts w:ascii="Arial" w:hAnsi="Arial" w:cs="Arial"/>
          </w:rPr>
          <w:delText xml:space="preserve"> gene abundance</w:delText>
        </w:r>
        <w:r w:rsidR="00142496" w:rsidDel="00124495">
          <w:rPr>
            <w:rFonts w:ascii="Arial" w:hAnsi="Arial" w:cs="Arial"/>
          </w:rPr>
          <w:delText>.</w:delText>
        </w:r>
        <w:r w:rsidR="00485576" w:rsidDel="00124495">
          <w:rPr>
            <w:rFonts w:ascii="Arial" w:hAnsi="Arial" w:cs="Arial"/>
          </w:rPr>
          <w:delText xml:space="preserve"> </w:delText>
        </w:r>
      </w:del>
      <w:commentRangeEnd w:id="487"/>
      <w:del w:id="489" w:author="Laurent Philippot" w:date="2024-03-06T20:57:00Z">
        <w:r w:rsidR="00124495" w:rsidDel="00D55233">
          <w:rPr>
            <w:rStyle w:val="Marquedecommentaire"/>
          </w:rPr>
          <w:commentReference w:id="487"/>
        </w:r>
        <w:r w:rsidR="002F4460" w:rsidDel="00D55233">
          <w:rPr>
            <w:rFonts w:ascii="Arial" w:hAnsi="Arial" w:cs="Arial"/>
          </w:rPr>
          <w:delText xml:space="preserve">Soil water content </w:delText>
        </w:r>
        <w:r w:rsidR="00016570" w:rsidDel="00D55233">
          <w:rPr>
            <w:rFonts w:ascii="Arial" w:hAnsi="Arial" w:cs="Arial"/>
          </w:rPr>
          <w:delText>also</w:delText>
        </w:r>
        <w:r w:rsidR="002F4460" w:rsidDel="00D55233">
          <w:rPr>
            <w:rFonts w:ascii="Arial" w:hAnsi="Arial" w:cs="Arial"/>
          </w:rPr>
          <w:delText xml:space="preserve"> correlated</w:delText>
        </w:r>
        <w:r w:rsidR="003617F9" w:rsidDel="00D55233">
          <w:rPr>
            <w:rFonts w:ascii="Arial" w:hAnsi="Arial" w:cs="Arial"/>
          </w:rPr>
          <w:delText xml:space="preserve"> positively</w:delText>
        </w:r>
        <w:r w:rsidR="002F4460" w:rsidDel="00D55233">
          <w:rPr>
            <w:rFonts w:ascii="Arial" w:hAnsi="Arial" w:cs="Arial"/>
          </w:rPr>
          <w:delText xml:space="preserve"> with</w:delText>
        </w:r>
        <w:r w:rsidR="00016570" w:rsidDel="00D55233">
          <w:rPr>
            <w:rFonts w:ascii="Arial" w:hAnsi="Arial" w:cs="Arial"/>
          </w:rPr>
          <w:delText xml:space="preserve"> </w:delText>
        </w:r>
        <w:r w:rsidR="00485576" w:rsidDel="00D55233">
          <w:rPr>
            <w:rFonts w:ascii="Arial" w:hAnsi="Arial" w:cs="Arial"/>
          </w:rPr>
          <w:delText>AOA Shannon diversity, while</w:delText>
        </w:r>
        <w:r w:rsidR="002F4460" w:rsidDel="00D55233">
          <w:rPr>
            <w:rFonts w:ascii="Arial" w:hAnsi="Arial" w:cs="Arial"/>
          </w:rPr>
          <w:delText xml:space="preserve"> negatively with AOB observed richness under drought treatment.</w:delText>
        </w:r>
        <w:r w:rsidR="004C54B6" w:rsidDel="00D55233">
          <w:rPr>
            <w:rFonts w:ascii="Arial" w:hAnsi="Arial" w:cs="Arial"/>
          </w:rPr>
          <w:delText xml:space="preserve"> </w:delText>
        </w:r>
      </w:del>
      <w:moveFromRangeStart w:id="490" w:author="Laurent Philippot" w:date="2024-03-06T15:34:00Z" w:name="move160631690"/>
      <w:moveFrom w:id="491" w:author="Laurent Philippot" w:date="2024-03-06T15:34:00Z">
        <w:del w:id="492" w:author="Laurent Philippot" w:date="2024-03-06T20:57:00Z">
          <w:r w:rsidR="004C54B6" w:rsidRPr="00157A05" w:rsidDel="00D55233">
            <w:rPr>
              <w:rFonts w:ascii="Arial" w:hAnsi="Arial" w:cs="Arial"/>
            </w:rPr>
            <w:delText xml:space="preserve">Moreover, we found that </w:delText>
          </w:r>
          <w:r w:rsidR="004C54B6" w:rsidRPr="00157A05" w:rsidDel="00D55233">
            <w:rPr>
              <w:rFonts w:ascii="Arial" w:hAnsi="Arial" w:cs="Arial"/>
              <w:i/>
              <w:iCs/>
            </w:rPr>
            <w:delText>amoA</w:delText>
          </w:r>
          <w:r w:rsidR="004C54B6" w:rsidRPr="00157A05" w:rsidDel="00D55233">
            <w:rPr>
              <w:rFonts w:ascii="Arial" w:hAnsi="Arial" w:cs="Arial"/>
            </w:rPr>
            <w:delText xml:space="preserve"> gene abundance of all ammonia-oxidizing groups correlated </w:delText>
          </w:r>
          <w:r w:rsidR="003617F9" w:rsidRPr="00157A05" w:rsidDel="00D55233">
            <w:rPr>
              <w:rFonts w:ascii="Arial" w:hAnsi="Arial" w:cs="Arial"/>
            </w:rPr>
            <w:delText xml:space="preserve">negatively </w:delText>
          </w:r>
          <w:r w:rsidR="004C54B6" w:rsidRPr="00157A05" w:rsidDel="00D55233">
            <w:rPr>
              <w:rFonts w:ascii="Arial" w:hAnsi="Arial" w:cs="Arial"/>
            </w:rPr>
            <w:delText>with NH4 with different magnitudes</w:delText>
          </w:r>
          <w:r w:rsidR="004C54B6" w:rsidDel="00D55233">
            <w:rPr>
              <w:rFonts w:ascii="Arial" w:hAnsi="Arial" w:cs="Arial"/>
            </w:rPr>
            <w:delText xml:space="preserve"> between drought and control, with the stronger</w:delText>
          </w:r>
          <w:r w:rsidR="00D45296" w:rsidDel="00D55233">
            <w:rPr>
              <w:rFonts w:ascii="Arial" w:hAnsi="Arial" w:cs="Arial"/>
            </w:rPr>
            <w:delText xml:space="preserve"> relationship was found in control</w:delText>
          </w:r>
          <w:r w:rsidR="007247FA" w:rsidDel="00D55233">
            <w:rPr>
              <w:rFonts w:ascii="Arial" w:hAnsi="Arial" w:cs="Arial"/>
            </w:rPr>
            <w:delText xml:space="preserve"> treatment</w:delText>
          </w:r>
          <w:r w:rsidR="00D45296" w:rsidDel="00D55233">
            <w:rPr>
              <w:rFonts w:ascii="Arial" w:hAnsi="Arial" w:cs="Arial"/>
            </w:rPr>
            <w:delText>.</w:delText>
          </w:r>
          <w:r w:rsidR="004C54B6" w:rsidDel="00D55233">
            <w:rPr>
              <w:rFonts w:ascii="Arial" w:hAnsi="Arial" w:cs="Arial"/>
            </w:rPr>
            <w:delText xml:space="preserve"> </w:delText>
          </w:r>
          <w:r w:rsidR="00FF0E4A" w:rsidDel="00D55233">
            <w:rPr>
              <w:rFonts w:ascii="Arial" w:hAnsi="Arial" w:cs="Arial"/>
            </w:rPr>
            <w:delText xml:space="preserve">Ammonium content was </w:delText>
          </w:r>
          <w:r w:rsidR="002B1514" w:rsidDel="00D55233">
            <w:rPr>
              <w:rFonts w:ascii="Arial" w:hAnsi="Arial" w:cs="Arial"/>
            </w:rPr>
            <w:delText>also</w:delText>
          </w:r>
          <w:r w:rsidR="00FF0E4A" w:rsidDel="00D55233">
            <w:rPr>
              <w:rFonts w:ascii="Arial" w:hAnsi="Arial" w:cs="Arial"/>
            </w:rPr>
            <w:delText xml:space="preserve"> a driver </w:delText>
          </w:r>
          <w:r w:rsidR="00474084" w:rsidDel="00D55233">
            <w:rPr>
              <w:rFonts w:ascii="Arial" w:hAnsi="Arial" w:cs="Arial"/>
            </w:rPr>
            <w:delText>for</w:delText>
          </w:r>
          <w:r w:rsidR="00FF0E4A" w:rsidDel="00D55233">
            <w:rPr>
              <w:rFonts w:ascii="Arial" w:hAnsi="Arial" w:cs="Arial"/>
            </w:rPr>
            <w:delText xml:space="preserve"> the community alpha and beta diversity, however, the </w:delText>
          </w:r>
          <w:r w:rsidR="00474084" w:rsidDel="00D55233">
            <w:rPr>
              <w:rFonts w:ascii="Arial" w:hAnsi="Arial" w:cs="Arial"/>
            </w:rPr>
            <w:delText xml:space="preserve">relationships differed by irrigation treatment as well as by ammonia-oxidizing group. </w:delText>
          </w:r>
          <w:r w:rsidR="002B1514" w:rsidDel="00D55233">
            <w:rPr>
              <w:rFonts w:ascii="Arial" w:hAnsi="Arial" w:cs="Arial"/>
            </w:rPr>
            <w:delText>Specifically, we found a stronger negative relationship between AOA and Comammox alpha diversity</w:delText>
          </w:r>
          <w:r w:rsidR="007247FA" w:rsidDel="00D55233">
            <w:rPr>
              <w:rFonts w:ascii="Arial" w:hAnsi="Arial" w:cs="Arial"/>
            </w:rPr>
            <w:delText xml:space="preserve"> with NH4 content</w:delText>
          </w:r>
          <w:r w:rsidR="002B1514" w:rsidDel="00D55233">
            <w:rPr>
              <w:rFonts w:ascii="Arial" w:hAnsi="Arial" w:cs="Arial"/>
            </w:rPr>
            <w:delText xml:space="preserve"> in </w:delText>
          </w:r>
          <w:r w:rsidR="007247FA" w:rsidDel="00D55233">
            <w:rPr>
              <w:rFonts w:ascii="Arial" w:hAnsi="Arial" w:cs="Arial"/>
            </w:rPr>
            <w:delText xml:space="preserve">the </w:delText>
          </w:r>
          <w:r w:rsidR="002B1514" w:rsidDel="00D55233">
            <w:rPr>
              <w:rFonts w:ascii="Arial" w:hAnsi="Arial" w:cs="Arial"/>
            </w:rPr>
            <w:delText xml:space="preserve">control </w:delText>
          </w:r>
          <w:r w:rsidR="007247FA" w:rsidDel="00D55233">
            <w:rPr>
              <w:rFonts w:ascii="Arial" w:hAnsi="Arial" w:cs="Arial"/>
            </w:rPr>
            <w:delText>rather than in the drought treatment. On the contrary, NH4 content had a positive correlation with AOB alpha diversity, but it was only observed in the drought treatment</w:delText>
          </w:r>
          <w:r w:rsidR="00D91E8F" w:rsidDel="00D55233">
            <w:rPr>
              <w:rFonts w:ascii="Arial" w:hAnsi="Arial" w:cs="Arial"/>
            </w:rPr>
            <w:delText xml:space="preserve"> </w:delText>
          </w:r>
          <w:r w:rsidR="00D91E8F" w:rsidRPr="00463954" w:rsidDel="00D55233">
            <w:rPr>
              <w:rFonts w:ascii="Arial" w:hAnsi="Arial" w:cs="Arial"/>
              <w:highlight w:val="yellow"/>
            </w:rPr>
            <w:delText>(Fig. X</w:delText>
          </w:r>
          <w:r w:rsidR="00D91E8F" w:rsidRPr="00D91E8F" w:rsidDel="00D55233">
            <w:rPr>
              <w:rFonts w:ascii="Arial" w:hAnsi="Arial" w:cs="Arial"/>
              <w:highlight w:val="yellow"/>
            </w:rPr>
            <w:delText>; Table SX)</w:delText>
          </w:r>
          <w:r w:rsidR="007247FA" w:rsidRPr="00D91E8F" w:rsidDel="00D55233">
            <w:rPr>
              <w:rFonts w:ascii="Arial" w:hAnsi="Arial" w:cs="Arial"/>
              <w:highlight w:val="yellow"/>
            </w:rPr>
            <w:delText>.</w:delText>
          </w:r>
        </w:del>
      </w:moveFrom>
      <w:moveFromRangeEnd w:id="490"/>
    </w:p>
    <w:p w14:paraId="745E2CCB" w14:textId="085B7939" w:rsidR="00463954" w:rsidDel="00D55233" w:rsidRDefault="00832BB0" w:rsidP="000642F5">
      <w:pPr>
        <w:spacing w:after="0" w:line="480" w:lineRule="auto"/>
        <w:ind w:firstLine="720"/>
        <w:jc w:val="both"/>
        <w:rPr>
          <w:del w:id="493" w:author="Laurent Philippot" w:date="2024-03-06T20:57:00Z"/>
          <w:rFonts w:ascii="Arial" w:hAnsi="Arial" w:cs="Arial"/>
        </w:rPr>
      </w:pPr>
      <w:del w:id="494" w:author="Laurent Philippot" w:date="2024-03-06T20:57:00Z">
        <w:r w:rsidDel="00D55233">
          <w:rPr>
            <w:rFonts w:ascii="Arial" w:hAnsi="Arial" w:cs="Arial"/>
          </w:rPr>
          <w:delText>Other</w:delText>
        </w:r>
        <w:r w:rsidR="004C54B6" w:rsidDel="00D55233">
          <w:rPr>
            <w:rFonts w:ascii="Arial" w:hAnsi="Arial" w:cs="Arial"/>
          </w:rPr>
          <w:delText xml:space="preserve"> notable observation was </w:delText>
        </w:r>
        <w:r w:rsidR="00BC6DD7" w:rsidDel="00D55233">
          <w:rPr>
            <w:rFonts w:ascii="Arial" w:hAnsi="Arial" w:cs="Arial"/>
          </w:rPr>
          <w:delText>a</w:delText>
        </w:r>
        <w:r w:rsidR="000412F1" w:rsidDel="00D55233">
          <w:rPr>
            <w:rFonts w:ascii="Arial" w:hAnsi="Arial" w:cs="Arial"/>
          </w:rPr>
          <w:delText xml:space="preserve"> </w:delText>
        </w:r>
        <w:r w:rsidR="00142496" w:rsidDel="00D55233">
          <w:rPr>
            <w:rFonts w:ascii="Arial" w:hAnsi="Arial" w:cs="Arial"/>
          </w:rPr>
          <w:delText xml:space="preserve">positive </w:delText>
        </w:r>
        <w:r w:rsidR="000412F1" w:rsidDel="00D55233">
          <w:rPr>
            <w:rFonts w:ascii="Arial" w:hAnsi="Arial" w:cs="Arial"/>
          </w:rPr>
          <w:delText xml:space="preserve">relationship between </w:delText>
        </w:r>
        <w:r w:rsidR="00DE36AB" w:rsidDel="00D55233">
          <w:rPr>
            <w:rFonts w:ascii="Arial" w:hAnsi="Arial" w:cs="Arial"/>
          </w:rPr>
          <w:delText>NO3 content</w:delText>
        </w:r>
        <w:r w:rsidR="000412F1" w:rsidDel="00D55233">
          <w:rPr>
            <w:rFonts w:ascii="Arial" w:hAnsi="Arial" w:cs="Arial"/>
          </w:rPr>
          <w:delText xml:space="preserve"> and the beta diversity and abundance of ammonia-oxidizing community, which only apparent in the control treatment.</w:delText>
        </w:r>
        <w:r w:rsidR="003617F9" w:rsidDel="00D55233">
          <w:rPr>
            <w:rFonts w:ascii="Arial" w:hAnsi="Arial" w:cs="Arial"/>
          </w:rPr>
          <w:delText xml:space="preserve"> Nitrate content correlated positively </w:delText>
        </w:r>
        <w:r w:rsidR="00BC6DD7" w:rsidDel="00D55233">
          <w:rPr>
            <w:rFonts w:ascii="Arial" w:hAnsi="Arial" w:cs="Arial"/>
          </w:rPr>
          <w:delText>with AOA Shannon diversity and Comammox alpha diversity in the control treatment. Meanwhile, in the drought treatment, NO3 correlated positively with AOB alpha diversity and negatively with Comammox alpha diversity</w:delText>
        </w:r>
        <w:r w:rsidDel="00D55233">
          <w:rPr>
            <w:rFonts w:ascii="Arial" w:hAnsi="Arial" w:cs="Arial"/>
          </w:rPr>
          <w:delText xml:space="preserve"> </w:delText>
        </w:r>
        <w:r w:rsidRPr="00463954" w:rsidDel="00D55233">
          <w:rPr>
            <w:rFonts w:ascii="Arial" w:hAnsi="Arial" w:cs="Arial"/>
            <w:highlight w:val="yellow"/>
          </w:rPr>
          <w:delText>(Fig. X</w:delText>
        </w:r>
        <w:r w:rsidRPr="00D91E8F" w:rsidDel="00D55233">
          <w:rPr>
            <w:rFonts w:ascii="Arial" w:hAnsi="Arial" w:cs="Arial"/>
            <w:highlight w:val="yellow"/>
          </w:rPr>
          <w:delText>; Table SX)</w:delText>
        </w:r>
        <w:r w:rsidR="00BC6DD7" w:rsidDel="00D55233">
          <w:rPr>
            <w:rFonts w:ascii="Arial" w:hAnsi="Arial" w:cs="Arial"/>
          </w:rPr>
          <w:delText>.</w:delText>
        </w:r>
        <w:r w:rsidR="000642F5" w:rsidDel="00D55233">
          <w:rPr>
            <w:rFonts w:ascii="Arial" w:hAnsi="Arial" w:cs="Arial"/>
          </w:rPr>
          <w:delText xml:space="preserve"> </w:delText>
        </w:r>
        <w:r w:rsidR="000642F5" w:rsidRPr="00157A05" w:rsidDel="00D55233">
          <w:rPr>
            <w:rFonts w:ascii="Arial" w:hAnsi="Arial" w:cs="Arial"/>
          </w:rPr>
          <w:delText>While soil pH,</w:delText>
        </w:r>
        <w:r w:rsidR="000642F5" w:rsidDel="00D55233">
          <w:rPr>
            <w:rFonts w:ascii="Arial" w:hAnsi="Arial" w:cs="Arial"/>
          </w:rPr>
          <w:delText xml:space="preserve"> </w:delText>
        </w:r>
        <w:r w:rsidR="000642F5" w:rsidRPr="00157A05" w:rsidDel="00D55233">
          <w:rPr>
            <w:rFonts w:ascii="Arial" w:hAnsi="Arial" w:cs="Arial"/>
          </w:rPr>
          <w:delText>total C</w:delText>
        </w:r>
        <w:r w:rsidR="000642F5" w:rsidDel="00D55233">
          <w:rPr>
            <w:rFonts w:ascii="Arial" w:hAnsi="Arial" w:cs="Arial"/>
          </w:rPr>
          <w:delText xml:space="preserve">, </w:delText>
        </w:r>
        <w:r w:rsidR="000642F5" w:rsidRPr="00157A05" w:rsidDel="00D55233">
          <w:rPr>
            <w:rFonts w:ascii="Arial" w:hAnsi="Arial" w:cs="Arial"/>
          </w:rPr>
          <w:delText xml:space="preserve">and N primarily connected with </w:delText>
        </w:r>
        <w:r w:rsidR="000642F5" w:rsidRPr="00157A05" w:rsidDel="00D55233">
          <w:rPr>
            <w:rFonts w:ascii="Arial" w:hAnsi="Arial" w:cs="Arial"/>
            <w:i/>
            <w:iCs/>
          </w:rPr>
          <w:delText>amoA</w:delText>
        </w:r>
        <w:r w:rsidR="000642F5" w:rsidRPr="00157A05" w:rsidDel="00D55233">
          <w:rPr>
            <w:rFonts w:ascii="Arial" w:hAnsi="Arial" w:cs="Arial"/>
          </w:rPr>
          <w:delText xml:space="preserve"> gene abundances</w:delText>
        </w:r>
        <w:r w:rsidR="000642F5" w:rsidDel="00D55233">
          <w:rPr>
            <w:rFonts w:ascii="Arial" w:hAnsi="Arial" w:cs="Arial"/>
          </w:rPr>
          <w:delText xml:space="preserve"> and beta diversity in both treatments, we observed a stronger correlation under drought </w:delText>
        </w:r>
        <w:r w:rsidR="002D4C00" w:rsidDel="00D55233">
          <w:rPr>
            <w:rFonts w:ascii="Arial" w:hAnsi="Arial" w:cs="Arial"/>
          </w:rPr>
          <w:delText>condition</w:delText>
        </w:r>
        <w:r w:rsidR="000642F5" w:rsidRPr="00157A05" w:rsidDel="00D55233">
          <w:rPr>
            <w:rFonts w:ascii="Arial" w:hAnsi="Arial" w:cs="Arial"/>
          </w:rPr>
          <w:delText>.</w:delText>
        </w:r>
        <w:r w:rsidR="000642F5" w:rsidDel="00D55233">
          <w:rPr>
            <w:rFonts w:ascii="Arial" w:hAnsi="Arial" w:cs="Arial"/>
          </w:rPr>
          <w:delText xml:space="preserve"> In general, r</w:delText>
        </w:r>
        <w:r w:rsidR="00142496" w:rsidDel="00D55233">
          <w:rPr>
            <w:rFonts w:ascii="Arial" w:hAnsi="Arial" w:cs="Arial"/>
          </w:rPr>
          <w:delText>egardless of the irrigation treatment,</w:delText>
        </w:r>
        <w:r w:rsidR="00CE085E" w:rsidDel="00D55233">
          <w:rPr>
            <w:rFonts w:ascii="Arial" w:hAnsi="Arial" w:cs="Arial"/>
          </w:rPr>
          <w:delText xml:space="preserve"> the</w:delText>
        </w:r>
        <w:r w:rsidR="000642F5" w:rsidDel="00D55233">
          <w:rPr>
            <w:rFonts w:ascii="Arial" w:hAnsi="Arial" w:cs="Arial"/>
          </w:rPr>
          <w:delText xml:space="preserve"> beta diversity</w:delText>
        </w:r>
        <w:r w:rsidR="00CE085E" w:rsidDel="00D55233">
          <w:rPr>
            <w:rFonts w:ascii="Arial" w:hAnsi="Arial" w:cs="Arial"/>
          </w:rPr>
          <w:delText xml:space="preserve"> of ammonia-oxidizing community</w:delText>
        </w:r>
        <w:r w:rsidR="000642F5" w:rsidDel="00D55233">
          <w:rPr>
            <w:rFonts w:ascii="Arial" w:hAnsi="Arial" w:cs="Arial"/>
          </w:rPr>
          <w:delText xml:space="preserve"> was largely associated with </w:delText>
        </w:r>
        <w:r w:rsidR="00CE085E" w:rsidDel="00D55233">
          <w:rPr>
            <w:rFonts w:ascii="Arial" w:hAnsi="Arial" w:cs="Arial"/>
          </w:rPr>
          <w:delText>their</w:delText>
        </w:r>
        <w:r w:rsidR="000642F5" w:rsidDel="00D55233">
          <w:rPr>
            <w:rFonts w:ascii="Arial" w:hAnsi="Arial" w:cs="Arial"/>
          </w:rPr>
          <w:delText xml:space="preserve"> alpha diversity and </w:delText>
        </w:r>
        <w:r w:rsidR="000642F5" w:rsidRPr="000642F5" w:rsidDel="00D55233">
          <w:rPr>
            <w:rFonts w:ascii="Arial" w:hAnsi="Arial" w:cs="Arial"/>
            <w:i/>
            <w:iCs/>
          </w:rPr>
          <w:delText>amoA</w:delText>
        </w:r>
        <w:r w:rsidR="000642F5" w:rsidDel="00D55233">
          <w:rPr>
            <w:rFonts w:ascii="Arial" w:hAnsi="Arial" w:cs="Arial"/>
          </w:rPr>
          <w:delText xml:space="preserve"> gene abundance</w:delText>
        </w:r>
        <w:r w:rsidR="00EF67F1" w:rsidDel="00D55233">
          <w:rPr>
            <w:rFonts w:ascii="Arial" w:hAnsi="Arial" w:cs="Arial"/>
          </w:rPr>
          <w:delText xml:space="preserve"> </w:delText>
        </w:r>
        <w:r w:rsidR="00EF67F1" w:rsidRPr="00463954" w:rsidDel="00D55233">
          <w:rPr>
            <w:rFonts w:ascii="Arial" w:hAnsi="Arial" w:cs="Arial"/>
            <w:highlight w:val="yellow"/>
          </w:rPr>
          <w:delText>(Fig. X</w:delText>
        </w:r>
        <w:r w:rsidR="00EF67F1" w:rsidRPr="00D91E8F" w:rsidDel="00D55233">
          <w:rPr>
            <w:rFonts w:ascii="Arial" w:hAnsi="Arial" w:cs="Arial"/>
            <w:highlight w:val="yellow"/>
          </w:rPr>
          <w:delText>; Table SX)</w:delText>
        </w:r>
        <w:r w:rsidR="00EF67F1" w:rsidDel="00D55233">
          <w:rPr>
            <w:rFonts w:ascii="Arial" w:hAnsi="Arial" w:cs="Arial"/>
          </w:rPr>
          <w:delText>.</w:delText>
        </w:r>
      </w:del>
    </w:p>
    <w:p w14:paraId="64C8F581" w14:textId="77777777" w:rsidR="00463954" w:rsidRDefault="00463954" w:rsidP="00157A05">
      <w:pPr>
        <w:spacing w:after="0" w:line="480" w:lineRule="auto"/>
        <w:jc w:val="both"/>
        <w:rPr>
          <w:rFonts w:ascii="Arial" w:hAnsi="Arial" w:cs="Arial"/>
        </w:rPr>
      </w:pPr>
    </w:p>
    <w:p w14:paraId="07E23A1D" w14:textId="77777777" w:rsidR="00625B66" w:rsidRDefault="00625B66" w:rsidP="00157A05">
      <w:pPr>
        <w:spacing w:after="0" w:line="480" w:lineRule="auto"/>
        <w:jc w:val="both"/>
        <w:rPr>
          <w:rFonts w:ascii="Arial" w:hAnsi="Arial" w:cs="Arial"/>
        </w:rPr>
      </w:pPr>
    </w:p>
    <w:p w14:paraId="31845C1A" w14:textId="77777777" w:rsidR="00625B66" w:rsidRDefault="00625B66" w:rsidP="00157A05">
      <w:pPr>
        <w:spacing w:after="0" w:line="480" w:lineRule="auto"/>
        <w:jc w:val="both"/>
        <w:rPr>
          <w:rFonts w:ascii="Arial" w:hAnsi="Arial" w:cs="Arial"/>
        </w:rPr>
      </w:pPr>
    </w:p>
    <w:p w14:paraId="5026DB62" w14:textId="77777777" w:rsidR="00625B66" w:rsidRDefault="00625B66" w:rsidP="00157A05">
      <w:pPr>
        <w:spacing w:after="0" w:line="480" w:lineRule="auto"/>
        <w:jc w:val="both"/>
        <w:rPr>
          <w:rFonts w:ascii="Arial" w:hAnsi="Arial" w:cs="Arial"/>
        </w:rPr>
      </w:pPr>
    </w:p>
    <w:p w14:paraId="49940F61" w14:textId="77777777" w:rsidR="007C2534" w:rsidRPr="00157A05" w:rsidRDefault="007C2534" w:rsidP="00157A05">
      <w:pPr>
        <w:spacing w:after="0" w:line="480" w:lineRule="auto"/>
        <w:jc w:val="both"/>
        <w:rPr>
          <w:rFonts w:ascii="Arial" w:hAnsi="Arial" w:cs="Arial"/>
        </w:rPr>
      </w:pPr>
    </w:p>
    <w:p w14:paraId="501ED674" w14:textId="77777777" w:rsidR="007C2534" w:rsidRPr="00157A05" w:rsidRDefault="007C2534" w:rsidP="00157A05">
      <w:pPr>
        <w:spacing w:after="0" w:line="480" w:lineRule="auto"/>
        <w:jc w:val="both"/>
        <w:rPr>
          <w:rFonts w:ascii="Arial" w:hAnsi="Arial" w:cs="Arial"/>
        </w:rPr>
      </w:pPr>
    </w:p>
    <w:p w14:paraId="4A15EE4A" w14:textId="77777777" w:rsidR="007C2534" w:rsidRPr="00157A05" w:rsidRDefault="007C2534" w:rsidP="00157A05">
      <w:pPr>
        <w:spacing w:after="0" w:line="480" w:lineRule="auto"/>
        <w:jc w:val="both"/>
        <w:rPr>
          <w:rFonts w:ascii="Arial" w:hAnsi="Arial" w:cs="Arial"/>
        </w:rPr>
      </w:pPr>
    </w:p>
    <w:p w14:paraId="46637808" w14:textId="77777777" w:rsidR="007C2534" w:rsidRPr="00157A05" w:rsidRDefault="007C2534" w:rsidP="00157A05">
      <w:pPr>
        <w:spacing w:after="0" w:line="480" w:lineRule="auto"/>
        <w:jc w:val="both"/>
        <w:rPr>
          <w:rFonts w:ascii="Arial" w:hAnsi="Arial" w:cs="Arial"/>
        </w:rPr>
      </w:pPr>
    </w:p>
    <w:p w14:paraId="71009B00" w14:textId="77777777" w:rsidR="007C2534" w:rsidRPr="00157A05" w:rsidRDefault="007C2534" w:rsidP="00157A05">
      <w:pPr>
        <w:spacing w:after="0" w:line="480" w:lineRule="auto"/>
        <w:jc w:val="both"/>
        <w:rPr>
          <w:rFonts w:ascii="Arial" w:hAnsi="Arial" w:cs="Arial"/>
        </w:rPr>
      </w:pPr>
    </w:p>
    <w:p w14:paraId="2DFA8DD2" w14:textId="77777777" w:rsidR="00CA526F" w:rsidRPr="00157A05" w:rsidRDefault="00CA526F" w:rsidP="00157A05">
      <w:pPr>
        <w:spacing w:after="0" w:line="480" w:lineRule="auto"/>
        <w:jc w:val="both"/>
        <w:rPr>
          <w:rFonts w:ascii="Arial" w:hAnsi="Arial" w:cs="Arial"/>
        </w:rPr>
      </w:pPr>
    </w:p>
    <w:p w14:paraId="001F6C7D" w14:textId="77777777" w:rsidR="00CA526F" w:rsidRPr="00157A05" w:rsidRDefault="00CA526F" w:rsidP="00157A05">
      <w:pPr>
        <w:spacing w:after="0" w:line="480" w:lineRule="auto"/>
        <w:jc w:val="both"/>
        <w:rPr>
          <w:rFonts w:ascii="Arial" w:hAnsi="Arial" w:cs="Arial"/>
        </w:rPr>
      </w:pPr>
    </w:p>
    <w:p w14:paraId="5091978E" w14:textId="77777777" w:rsidR="00CA526F" w:rsidRPr="00157A05" w:rsidRDefault="00CA526F" w:rsidP="00157A05">
      <w:pPr>
        <w:spacing w:after="0" w:line="480" w:lineRule="auto"/>
        <w:jc w:val="both"/>
        <w:rPr>
          <w:rFonts w:ascii="Arial" w:hAnsi="Arial" w:cs="Arial"/>
        </w:rPr>
      </w:pPr>
    </w:p>
    <w:p w14:paraId="7C6FF980" w14:textId="77777777" w:rsidR="00CA526F" w:rsidRPr="00157A05" w:rsidRDefault="00CA526F" w:rsidP="00157A05">
      <w:pPr>
        <w:spacing w:after="0" w:line="480" w:lineRule="auto"/>
        <w:jc w:val="both"/>
        <w:rPr>
          <w:rFonts w:ascii="Arial" w:hAnsi="Arial" w:cs="Arial"/>
        </w:rPr>
      </w:pPr>
    </w:p>
    <w:p w14:paraId="6EC3A6B2" w14:textId="77777777" w:rsidR="00CA526F" w:rsidRPr="00157A05" w:rsidRDefault="00CA526F" w:rsidP="00157A05">
      <w:pPr>
        <w:spacing w:after="0" w:line="480" w:lineRule="auto"/>
        <w:jc w:val="both"/>
        <w:rPr>
          <w:rFonts w:ascii="Arial" w:hAnsi="Arial" w:cs="Arial"/>
        </w:rPr>
      </w:pPr>
    </w:p>
    <w:p w14:paraId="6D54CF3D" w14:textId="77777777" w:rsidR="00CA526F" w:rsidRPr="00157A05" w:rsidRDefault="00CA526F" w:rsidP="00157A05">
      <w:pPr>
        <w:spacing w:after="0" w:line="480" w:lineRule="auto"/>
        <w:ind w:firstLine="720"/>
        <w:jc w:val="both"/>
        <w:rPr>
          <w:rFonts w:ascii="Arial" w:hAnsi="Arial" w:cs="Arial"/>
          <w:b/>
          <w:bCs/>
        </w:rPr>
      </w:pPr>
    </w:p>
    <w:p w14:paraId="3D84AAB7" w14:textId="02DBDC60" w:rsidR="00A54115" w:rsidRPr="00157A05" w:rsidRDefault="00A54115" w:rsidP="00157A05">
      <w:pPr>
        <w:spacing w:after="0" w:line="480" w:lineRule="auto"/>
        <w:jc w:val="both"/>
        <w:rPr>
          <w:rFonts w:ascii="Arial" w:hAnsi="Arial" w:cs="Arial"/>
        </w:rPr>
      </w:pPr>
    </w:p>
    <w:sectPr w:rsidR="00A54115" w:rsidRPr="00157A05" w:rsidSect="00B21422">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Laurent Philippot" w:date="2024-03-06T09:30:00Z" w:initials="LP">
    <w:p w14:paraId="70F61909" w14:textId="2DD6E7F7" w:rsidR="008017AD" w:rsidRDefault="008017AD">
      <w:pPr>
        <w:pStyle w:val="Commentaire"/>
      </w:pPr>
      <w:r>
        <w:rPr>
          <w:rStyle w:val="Marquedecommentaire"/>
        </w:rPr>
        <w:annotationRef/>
      </w:r>
      <w:r>
        <w:t>Unclear, more information needed</w:t>
      </w:r>
    </w:p>
  </w:comment>
  <w:comment w:id="10" w:author="Laurent Philippot" w:date="2024-03-06T09:33:00Z" w:initials="LP">
    <w:p w14:paraId="34858C9B" w14:textId="0E49EBAF" w:rsidR="008017AD" w:rsidRDefault="008017AD">
      <w:pPr>
        <w:pStyle w:val="Commentaire"/>
      </w:pPr>
      <w:r>
        <w:rPr>
          <w:rStyle w:val="Marquedecommentaire"/>
        </w:rPr>
        <w:annotationRef/>
      </w:r>
      <w:r>
        <w:t>??</w:t>
      </w:r>
    </w:p>
  </w:comment>
  <w:comment w:id="14" w:author="Ari Fina Bintarti" w:date="2024-02-21T13:48:00Z" w:initials="AB">
    <w:p w14:paraId="41313143" w14:textId="77777777" w:rsidR="008017AD" w:rsidRDefault="008017AD" w:rsidP="00FE383D">
      <w:r>
        <w:rPr>
          <w:rStyle w:val="Marquedecommentaire"/>
        </w:rPr>
        <w:annotationRef/>
      </w:r>
      <w:r>
        <w:rPr>
          <w:sz w:val="20"/>
          <w:szCs w:val="20"/>
        </w:rPr>
        <w:t>Options: leave it here or move it in the supplementary?</w:t>
      </w:r>
    </w:p>
  </w:comment>
  <w:comment w:id="52" w:author="Laurent Philippot" w:date="2024-03-06T09:49:00Z" w:initials="LP">
    <w:p w14:paraId="4B282D94" w14:textId="5A845C12" w:rsidR="008017AD" w:rsidRDefault="008017AD">
      <w:pPr>
        <w:pStyle w:val="Commentaire"/>
      </w:pPr>
      <w:r>
        <w:rPr>
          <w:rStyle w:val="Marquedecommentaire"/>
        </w:rPr>
        <w:annotationRef/>
      </w:r>
      <w:r>
        <w:t xml:space="preserve">A drought effect </w:t>
      </w:r>
      <w:proofErr w:type="gramStart"/>
      <w:r>
        <w:t>do</w:t>
      </w:r>
      <w:proofErr w:type="gramEnd"/>
      <w:r>
        <w:t xml:space="preserve"> not “recover”</w:t>
      </w:r>
    </w:p>
  </w:comment>
  <w:comment w:id="68" w:author="Ari Fina Bintarti" w:date="2024-02-23T16:01:00Z" w:initials="AB">
    <w:p w14:paraId="723EA9CD" w14:textId="77777777" w:rsidR="008017AD" w:rsidRDefault="008017AD" w:rsidP="00270FC4">
      <w:r>
        <w:rPr>
          <w:rStyle w:val="Marquedecommentaire"/>
        </w:rPr>
        <w:annotationRef/>
      </w:r>
      <w:r>
        <w:rPr>
          <w:sz w:val="20"/>
          <w:szCs w:val="20"/>
        </w:rPr>
        <w:t>Drought X Fertilization is not significant to GWC, but Drought X Date is.</w:t>
      </w:r>
    </w:p>
  </w:comment>
  <w:comment w:id="114" w:author="Ari Fina Bintarti" w:date="2024-02-26T12:56:00Z" w:initials="AB">
    <w:p w14:paraId="75AA23A9" w14:textId="77777777" w:rsidR="008017AD" w:rsidRDefault="008017AD" w:rsidP="00C43333">
      <w:r>
        <w:rPr>
          <w:rStyle w:val="Marquedecommentaire"/>
        </w:rPr>
        <w:annotationRef/>
      </w:r>
      <w:r>
        <w:rPr>
          <w:sz w:val="20"/>
          <w:szCs w:val="20"/>
        </w:rPr>
        <w:t>All interactions are significant including: Drought X Fertilization, as well as</w:t>
      </w:r>
    </w:p>
    <w:p w14:paraId="05841BF8" w14:textId="77777777" w:rsidR="008017AD" w:rsidRDefault="008017AD" w:rsidP="00C43333">
      <w:r>
        <w:rPr>
          <w:sz w:val="20"/>
          <w:szCs w:val="20"/>
        </w:rPr>
        <w:t>Drought X Date</w:t>
      </w:r>
    </w:p>
  </w:comment>
  <w:comment w:id="139" w:author="Laurent Philippot" w:date="2024-03-06T10:30:00Z" w:initials="LP">
    <w:p w14:paraId="01665C8F" w14:textId="4417299E" w:rsidR="008017AD" w:rsidRDefault="008017AD">
      <w:pPr>
        <w:pStyle w:val="Commentaire"/>
      </w:pPr>
      <w:r>
        <w:rPr>
          <w:rStyle w:val="Marquedecommentaire"/>
        </w:rPr>
        <w:annotationRef/>
      </w:r>
      <w:r>
        <w:t>Not significant, right?</w:t>
      </w:r>
    </w:p>
  </w:comment>
  <w:comment w:id="168" w:author="Laurent Philippot" w:date="2024-03-06T10:36:00Z" w:initials="LP">
    <w:p w14:paraId="3DADF2F4" w14:textId="061232FB" w:rsidR="008017AD" w:rsidRDefault="008017AD">
      <w:pPr>
        <w:pStyle w:val="Commentaire"/>
      </w:pPr>
      <w:r>
        <w:rPr>
          <w:rStyle w:val="Marquedecommentaire"/>
        </w:rPr>
        <w:annotationRef/>
      </w:r>
      <w:r>
        <w:rPr>
          <w:noProof/>
        </w:rPr>
        <w:t>is it significant? it doesn't show on the figure? If not significant, please rephrase</w:t>
      </w:r>
    </w:p>
  </w:comment>
  <w:comment w:id="175" w:author="Laurent Philippot" w:date="2024-03-06T11:11:00Z" w:initials="LP">
    <w:p w14:paraId="595667FC" w14:textId="3CF3AA71" w:rsidR="008017AD" w:rsidRDefault="008017AD">
      <w:pPr>
        <w:pStyle w:val="Commentaire"/>
      </w:pPr>
      <w:r>
        <w:rPr>
          <w:rStyle w:val="Marquedecommentaire"/>
        </w:rPr>
        <w:annotationRef/>
      </w:r>
      <w:r>
        <w:t>what about the beta diversity? To be modified</w:t>
      </w:r>
    </w:p>
  </w:comment>
  <w:comment w:id="178" w:author="Laurent Philippot" w:date="2024-03-06T11:19:00Z" w:initials="LP">
    <w:p w14:paraId="5C61504D" w14:textId="287A30BB" w:rsidR="008017AD" w:rsidRDefault="008017AD">
      <w:pPr>
        <w:pStyle w:val="Commentaire"/>
      </w:pPr>
      <w:r>
        <w:rPr>
          <w:rStyle w:val="Marquedecommentaire"/>
        </w:rPr>
        <w:annotationRef/>
      </w:r>
      <w:r>
        <w:t xml:space="preserve">there is something wrong with these figures: it seems that color code is indicated at the species level while higher taxonomical level should be used. The fact that the </w:t>
      </w:r>
      <w:proofErr w:type="spellStart"/>
      <w:r>
        <w:t>comammox</w:t>
      </w:r>
      <w:proofErr w:type="spellEnd"/>
      <w:r>
        <w:t xml:space="preserve"> were dominated by </w:t>
      </w:r>
      <w:proofErr w:type="spellStart"/>
      <w:r>
        <w:t>cladeB</w:t>
      </w:r>
      <w:proofErr w:type="spellEnd"/>
      <w:r>
        <w:t xml:space="preserve"> should be more obvious when looking at the figure (color code similar between </w:t>
      </w:r>
      <w:proofErr w:type="spellStart"/>
      <w:r>
        <w:t>cladeA</w:t>
      </w:r>
      <w:proofErr w:type="spellEnd"/>
      <w:r>
        <w:t xml:space="preserve"> and some clade B)</w:t>
      </w:r>
    </w:p>
  </w:comment>
  <w:comment w:id="185" w:author="Ari Fina Bintarti" w:date="2024-02-26T09:13:00Z" w:initials="AB">
    <w:p w14:paraId="674119C0" w14:textId="77777777" w:rsidR="008017AD" w:rsidRDefault="008017AD" w:rsidP="00AB5A07">
      <w:r>
        <w:rPr>
          <w:rStyle w:val="Marquedecommentaire"/>
        </w:rPr>
        <w:annotationRef/>
      </w:r>
      <w:r>
        <w:rPr>
          <w:sz w:val="20"/>
          <w:szCs w:val="20"/>
        </w:rPr>
        <w:t>There was a drought effect for AOB richness &amp; Shannon with five timepoints (all dataset). The effect was gone with only 4 time points.</w:t>
      </w:r>
    </w:p>
  </w:comment>
  <w:comment w:id="267" w:author="Laurent Philippot" w:date="2024-03-06T11:11:00Z" w:initials="LP">
    <w:p w14:paraId="77977D6A" w14:textId="2EB4DAE5" w:rsidR="008017AD" w:rsidRDefault="008017AD">
      <w:pPr>
        <w:pStyle w:val="Commentaire"/>
      </w:pPr>
      <w:r>
        <w:rPr>
          <w:rStyle w:val="Marquedecommentaire"/>
        </w:rPr>
        <w:annotationRef/>
      </w:r>
      <w:r>
        <w:t>To be discussed</w:t>
      </w:r>
    </w:p>
  </w:comment>
  <w:comment w:id="275" w:author="Ari Fina Bintarti" w:date="2024-02-27T15:50:00Z" w:initials="AB">
    <w:p w14:paraId="16C4575F" w14:textId="77777777" w:rsidR="008017AD" w:rsidRDefault="008017AD" w:rsidP="00085C98">
      <w:r>
        <w:rPr>
          <w:rStyle w:val="Marquedecommentaire"/>
        </w:rPr>
        <w:annotationRef/>
      </w:r>
      <w:r>
        <w:rPr>
          <w:sz w:val="20"/>
          <w:szCs w:val="20"/>
        </w:rPr>
        <w:t>I realized we only have single comparison (control vs drought) for each date and each cropping system (which I run separately). Thus, p-value adjustment is not relevant in this case (there’s no multiplicity issue, unless you have multiple pairwise comparisons). Here is the result with actual p-value (Figure, slide = 30)</w:t>
      </w:r>
    </w:p>
  </w:comment>
  <w:comment w:id="284" w:author="Laurent Philippot" w:date="2024-03-06T11:04:00Z" w:initials="LP">
    <w:p w14:paraId="6604E440" w14:textId="671F87A3" w:rsidR="008017AD" w:rsidRDefault="008017AD">
      <w:pPr>
        <w:pStyle w:val="Commentaire"/>
      </w:pPr>
      <w:r>
        <w:rPr>
          <w:rStyle w:val="Marquedecommentaire"/>
        </w:rPr>
        <w:annotationRef/>
      </w:r>
      <w:r>
        <w:rPr>
          <w:noProof/>
        </w:rPr>
        <w:t>It this correct? The % are very high with only 5 ASV affect for the AOA for example</w:t>
      </w:r>
    </w:p>
  </w:comment>
  <w:comment w:id="305" w:author="Laurent Philippot" w:date="2024-03-06T11:35:00Z" w:initials="LP">
    <w:p w14:paraId="30FF46C5" w14:textId="705666CF" w:rsidR="008017AD" w:rsidRDefault="008017AD">
      <w:pPr>
        <w:pStyle w:val="Commentaire"/>
      </w:pPr>
      <w:r>
        <w:rPr>
          <w:rStyle w:val="Marquedecommentaire"/>
        </w:rPr>
        <w:annotationRef/>
      </w:r>
      <w:r>
        <w:t>Interesting! Something to discuss</w:t>
      </w:r>
    </w:p>
  </w:comment>
  <w:comment w:id="311" w:author="Laurent Philippot" w:date="2024-03-06T11:36:00Z" w:initials="LP">
    <w:p w14:paraId="636A9843" w14:textId="683EE45E" w:rsidR="008017AD" w:rsidRDefault="008017AD">
      <w:pPr>
        <w:pStyle w:val="Commentaire"/>
      </w:pPr>
      <w:r>
        <w:rPr>
          <w:rStyle w:val="Marquedecommentaire"/>
        </w:rPr>
        <w:annotationRef/>
      </w:r>
      <w:r>
        <w:t>Weird sentence, please rephrase</w:t>
      </w:r>
    </w:p>
  </w:comment>
  <w:comment w:id="312" w:author="Laurent Philippot" w:date="2024-03-06T11:36:00Z" w:initials="LP">
    <w:p w14:paraId="3215907B" w14:textId="77777777" w:rsidR="008017AD" w:rsidRDefault="008017AD">
      <w:pPr>
        <w:pStyle w:val="Commentaire"/>
      </w:pPr>
      <w:r>
        <w:rPr>
          <w:rStyle w:val="Marquedecommentaire"/>
        </w:rPr>
        <w:annotationRef/>
      </w:r>
      <w:r>
        <w:t>Number of affected too low to be highlighted (not robust enough)</w:t>
      </w:r>
    </w:p>
    <w:p w14:paraId="23AF354F" w14:textId="6C5A9978" w:rsidR="008017AD" w:rsidRDefault="008017AD">
      <w:pPr>
        <w:pStyle w:val="Commentaire"/>
      </w:pPr>
      <w:r>
        <w:t>Better to highlight that some of the affected OTUs belonged to the top 10 most abundant ones for all AO</w:t>
      </w:r>
    </w:p>
  </w:comment>
  <w:comment w:id="407" w:author="Ari Fina Bintarti" w:date="2024-03-05T10:46:00Z" w:initials="AB">
    <w:p w14:paraId="49FE285E" w14:textId="77777777" w:rsidR="008017AD" w:rsidRDefault="008017AD" w:rsidP="00A66729">
      <w:r>
        <w:rPr>
          <w:rStyle w:val="Marquedecommentaire"/>
        </w:rPr>
        <w:annotationRef/>
      </w:r>
      <w:r>
        <w:rPr>
          <w:sz w:val="20"/>
          <w:szCs w:val="20"/>
        </w:rPr>
        <w:t xml:space="preserve">There was a significant </w:t>
      </w:r>
    </w:p>
    <w:p w14:paraId="365F80FB" w14:textId="77777777" w:rsidR="008017AD" w:rsidRDefault="008017AD" w:rsidP="00A66729">
      <w:r>
        <w:rPr>
          <w:sz w:val="20"/>
          <w:szCs w:val="20"/>
        </w:rPr>
        <w:t>Drought X Cropping system with all 5 samples</w:t>
      </w:r>
    </w:p>
  </w:comment>
  <w:comment w:id="425" w:author="Ari Fina Bintarti" w:date="2024-03-05T10:46:00Z" w:initials="AB">
    <w:p w14:paraId="2AB22EA5" w14:textId="77777777" w:rsidR="008017AD" w:rsidRDefault="008017AD" w:rsidP="00D758D9">
      <w:r>
        <w:rPr>
          <w:rStyle w:val="Marquedecommentaire"/>
        </w:rPr>
        <w:annotationRef/>
      </w:r>
      <w:r>
        <w:rPr>
          <w:sz w:val="20"/>
          <w:szCs w:val="20"/>
        </w:rPr>
        <w:t xml:space="preserve">There was a significant </w:t>
      </w:r>
    </w:p>
    <w:p w14:paraId="76146C2B" w14:textId="77777777" w:rsidR="008017AD" w:rsidRDefault="008017AD" w:rsidP="00D758D9">
      <w:r>
        <w:rPr>
          <w:sz w:val="20"/>
          <w:szCs w:val="20"/>
        </w:rPr>
        <w:t>Drought X Cropping system with all 5 samples</w:t>
      </w:r>
    </w:p>
  </w:comment>
  <w:comment w:id="487" w:author="Laurent Philippot" w:date="2024-03-06T14:57:00Z" w:initials="LP">
    <w:p w14:paraId="309764A6" w14:textId="024CCE0A" w:rsidR="008017AD" w:rsidRDefault="008017AD">
      <w:pPr>
        <w:pStyle w:val="Commentaire"/>
      </w:pPr>
      <w:r>
        <w:rPr>
          <w:rStyle w:val="Marquedecommentaire"/>
        </w:rPr>
        <w:annotationRef/>
      </w:r>
      <w:r>
        <w:t>This belongs to the discussion (with refs)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F61909" w15:done="0"/>
  <w15:commentEx w15:paraId="34858C9B" w15:done="0"/>
  <w15:commentEx w15:paraId="41313143" w15:done="0"/>
  <w15:commentEx w15:paraId="4B282D94" w15:done="0"/>
  <w15:commentEx w15:paraId="723EA9CD" w15:done="0"/>
  <w15:commentEx w15:paraId="05841BF8" w15:done="0"/>
  <w15:commentEx w15:paraId="01665C8F" w15:done="0"/>
  <w15:commentEx w15:paraId="3DADF2F4" w15:done="0"/>
  <w15:commentEx w15:paraId="595667FC" w15:done="0"/>
  <w15:commentEx w15:paraId="5C61504D" w15:done="0"/>
  <w15:commentEx w15:paraId="674119C0" w15:done="0"/>
  <w15:commentEx w15:paraId="77977D6A" w15:done="0"/>
  <w15:commentEx w15:paraId="16C4575F" w15:done="0"/>
  <w15:commentEx w15:paraId="6604E440" w15:done="0"/>
  <w15:commentEx w15:paraId="30FF46C5" w15:done="0"/>
  <w15:commentEx w15:paraId="636A9843" w15:done="0"/>
  <w15:commentEx w15:paraId="23AF354F" w15:done="0"/>
  <w15:commentEx w15:paraId="365F80FB" w15:done="0"/>
  <w15:commentEx w15:paraId="76146C2B" w15:done="0"/>
  <w15:commentEx w15:paraId="309764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B0A0989" w16cex:dateUtc="2024-02-21T12:48:00Z"/>
  <w16cex:commentExtensible w16cex:durableId="051D7F42" w16cex:dateUtc="2024-02-23T15:01:00Z"/>
  <w16cex:commentExtensible w16cex:durableId="6E020213" w16cex:dateUtc="2024-02-26T11:56:00Z"/>
  <w16cex:commentExtensible w16cex:durableId="0A6DC107" w16cex:dateUtc="2024-02-26T08:13:00Z"/>
  <w16cex:commentExtensible w16cex:durableId="394AA4B3" w16cex:dateUtc="2024-02-27T14:50:00Z"/>
  <w16cex:commentExtensible w16cex:durableId="4147E4FE" w16cex:dateUtc="2024-03-05T0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F61909" w16cid:durableId="2992B61E"/>
  <w16cid:commentId w16cid:paraId="34858C9B" w16cid:durableId="2992B6ED"/>
  <w16cid:commentId w16cid:paraId="41313143" w16cid:durableId="3B0A0989"/>
  <w16cid:commentId w16cid:paraId="4B282D94" w16cid:durableId="2992BA97"/>
  <w16cid:commentId w16cid:paraId="723EA9CD" w16cid:durableId="051D7F42"/>
  <w16cid:commentId w16cid:paraId="05841BF8" w16cid:durableId="6E020213"/>
  <w16cid:commentId w16cid:paraId="01665C8F" w16cid:durableId="2992C433"/>
  <w16cid:commentId w16cid:paraId="3DADF2F4" w16cid:durableId="2992C5AC"/>
  <w16cid:commentId w16cid:paraId="595667FC" w16cid:durableId="2992CDCA"/>
  <w16cid:commentId w16cid:paraId="5C61504D" w16cid:durableId="2992CFBE"/>
  <w16cid:commentId w16cid:paraId="674119C0" w16cid:durableId="0A6DC107"/>
  <w16cid:commentId w16cid:paraId="77977D6A" w16cid:durableId="2992CDE1"/>
  <w16cid:commentId w16cid:paraId="16C4575F" w16cid:durableId="394AA4B3"/>
  <w16cid:commentId w16cid:paraId="6604E440" w16cid:durableId="2992CC41"/>
  <w16cid:commentId w16cid:paraId="30FF46C5" w16cid:durableId="2992D38F"/>
  <w16cid:commentId w16cid:paraId="636A9843" w16cid:durableId="2992D3B9"/>
  <w16cid:commentId w16cid:paraId="23AF354F" w16cid:durableId="2992D3D0"/>
  <w16cid:commentId w16cid:paraId="365F80FB" w16cid:durableId="2992FFB3"/>
  <w16cid:commentId w16cid:paraId="76146C2B" w16cid:durableId="4147E4FE"/>
  <w16cid:commentId w16cid:paraId="309764A6" w16cid:durableId="299302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t Philippot">
    <w15:presenceInfo w15:providerId="AD" w15:userId="S-1-5-21-3569255166-3711921035-3486062074-52939"/>
  </w15:person>
  <w15:person w15:author="Ari Fina Bintarti">
    <w15:presenceInfo w15:providerId="Windows Live" w15:userId="cfeaa7f513f557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21"/>
    <w:rsid w:val="00002408"/>
    <w:rsid w:val="000043B3"/>
    <w:rsid w:val="0001020C"/>
    <w:rsid w:val="00010DAC"/>
    <w:rsid w:val="000113DA"/>
    <w:rsid w:val="00011DD4"/>
    <w:rsid w:val="000133C7"/>
    <w:rsid w:val="00013584"/>
    <w:rsid w:val="00013D3F"/>
    <w:rsid w:val="00016570"/>
    <w:rsid w:val="00016D52"/>
    <w:rsid w:val="00033A80"/>
    <w:rsid w:val="000412F1"/>
    <w:rsid w:val="00042BAD"/>
    <w:rsid w:val="000500CB"/>
    <w:rsid w:val="000500DC"/>
    <w:rsid w:val="00051FF8"/>
    <w:rsid w:val="000551EA"/>
    <w:rsid w:val="00056552"/>
    <w:rsid w:val="000617DE"/>
    <w:rsid w:val="00061F15"/>
    <w:rsid w:val="000642F5"/>
    <w:rsid w:val="00064AE0"/>
    <w:rsid w:val="0007341E"/>
    <w:rsid w:val="00074A70"/>
    <w:rsid w:val="00085C98"/>
    <w:rsid w:val="00086596"/>
    <w:rsid w:val="000873E2"/>
    <w:rsid w:val="00087E86"/>
    <w:rsid w:val="0009315C"/>
    <w:rsid w:val="00096154"/>
    <w:rsid w:val="000A3213"/>
    <w:rsid w:val="000A546C"/>
    <w:rsid w:val="000A5726"/>
    <w:rsid w:val="000A655C"/>
    <w:rsid w:val="000A67A5"/>
    <w:rsid w:val="000B3012"/>
    <w:rsid w:val="000B4EE4"/>
    <w:rsid w:val="000B6552"/>
    <w:rsid w:val="000B7DF4"/>
    <w:rsid w:val="000C2C7C"/>
    <w:rsid w:val="000C3AB8"/>
    <w:rsid w:val="000C623C"/>
    <w:rsid w:val="000D5853"/>
    <w:rsid w:val="000D5B16"/>
    <w:rsid w:val="000D63E7"/>
    <w:rsid w:val="000D73CF"/>
    <w:rsid w:val="000E3235"/>
    <w:rsid w:val="000E6204"/>
    <w:rsid w:val="000E645C"/>
    <w:rsid w:val="000E6E56"/>
    <w:rsid w:val="000F0A6F"/>
    <w:rsid w:val="000F16A6"/>
    <w:rsid w:val="000F2323"/>
    <w:rsid w:val="000F258D"/>
    <w:rsid w:val="000F28D6"/>
    <w:rsid w:val="0010210A"/>
    <w:rsid w:val="00103CB5"/>
    <w:rsid w:val="00104866"/>
    <w:rsid w:val="001132E3"/>
    <w:rsid w:val="001135A3"/>
    <w:rsid w:val="00115EA3"/>
    <w:rsid w:val="00116F1C"/>
    <w:rsid w:val="00122874"/>
    <w:rsid w:val="00124495"/>
    <w:rsid w:val="00131D7C"/>
    <w:rsid w:val="001338B9"/>
    <w:rsid w:val="00142496"/>
    <w:rsid w:val="00152010"/>
    <w:rsid w:val="00152125"/>
    <w:rsid w:val="00156712"/>
    <w:rsid w:val="00157A05"/>
    <w:rsid w:val="00163811"/>
    <w:rsid w:val="00166143"/>
    <w:rsid w:val="00166D7B"/>
    <w:rsid w:val="00167F5D"/>
    <w:rsid w:val="00170210"/>
    <w:rsid w:val="00170F89"/>
    <w:rsid w:val="0017235D"/>
    <w:rsid w:val="0017518A"/>
    <w:rsid w:val="00187102"/>
    <w:rsid w:val="001905FA"/>
    <w:rsid w:val="001910B2"/>
    <w:rsid w:val="001918B2"/>
    <w:rsid w:val="0019481C"/>
    <w:rsid w:val="001971A9"/>
    <w:rsid w:val="00197A9B"/>
    <w:rsid w:val="001A1382"/>
    <w:rsid w:val="001A1821"/>
    <w:rsid w:val="001A43FF"/>
    <w:rsid w:val="001B19AD"/>
    <w:rsid w:val="001B3445"/>
    <w:rsid w:val="001C3FCA"/>
    <w:rsid w:val="001C63A5"/>
    <w:rsid w:val="001E5173"/>
    <w:rsid w:val="001F6783"/>
    <w:rsid w:val="0020034D"/>
    <w:rsid w:val="00206D48"/>
    <w:rsid w:val="00210507"/>
    <w:rsid w:val="002118D3"/>
    <w:rsid w:val="0022090A"/>
    <w:rsid w:val="00222DDD"/>
    <w:rsid w:val="00223654"/>
    <w:rsid w:val="00224134"/>
    <w:rsid w:val="00227227"/>
    <w:rsid w:val="00227786"/>
    <w:rsid w:val="00235470"/>
    <w:rsid w:val="0023608A"/>
    <w:rsid w:val="0023621D"/>
    <w:rsid w:val="00240FB8"/>
    <w:rsid w:val="0024214B"/>
    <w:rsid w:val="0024409D"/>
    <w:rsid w:val="002474CE"/>
    <w:rsid w:val="00247BAD"/>
    <w:rsid w:val="00247DF0"/>
    <w:rsid w:val="002526AC"/>
    <w:rsid w:val="00255F32"/>
    <w:rsid w:val="00257173"/>
    <w:rsid w:val="002617CD"/>
    <w:rsid w:val="00262E74"/>
    <w:rsid w:val="00266E7B"/>
    <w:rsid w:val="00270FC4"/>
    <w:rsid w:val="002769F3"/>
    <w:rsid w:val="0028276C"/>
    <w:rsid w:val="00283DED"/>
    <w:rsid w:val="00285F31"/>
    <w:rsid w:val="002914CB"/>
    <w:rsid w:val="00292936"/>
    <w:rsid w:val="002A09A7"/>
    <w:rsid w:val="002A50A0"/>
    <w:rsid w:val="002B0B9D"/>
    <w:rsid w:val="002B12F7"/>
    <w:rsid w:val="002B1514"/>
    <w:rsid w:val="002B1C53"/>
    <w:rsid w:val="002C1BC6"/>
    <w:rsid w:val="002C2FEE"/>
    <w:rsid w:val="002D029F"/>
    <w:rsid w:val="002D19AF"/>
    <w:rsid w:val="002D4C00"/>
    <w:rsid w:val="002D764E"/>
    <w:rsid w:val="002E0B72"/>
    <w:rsid w:val="002E0BBD"/>
    <w:rsid w:val="002E5A80"/>
    <w:rsid w:val="002F2AF7"/>
    <w:rsid w:val="002F35B4"/>
    <w:rsid w:val="002F4460"/>
    <w:rsid w:val="002F5E39"/>
    <w:rsid w:val="002F7956"/>
    <w:rsid w:val="002F7E73"/>
    <w:rsid w:val="00301E4B"/>
    <w:rsid w:val="00304493"/>
    <w:rsid w:val="003053FB"/>
    <w:rsid w:val="003054D7"/>
    <w:rsid w:val="00311BD7"/>
    <w:rsid w:val="00315A31"/>
    <w:rsid w:val="00316B3D"/>
    <w:rsid w:val="0032109C"/>
    <w:rsid w:val="00321E5F"/>
    <w:rsid w:val="0032413D"/>
    <w:rsid w:val="00324FC9"/>
    <w:rsid w:val="00325FFA"/>
    <w:rsid w:val="003274DF"/>
    <w:rsid w:val="003315C4"/>
    <w:rsid w:val="003410D7"/>
    <w:rsid w:val="00341D95"/>
    <w:rsid w:val="00353862"/>
    <w:rsid w:val="00357014"/>
    <w:rsid w:val="00360834"/>
    <w:rsid w:val="003617F9"/>
    <w:rsid w:val="003622EC"/>
    <w:rsid w:val="00374139"/>
    <w:rsid w:val="003741CE"/>
    <w:rsid w:val="00380A8F"/>
    <w:rsid w:val="003815CF"/>
    <w:rsid w:val="003834A0"/>
    <w:rsid w:val="0039192B"/>
    <w:rsid w:val="00393B30"/>
    <w:rsid w:val="003954F2"/>
    <w:rsid w:val="003A11A1"/>
    <w:rsid w:val="003A2BA7"/>
    <w:rsid w:val="003A57A3"/>
    <w:rsid w:val="003B4001"/>
    <w:rsid w:val="003B4B04"/>
    <w:rsid w:val="003B558A"/>
    <w:rsid w:val="003B5ADA"/>
    <w:rsid w:val="003C11E5"/>
    <w:rsid w:val="003C68B4"/>
    <w:rsid w:val="003C714E"/>
    <w:rsid w:val="003D188A"/>
    <w:rsid w:val="003D4FC1"/>
    <w:rsid w:val="003D5D9D"/>
    <w:rsid w:val="003D64F5"/>
    <w:rsid w:val="003D6606"/>
    <w:rsid w:val="003E2886"/>
    <w:rsid w:val="003E4575"/>
    <w:rsid w:val="003E7F23"/>
    <w:rsid w:val="003F2673"/>
    <w:rsid w:val="003F47F8"/>
    <w:rsid w:val="003F5D05"/>
    <w:rsid w:val="00401693"/>
    <w:rsid w:val="00401A0D"/>
    <w:rsid w:val="00401A9A"/>
    <w:rsid w:val="00402F5F"/>
    <w:rsid w:val="0040508C"/>
    <w:rsid w:val="00406C0B"/>
    <w:rsid w:val="00407AC1"/>
    <w:rsid w:val="00414BAC"/>
    <w:rsid w:val="00415770"/>
    <w:rsid w:val="0041764B"/>
    <w:rsid w:val="004206ED"/>
    <w:rsid w:val="004256BB"/>
    <w:rsid w:val="004271A6"/>
    <w:rsid w:val="00427B4C"/>
    <w:rsid w:val="004307A9"/>
    <w:rsid w:val="0043406C"/>
    <w:rsid w:val="00443898"/>
    <w:rsid w:val="0044457D"/>
    <w:rsid w:val="0044470A"/>
    <w:rsid w:val="0044721C"/>
    <w:rsid w:val="004473D5"/>
    <w:rsid w:val="00452EF8"/>
    <w:rsid w:val="00453826"/>
    <w:rsid w:val="004558CC"/>
    <w:rsid w:val="0045607C"/>
    <w:rsid w:val="00463954"/>
    <w:rsid w:val="00464EA7"/>
    <w:rsid w:val="004708B0"/>
    <w:rsid w:val="0047364A"/>
    <w:rsid w:val="00474084"/>
    <w:rsid w:val="00475174"/>
    <w:rsid w:val="00476E77"/>
    <w:rsid w:val="00477B4D"/>
    <w:rsid w:val="00484441"/>
    <w:rsid w:val="00484D26"/>
    <w:rsid w:val="00485576"/>
    <w:rsid w:val="0048626C"/>
    <w:rsid w:val="004874BD"/>
    <w:rsid w:val="0049175E"/>
    <w:rsid w:val="004930DD"/>
    <w:rsid w:val="004955D5"/>
    <w:rsid w:val="004956E9"/>
    <w:rsid w:val="00495EDC"/>
    <w:rsid w:val="004A1054"/>
    <w:rsid w:val="004B09A6"/>
    <w:rsid w:val="004B3226"/>
    <w:rsid w:val="004C0887"/>
    <w:rsid w:val="004C1658"/>
    <w:rsid w:val="004C54B6"/>
    <w:rsid w:val="004C6B7B"/>
    <w:rsid w:val="004D1422"/>
    <w:rsid w:val="004D3626"/>
    <w:rsid w:val="004D500D"/>
    <w:rsid w:val="004E1883"/>
    <w:rsid w:val="004E37E7"/>
    <w:rsid w:val="004F207F"/>
    <w:rsid w:val="004F573D"/>
    <w:rsid w:val="004F750D"/>
    <w:rsid w:val="004F7D47"/>
    <w:rsid w:val="004F7DF8"/>
    <w:rsid w:val="00501CD8"/>
    <w:rsid w:val="00505ACF"/>
    <w:rsid w:val="005105B2"/>
    <w:rsid w:val="005137EF"/>
    <w:rsid w:val="00520484"/>
    <w:rsid w:val="00522C58"/>
    <w:rsid w:val="005260BF"/>
    <w:rsid w:val="0053115D"/>
    <w:rsid w:val="00532ABA"/>
    <w:rsid w:val="00542DBC"/>
    <w:rsid w:val="005442EB"/>
    <w:rsid w:val="00544B2C"/>
    <w:rsid w:val="00546830"/>
    <w:rsid w:val="00547965"/>
    <w:rsid w:val="005512B1"/>
    <w:rsid w:val="0055223A"/>
    <w:rsid w:val="00555B25"/>
    <w:rsid w:val="005560FC"/>
    <w:rsid w:val="00560F9B"/>
    <w:rsid w:val="005627B0"/>
    <w:rsid w:val="00566140"/>
    <w:rsid w:val="0057376B"/>
    <w:rsid w:val="00573C46"/>
    <w:rsid w:val="00574143"/>
    <w:rsid w:val="00574389"/>
    <w:rsid w:val="005755FF"/>
    <w:rsid w:val="0058253F"/>
    <w:rsid w:val="00582DD5"/>
    <w:rsid w:val="005907D2"/>
    <w:rsid w:val="00590839"/>
    <w:rsid w:val="005952AE"/>
    <w:rsid w:val="0059560F"/>
    <w:rsid w:val="005A2B8A"/>
    <w:rsid w:val="005A3AFB"/>
    <w:rsid w:val="005B1BAA"/>
    <w:rsid w:val="005B384B"/>
    <w:rsid w:val="005B454A"/>
    <w:rsid w:val="005B62E7"/>
    <w:rsid w:val="005B67E3"/>
    <w:rsid w:val="005B7470"/>
    <w:rsid w:val="005B765D"/>
    <w:rsid w:val="005C32A0"/>
    <w:rsid w:val="005C4F10"/>
    <w:rsid w:val="005C72D3"/>
    <w:rsid w:val="005D084B"/>
    <w:rsid w:val="005D0A70"/>
    <w:rsid w:val="005D6635"/>
    <w:rsid w:val="005E48B6"/>
    <w:rsid w:val="005E5426"/>
    <w:rsid w:val="005E640A"/>
    <w:rsid w:val="005F3FC9"/>
    <w:rsid w:val="005F4B4A"/>
    <w:rsid w:val="005F4CE4"/>
    <w:rsid w:val="0060181B"/>
    <w:rsid w:val="00603814"/>
    <w:rsid w:val="00603DB5"/>
    <w:rsid w:val="00605E17"/>
    <w:rsid w:val="00607087"/>
    <w:rsid w:val="00611BAD"/>
    <w:rsid w:val="0061222F"/>
    <w:rsid w:val="006123B4"/>
    <w:rsid w:val="00614C7F"/>
    <w:rsid w:val="00622CA6"/>
    <w:rsid w:val="00625B66"/>
    <w:rsid w:val="00625C15"/>
    <w:rsid w:val="00630A62"/>
    <w:rsid w:val="00632066"/>
    <w:rsid w:val="006339E2"/>
    <w:rsid w:val="00647155"/>
    <w:rsid w:val="006543C9"/>
    <w:rsid w:val="00654419"/>
    <w:rsid w:val="00654CBB"/>
    <w:rsid w:val="00656977"/>
    <w:rsid w:val="0066593B"/>
    <w:rsid w:val="00666FDA"/>
    <w:rsid w:val="00670CA4"/>
    <w:rsid w:val="006711C2"/>
    <w:rsid w:val="00673E21"/>
    <w:rsid w:val="00674165"/>
    <w:rsid w:val="00680204"/>
    <w:rsid w:val="006836A0"/>
    <w:rsid w:val="00686C3C"/>
    <w:rsid w:val="006873A4"/>
    <w:rsid w:val="00687C4F"/>
    <w:rsid w:val="006A0BBD"/>
    <w:rsid w:val="006A2116"/>
    <w:rsid w:val="006C473B"/>
    <w:rsid w:val="006D1A9C"/>
    <w:rsid w:val="006D401B"/>
    <w:rsid w:val="006D5678"/>
    <w:rsid w:val="006D7562"/>
    <w:rsid w:val="006E4ECE"/>
    <w:rsid w:val="006E6AA5"/>
    <w:rsid w:val="006E7A72"/>
    <w:rsid w:val="006F1D1B"/>
    <w:rsid w:val="006F35AA"/>
    <w:rsid w:val="007062D2"/>
    <w:rsid w:val="00707269"/>
    <w:rsid w:val="0071516A"/>
    <w:rsid w:val="007152EF"/>
    <w:rsid w:val="00715653"/>
    <w:rsid w:val="00720218"/>
    <w:rsid w:val="00721822"/>
    <w:rsid w:val="007228B3"/>
    <w:rsid w:val="00723C96"/>
    <w:rsid w:val="00724589"/>
    <w:rsid w:val="007247FA"/>
    <w:rsid w:val="007248C5"/>
    <w:rsid w:val="00726A65"/>
    <w:rsid w:val="007301D1"/>
    <w:rsid w:val="00730382"/>
    <w:rsid w:val="00734981"/>
    <w:rsid w:val="00735F1E"/>
    <w:rsid w:val="0074066A"/>
    <w:rsid w:val="007447D4"/>
    <w:rsid w:val="007503E7"/>
    <w:rsid w:val="00751F91"/>
    <w:rsid w:val="00754271"/>
    <w:rsid w:val="0076037D"/>
    <w:rsid w:val="007609E5"/>
    <w:rsid w:val="0077003D"/>
    <w:rsid w:val="00772D68"/>
    <w:rsid w:val="00776770"/>
    <w:rsid w:val="0077678A"/>
    <w:rsid w:val="00777092"/>
    <w:rsid w:val="007900E0"/>
    <w:rsid w:val="00791F9E"/>
    <w:rsid w:val="007945BD"/>
    <w:rsid w:val="007A2E98"/>
    <w:rsid w:val="007A6F80"/>
    <w:rsid w:val="007A6FF0"/>
    <w:rsid w:val="007B231B"/>
    <w:rsid w:val="007B32D3"/>
    <w:rsid w:val="007C2534"/>
    <w:rsid w:val="007D17B9"/>
    <w:rsid w:val="007D2D6B"/>
    <w:rsid w:val="007E258A"/>
    <w:rsid w:val="007E67B4"/>
    <w:rsid w:val="007F48E3"/>
    <w:rsid w:val="007F67E8"/>
    <w:rsid w:val="008004C3"/>
    <w:rsid w:val="008017AD"/>
    <w:rsid w:val="0080257C"/>
    <w:rsid w:val="0080516B"/>
    <w:rsid w:val="00807A98"/>
    <w:rsid w:val="00810B44"/>
    <w:rsid w:val="0082197A"/>
    <w:rsid w:val="00821EAC"/>
    <w:rsid w:val="00822BA3"/>
    <w:rsid w:val="00824EE0"/>
    <w:rsid w:val="00826ACF"/>
    <w:rsid w:val="0083196C"/>
    <w:rsid w:val="00831FBE"/>
    <w:rsid w:val="00832BB0"/>
    <w:rsid w:val="00833F5C"/>
    <w:rsid w:val="00834485"/>
    <w:rsid w:val="00836270"/>
    <w:rsid w:val="00845721"/>
    <w:rsid w:val="00845D80"/>
    <w:rsid w:val="00846DD9"/>
    <w:rsid w:val="00854097"/>
    <w:rsid w:val="00854FF9"/>
    <w:rsid w:val="008618B6"/>
    <w:rsid w:val="00864763"/>
    <w:rsid w:val="0087192C"/>
    <w:rsid w:val="00873D2B"/>
    <w:rsid w:val="0087552A"/>
    <w:rsid w:val="00876AA0"/>
    <w:rsid w:val="00877F8B"/>
    <w:rsid w:val="00882BF4"/>
    <w:rsid w:val="008833EE"/>
    <w:rsid w:val="008953ED"/>
    <w:rsid w:val="00896AF6"/>
    <w:rsid w:val="008A1477"/>
    <w:rsid w:val="008A2A2B"/>
    <w:rsid w:val="008B2A1A"/>
    <w:rsid w:val="008B5BF1"/>
    <w:rsid w:val="008B5CFA"/>
    <w:rsid w:val="008C28FA"/>
    <w:rsid w:val="008C3AC6"/>
    <w:rsid w:val="008C5AD7"/>
    <w:rsid w:val="008C5D10"/>
    <w:rsid w:val="008C6E8E"/>
    <w:rsid w:val="008D218A"/>
    <w:rsid w:val="008D274B"/>
    <w:rsid w:val="008D2E86"/>
    <w:rsid w:val="008D4C98"/>
    <w:rsid w:val="008E0996"/>
    <w:rsid w:val="008F1096"/>
    <w:rsid w:val="008F13B5"/>
    <w:rsid w:val="008F2E2E"/>
    <w:rsid w:val="008F4D5E"/>
    <w:rsid w:val="00901A1F"/>
    <w:rsid w:val="0090345A"/>
    <w:rsid w:val="0090742B"/>
    <w:rsid w:val="00913A6F"/>
    <w:rsid w:val="009145B4"/>
    <w:rsid w:val="00914705"/>
    <w:rsid w:val="00916C62"/>
    <w:rsid w:val="00925940"/>
    <w:rsid w:val="00925BF1"/>
    <w:rsid w:val="009306F6"/>
    <w:rsid w:val="00932C2F"/>
    <w:rsid w:val="00932F91"/>
    <w:rsid w:val="00933A28"/>
    <w:rsid w:val="00935A06"/>
    <w:rsid w:val="0093696A"/>
    <w:rsid w:val="00937678"/>
    <w:rsid w:val="00940511"/>
    <w:rsid w:val="00940820"/>
    <w:rsid w:val="00941805"/>
    <w:rsid w:val="00942BC8"/>
    <w:rsid w:val="00943EFC"/>
    <w:rsid w:val="009457EA"/>
    <w:rsid w:val="009515A9"/>
    <w:rsid w:val="0095376F"/>
    <w:rsid w:val="00957C90"/>
    <w:rsid w:val="0096146A"/>
    <w:rsid w:val="009618AD"/>
    <w:rsid w:val="00961A99"/>
    <w:rsid w:val="00961F8E"/>
    <w:rsid w:val="0097179D"/>
    <w:rsid w:val="00973262"/>
    <w:rsid w:val="00974316"/>
    <w:rsid w:val="00977F1E"/>
    <w:rsid w:val="0098000A"/>
    <w:rsid w:val="00983EEC"/>
    <w:rsid w:val="009846FE"/>
    <w:rsid w:val="00985BAF"/>
    <w:rsid w:val="00990D2B"/>
    <w:rsid w:val="00995388"/>
    <w:rsid w:val="009A48C7"/>
    <w:rsid w:val="009A7C4E"/>
    <w:rsid w:val="009B3F69"/>
    <w:rsid w:val="009B4760"/>
    <w:rsid w:val="009B697D"/>
    <w:rsid w:val="009B7CAE"/>
    <w:rsid w:val="009C3847"/>
    <w:rsid w:val="009C5398"/>
    <w:rsid w:val="009D0533"/>
    <w:rsid w:val="009D17A0"/>
    <w:rsid w:val="009D2FA4"/>
    <w:rsid w:val="009E0384"/>
    <w:rsid w:val="009E289B"/>
    <w:rsid w:val="009E75A1"/>
    <w:rsid w:val="009F6FBA"/>
    <w:rsid w:val="009F70BF"/>
    <w:rsid w:val="009F7785"/>
    <w:rsid w:val="00A000B5"/>
    <w:rsid w:val="00A000EF"/>
    <w:rsid w:val="00A00BEE"/>
    <w:rsid w:val="00A00C84"/>
    <w:rsid w:val="00A0180A"/>
    <w:rsid w:val="00A033DA"/>
    <w:rsid w:val="00A037BF"/>
    <w:rsid w:val="00A05FF4"/>
    <w:rsid w:val="00A11586"/>
    <w:rsid w:val="00A16580"/>
    <w:rsid w:val="00A177C0"/>
    <w:rsid w:val="00A21396"/>
    <w:rsid w:val="00A25C75"/>
    <w:rsid w:val="00A34A6C"/>
    <w:rsid w:val="00A359C1"/>
    <w:rsid w:val="00A36507"/>
    <w:rsid w:val="00A41196"/>
    <w:rsid w:val="00A44F55"/>
    <w:rsid w:val="00A44FAF"/>
    <w:rsid w:val="00A45CC7"/>
    <w:rsid w:val="00A50354"/>
    <w:rsid w:val="00A51273"/>
    <w:rsid w:val="00A5386E"/>
    <w:rsid w:val="00A54115"/>
    <w:rsid w:val="00A60E9A"/>
    <w:rsid w:val="00A61B42"/>
    <w:rsid w:val="00A64C2E"/>
    <w:rsid w:val="00A65838"/>
    <w:rsid w:val="00A65AA0"/>
    <w:rsid w:val="00A66729"/>
    <w:rsid w:val="00A71ABC"/>
    <w:rsid w:val="00A726A6"/>
    <w:rsid w:val="00A729D9"/>
    <w:rsid w:val="00A77E08"/>
    <w:rsid w:val="00A8009C"/>
    <w:rsid w:val="00A80A5F"/>
    <w:rsid w:val="00A83153"/>
    <w:rsid w:val="00A86D6C"/>
    <w:rsid w:val="00A870C9"/>
    <w:rsid w:val="00A929C2"/>
    <w:rsid w:val="00A92EFC"/>
    <w:rsid w:val="00A937C5"/>
    <w:rsid w:val="00A94243"/>
    <w:rsid w:val="00A95DD7"/>
    <w:rsid w:val="00A96888"/>
    <w:rsid w:val="00AA1A6C"/>
    <w:rsid w:val="00AA5190"/>
    <w:rsid w:val="00AA6246"/>
    <w:rsid w:val="00AA649F"/>
    <w:rsid w:val="00AA7A7D"/>
    <w:rsid w:val="00AB5A07"/>
    <w:rsid w:val="00AB7F45"/>
    <w:rsid w:val="00AC2BDD"/>
    <w:rsid w:val="00AC39F2"/>
    <w:rsid w:val="00AC41ED"/>
    <w:rsid w:val="00AC6FA1"/>
    <w:rsid w:val="00AD1072"/>
    <w:rsid w:val="00AE311F"/>
    <w:rsid w:val="00AE4338"/>
    <w:rsid w:val="00AE66E8"/>
    <w:rsid w:val="00AE70A7"/>
    <w:rsid w:val="00AF00B9"/>
    <w:rsid w:val="00AF09B8"/>
    <w:rsid w:val="00AF3192"/>
    <w:rsid w:val="00B003DE"/>
    <w:rsid w:val="00B00A14"/>
    <w:rsid w:val="00B014C7"/>
    <w:rsid w:val="00B029BF"/>
    <w:rsid w:val="00B029E8"/>
    <w:rsid w:val="00B10D1C"/>
    <w:rsid w:val="00B11912"/>
    <w:rsid w:val="00B11EFC"/>
    <w:rsid w:val="00B16454"/>
    <w:rsid w:val="00B164D6"/>
    <w:rsid w:val="00B21422"/>
    <w:rsid w:val="00B22655"/>
    <w:rsid w:val="00B22922"/>
    <w:rsid w:val="00B23C69"/>
    <w:rsid w:val="00B276DD"/>
    <w:rsid w:val="00B27C35"/>
    <w:rsid w:val="00B31B6A"/>
    <w:rsid w:val="00B32BF8"/>
    <w:rsid w:val="00B338DD"/>
    <w:rsid w:val="00B36B3D"/>
    <w:rsid w:val="00B40E4D"/>
    <w:rsid w:val="00B410A9"/>
    <w:rsid w:val="00B45D0D"/>
    <w:rsid w:val="00B5015D"/>
    <w:rsid w:val="00B518DD"/>
    <w:rsid w:val="00B51A57"/>
    <w:rsid w:val="00B55676"/>
    <w:rsid w:val="00B55D4C"/>
    <w:rsid w:val="00B56B2E"/>
    <w:rsid w:val="00B5780D"/>
    <w:rsid w:val="00B61F3A"/>
    <w:rsid w:val="00B65180"/>
    <w:rsid w:val="00B65FE7"/>
    <w:rsid w:val="00B7272D"/>
    <w:rsid w:val="00B73914"/>
    <w:rsid w:val="00B745DB"/>
    <w:rsid w:val="00B82BD2"/>
    <w:rsid w:val="00B851AA"/>
    <w:rsid w:val="00B86B53"/>
    <w:rsid w:val="00B8702E"/>
    <w:rsid w:val="00B918B6"/>
    <w:rsid w:val="00BA0015"/>
    <w:rsid w:val="00BA0583"/>
    <w:rsid w:val="00BA3799"/>
    <w:rsid w:val="00BA3ECB"/>
    <w:rsid w:val="00BB1BE0"/>
    <w:rsid w:val="00BB4EB2"/>
    <w:rsid w:val="00BC188B"/>
    <w:rsid w:val="00BC67EE"/>
    <w:rsid w:val="00BC6DD7"/>
    <w:rsid w:val="00BD48AE"/>
    <w:rsid w:val="00BD66DA"/>
    <w:rsid w:val="00BD6714"/>
    <w:rsid w:val="00BD6B26"/>
    <w:rsid w:val="00BE2348"/>
    <w:rsid w:val="00BE4CE2"/>
    <w:rsid w:val="00BE552D"/>
    <w:rsid w:val="00BF0DDE"/>
    <w:rsid w:val="00C029C8"/>
    <w:rsid w:val="00C0446C"/>
    <w:rsid w:val="00C16C0C"/>
    <w:rsid w:val="00C22E53"/>
    <w:rsid w:val="00C317B0"/>
    <w:rsid w:val="00C32E9A"/>
    <w:rsid w:val="00C354D9"/>
    <w:rsid w:val="00C35B9F"/>
    <w:rsid w:val="00C35F55"/>
    <w:rsid w:val="00C40D64"/>
    <w:rsid w:val="00C43333"/>
    <w:rsid w:val="00C436C2"/>
    <w:rsid w:val="00C45695"/>
    <w:rsid w:val="00C46C88"/>
    <w:rsid w:val="00C52AF9"/>
    <w:rsid w:val="00C54C45"/>
    <w:rsid w:val="00C5669E"/>
    <w:rsid w:val="00C601DE"/>
    <w:rsid w:val="00C60949"/>
    <w:rsid w:val="00C63853"/>
    <w:rsid w:val="00C6448B"/>
    <w:rsid w:val="00C66335"/>
    <w:rsid w:val="00C74663"/>
    <w:rsid w:val="00C7527D"/>
    <w:rsid w:val="00C819F8"/>
    <w:rsid w:val="00C84545"/>
    <w:rsid w:val="00C850C0"/>
    <w:rsid w:val="00C85D31"/>
    <w:rsid w:val="00C85DA6"/>
    <w:rsid w:val="00C8610C"/>
    <w:rsid w:val="00C8725C"/>
    <w:rsid w:val="00C91028"/>
    <w:rsid w:val="00C91EF0"/>
    <w:rsid w:val="00C9415C"/>
    <w:rsid w:val="00C95801"/>
    <w:rsid w:val="00CA0D43"/>
    <w:rsid w:val="00CA526F"/>
    <w:rsid w:val="00CA62E0"/>
    <w:rsid w:val="00CB2DF6"/>
    <w:rsid w:val="00CB40E7"/>
    <w:rsid w:val="00CC1EF0"/>
    <w:rsid w:val="00CC317B"/>
    <w:rsid w:val="00CC38BE"/>
    <w:rsid w:val="00CC7545"/>
    <w:rsid w:val="00CD334E"/>
    <w:rsid w:val="00CD380D"/>
    <w:rsid w:val="00CD4626"/>
    <w:rsid w:val="00CD7E61"/>
    <w:rsid w:val="00CE085E"/>
    <w:rsid w:val="00CE1CAB"/>
    <w:rsid w:val="00CE47BC"/>
    <w:rsid w:val="00CE6758"/>
    <w:rsid w:val="00CE6B0C"/>
    <w:rsid w:val="00CE7479"/>
    <w:rsid w:val="00CF0D28"/>
    <w:rsid w:val="00CF267E"/>
    <w:rsid w:val="00CF3A06"/>
    <w:rsid w:val="00CF53B2"/>
    <w:rsid w:val="00CF54CE"/>
    <w:rsid w:val="00CF7E73"/>
    <w:rsid w:val="00D06384"/>
    <w:rsid w:val="00D06EF4"/>
    <w:rsid w:val="00D10820"/>
    <w:rsid w:val="00D12980"/>
    <w:rsid w:val="00D17154"/>
    <w:rsid w:val="00D17C93"/>
    <w:rsid w:val="00D24086"/>
    <w:rsid w:val="00D245FE"/>
    <w:rsid w:val="00D2538D"/>
    <w:rsid w:val="00D26FB9"/>
    <w:rsid w:val="00D322ED"/>
    <w:rsid w:val="00D33F24"/>
    <w:rsid w:val="00D45296"/>
    <w:rsid w:val="00D456AD"/>
    <w:rsid w:val="00D47301"/>
    <w:rsid w:val="00D51230"/>
    <w:rsid w:val="00D53BCF"/>
    <w:rsid w:val="00D55233"/>
    <w:rsid w:val="00D602B5"/>
    <w:rsid w:val="00D61B65"/>
    <w:rsid w:val="00D6220A"/>
    <w:rsid w:val="00D635D6"/>
    <w:rsid w:val="00D65AC0"/>
    <w:rsid w:val="00D6600B"/>
    <w:rsid w:val="00D700DD"/>
    <w:rsid w:val="00D71595"/>
    <w:rsid w:val="00D72046"/>
    <w:rsid w:val="00D758D9"/>
    <w:rsid w:val="00D77077"/>
    <w:rsid w:val="00D83391"/>
    <w:rsid w:val="00D84899"/>
    <w:rsid w:val="00D8707A"/>
    <w:rsid w:val="00D876F1"/>
    <w:rsid w:val="00D91219"/>
    <w:rsid w:val="00D91E8F"/>
    <w:rsid w:val="00D944EE"/>
    <w:rsid w:val="00D9748F"/>
    <w:rsid w:val="00DA44F0"/>
    <w:rsid w:val="00DB125C"/>
    <w:rsid w:val="00DB43E9"/>
    <w:rsid w:val="00DC0564"/>
    <w:rsid w:val="00DC4185"/>
    <w:rsid w:val="00DC6A61"/>
    <w:rsid w:val="00DC6ABE"/>
    <w:rsid w:val="00DD3709"/>
    <w:rsid w:val="00DD65DA"/>
    <w:rsid w:val="00DE07C1"/>
    <w:rsid w:val="00DE2B17"/>
    <w:rsid w:val="00DE36AB"/>
    <w:rsid w:val="00DE58BB"/>
    <w:rsid w:val="00DE6CFF"/>
    <w:rsid w:val="00DE7A0C"/>
    <w:rsid w:val="00DF67CD"/>
    <w:rsid w:val="00DF74F7"/>
    <w:rsid w:val="00E06063"/>
    <w:rsid w:val="00E10C34"/>
    <w:rsid w:val="00E1632F"/>
    <w:rsid w:val="00E17EFA"/>
    <w:rsid w:val="00E201D8"/>
    <w:rsid w:val="00E253D2"/>
    <w:rsid w:val="00E264CC"/>
    <w:rsid w:val="00E36579"/>
    <w:rsid w:val="00E36FB6"/>
    <w:rsid w:val="00E4094C"/>
    <w:rsid w:val="00E424CC"/>
    <w:rsid w:val="00E4298A"/>
    <w:rsid w:val="00E45A3C"/>
    <w:rsid w:val="00E61339"/>
    <w:rsid w:val="00E616E6"/>
    <w:rsid w:val="00E61796"/>
    <w:rsid w:val="00E65DA9"/>
    <w:rsid w:val="00E7375E"/>
    <w:rsid w:val="00E73A76"/>
    <w:rsid w:val="00E75BC5"/>
    <w:rsid w:val="00E8099C"/>
    <w:rsid w:val="00E82E9F"/>
    <w:rsid w:val="00E86A10"/>
    <w:rsid w:val="00E87D8B"/>
    <w:rsid w:val="00E9257A"/>
    <w:rsid w:val="00E93AA0"/>
    <w:rsid w:val="00E948E1"/>
    <w:rsid w:val="00E9556A"/>
    <w:rsid w:val="00E9585D"/>
    <w:rsid w:val="00E95994"/>
    <w:rsid w:val="00E972A6"/>
    <w:rsid w:val="00EA24DB"/>
    <w:rsid w:val="00EB4772"/>
    <w:rsid w:val="00EB6F7A"/>
    <w:rsid w:val="00EC0038"/>
    <w:rsid w:val="00EC1C9A"/>
    <w:rsid w:val="00EC240C"/>
    <w:rsid w:val="00EC60BA"/>
    <w:rsid w:val="00EC6903"/>
    <w:rsid w:val="00ED08DB"/>
    <w:rsid w:val="00ED0FB9"/>
    <w:rsid w:val="00ED3A1C"/>
    <w:rsid w:val="00EE0FBF"/>
    <w:rsid w:val="00EE173A"/>
    <w:rsid w:val="00EE384C"/>
    <w:rsid w:val="00EE5004"/>
    <w:rsid w:val="00EE563D"/>
    <w:rsid w:val="00EE6041"/>
    <w:rsid w:val="00EF5434"/>
    <w:rsid w:val="00EF67F1"/>
    <w:rsid w:val="00EF688E"/>
    <w:rsid w:val="00F03C1B"/>
    <w:rsid w:val="00F068AF"/>
    <w:rsid w:val="00F06DAC"/>
    <w:rsid w:val="00F11764"/>
    <w:rsid w:val="00F12E54"/>
    <w:rsid w:val="00F31BCE"/>
    <w:rsid w:val="00F3527F"/>
    <w:rsid w:val="00F357B6"/>
    <w:rsid w:val="00F3674E"/>
    <w:rsid w:val="00F443B7"/>
    <w:rsid w:val="00F46D0E"/>
    <w:rsid w:val="00F46F43"/>
    <w:rsid w:val="00F527A8"/>
    <w:rsid w:val="00F57BFD"/>
    <w:rsid w:val="00F60D21"/>
    <w:rsid w:val="00F61C03"/>
    <w:rsid w:val="00F64A6C"/>
    <w:rsid w:val="00F71260"/>
    <w:rsid w:val="00F75CDE"/>
    <w:rsid w:val="00F76341"/>
    <w:rsid w:val="00F858BC"/>
    <w:rsid w:val="00F85ECA"/>
    <w:rsid w:val="00F8733F"/>
    <w:rsid w:val="00F87697"/>
    <w:rsid w:val="00F9108C"/>
    <w:rsid w:val="00F936B2"/>
    <w:rsid w:val="00FB13DD"/>
    <w:rsid w:val="00FB3695"/>
    <w:rsid w:val="00FB75EA"/>
    <w:rsid w:val="00FC0075"/>
    <w:rsid w:val="00FC05EE"/>
    <w:rsid w:val="00FC2676"/>
    <w:rsid w:val="00FC33AA"/>
    <w:rsid w:val="00FC5C9E"/>
    <w:rsid w:val="00FC6F4B"/>
    <w:rsid w:val="00FD49E9"/>
    <w:rsid w:val="00FD4EA2"/>
    <w:rsid w:val="00FD7235"/>
    <w:rsid w:val="00FE0B12"/>
    <w:rsid w:val="00FE383D"/>
    <w:rsid w:val="00FE441C"/>
    <w:rsid w:val="00FE5AEB"/>
    <w:rsid w:val="00FE773A"/>
    <w:rsid w:val="00FF0E4A"/>
    <w:rsid w:val="00FF3C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7DA12"/>
  <w15:chartTrackingRefBased/>
  <w15:docId w15:val="{3566ADDC-09DD-4AD8-BA8B-D059392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1A1821"/>
  </w:style>
  <w:style w:type="character" w:styleId="CodeHTML">
    <w:name w:val="HTML Code"/>
    <w:basedOn w:val="Policepardfaut"/>
    <w:uiPriority w:val="99"/>
    <w:semiHidden/>
    <w:unhideWhenUsed/>
    <w:rsid w:val="00B86B53"/>
    <w:rPr>
      <w:rFonts w:ascii="Courier New" w:eastAsia="Times New Roman" w:hAnsi="Courier New" w:cs="Courier New"/>
      <w:sz w:val="20"/>
      <w:szCs w:val="20"/>
    </w:rPr>
  </w:style>
  <w:style w:type="character" w:styleId="Lienhypertexte">
    <w:name w:val="Hyperlink"/>
    <w:basedOn w:val="Policepardfaut"/>
    <w:uiPriority w:val="99"/>
    <w:semiHidden/>
    <w:unhideWhenUsed/>
    <w:rsid w:val="00614C7F"/>
    <w:rPr>
      <w:color w:val="0000FF"/>
      <w:u w:val="single"/>
    </w:rPr>
  </w:style>
  <w:style w:type="character" w:styleId="Accentuation">
    <w:name w:val="Emphasis"/>
    <w:basedOn w:val="Policepardfaut"/>
    <w:uiPriority w:val="20"/>
    <w:qFormat/>
    <w:rsid w:val="00E93AA0"/>
    <w:rPr>
      <w:i/>
      <w:iCs/>
    </w:rPr>
  </w:style>
  <w:style w:type="character" w:styleId="Textedelespacerserv">
    <w:name w:val="Placeholder Text"/>
    <w:basedOn w:val="Policepardfaut"/>
    <w:uiPriority w:val="99"/>
    <w:semiHidden/>
    <w:rsid w:val="004708B0"/>
    <w:rPr>
      <w:color w:val="808080"/>
    </w:rPr>
  </w:style>
  <w:style w:type="character" w:styleId="Marquedecommentaire">
    <w:name w:val="annotation reference"/>
    <w:basedOn w:val="Policepardfaut"/>
    <w:uiPriority w:val="99"/>
    <w:semiHidden/>
    <w:unhideWhenUsed/>
    <w:rsid w:val="00E9585D"/>
    <w:rPr>
      <w:sz w:val="16"/>
      <w:szCs w:val="16"/>
    </w:rPr>
  </w:style>
  <w:style w:type="paragraph" w:styleId="Commentaire">
    <w:name w:val="annotation text"/>
    <w:basedOn w:val="Normal"/>
    <w:link w:val="CommentaireCar"/>
    <w:uiPriority w:val="99"/>
    <w:semiHidden/>
    <w:unhideWhenUsed/>
    <w:rsid w:val="00E9585D"/>
    <w:pPr>
      <w:spacing w:line="240" w:lineRule="auto"/>
    </w:pPr>
    <w:rPr>
      <w:sz w:val="20"/>
      <w:szCs w:val="20"/>
    </w:rPr>
  </w:style>
  <w:style w:type="character" w:customStyle="1" w:styleId="CommentaireCar">
    <w:name w:val="Commentaire Car"/>
    <w:basedOn w:val="Policepardfaut"/>
    <w:link w:val="Commentaire"/>
    <w:uiPriority w:val="99"/>
    <w:semiHidden/>
    <w:rsid w:val="00E9585D"/>
    <w:rPr>
      <w:sz w:val="20"/>
      <w:szCs w:val="20"/>
    </w:rPr>
  </w:style>
  <w:style w:type="paragraph" w:styleId="Objetducommentaire">
    <w:name w:val="annotation subject"/>
    <w:basedOn w:val="Commentaire"/>
    <w:next w:val="Commentaire"/>
    <w:link w:val="ObjetducommentaireCar"/>
    <w:uiPriority w:val="99"/>
    <w:semiHidden/>
    <w:unhideWhenUsed/>
    <w:rsid w:val="00E9585D"/>
    <w:rPr>
      <w:b/>
      <w:bCs/>
    </w:rPr>
  </w:style>
  <w:style w:type="character" w:customStyle="1" w:styleId="ObjetducommentaireCar">
    <w:name w:val="Objet du commentaire Car"/>
    <w:basedOn w:val="CommentaireCar"/>
    <w:link w:val="Objetducommentaire"/>
    <w:uiPriority w:val="99"/>
    <w:semiHidden/>
    <w:rsid w:val="00E9585D"/>
    <w:rPr>
      <w:b/>
      <w:bCs/>
      <w:sz w:val="20"/>
      <w:szCs w:val="20"/>
    </w:rPr>
  </w:style>
  <w:style w:type="paragraph" w:styleId="Textedebulles">
    <w:name w:val="Balloon Text"/>
    <w:basedOn w:val="Normal"/>
    <w:link w:val="TextedebullesCar"/>
    <w:uiPriority w:val="99"/>
    <w:semiHidden/>
    <w:unhideWhenUsed/>
    <w:rsid w:val="00E424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424CC"/>
    <w:rPr>
      <w:rFonts w:ascii="Segoe UI" w:hAnsi="Segoe UI" w:cs="Segoe UI"/>
      <w:sz w:val="18"/>
      <w:szCs w:val="18"/>
    </w:rPr>
  </w:style>
  <w:style w:type="paragraph" w:styleId="Rvision">
    <w:name w:val="Revision"/>
    <w:hidden/>
    <w:uiPriority w:val="99"/>
    <w:semiHidden/>
    <w:rsid w:val="00301E4B"/>
    <w:pPr>
      <w:spacing w:after="0" w:line="240" w:lineRule="auto"/>
    </w:pPr>
  </w:style>
  <w:style w:type="paragraph" w:styleId="Titre">
    <w:name w:val="Title"/>
    <w:basedOn w:val="Normal"/>
    <w:next w:val="Normal"/>
    <w:link w:val="TitreCar"/>
    <w:uiPriority w:val="10"/>
    <w:qFormat/>
    <w:rsid w:val="004874BD"/>
    <w:pPr>
      <w:spacing w:after="0" w:line="240" w:lineRule="auto"/>
      <w:contextualSpacing/>
      <w:jc w:val="both"/>
    </w:pPr>
    <w:rPr>
      <w:rFonts w:ascii="Arial" w:eastAsiaTheme="majorEastAsia" w:hAnsi="Arial" w:cstheme="majorBidi"/>
      <w:b/>
      <w:spacing w:val="-10"/>
      <w:kern w:val="28"/>
      <w:sz w:val="36"/>
      <w:szCs w:val="56"/>
    </w:rPr>
  </w:style>
  <w:style w:type="character" w:customStyle="1" w:styleId="TitreCar">
    <w:name w:val="Titre Car"/>
    <w:basedOn w:val="Policepardfaut"/>
    <w:link w:val="Titre"/>
    <w:uiPriority w:val="10"/>
    <w:rsid w:val="004874BD"/>
    <w:rPr>
      <w:rFonts w:ascii="Arial" w:eastAsiaTheme="majorEastAsia" w:hAnsi="Arial"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CB094-060A-4520-A414-5A5B3CEC1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15021</Words>
  <Characters>82616</Characters>
  <Application>Microsoft Office Word</Application>
  <DocSecurity>0</DocSecurity>
  <Lines>688</Lines>
  <Paragraphs>194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Ari-Fina Bintarti</dc:creator>
  <cp:keywords/>
  <dc:description/>
  <cp:lastModifiedBy>Laurent Philippot</cp:lastModifiedBy>
  <cp:revision>3</cp:revision>
  <dcterms:created xsi:type="dcterms:W3CDTF">2024-03-07T09:49:00Z</dcterms:created>
  <dcterms:modified xsi:type="dcterms:W3CDTF">2024-03-07T10:02:00Z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73b52a0d6714f852cf3895f5b3f006e23e70d26a53b4daa53a80387893f9c105</vt:lpwstr>
  </property>
  <property fmtid="{D5CDD505-2E9C-101B-9397-08002B2CF9AE}" pid="3" name="ZOTERO_PREF_1">
    <vt:lpwstr>&lt;data data-version="3" zotero-version="6.0.27"&gt;&lt;session id="hvxI2gHK"/&gt;&lt;style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
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AAC24" w14:textId="77777777" w:rsidR="004874BD" w:rsidRPr="00157A05" w:rsidRDefault="004874BD" w:rsidP="00157A05">
      <w:pPr>
        <w:pStyle w:val="Title"/>
        <w:spacing w:line="480" w:lineRule="auto"/>
        <w:rPr>
          <w:rFonts w:cs="Arial"/>
          <w:sz w:val="28"/>
          <w:szCs w:val="28"/>
        </w:rPr>
      </w:pPr>
      <w:r w:rsidRPr="00157A05">
        <w:rPr>
          <w:rFonts w:cs="Arial"/>
          <w:sz w:val="28"/>
          <w:szCs w:val="28"/>
        </w:rPr>
        <w:t>Cropping system modulates the effect of drought on ammonia-oxidizing communities</w:t>
      </w:r>
    </w:p>
    <w:p w14:paraId="473AA843" w14:textId="77777777" w:rsidR="004874BD" w:rsidRPr="00157A05" w:rsidRDefault="004874BD" w:rsidP="00157A05">
      <w:pPr>
        <w:spacing w:after="0" w:line="480" w:lineRule="auto"/>
        <w:jc w:val="both"/>
        <w:rPr>
          <w:rFonts w:ascii="Arial" w:hAnsi="Arial" w:cs="Arial"/>
          <w:lang w:val="en-GB"/>
        </w:rPr>
      </w:pPr>
    </w:p>
    <w:p w14:paraId="3055DB3F" w14:textId="0149D698" w:rsidR="004874BD" w:rsidRPr="00157A05" w:rsidRDefault="004874BD" w:rsidP="00157A05">
      <w:pPr>
        <w:spacing w:after="0" w:line="480" w:lineRule="auto"/>
        <w:jc w:val="both"/>
        <w:rPr>
          <w:rFonts w:ascii="Arial" w:hAnsi="Arial" w:cs="Arial"/>
          <w:lang w:val="en-GB"/>
        </w:rPr>
      </w:pPr>
      <w:r w:rsidRPr="00157A05">
        <w:rPr>
          <w:rFonts w:ascii="Arial" w:hAnsi="Arial" w:cs="Arial"/>
          <w:lang w:val="en-GB"/>
        </w:rPr>
        <w:t>Ari Fina Bintarti</w:t>
      </w:r>
      <w:r w:rsidRPr="00157A05">
        <w:rPr>
          <w:rFonts w:ascii="Arial" w:hAnsi="Arial" w:cs="Arial"/>
          <w:vertAlign w:val="superscript"/>
          <w:lang w:val="en-GB"/>
        </w:rPr>
        <w:t>1</w:t>
      </w:r>
      <w:r w:rsidRPr="00157A05">
        <w:rPr>
          <w:rFonts w:ascii="Arial" w:hAnsi="Arial" w:cs="Arial"/>
          <w:lang w:val="en-GB"/>
        </w:rPr>
        <w:t>, Elena Kost</w:t>
      </w:r>
      <w:r w:rsidRPr="00157A05">
        <w:rPr>
          <w:rFonts w:ascii="Arial" w:hAnsi="Arial" w:cs="Arial"/>
          <w:vertAlign w:val="superscript"/>
          <w:lang w:val="en-GB"/>
        </w:rPr>
        <w:t>2</w:t>
      </w:r>
      <w:r w:rsidRPr="00157A05">
        <w:rPr>
          <w:rFonts w:ascii="Arial" w:hAnsi="Arial" w:cs="Arial"/>
          <w:lang w:val="en-GB"/>
        </w:rPr>
        <w:t>, Dominika Kundel</w:t>
      </w:r>
      <w:r w:rsidRPr="00157A05">
        <w:rPr>
          <w:rFonts w:ascii="Arial" w:hAnsi="Arial" w:cs="Arial"/>
          <w:vertAlign w:val="superscript"/>
          <w:lang w:val="en-GB"/>
        </w:rPr>
        <w:t>3</w:t>
      </w:r>
      <w:r w:rsidRPr="00157A05">
        <w:rPr>
          <w:rFonts w:ascii="Arial" w:hAnsi="Arial" w:cs="Arial"/>
          <w:lang w:val="en-GB"/>
        </w:rPr>
        <w:t>, Rafaela Feola Conz</w:t>
      </w:r>
      <w:r w:rsidRPr="00157A05">
        <w:rPr>
          <w:rFonts w:ascii="Arial" w:hAnsi="Arial" w:cs="Arial"/>
          <w:vertAlign w:val="superscript"/>
          <w:lang w:val="en-GB"/>
        </w:rPr>
        <w:t>2</w:t>
      </w:r>
      <w:r w:rsidRPr="00157A05">
        <w:rPr>
          <w:rFonts w:ascii="Arial" w:hAnsi="Arial" w:cs="Arial"/>
          <w:lang w:val="en-GB"/>
        </w:rPr>
        <w:t>, Paul Mäder</w:t>
      </w:r>
      <w:r w:rsidRPr="00157A05">
        <w:rPr>
          <w:rFonts w:ascii="Arial" w:hAnsi="Arial" w:cs="Arial"/>
          <w:vertAlign w:val="superscript"/>
          <w:lang w:val="en-GB"/>
        </w:rPr>
        <w:t>3</w:t>
      </w:r>
      <w:r w:rsidRPr="00157A05">
        <w:rPr>
          <w:rFonts w:ascii="Arial" w:hAnsi="Arial" w:cs="Arial"/>
          <w:lang w:val="en-GB"/>
        </w:rPr>
        <w:t>, Hans-Martin Krause</w:t>
      </w:r>
      <w:r w:rsidRPr="00157A05">
        <w:rPr>
          <w:rFonts w:ascii="Arial" w:hAnsi="Arial" w:cs="Arial"/>
          <w:vertAlign w:val="superscript"/>
          <w:lang w:val="en-GB"/>
        </w:rPr>
        <w:t>3</w:t>
      </w:r>
      <w:r w:rsidRPr="00157A05">
        <w:rPr>
          <w:rFonts w:ascii="Arial" w:hAnsi="Arial" w:cs="Arial"/>
          <w:lang w:val="en-GB"/>
        </w:rPr>
        <w:t>, Jochen Mayer</w:t>
      </w:r>
      <w:r w:rsidRPr="00157A05">
        <w:rPr>
          <w:rFonts w:ascii="Arial" w:hAnsi="Arial" w:cs="Arial"/>
          <w:vertAlign w:val="superscript"/>
          <w:lang w:val="en-GB"/>
        </w:rPr>
        <w:t>4</w:t>
      </w:r>
      <w:r w:rsidRPr="00157A05">
        <w:rPr>
          <w:rFonts w:ascii="Arial" w:hAnsi="Arial" w:cs="Arial"/>
          <w:lang w:val="en-GB"/>
        </w:rPr>
        <w:t xml:space="preserve">, </w:t>
      </w:r>
      <w:r w:rsidR="0019212C" w:rsidRPr="00157A05">
        <w:rPr>
          <w:rFonts w:ascii="Arial" w:hAnsi="Arial" w:cs="Arial"/>
          <w:lang w:val="en-GB"/>
        </w:rPr>
        <w:t>Laurent Philippot</w:t>
      </w:r>
      <w:r w:rsidR="0019212C" w:rsidRPr="00157A05">
        <w:rPr>
          <w:rFonts w:ascii="Arial" w:hAnsi="Arial" w:cs="Arial"/>
          <w:vertAlign w:val="superscript"/>
          <w:lang w:val="en-GB"/>
        </w:rPr>
        <w:t>1</w:t>
      </w:r>
      <w:r w:rsidR="0019212C">
        <w:rPr>
          <w:rFonts w:ascii="Arial" w:hAnsi="Arial" w:cs="Arial"/>
          <w:vertAlign w:val="superscript"/>
          <w:lang w:val="en-GB"/>
        </w:rPr>
        <w:t>*</w:t>
      </w:r>
      <w:r w:rsidRPr="00157A05">
        <w:rPr>
          <w:rFonts w:ascii="Arial" w:hAnsi="Arial" w:cs="Arial"/>
          <w:lang w:val="en-GB"/>
        </w:rPr>
        <w:t>,</w:t>
      </w:r>
      <w:r w:rsidR="0019212C" w:rsidRPr="0019212C">
        <w:rPr>
          <w:rFonts w:ascii="Arial" w:hAnsi="Arial" w:cs="Arial"/>
          <w:lang w:val="en-GB"/>
        </w:rPr>
        <w:t xml:space="preserve"> </w:t>
      </w:r>
      <w:r w:rsidR="0019212C" w:rsidRPr="00157A05">
        <w:rPr>
          <w:rFonts w:ascii="Arial" w:hAnsi="Arial" w:cs="Arial"/>
          <w:lang w:val="en-GB"/>
        </w:rPr>
        <w:t xml:space="preserve">and </w:t>
      </w:r>
      <w:del w:id="0" w:author="Ari Fina Bintarti" w:date="2024-05-09T15:40:00Z">
        <w:r w:rsidRPr="00157A05" w:rsidDel="00EC1526">
          <w:rPr>
            <w:rFonts w:ascii="Arial" w:hAnsi="Arial" w:cs="Arial"/>
            <w:lang w:val="en-GB"/>
          </w:rPr>
          <w:delText xml:space="preserve"> </w:delText>
        </w:r>
      </w:del>
      <w:r w:rsidR="0019212C" w:rsidRPr="00157A05">
        <w:rPr>
          <w:rFonts w:ascii="Arial" w:hAnsi="Arial" w:cs="Arial"/>
          <w:lang w:val="en-GB"/>
        </w:rPr>
        <w:t>Martin Hartmann</w:t>
      </w:r>
      <w:r w:rsidR="0019212C" w:rsidRPr="00157A05">
        <w:rPr>
          <w:rFonts w:ascii="Arial" w:hAnsi="Arial" w:cs="Arial"/>
          <w:vertAlign w:val="superscript"/>
          <w:lang w:val="en-GB"/>
        </w:rPr>
        <w:t>2</w:t>
      </w:r>
      <w:r w:rsidR="0019212C">
        <w:rPr>
          <w:rFonts w:ascii="Arial" w:hAnsi="Arial" w:cs="Arial"/>
          <w:vertAlign w:val="superscript"/>
          <w:lang w:val="en-GB"/>
        </w:rPr>
        <w:t xml:space="preserve">  </w:t>
      </w:r>
    </w:p>
    <w:p w14:paraId="68C8CF9C" w14:textId="77777777" w:rsidR="004874BD" w:rsidRPr="00157A05" w:rsidRDefault="004874BD" w:rsidP="00157A05">
      <w:pPr>
        <w:spacing w:after="0" w:line="480" w:lineRule="auto"/>
        <w:jc w:val="both"/>
        <w:rPr>
          <w:rFonts w:ascii="Arial" w:hAnsi="Arial" w:cs="Arial"/>
          <w:lang w:val="en-GB"/>
        </w:rPr>
      </w:pPr>
    </w:p>
    <w:p w14:paraId="7AD177B3" w14:textId="77777777" w:rsidR="004874BD" w:rsidRPr="00157A05" w:rsidRDefault="004874BD" w:rsidP="00157A05">
      <w:pPr>
        <w:spacing w:after="0" w:line="480" w:lineRule="auto"/>
        <w:jc w:val="both"/>
        <w:rPr>
          <w:rFonts w:ascii="Arial" w:hAnsi="Arial" w:cs="Arial"/>
          <w:lang w:val="en-GB"/>
        </w:rPr>
      </w:pPr>
      <w:r w:rsidRPr="00157A05">
        <w:rPr>
          <w:rFonts w:ascii="Arial" w:hAnsi="Arial" w:cs="Arial"/>
          <w:vertAlign w:val="superscript"/>
          <w:lang w:val="en-GB"/>
        </w:rPr>
        <w:t>1</w:t>
      </w:r>
      <w:del w:id="1" w:author="Ari Fina Bintarti" w:date="2024-05-09T15:41:00Z">
        <w:r w:rsidR="00C85D31" w:rsidRPr="00C85D31" w:rsidDel="00EC1526">
          <w:delText xml:space="preserve"> </w:delText>
        </w:r>
      </w:del>
      <w:r w:rsidR="00C85D31" w:rsidRPr="00C85D31">
        <w:rPr>
          <w:rFonts w:ascii="Arial" w:hAnsi="Arial" w:cs="Arial"/>
          <w:lang w:val="en-GB"/>
        </w:rPr>
        <w:t>Université Bourgogne Franche-Comté, INRAE, AgroSup Dijon, Agroécologie</w:t>
      </w:r>
      <w:r w:rsidRPr="00157A05">
        <w:rPr>
          <w:rFonts w:ascii="Arial" w:hAnsi="Arial" w:cs="Arial"/>
          <w:lang w:val="en-GB"/>
        </w:rPr>
        <w:t>, France;</w:t>
      </w:r>
      <w:r w:rsidRPr="00157A05">
        <w:rPr>
          <w:rFonts w:ascii="Arial" w:hAnsi="Arial" w:cs="Arial"/>
          <w:vertAlign w:val="superscript"/>
          <w:lang w:val="en-GB"/>
        </w:rPr>
        <w:t xml:space="preserve"> 2</w:t>
      </w:r>
      <w:r w:rsidRPr="00157A05">
        <w:rPr>
          <w:rFonts w:ascii="Arial" w:hAnsi="Arial" w:cs="Arial"/>
          <w:lang w:val="en-GB"/>
        </w:rPr>
        <w:t xml:space="preserve">Institute of Agricultural Sciences, Department of Environmental Systems Science, ETH Zurich, Zurich, Switzerland; </w:t>
      </w:r>
      <w:r w:rsidRPr="00157A05">
        <w:rPr>
          <w:rFonts w:ascii="Arial" w:hAnsi="Arial" w:cs="Arial"/>
          <w:vertAlign w:val="superscript"/>
          <w:lang w:val="en-GB"/>
        </w:rPr>
        <w:t>3</w:t>
      </w:r>
      <w:r w:rsidRPr="00157A05">
        <w:rPr>
          <w:rFonts w:ascii="Arial" w:hAnsi="Arial" w:cs="Arial"/>
          <w:lang w:val="en-GB"/>
        </w:rPr>
        <w:t xml:space="preserve">Department of Soil Science, Research Institute of Organic Agriculture, Frick, Switzerland; </w:t>
      </w:r>
      <w:r w:rsidRPr="00157A05">
        <w:rPr>
          <w:rFonts w:ascii="Arial" w:hAnsi="Arial" w:cs="Arial"/>
          <w:vertAlign w:val="superscript"/>
          <w:lang w:val="en-GB"/>
        </w:rPr>
        <w:t>4</w:t>
      </w:r>
      <w:r w:rsidRPr="00157A05">
        <w:rPr>
          <w:rFonts w:ascii="Arial" w:hAnsi="Arial" w:cs="Arial"/>
          <w:lang w:val="en-GB"/>
        </w:rPr>
        <w:t>Nutrient Flows, Institute for Sustainability Sciences, Agroscope, Zurich, Switzerland</w:t>
      </w:r>
    </w:p>
    <w:p w14:paraId="50E9FAAC" w14:textId="42991E5B" w:rsidR="004874BD" w:rsidRPr="00EC1526" w:rsidRDefault="0019212C" w:rsidP="00EC1526">
      <w:pPr>
        <w:spacing w:line="480" w:lineRule="auto"/>
        <w:jc w:val="both"/>
        <w:rPr>
          <w:rFonts w:ascii="Arial" w:hAnsi="Arial" w:cs="Arial"/>
          <w:lang w:val="en-GB"/>
        </w:rPr>
      </w:pPr>
      <w:r>
        <w:rPr>
          <w:rFonts w:ascii="Arial" w:hAnsi="Arial" w:cs="Arial"/>
          <w:lang w:val="en-GB"/>
        </w:rPr>
        <w:t xml:space="preserve">* </w:t>
      </w:r>
      <w:r w:rsidRPr="00EC1526">
        <w:rPr>
          <w:rFonts w:ascii="Arial" w:hAnsi="Arial" w:cs="Arial"/>
          <w:lang w:val="en-GB"/>
        </w:rPr>
        <w:t>Corresponding author</w:t>
      </w:r>
    </w:p>
    <w:p w14:paraId="3B428103" w14:textId="77777777" w:rsidR="00DD65DA" w:rsidRPr="00157A05" w:rsidRDefault="00DD65DA" w:rsidP="00157A05">
      <w:pPr>
        <w:spacing w:after="0" w:line="480" w:lineRule="auto"/>
        <w:jc w:val="both"/>
        <w:rPr>
          <w:rFonts w:ascii="Arial" w:hAnsi="Arial" w:cs="Arial"/>
          <w:b/>
          <w:bCs/>
          <w:lang w:val="en-GB"/>
        </w:rPr>
      </w:pPr>
    </w:p>
    <w:p w14:paraId="015C127B" w14:textId="77777777" w:rsidR="004874BD" w:rsidRDefault="004874BD" w:rsidP="00157A05">
      <w:pPr>
        <w:spacing w:after="0" w:line="480" w:lineRule="auto"/>
        <w:jc w:val="both"/>
        <w:rPr>
          <w:rFonts w:ascii="Arial" w:hAnsi="Arial" w:cs="Arial"/>
          <w:b/>
          <w:bCs/>
          <w:lang w:val="en-GB"/>
        </w:rPr>
      </w:pPr>
      <w:r w:rsidRPr="00157A05">
        <w:rPr>
          <w:rFonts w:ascii="Arial" w:hAnsi="Arial" w:cs="Arial"/>
          <w:b/>
          <w:bCs/>
          <w:lang w:val="en-GB"/>
        </w:rPr>
        <w:t>ABSTRACT</w:t>
      </w:r>
    </w:p>
    <w:p w14:paraId="443DA99D" w14:textId="77777777" w:rsidR="00DD65DA" w:rsidRPr="00157A05" w:rsidRDefault="00DD65DA" w:rsidP="00157A05">
      <w:pPr>
        <w:spacing w:after="0" w:line="480" w:lineRule="auto"/>
        <w:jc w:val="both"/>
        <w:rPr>
          <w:rFonts w:ascii="Arial" w:hAnsi="Arial" w:cs="Arial"/>
          <w:b/>
          <w:bCs/>
          <w:lang w:val="en-GB"/>
        </w:rPr>
      </w:pPr>
    </w:p>
    <w:p w14:paraId="0CA0B6F8" w14:textId="280B5847" w:rsidR="004874BD" w:rsidRPr="00157A05" w:rsidRDefault="004874BD" w:rsidP="00157A05">
      <w:pPr>
        <w:spacing w:after="0" w:line="480" w:lineRule="auto"/>
        <w:jc w:val="both"/>
        <w:rPr>
          <w:rFonts w:ascii="Arial" w:hAnsi="Arial" w:cs="Arial"/>
        </w:rPr>
      </w:pPr>
      <w:r w:rsidRPr="00157A05">
        <w:rPr>
          <w:rFonts w:ascii="Arial" w:hAnsi="Arial" w:cs="Arial"/>
        </w:rPr>
        <w:t xml:space="preserve">The severity of drought is predicted to increase across Europe due to climate change. Droughts can substantially impact terrestrial nitrogen (N) cycling and the corresponding microbial communities. </w:t>
      </w:r>
      <w:r w:rsidR="000968F9" w:rsidRPr="00157A05">
        <w:rPr>
          <w:rFonts w:ascii="Arial" w:hAnsi="Arial" w:cs="Arial"/>
        </w:rPr>
        <w:t xml:space="preserve">Here, we investigated how ammonia-oxidizing bacteria (AOB), archaea (AOA), and comammox (complete ammonia oxidizers) respond to simulated drought in a rain-out shelter experiment in the DOK long-term field trial comparing different organic and conventional agricultural practices since 1978. </w:t>
      </w:r>
      <w:r w:rsidRPr="00157A05">
        <w:rPr>
          <w:rFonts w:ascii="Arial" w:hAnsi="Arial" w:cs="Arial"/>
        </w:rPr>
        <w:t xml:space="preserve">We monitored the diversity, the composition, and the abundance of ammonia-oxidizers for five months by Illumina-based amplicon sequencing and quantitative real-time PCR using the </w:t>
      </w:r>
      <w:r w:rsidRPr="00157A05">
        <w:rPr>
          <w:rFonts w:ascii="Arial" w:hAnsi="Arial" w:cs="Arial"/>
          <w:i/>
          <w:iCs/>
        </w:rPr>
        <w:t>amoA</w:t>
      </w:r>
      <w:r w:rsidRPr="00157A05">
        <w:rPr>
          <w:rFonts w:ascii="Arial" w:hAnsi="Arial" w:cs="Arial"/>
        </w:rPr>
        <w:t xml:space="preserve"> gene as molecular marker. We found that the effect of drought varied depending on the ammonia-oxidizing community and also on the agricultural practices. The community structures of AOA and comammox were more strongly affected by drought than the AOB community structure. Drought also had a stronger impact on the community structure in the biodynamic (</w:t>
      </w:r>
      <w:r w:rsidR="008D0C82">
        <w:rPr>
          <w:rFonts w:ascii="Arial" w:hAnsi="Arial" w:cs="Arial"/>
        </w:rPr>
        <w:t>BIODYN</w:t>
      </w:r>
      <w:r w:rsidRPr="00157A05">
        <w:rPr>
          <w:rFonts w:ascii="Arial" w:hAnsi="Arial" w:cs="Arial"/>
        </w:rPr>
        <w:t xml:space="preserve">) cropping system than </w:t>
      </w:r>
      <w:r w:rsidRPr="00157A05">
        <w:rPr>
          <w:rFonts w:ascii="Arial" w:hAnsi="Arial" w:cs="Arial"/>
        </w:rPr>
        <w:lastRenderedPageBreak/>
        <w:t>in both the mixed</w:t>
      </w:r>
      <w:r w:rsidR="008D0C82">
        <w:rPr>
          <w:rFonts w:ascii="Arial" w:hAnsi="Arial" w:cs="Arial"/>
        </w:rPr>
        <w:t xml:space="preserve"> (CONFYM)</w:t>
      </w:r>
      <w:r w:rsidRPr="00157A05">
        <w:rPr>
          <w:rFonts w:ascii="Arial" w:hAnsi="Arial" w:cs="Arial"/>
        </w:rPr>
        <w:t xml:space="preserve"> and mineral-fertilized</w:t>
      </w:r>
      <w:r w:rsidR="008D0C82">
        <w:rPr>
          <w:rFonts w:ascii="Arial" w:hAnsi="Arial" w:cs="Arial"/>
        </w:rPr>
        <w:t xml:space="preserve"> (CONMIN)</w:t>
      </w:r>
      <w:r w:rsidRPr="00157A05">
        <w:rPr>
          <w:rFonts w:ascii="Arial" w:hAnsi="Arial" w:cs="Arial"/>
        </w:rPr>
        <w:t xml:space="preserve"> conventional systems. The abundance of ammonia oxidizers was also influenced by drought, with comammox clade B exhibiting the strongest sensitivity to drought. </w:t>
      </w:r>
      <w:r w:rsidRPr="00157A05">
        <w:rPr>
          <w:rFonts w:ascii="Arial" w:hAnsi="Arial" w:cs="Arial"/>
          <w:color w:val="000000" w:themeColor="text1"/>
        </w:rPr>
        <w:t xml:space="preserve">The drought effect on the community abundance was more prominent in the </w:t>
      </w:r>
      <w:r w:rsidR="00464A0D">
        <w:rPr>
          <w:rFonts w:ascii="Arial" w:hAnsi="Arial" w:cs="Arial"/>
          <w:color w:val="000000" w:themeColor="text1"/>
        </w:rPr>
        <w:t>CONFYM</w:t>
      </w:r>
      <w:r w:rsidRPr="00157A05">
        <w:rPr>
          <w:rFonts w:ascii="Arial" w:hAnsi="Arial" w:cs="Arial"/>
          <w:color w:val="000000" w:themeColor="text1"/>
        </w:rPr>
        <w:t xml:space="preserve"> system. </w:t>
      </w:r>
      <w:r w:rsidRPr="00157A05">
        <w:rPr>
          <w:rFonts w:ascii="Arial" w:hAnsi="Arial" w:cs="Arial"/>
        </w:rPr>
        <w:t xml:space="preserve">We further found a significant interaction between drought and agricultural practices on the abundance of all groups of ammonia-oxidizers except </w:t>
      </w:r>
      <w:r w:rsidRPr="00157A05">
        <w:rPr>
          <w:rFonts w:ascii="Arial" w:hAnsi="Arial" w:cs="Arial"/>
          <w:color w:val="000000" w:themeColor="text1"/>
        </w:rPr>
        <w:t>AOB. Overall, our study showed that the impact of drought on ammonia oxidizers was modulated by agricultural practices and varied with time as well as among members of ammonia-oxidizers. These results underscore the significance of agricultural management practices in influencing the response of nitrogen cycling and the corresponding communities to drought.</w:t>
      </w:r>
    </w:p>
    <w:p w14:paraId="0C97F940" w14:textId="77777777" w:rsidR="004874BD" w:rsidRDefault="004874BD" w:rsidP="00157A05">
      <w:pPr>
        <w:spacing w:after="0" w:line="480" w:lineRule="auto"/>
        <w:jc w:val="both"/>
        <w:rPr>
          <w:rFonts w:ascii="Arial" w:hAnsi="Arial" w:cs="Arial"/>
          <w:b/>
          <w:bCs/>
        </w:rPr>
      </w:pPr>
    </w:p>
    <w:p w14:paraId="6340B49B" w14:textId="77777777" w:rsidR="009B519C" w:rsidRPr="00157A05" w:rsidRDefault="009B519C" w:rsidP="00157A05">
      <w:pPr>
        <w:spacing w:after="0" w:line="480" w:lineRule="auto"/>
        <w:jc w:val="both"/>
        <w:rPr>
          <w:rFonts w:ascii="Arial" w:hAnsi="Arial" w:cs="Arial"/>
          <w:b/>
          <w:bCs/>
        </w:rPr>
      </w:pPr>
    </w:p>
    <w:p w14:paraId="312EC82A" w14:textId="56465F14" w:rsidR="009B519C" w:rsidRPr="009B519C" w:rsidRDefault="00E5088A" w:rsidP="00E5088A">
      <w:pPr>
        <w:spacing w:after="0" w:line="480" w:lineRule="auto"/>
        <w:jc w:val="both"/>
        <w:rPr>
          <w:rFonts w:ascii="Arial" w:hAnsi="Arial" w:cs="Arial"/>
          <w:b/>
          <w:bCs/>
        </w:rPr>
      </w:pPr>
      <w:r w:rsidRPr="009B519C">
        <w:rPr>
          <w:rFonts w:ascii="Arial" w:hAnsi="Arial" w:cs="Arial"/>
          <w:b/>
          <w:bCs/>
        </w:rPr>
        <w:t>INTRODUCTION</w:t>
      </w:r>
    </w:p>
    <w:p w14:paraId="0D950050" w14:textId="00D43000" w:rsidR="00E5088A" w:rsidRPr="009B519C" w:rsidRDefault="00E5088A" w:rsidP="00511D98">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Projection of future drought scenario indicate increasing drought frequency and intensity across Europe by the end of 21</w:t>
      </w:r>
      <w:r w:rsidRPr="009B519C">
        <w:rPr>
          <w:rFonts w:ascii="Arial" w:hAnsi="Arial" w:cs="Arial"/>
          <w:sz w:val="22"/>
          <w:szCs w:val="22"/>
          <w:vertAlign w:val="superscript"/>
        </w:rPr>
        <w:t>st</w:t>
      </w:r>
      <w:r w:rsidRPr="009B519C">
        <w:rPr>
          <w:rFonts w:ascii="Arial" w:hAnsi="Arial" w:cs="Arial"/>
          <w:sz w:val="22"/>
          <w:szCs w:val="22"/>
        </w:rPr>
        <w:t xml:space="preserve"> century</w:t>
      </w:r>
      <w:r w:rsidR="00EC64A2">
        <w:rPr>
          <w:rFonts w:ascii="Arial" w:hAnsi="Arial" w:cs="Arial"/>
          <w:sz w:val="22"/>
          <w:szCs w:val="22"/>
        </w:rPr>
        <w:t>,</w:t>
      </w:r>
      <w:r w:rsidRPr="009B519C">
        <w:rPr>
          <w:rFonts w:ascii="Arial" w:hAnsi="Arial" w:cs="Arial"/>
          <w:sz w:val="22"/>
          <w:szCs w:val="22"/>
        </w:rPr>
        <w:t xml:space="preserve"> as simulated by climate models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{"citationID":"nisUoP4g","properties":{"formattedCitation":"(Hari et al., 2020; Suarez-Gutierrez et al., 2023)","plainCitation":"(Hari et al., 2020; Suarez-Gutierrez et al., 2023)","noteIndex":0},"citationItems":[{"id":355,"uris":["http://zotero.org/users/local/4LgJUJlW/items/A2VHNCHP"],"itemData":{"id":355,"type":"article-journal","abstract":"Since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353,"uris":["http://zotero.org/users/local/4LgJUJlW/items/9GYXKJCF"],"itemData":{"id":353,"type":"article-journal","abstract":"Extreme heat and drought typical of an end-of-century climate could soon occur over Europe, and repeatedly. Despite the European climate being potentially prone to multi-year successive extremes due to the influence of the North Atlantic variability, it remains unclear how the likelihood of successive extremes changes under warming, how early they could reach end-of-century levels, and how this is affected by internal climate variability. Using the Max Planck Institute Grand Ensemble, we find that even under moderate warming, end-of-century heat and drought levels virtually impossible 20 years ago reach 1-in-10 likelihoods as early as the 2030s. By 2050–2074, two successive years of single or compound end-of-century extremes, unprecedented to date, exceed 1-in-10 likelihoods; while Europe-wide 5-year megadroughts become plausible. Whole decades of end-of-century heat stress could start by 2040, by 2020 for drought, and with a warm North Atlantic, end-of-century decades starting as early as 2030 become twice as likely.","container-title":"Communications Earth &amp; Environment","DOI":"10.1038/s43247-023-01075-y","ISSN":"2662-4435","issue":"1","journalAbbreviation":"Commun Earth Environ","language":"en","license":"2023 The Author(s)","note":"publisher: Nature Publishing Group","page":"1-11","source":"www.nature.com","title":"Extreme heat and drought typical of an end-of-century climate could occur over Europe soon and repeatedly","volume":"4","author":[{"family":"Suarez-Gutierrez","given":"Laura"},{"family":"Müller","given":"Wolfgang A."},{"family":"Marotzke","given":"Jochem"}],"issued":{"date-parts":[["2023",11,30]]}}}],"schema":"https://github.com/citation-style-language/schema/raw/master/csl-citation.json"}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Suarez-Gutierrez et al., 2023)</w:t>
      </w:r>
      <w:r w:rsidRPr="009B519C">
        <w:rPr>
          <w:rFonts w:ascii="Arial" w:hAnsi="Arial" w:cs="Arial"/>
          <w:sz w:val="22"/>
          <w:szCs w:val="22"/>
        </w:rPr>
        <w:fldChar w:fldCharType="end"/>
      </w:r>
      <w:r w:rsidRPr="009B519C">
        <w:rPr>
          <w:rFonts w:ascii="Arial" w:hAnsi="Arial" w:cs="Arial"/>
          <w:sz w:val="22"/>
          <w:szCs w:val="22"/>
        </w:rPr>
        <w:t xml:space="preserve">. </w:t>
      </w:r>
      <w:r w:rsidR="00D57007">
        <w:rPr>
          <w:rFonts w:ascii="Arial" w:hAnsi="Arial" w:cs="Arial"/>
          <w:sz w:val="22"/>
          <w:szCs w:val="22"/>
        </w:rPr>
        <w:t>L</w:t>
      </w:r>
      <w:r w:rsidRPr="009B519C">
        <w:rPr>
          <w:rFonts w:ascii="Arial" w:hAnsi="Arial" w:cs="Arial"/>
          <w:sz w:val="22"/>
          <w:szCs w:val="22"/>
        </w:rPr>
        <w:t xml:space="preserve">arge areas of Europe </w:t>
      </w:r>
      <w:r w:rsidR="00577DD1">
        <w:rPr>
          <w:rFonts w:ascii="Arial" w:hAnsi="Arial" w:cs="Arial"/>
          <w:sz w:val="22"/>
          <w:szCs w:val="22"/>
        </w:rPr>
        <w:t xml:space="preserve">are already </w:t>
      </w:r>
      <w:r w:rsidRPr="009B519C">
        <w:rPr>
          <w:rFonts w:ascii="Arial" w:hAnsi="Arial" w:cs="Arial"/>
          <w:sz w:val="22"/>
          <w:szCs w:val="22"/>
        </w:rPr>
        <w:t>experienc</w:t>
      </w:r>
      <w:r w:rsidR="00577DD1">
        <w:rPr>
          <w:rFonts w:ascii="Arial" w:hAnsi="Arial" w:cs="Arial"/>
          <w:sz w:val="22"/>
          <w:szCs w:val="22"/>
        </w:rPr>
        <w:t>ing</w:t>
      </w:r>
      <w:r w:rsidR="001B2CC4">
        <w:rPr>
          <w:rFonts w:ascii="Arial" w:hAnsi="Arial" w:cs="Arial"/>
          <w:sz w:val="22"/>
          <w:szCs w:val="22"/>
        </w:rPr>
        <w:t xml:space="preserve"> </w:t>
      </w:r>
      <w:r w:rsidRPr="009B519C">
        <w:rPr>
          <w:rFonts w:ascii="Arial" w:hAnsi="Arial" w:cs="Arial"/>
          <w:sz w:val="22"/>
          <w:szCs w:val="22"/>
        </w:rPr>
        <w:t xml:space="preserve">prolonged drought events as a result of climate change and global warming, primarily caused by anthropogenic activities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{"citationID":"1Ralgwsi","properties":{"formattedCitation":"(Hari et al., 2020; Min et al., 2011)","plainCitation":"(Hari et al., 2020; Min et al., 2011)","noteIndex":0},"citationItems":[{"id":355,"uris":["http://zotero.org/users/local/4LgJUJlW/items/A2VHNCHP"],"itemData":{"id":355,"type":"article-journal","abstract":"Since the spring 2018, a large part of Europe has been in the midst of a record-setting drought. Using long-term observations, we demonstrate that the occurrence of the 2018–2019 (consecutive) summer drought is unprecedented in the last 250 years, and its combined impact on the growing season vegetation activities is stronger compared to the 2003 European drought. Using a suite of climate model simulation outputs, we underpin the role of anthropogenic warming on exacerbating the future risk of such a consecutive drought event. Under the highest Representative Concentration Pathway, (RCP 8.5), we notice a seven-fold increase in the occurrence of the consecutive droughts, with additional 40 ($$\\pm \\, 5$$) million ha of cultivated areas being affected by such droughts, during the second half of the twenty-first century. The occurrence is significantly reduced under low and medium scenarios (RCP 2.6 and RCP 4.5), suggesting that an effective mitigation strategy could aid in reducing the risk of future consecutive droughts.","container-title":"Scientific Reports","DOI":"10.1038/s41598-020-68872-9","ISSN":"2045-2322","issue":"1","journalAbbreviation":"Sci Rep","language":"en","license":"2020 The Author(s)","note":"publisher: Nature Publishing Group","page":"12207","source":"www.nature.com","title":"Increased future occurrences of the exceptional 2018–2019 Central European drought under global warming","volume":"10","author":[{"family":"Hari","given":"Vittal"},{"family":"Rakovec","given":"Oldrich"},{"family":"Markonis","given":"Yannis"},{"family":"Hanel","given":"Martin"},{"family":"Kumar","given":"Rohini"}],"issued":{"date-parts":[["2020",8,6]]}}},{"id":370,"uris":["http://zotero.org/users/local/4LgJUJlW/items/JGB2TDJL"],"itemData":{"id":370,"type":"article-journal","abstract":"A significant effect of anthropogenic activities has already been detected in observed trends in temperature and mean precipitation. But to date, no study has formally identified such a human fingerprint on extreme precipitation — an increase in which is one of the central theoretical expectations for a warming climate. Seung-Ki Min and colleagues compare observations and simulations of rainfall between 1951 and 1999 in North America, Europe and northern Asia. They find a statistically significant effect of increased greenhouse gases on observed increases in extreme precipitation events over much of the Northern Hemisphere land area.","container-title":"Nature","DOI":"10.1038/nature09763","ISSN":"1476-4687","issue":"7334","language":"en","license":"2011 Springer Nature Limited","note":"publisher: Nature Publishing Group","page":"378-381","source":"www.nature.com","title":"Human contribution to more-intense precipitation extremes","volume":"470","author":[{"family":"Min","given":"Seung-Ki"},{"family":"Zhang","given":"Xuebin"},{"family":"Zwiers","given":"Francis W."},{"family":"Hegerl","given":"Gabriele C."}],"issued":{"date-parts":[["2011",2]]}}}],"schema":"https://github.com/citation-style-language/schema/raw/master/csl-citation.json"}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(Hari et al., 2020; Min et al., 2011)</w:t>
      </w:r>
      <w:r w:rsidRPr="009B519C">
        <w:rPr>
          <w:rFonts w:ascii="Arial" w:hAnsi="Arial" w:cs="Arial"/>
          <w:sz w:val="22"/>
          <w:szCs w:val="22"/>
        </w:rPr>
        <w:fldChar w:fldCharType="end"/>
      </w:r>
      <w:r w:rsidRPr="009B519C">
        <w:rPr>
          <w:rFonts w:ascii="Arial" w:hAnsi="Arial" w:cs="Arial"/>
          <w:sz w:val="22"/>
          <w:szCs w:val="22"/>
        </w:rPr>
        <w:t xml:space="preserve">. </w:t>
      </w:r>
      <w:r w:rsidR="00577DD1">
        <w:rPr>
          <w:rFonts w:ascii="Arial" w:hAnsi="Arial" w:cs="Arial"/>
          <w:sz w:val="22"/>
          <w:szCs w:val="22"/>
        </w:rPr>
        <w:t>Thus, severe</w:t>
      </w:r>
      <w:r w:rsidR="00577DD1" w:rsidRPr="009B519C">
        <w:rPr>
          <w:rFonts w:ascii="Arial" w:hAnsi="Arial" w:cs="Arial"/>
          <w:sz w:val="22"/>
          <w:szCs w:val="22"/>
        </w:rPr>
        <w:t xml:space="preserve"> </w:t>
      </w:r>
      <w:r w:rsidRPr="009B519C">
        <w:rPr>
          <w:rFonts w:ascii="Arial" w:hAnsi="Arial" w:cs="Arial"/>
          <w:sz w:val="22"/>
          <w:szCs w:val="22"/>
        </w:rPr>
        <w:t xml:space="preserve">drought had been reported in 2018-2019, and </w:t>
      </w:r>
      <w:r w:rsidR="0097442B">
        <w:rPr>
          <w:rFonts w:ascii="Arial" w:hAnsi="Arial" w:cs="Arial"/>
          <w:sz w:val="22"/>
          <w:szCs w:val="22"/>
        </w:rPr>
        <w:t xml:space="preserve">more </w:t>
      </w:r>
      <w:r w:rsidRPr="009B519C">
        <w:rPr>
          <w:rFonts w:ascii="Arial" w:hAnsi="Arial" w:cs="Arial"/>
          <w:sz w:val="22"/>
          <w:szCs w:val="22"/>
        </w:rPr>
        <w:t>recently in 2022</w:t>
      </w:r>
      <w:r w:rsidR="00D16EF5">
        <w:rPr>
          <w:rFonts w:ascii="Arial" w:hAnsi="Arial" w:cs="Arial"/>
          <w:sz w:val="22"/>
          <w:szCs w:val="22"/>
        </w:rPr>
        <w:t>,</w:t>
      </w:r>
      <w:r w:rsidRPr="009B519C">
        <w:rPr>
          <w:rFonts w:ascii="Arial" w:hAnsi="Arial" w:cs="Arial"/>
          <w:sz w:val="22"/>
          <w:szCs w:val="22"/>
        </w:rPr>
        <w:t xml:space="preserve"> with around 30 % of the European continent significantly affected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{"citationID":"G0pLO1fy","properties":{"formattedCitation":"(Barker et al., 2024; Blauhut et al., 2022; van der Woude et al., 2023)","plainCitation":"(Barker et al., 2024; Blauhut et al., 2022; van der Woude et al., 2023)","noteIndex":0},"citationItems":[{"id":373,"uris":["http://zotero.org/users/local/4LgJUJlW/items/9BP7H9NB"],"itemData":{"id":373,"type":"article-journal","abstract":"The summer of 2022 was particularly notable for the prolonged and extensive hot and dry conditions experienced across the UK. The resultant 2022 drought had widespread impacts and prompted much discussion about the continuing vulnerability of the UK to drought, particularly in the context of anthropogenic warming. Here, we briefly describe the evolution of the drought before focusing on the severity of rainfall, river flow, soil moisture and groundwater level deficits from summer 2022, placing the event into a historical context and addressing the impacts of the drought. We also consider whether the 2022 drought is part of a long-term trend towards increasing drought severity.","container-title":"Weather","DOI":"10.1002/wea.4531","ISSN":"1477-8696","issue":"99","journalAbbreviation":"Weather","language":"en","license":"© 2024 The Authors. Weather published by John Wiley &amp; Sons Ltd on behalf of Royal Meteorological Society.","note":"_eprint: https://onlinelibrary.wiley.com/doi/pdf/10.1002/wea.4531","source":"Wiley Online Library","title":"An appraisal of the severity of the 2022 drought and its impacts","URL":"https://onlinelibrary.wiley.com/doi/abs/10.1002/wea.4531","volume":"99","author":[{"family":"Barker","given":"Lucy J."},{"family":"Hannaford","given":"Jamie"},{"family":"Magee","given":"Eugene"},{"family":"Turner","given":"Stephen"},{"family":"Sefton","given":"Catherine"},{"family":"Parry","given":"Simon"},{"family":"Evans","given":"Jonathan"},{"family":"Szczykulska","given":"Magdalena"},{"family":"Haxton","given":"Tracey"}],"accessed":{"date-parts":[["2024",5,4]]},"issued":{"date-parts":[["2024"]]}}},{"id":371,"uris":["http://zotero.org/users/local/4LgJUJlW/items/S57S3QSL"],"itemData":{"id":371,"type":"article-journal","abstract":"Drought events and their impacts vary spatially and temporally due to diverse pedo-climatic and hydrologic conditions, as well as variations in exposure and vulnerability, such as demographics and response actions. While hazard severity and frequency of past drought events have been studied in detail, little is known about the effect of drought management strategies on the actual impacts and how the hazard is perceived by relevant stakeholders. In a continental study, we characterised and assessed the impacts and the perceptions of two recent drought events (2018 and 2019) in Europe and examined the relationship between management strategies and drought perception, hazard, and impact. The study was based on a pan-European survey involving national representatives from 28 countries and relevant stakeholders responding to a standard questionnaire. The survey focused on collecting information on stakeholders' perceptions of drought, impacts on water resources and beyond, water availability, and current drought management strategies on national and regional scales. The survey results were compared with the actual drought hazard information registered by the European Drought Observatory (EDO) for 2018 and 2019. The results highlighted high diversity in drought perception across different countries and in values of the implemented drought management strategies to alleviate impacts by increasing national and sub-national awareness and resilience. The study identifies an urgent need to further reduce drought impacts by constructing and implementing a European macro-level drought governance approach, such as a directive, which would strengthen national drought management and mitigate damage to human and natural assets.","container-title":"Natural Hazards and Earth System Sciences","DOI":"10.5194/nhess-22-2201-2022","ISSN":"1561-8633","issue":"6","language":"English","note":"publisher: Copernicus GmbH","page":"2201-2217","source":"Copernicus Online Journals","title":"Lessons from the 2018–2019 European droughts: a collective need for unifying drought risk management","title-short":"Lessons from the 2018–2019 European droughts","volume":"22","author":[{"family":"Blauhut","given":"Veit"},{"family":"Stoelzle","given":"Michael"},{"family":"Ahopelto","given":"Lauri"},{"family":"Brunner","given":"Manuela I."},{"family":"Teutschbein","given":"Claudia"},{"family":"Wendt","given":"Doris E."},{"family":"Akstinas","given":"Vytautas"},{"family":"Bakke","given":"Sigrid J."},{"family":"Barker","given":"Lucy J."},{"family":"Bartošová","given":"Lenka"},{"family":"Briede","given":"Agrita"},{"family":"Cammalleri","given":"Carmelo"},{"family":"Kalin","given":"Ksenija Cindrić"},{"family":"De Stefano","given":"Lucia"},{"family":"Fendeková","given":"Miriam"},{"family":"Finger","given":"David C."},{"family":"Huysmans","given":"Marijke"},{"family":"Ivanov","given":"Mirjana"},{"family":"Jaagus","given":"Jaak"},{"family":"Jakubínský","given":"Jiří"},{"family":"Krakovska","given":"Svitlana"},{"family":"Laaha","given":"Gregor"},{"family":"Lakatos","given":"Monika"},{"family":"Manevski","given":"Kiril"},{"family":"Neumann Andersen","given":"Mathias"},{"family":"Nikolova","given":"Nina"},{"family":"Osuch","given":"Marzena"},{"family":"Oel","given":"Pieter","non-dropping-particle":"van"},{"family":"Radeva","given":"Kalina"},{"family":"Romanowicz","given":"Renata J."},{"family":"Toth","given":"Elena"},{"family":"Trnka","given":"Mirek"},{"family":"Urošev","given":"Marko"},{"family":"Urquijo Reguera","given":"Julia"},{"family":"Sauquet","given":"Eric"},{"family":"Stevkov","given":"Aleksandra"},{"family":"Tallaksen","given":"Lena M."},{"family":"Trofimova","given":"Iryna"},{"family":"Van Loon","given":"Anne F."},{"family":"Vliet","given":"Michelle T. H.","non-dropping-particle":"van"},{"family":"Vidal","given":"Jean-Philippe"},{"family":"Wanders","given":"Niko"},{"family":"Werner","given":"Micha"},{"family":"Willems","given":"Patrick"},{"family":"Živković","given":"Nenad"}],"issued":{"date-parts":[["2022",6,29]]}}},{"id":376,"uris":["http://zotero.org/users/local/4LgJUJlW/items/2GSL4ZFA"],"itemData":{"id":376,"type":"article-journal","abstract":"The year 2022 saw record breaking temperatures in Europe during both summer and fall. Similar to the recent 2018 drought, close to 30% (3.0 million km2) of the European continent was under severe summer drought. In 2022, the drought was located in central and southeastern Europe, contrasting the Northern-centered 2018 drought. We show, using multiple sets of observations, a reduction of net biospheric carbon uptake in summer (56-62 TgC) over the drought area. Specific sites in France even showed a widespread summertime carbon release by forests, additional to wildfires. Partial compensation (32%) for the decreased carbon uptake due to drought was offered by a warm autumn with prolonged biospheric carbon uptake. The severity of this second drought event in 5 years suggests d</w:instrText>
      </w:r>
      <w:r w:rsidRPr="00D57007">
        <w:rPr>
          <w:rFonts w:ascii="Arial" w:hAnsi="Arial" w:cs="Arial"/>
          <w:sz w:val="22"/>
          <w:szCs w:val="22"/>
          <w:lang w:val="fr-FR"/>
        </w:rPr>
        <w:instrText xml:space="preserve">rought-induced reduced carbon uptake to no longer be exceptional, and important to factor into Europe’s developing plans for net-zero greenhouse gas emissions that rely on carbon uptake by forests.","container-title":"Nature Communications","DOI":"10.1038/s41467-023-41851-0","ISSN":"2041-1723","issue":"1","journalAbbreviation":"Nat Commun","language":"en","license":"2023 The Author(s)","note":"publisher: Nature Publishing Group","page":"6218","source":"www.nature.com","title":"Temperature extremes of 2022 reduced carbon uptake by forests in Europe","volume":"14","author":[{"family":"Woude","given":"Auke M.","non-dropping-particle":"van der"},{"family":"Peters","given":"Wouter"},{"family":"Joetzjer","given":"Emilie"},{"family":"Lafont","given":"Sébastien"},{"family":"Koren","given":"Gerbrand"},{"family":"Ciais","given":"Philippe"},{"family":"Ramonet","given":"Michel"},{"family":"Xu","given":"Yidi"},{"family":"Bastos","given":"Ana"},{"family":"Botía","given":"Santiago"},{"family":"Sitch","given":"Stephen"},{"family":"Kok","given":"Remco","non-dropping-particle":"de"},{"family":"Kneuer","given":"Tobias"},{"family":"Kubistin","given":"Dagmar"},{"family":"Jacotot","given":"Adrien"},{"family":"Loubet","given":"Benjamin"},{"family":"Herig-Coimbra","given":"Pedro-Henrique"},{"family":"Loustau","given":"Denis"},{"family":"Luijkx","given":"Ingrid T."}],"issued":{"date-parts":[["2023",10,6]]}}}],"schema":"https://github.com/citation-style-language/schema/raw/master/csl-citation.json"} </w:instrText>
      </w:r>
      <w:r w:rsidRPr="009B519C">
        <w:rPr>
          <w:rFonts w:ascii="Arial" w:hAnsi="Arial" w:cs="Arial"/>
          <w:sz w:val="22"/>
          <w:szCs w:val="22"/>
        </w:rPr>
        <w:fldChar w:fldCharType="separate"/>
      </w:r>
      <w:r w:rsidRPr="00D57007">
        <w:rPr>
          <w:rFonts w:ascii="Arial" w:hAnsi="Arial" w:cs="Arial"/>
          <w:noProof/>
          <w:sz w:val="22"/>
          <w:szCs w:val="22"/>
          <w:lang w:val="fr-FR"/>
        </w:rPr>
        <w:t>(Barker et al., 2024; Blauhut et al., 2022; van der Woude et al., 2023)</w:t>
      </w:r>
      <w:r w:rsidRPr="009B519C">
        <w:rPr>
          <w:rFonts w:ascii="Arial" w:hAnsi="Arial" w:cs="Arial"/>
          <w:sz w:val="22"/>
          <w:szCs w:val="22"/>
        </w:rPr>
        <w:fldChar w:fldCharType="end"/>
      </w:r>
      <w:r w:rsidRPr="00D57007">
        <w:rPr>
          <w:rFonts w:ascii="Arial" w:hAnsi="Arial" w:cs="Arial"/>
          <w:sz w:val="22"/>
          <w:szCs w:val="22"/>
          <w:lang w:val="fr-FR"/>
        </w:rPr>
        <w:t xml:space="preserve">. </w:t>
      </w:r>
      <w:r w:rsidRPr="009B519C">
        <w:rPr>
          <w:rFonts w:ascii="Arial" w:hAnsi="Arial" w:cs="Arial"/>
          <w:sz w:val="22"/>
          <w:szCs w:val="22"/>
        </w:rPr>
        <w:t xml:space="preserve">Drought, as one of the most prominent environmental stresses in terrestrial ecosystem, shapes soil microbiomes because water </w:t>
      </w:r>
      <w:r w:rsidR="00511D98">
        <w:rPr>
          <w:rFonts w:ascii="Arial" w:hAnsi="Arial" w:cs="Arial"/>
          <w:sz w:val="22"/>
          <w:szCs w:val="22"/>
        </w:rPr>
        <w:t>content</w:t>
      </w:r>
      <w:r w:rsidR="00511D98" w:rsidRPr="009B519C">
        <w:rPr>
          <w:rFonts w:ascii="Arial" w:hAnsi="Arial" w:cs="Arial"/>
          <w:sz w:val="22"/>
          <w:szCs w:val="22"/>
        </w:rPr>
        <w:t xml:space="preserve"> </w:t>
      </w:r>
      <w:r w:rsidRPr="009B519C">
        <w:rPr>
          <w:rFonts w:ascii="Arial" w:hAnsi="Arial" w:cs="Arial"/>
          <w:sz w:val="22"/>
          <w:szCs w:val="22"/>
        </w:rPr>
        <w:t xml:space="preserve">controls </w:t>
      </w:r>
      <w:r w:rsidR="00511D98">
        <w:rPr>
          <w:rFonts w:ascii="Arial" w:hAnsi="Arial" w:cs="Arial"/>
          <w:sz w:val="22"/>
          <w:szCs w:val="22"/>
        </w:rPr>
        <w:t>cell</w:t>
      </w:r>
      <w:r w:rsidR="00511D98" w:rsidRPr="009B519C">
        <w:rPr>
          <w:rFonts w:ascii="Arial" w:hAnsi="Arial" w:cs="Arial"/>
          <w:sz w:val="22"/>
          <w:szCs w:val="22"/>
        </w:rPr>
        <w:t xml:space="preserve"> </w:t>
      </w:r>
      <w:r w:rsidRPr="009B519C">
        <w:rPr>
          <w:rFonts w:ascii="Arial" w:hAnsi="Arial" w:cs="Arial"/>
          <w:sz w:val="22"/>
          <w:szCs w:val="22"/>
        </w:rPr>
        <w:t>viabilit</w:t>
      </w:r>
      <w:r w:rsidR="00511D98">
        <w:rPr>
          <w:rFonts w:ascii="Arial" w:hAnsi="Arial" w:cs="Arial"/>
          <w:sz w:val="22"/>
          <w:szCs w:val="22"/>
        </w:rPr>
        <w:t>y</w:t>
      </w:r>
      <w:r w:rsidRPr="009B519C">
        <w:rPr>
          <w:rFonts w:ascii="Arial" w:hAnsi="Arial" w:cs="Arial"/>
          <w:sz w:val="22"/>
          <w:szCs w:val="22"/>
        </w:rPr>
        <w:t>, activit</w:t>
      </w:r>
      <w:r w:rsidR="00511D98">
        <w:rPr>
          <w:rFonts w:ascii="Arial" w:hAnsi="Arial" w:cs="Arial"/>
          <w:sz w:val="22"/>
          <w:szCs w:val="22"/>
        </w:rPr>
        <w:t>y</w:t>
      </w:r>
      <w:r w:rsidRPr="009B519C">
        <w:rPr>
          <w:rFonts w:ascii="Arial" w:hAnsi="Arial" w:cs="Arial"/>
          <w:sz w:val="22"/>
          <w:szCs w:val="22"/>
        </w:rPr>
        <w:t xml:space="preserve">, and functions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{"citationID":"xs2DtYgq","properties":{"formattedCitation":"(Schimel, 2018)","plainCitation":"(Schimel, 2018)","noteIndex":0},"citationItems":[{"id":43,"uris":["http://zotero.org/users/local/4LgJUJlW/items/RSU6KA3P"],"itemData":{"id":43,"type":"article-journal","abstract":"Throughout Earth’s history, drought has been a common crisis in terrestrial ecosystems; in human societies, it can cause famine, one of the Four Horsemen of the apocalypse. As the global hydrological cycle intensiﬁes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ﬂush of activity on rewetting is driven by microbial growth or by the physical/ chemical processes that mobilize organic matter. In this review, I discuss how soil water, and the lack of it, regulates microbial life and biogeochemical processes. I ﬁrst focus on organismal-level responses and then consider how these inﬂuence whole-soil organic matter dynamics. A ﬁnal focus is on how to incorporate these effects into Earth System models that can effectively capture dry–wet cycling.","container-title":"Annual Review of Ecology, Evolution, and Systematics","DOI":"10.1146/annurev-ecolsys-110617-062614","ISSN":"1543-592X, 1545-2069","issue":"1","journalAbbreviation":"Annu. Rev. Ecol. Evol. Syst.","language":"en","page":"409-432","source":"DOI.org (Crossref)","title":"Life in Dry Soils: Effects of Drought on Soil Microbial Communities and Processes","title-short":"Life in Dry Soils","volume":"49","author":[{"family":"Schimel","given":"Joshua P."}],"issued":{"date-parts":[["2018",11,2]]}}}],"schema":"https://github.com/citation-style-language/schema/raw/master/csl-citation.json"}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(Schimel, 2018)</w:t>
      </w:r>
      <w:r w:rsidRPr="009B519C">
        <w:rPr>
          <w:rFonts w:ascii="Arial" w:hAnsi="Arial" w:cs="Arial"/>
          <w:sz w:val="22"/>
          <w:szCs w:val="22"/>
        </w:rPr>
        <w:fldChar w:fldCharType="end"/>
      </w:r>
      <w:r w:rsidRPr="009B519C">
        <w:rPr>
          <w:rFonts w:ascii="Arial" w:hAnsi="Arial" w:cs="Arial"/>
          <w:sz w:val="22"/>
          <w:szCs w:val="22"/>
        </w:rPr>
        <w:t xml:space="preserve">. </w:t>
      </w:r>
      <w:r w:rsidR="001B2CC4">
        <w:rPr>
          <w:rFonts w:ascii="Arial" w:hAnsi="Arial" w:cs="Arial"/>
          <w:sz w:val="22"/>
          <w:szCs w:val="22"/>
        </w:rPr>
        <w:t xml:space="preserve">Recent studies suggest that drought can also indirectly affect microbes via plants and that these indirect effects can </w:t>
      </w:r>
      <w:r w:rsidR="001B2CC4" w:rsidRPr="001B2CC4">
        <w:rPr>
          <w:rFonts w:ascii="Arial" w:hAnsi="Arial" w:cs="Arial"/>
          <w:sz w:val="22"/>
          <w:szCs w:val="22"/>
        </w:rPr>
        <w:t>outweigh the direct effects</w:t>
      </w:r>
      <w:r w:rsidR="00511D98">
        <w:rPr>
          <w:rFonts w:ascii="Arial" w:hAnsi="Arial" w:cs="Arial"/>
          <w:sz w:val="22"/>
          <w:szCs w:val="22"/>
        </w:rPr>
        <w:t xml:space="preserve"> </w:t>
      </w:r>
      <w:r w:rsidR="00D16EF5">
        <w:rPr>
          <w:rFonts w:ascii="Arial" w:hAnsi="Arial" w:cs="Arial"/>
          <w:sz w:val="22"/>
          <w:szCs w:val="22"/>
        </w:rPr>
        <w:t xml:space="preserve">in the rhizosphere </w:t>
      </w:r>
      <w:r w:rsidR="00945487">
        <w:rPr>
          <w:rFonts w:ascii="Arial" w:hAnsi="Arial" w:cs="Arial"/>
          <w:sz w:val="22"/>
          <w:szCs w:val="22"/>
        </w:rPr>
        <w:fldChar w:fldCharType="begin"/>
      </w:r>
      <w:r w:rsidR="00945487">
        <w:rPr>
          <w:rFonts w:ascii="Arial" w:hAnsi="Arial" w:cs="Arial"/>
          <w:sz w:val="22"/>
          <w:szCs w:val="22"/>
        </w:rPr>
        <w:instrText xml:space="preserve"> ADDIN ZOTERO_ITEM CSL_CITATION {"citationID":"qOP7Ooc4","properties":{"formattedCitation":"(de Vries et al., 2020)","plainCitation":"(de Vries et al., 2020)","noteIndex":0},"citationItems":[{"id":473,"uris":["http://zotero.org/users/local/4LgJUJlW/items/UG34S7YM"],"itemData":{"id":473,"type":"article-journal","abstract":"Root-associated microbes can improve plant growth, and they offer the potential to increase crop resilience to future drought. Although our understanding of the complex feedbacks between plant and microbial responses to drought is advancing, most of our knowledge comes from non-crop plants in controlled experiments. We propose that future research efforts should attempt to quantify relationships between plant and microbial traits, explicitly focus on food crops, and include longer-term experiments under field conditions. Overall, we highlight the need for improved mechanistic understanding of the complex feedbacks between plants and microbes during, and particularly after, drought. This requires integrating ecology with plant, microbiome, and molecular approaches and is central to making crop production more resilient to our future climate.","container-title":"Science","DOI":"10.1126/science.aaz5192","issue":"6488","note":"publisher: American Association for the Advancement of Science","page":"270-274","source":"science.org (Atypon)","title":"Harnessing rhizosphere microbiomes for drought-resilient crop production","volume":"368","author":[{"family":"Vries","given":"Franciska T.","non-dropping-particle":"de"},{"family":"Griffiths","given":"Rob I."},{"family":"Knight","given":"Christopher G."},{"family":"Nicolitch","given":"Oceane"},{"family":"Williams","given":"Alex"}],"issued":{"date-parts":[["2020",4,17]]}}}],"schema":"https://github.com/citation-style-language/schema/raw/master/csl-citation.json"} </w:instrText>
      </w:r>
      <w:r w:rsidR="00945487">
        <w:rPr>
          <w:rFonts w:ascii="Arial" w:hAnsi="Arial" w:cs="Arial"/>
          <w:sz w:val="22"/>
          <w:szCs w:val="22"/>
        </w:rPr>
        <w:fldChar w:fldCharType="separate"/>
      </w:r>
      <w:r w:rsidR="00945487">
        <w:rPr>
          <w:rFonts w:ascii="Arial" w:hAnsi="Arial" w:cs="Arial"/>
          <w:noProof/>
          <w:sz w:val="22"/>
          <w:szCs w:val="22"/>
        </w:rPr>
        <w:t>(de Vries et al., 2020)</w:t>
      </w:r>
      <w:r w:rsidR="00945487">
        <w:rPr>
          <w:rFonts w:ascii="Arial" w:hAnsi="Arial" w:cs="Arial"/>
          <w:sz w:val="22"/>
          <w:szCs w:val="22"/>
        </w:rPr>
        <w:fldChar w:fldCharType="end"/>
      </w:r>
      <w:del w:id="2" w:author="Ari Fina Bintarti" w:date="2024-05-09T15:50:00Z">
        <w:r w:rsidR="00511D98" w:rsidDel="00945487">
          <w:rPr>
            <w:rFonts w:ascii="Arial" w:hAnsi="Arial" w:cs="Arial"/>
            <w:sz w:val="22"/>
            <w:szCs w:val="22"/>
          </w:rPr>
          <w:delText>(de Vries Science)</w:delText>
        </w:r>
      </w:del>
      <w:r w:rsidR="00D16EF5">
        <w:rPr>
          <w:rFonts w:ascii="Arial" w:hAnsi="Arial" w:cs="Arial"/>
          <w:sz w:val="22"/>
          <w:szCs w:val="22"/>
        </w:rPr>
        <w:t xml:space="preserve">. </w:t>
      </w:r>
      <w:r w:rsidRPr="009B519C">
        <w:rPr>
          <w:rFonts w:ascii="Arial" w:hAnsi="Arial" w:cs="Arial"/>
          <w:sz w:val="22"/>
          <w:szCs w:val="22"/>
        </w:rPr>
        <w:t xml:space="preserve">The consequences of extreme drought on soil </w:t>
      </w:r>
      <w:r w:rsidR="00727B35">
        <w:rPr>
          <w:rFonts w:ascii="Arial" w:hAnsi="Arial" w:cs="Arial"/>
          <w:sz w:val="22"/>
          <w:szCs w:val="22"/>
        </w:rPr>
        <w:t xml:space="preserve">microbial </w:t>
      </w:r>
      <w:r w:rsidRPr="009B519C">
        <w:rPr>
          <w:rFonts w:ascii="Arial" w:hAnsi="Arial" w:cs="Arial"/>
          <w:sz w:val="22"/>
          <w:szCs w:val="22"/>
        </w:rPr>
        <w:t>communities may be more detrimental than we could estimate, due to its cascading effects to the ecosystem functions and processes</w:t>
      </w:r>
      <w:r w:rsidR="001B2CC4">
        <w:rPr>
          <w:rFonts w:ascii="Arial" w:hAnsi="Arial" w:cs="Arial"/>
          <w:sz w:val="22"/>
          <w:szCs w:val="22"/>
        </w:rPr>
        <w:t xml:space="preserve">. </w:t>
      </w:r>
      <w:r w:rsidR="00577DD1">
        <w:rPr>
          <w:rFonts w:ascii="Arial" w:hAnsi="Arial" w:cs="Arial"/>
          <w:sz w:val="22"/>
          <w:szCs w:val="22"/>
        </w:rPr>
        <w:t>Among soil microbial processes, n</w:t>
      </w:r>
      <w:r w:rsidRPr="009B519C">
        <w:rPr>
          <w:rFonts w:ascii="Arial" w:hAnsi="Arial" w:cs="Arial"/>
          <w:sz w:val="22"/>
          <w:szCs w:val="22"/>
        </w:rPr>
        <w:t xml:space="preserve">itrogen (N) cycling is fundamental </w:t>
      </w:r>
      <w:r w:rsidR="003502FA">
        <w:rPr>
          <w:rFonts w:ascii="Arial" w:hAnsi="Arial" w:cs="Arial"/>
          <w:sz w:val="22"/>
          <w:szCs w:val="22"/>
        </w:rPr>
        <w:t xml:space="preserve">in </w:t>
      </w:r>
      <w:r w:rsidR="003502FA">
        <w:rPr>
          <w:rFonts w:ascii="Arial" w:hAnsi="Arial" w:cs="Arial"/>
          <w:sz w:val="22"/>
          <w:szCs w:val="22"/>
        </w:rPr>
        <w:lastRenderedPageBreak/>
        <w:t>agroecosystems</w:t>
      </w:r>
      <w:r w:rsidR="003502FA" w:rsidRPr="009B519C">
        <w:rPr>
          <w:rFonts w:ascii="Arial" w:hAnsi="Arial" w:cs="Arial"/>
          <w:sz w:val="22"/>
          <w:szCs w:val="22"/>
        </w:rPr>
        <w:t xml:space="preserve"> </w:t>
      </w:r>
      <w:r w:rsidRPr="009B519C">
        <w:rPr>
          <w:rFonts w:ascii="Arial" w:hAnsi="Arial" w:cs="Arial"/>
          <w:sz w:val="22"/>
          <w:szCs w:val="22"/>
        </w:rPr>
        <w:t xml:space="preserve">as N is </w:t>
      </w:r>
      <w:r w:rsidR="003502FA">
        <w:rPr>
          <w:rFonts w:ascii="Arial" w:hAnsi="Arial" w:cs="Arial"/>
          <w:sz w:val="22"/>
          <w:szCs w:val="22"/>
        </w:rPr>
        <w:t>the most limiting</w:t>
      </w:r>
      <w:r w:rsidR="003502FA" w:rsidRPr="009B519C">
        <w:rPr>
          <w:rFonts w:ascii="Arial" w:hAnsi="Arial" w:cs="Arial"/>
          <w:sz w:val="22"/>
          <w:szCs w:val="22"/>
        </w:rPr>
        <w:t xml:space="preserve"> </w:t>
      </w:r>
      <w:r w:rsidRPr="009B519C">
        <w:rPr>
          <w:rFonts w:ascii="Arial" w:hAnsi="Arial" w:cs="Arial"/>
          <w:sz w:val="22"/>
          <w:szCs w:val="22"/>
        </w:rPr>
        <w:t>essential nutrient for plants growth</w:t>
      </w:r>
      <w:r w:rsidR="003502FA">
        <w:rPr>
          <w:rFonts w:ascii="Arial" w:hAnsi="Arial" w:cs="Arial"/>
          <w:sz w:val="22"/>
          <w:szCs w:val="22"/>
        </w:rPr>
        <w:t xml:space="preserve"> and crop production</w:t>
      </w:r>
      <w:r w:rsidRPr="009B519C">
        <w:rPr>
          <w:rFonts w:ascii="Arial" w:hAnsi="Arial" w:cs="Arial"/>
          <w:sz w:val="22"/>
          <w:szCs w:val="22"/>
        </w:rPr>
        <w:t xml:space="preserv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{"citationID":"PCunXXLp","properties":{"formattedCitation":"(Gruber &amp; Galloway, 2008)","plainCitation":"(Gruber &amp; Galloway, 2008)","noteIndex":0},"citationItems":[{"id":467,"uris":["http://zotero.org/users/local/4LgJUJlW/items/93BH2PYM"],"itemData":{"id":467,"type":"article-journal","abstract":"With humans having an increasing impact on the planet, the interactions between the nitrogen cycle, the carbon cycle and climate are expected to become an increasingly important determinant of the Earth system.","container-title":"Nature","DOI":"10.1038/nature06592","ISSN":"1476-4687","issue":"7176","language":"en","license":"2008 Springer Nature Limited","note":"publisher: Nature Publishing Group","page":"293-296","source":"www.nature.com","title":"An Earth-system perspective of the global nitrogen cycle","volume":"451","author":[{"family":"Gruber","given":"Nicolas"},{"family":"Galloway","given":"James N."}],"issued":{"date-parts":[["2008",1]]}}}],"schema":"https://github.com/citation-style-language/schema/raw/master/csl-citation.json"}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(Gruber &amp; Galloway, 2008)</w:t>
      </w:r>
      <w:r w:rsidRPr="009B519C">
        <w:rPr>
          <w:rFonts w:ascii="Arial" w:hAnsi="Arial" w:cs="Arial"/>
          <w:sz w:val="22"/>
          <w:szCs w:val="22"/>
        </w:rPr>
        <w:fldChar w:fldCharType="end"/>
      </w:r>
      <w:r w:rsidRPr="009B519C">
        <w:rPr>
          <w:rFonts w:ascii="Arial" w:hAnsi="Arial" w:cs="Arial"/>
          <w:sz w:val="22"/>
          <w:szCs w:val="22"/>
        </w:rPr>
        <w:t xml:space="preserve">. </w:t>
      </w:r>
      <w:r w:rsidR="003502FA">
        <w:rPr>
          <w:rFonts w:ascii="Arial" w:hAnsi="Arial" w:cs="Arial"/>
          <w:sz w:val="22"/>
          <w:szCs w:val="22"/>
        </w:rPr>
        <w:t>However</w:t>
      </w:r>
      <w:r w:rsidRPr="009B519C">
        <w:rPr>
          <w:rFonts w:ascii="Arial" w:hAnsi="Arial" w:cs="Arial"/>
          <w:sz w:val="22"/>
          <w:szCs w:val="22"/>
        </w:rPr>
        <w:t>, drought can</w:t>
      </w:r>
      <w:r w:rsidR="0068445C">
        <w:rPr>
          <w:rFonts w:ascii="Arial" w:hAnsi="Arial" w:cs="Arial"/>
          <w:sz w:val="22"/>
          <w:szCs w:val="22"/>
        </w:rPr>
        <w:t xml:space="preserve"> decrease microb</w:t>
      </w:r>
      <w:r w:rsidR="005E52A9">
        <w:rPr>
          <w:rFonts w:ascii="Arial" w:hAnsi="Arial" w:cs="Arial"/>
          <w:sz w:val="22"/>
          <w:szCs w:val="22"/>
        </w:rPr>
        <w:t>i</w:t>
      </w:r>
      <w:r w:rsidR="0068445C">
        <w:rPr>
          <w:rFonts w:ascii="Arial" w:hAnsi="Arial" w:cs="Arial"/>
          <w:sz w:val="22"/>
          <w:szCs w:val="22"/>
        </w:rPr>
        <w:t>al biomass,</w:t>
      </w:r>
      <w:r w:rsidRPr="009B519C">
        <w:rPr>
          <w:rFonts w:ascii="Arial" w:hAnsi="Arial" w:cs="Arial"/>
          <w:sz w:val="22"/>
          <w:szCs w:val="22"/>
        </w:rPr>
        <w:t xml:space="preserve"> </w:t>
      </w:r>
      <w:r w:rsidR="004131CE">
        <w:rPr>
          <w:rFonts w:ascii="Arial" w:hAnsi="Arial" w:cs="Arial"/>
          <w:sz w:val="22"/>
          <w:szCs w:val="22"/>
        </w:rPr>
        <w:t>lower</w:t>
      </w:r>
      <w:r w:rsidR="003502FA">
        <w:rPr>
          <w:rFonts w:ascii="Arial" w:hAnsi="Arial" w:cs="Arial"/>
          <w:sz w:val="22"/>
          <w:szCs w:val="22"/>
        </w:rPr>
        <w:t xml:space="preserve"> N </w:t>
      </w:r>
      <w:r w:rsidRPr="009B519C">
        <w:rPr>
          <w:rFonts w:ascii="Arial" w:hAnsi="Arial" w:cs="Arial"/>
          <w:sz w:val="22"/>
          <w:szCs w:val="22"/>
        </w:rPr>
        <w:t>transformation rates</w:t>
      </w:r>
      <w:ins w:id="3" w:author="Ari Fina Bintarti" w:date="2024-05-09T16:01:00Z">
        <w:r w:rsidR="00621D9A">
          <w:rPr>
            <w:rFonts w:ascii="Arial" w:hAnsi="Arial" w:cs="Arial"/>
            <w:sz w:val="22"/>
            <w:szCs w:val="22"/>
          </w:rPr>
          <w:t xml:space="preserve"> </w:t>
        </w:r>
      </w:ins>
      <w:del w:id="4" w:author="Ari Fina Bintarti" w:date="2024-05-09T16:00:00Z">
        <w:r w:rsidRPr="009B519C" w:rsidDel="00945487">
          <w:rPr>
            <w:rFonts w:ascii="Arial" w:hAnsi="Arial" w:cs="Arial"/>
            <w:sz w:val="22"/>
            <w:szCs w:val="22"/>
          </w:rPr>
          <w:delText xml:space="preserve"> </w:delText>
        </w:r>
      </w:del>
      <w:r w:rsidR="00621D9A">
        <w:rPr>
          <w:rFonts w:ascii="Arial" w:hAnsi="Arial" w:cs="Arial"/>
          <w:sz w:val="22"/>
          <w:szCs w:val="22"/>
        </w:rPr>
        <w:fldChar w:fldCharType="begin"/>
      </w:r>
      <w:r w:rsidR="00621D9A">
        <w:rPr>
          <w:rFonts w:ascii="Arial" w:hAnsi="Arial" w:cs="Arial"/>
          <w:sz w:val="22"/>
          <w:szCs w:val="22"/>
        </w:rPr>
        <w:instrText xml:space="preserve"> ADDIN ZOTERO_ITEM CSL_CITATION {"citationID":"Gqm7ydbD","properties":{"formattedCitation":"(Homyak et al., 2017)","plainCitation":"(Homyak et al., 2017)","noteIndex":0},"citationItems":[{"id":134,"uris":["http://zotero.org/users/local/4LgJUJlW/items/2LUSKQCY"],"itemData":{"id":134,"type":"article-journal","abstract":"Many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00621D9A">
        <w:rPr>
          <w:rFonts w:ascii="Arial" w:hAnsi="Arial" w:cs="Arial"/>
          <w:sz w:val="22"/>
          <w:szCs w:val="22"/>
        </w:rPr>
        <w:fldChar w:fldCharType="separate"/>
      </w:r>
      <w:r w:rsidR="00621D9A">
        <w:rPr>
          <w:rFonts w:ascii="Arial" w:hAnsi="Arial" w:cs="Arial"/>
          <w:noProof/>
          <w:sz w:val="22"/>
          <w:szCs w:val="22"/>
        </w:rPr>
        <w:t>(Homyak et al., 2017)</w:t>
      </w:r>
      <w:r w:rsidR="00621D9A">
        <w:rPr>
          <w:rFonts w:ascii="Arial" w:hAnsi="Arial" w:cs="Arial"/>
          <w:sz w:val="22"/>
          <w:szCs w:val="22"/>
        </w:rPr>
        <w:fldChar w:fldCharType="end"/>
      </w:r>
      <w:del w:id="5" w:author="Ari Fina Bintarti" w:date="2024-05-09T16:00:00Z">
        <w:r w:rsidRPr="009B519C" w:rsidDel="00945487">
          <w:rPr>
            <w:rFonts w:ascii="Arial" w:hAnsi="Arial" w:cs="Arial"/>
            <w:sz w:val="22"/>
            <w:szCs w:val="22"/>
          </w:rPr>
          <w:fldChar w:fldCharType="begin"/>
        </w:r>
        <w:r w:rsidRPr="009B519C" w:rsidDel="00945487">
          <w:rPr>
            <w:rFonts w:ascii="Arial" w:hAnsi="Arial" w:cs="Arial"/>
            <w:sz w:val="22"/>
            <w:szCs w:val="22"/>
          </w:rPr>
          <w:delInstrText xml:space="preserve"> ADDIN ZOTERO_ITEM CSL_CITATION {"citationID":"2AtXKQdp","properties":{"formattedCitation":"(Deng et al., 2021)","plainCitation":"(Deng et al., 2021)","noteIndex":0},"citationItems":[{"id":142,"uris":["http://zotero.org/users/local/4LgJUJlW/items/VPRH8NXE"],"itemData":{"id":142,"type":"article-journal","abstract":"Extreme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schema":"https://github.com/citation-style-language/schema/raw/master/csl-citation.json"} </w:delInstrText>
        </w:r>
        <w:r w:rsidRPr="009B519C" w:rsidDel="00945487">
          <w:rPr>
            <w:rFonts w:ascii="Arial" w:hAnsi="Arial" w:cs="Arial"/>
            <w:sz w:val="22"/>
            <w:szCs w:val="22"/>
          </w:rPr>
          <w:fldChar w:fldCharType="separate"/>
        </w:r>
        <w:r w:rsidR="00945487" w:rsidDel="00945487">
          <w:rPr>
            <w:rFonts w:ascii="Arial" w:hAnsi="Arial" w:cs="Arial"/>
            <w:noProof/>
            <w:sz w:val="22"/>
            <w:szCs w:val="22"/>
          </w:rPr>
          <w:delText>(Deng et al., 2021)</w:delText>
        </w:r>
        <w:r w:rsidRPr="009B519C" w:rsidDel="00945487">
          <w:rPr>
            <w:rFonts w:ascii="Arial" w:hAnsi="Arial" w:cs="Arial"/>
            <w:sz w:val="22"/>
            <w:szCs w:val="22"/>
          </w:rPr>
          <w:fldChar w:fldCharType="end"/>
        </w:r>
      </w:del>
      <w:r w:rsidRPr="009B519C">
        <w:rPr>
          <w:rFonts w:ascii="Arial" w:hAnsi="Arial" w:cs="Arial"/>
          <w:sz w:val="22"/>
          <w:szCs w:val="22"/>
        </w:rPr>
        <w:t xml:space="preserve">, </w:t>
      </w:r>
      <w:r w:rsidR="004131CE">
        <w:rPr>
          <w:rFonts w:ascii="Arial" w:hAnsi="Arial" w:cs="Arial"/>
          <w:sz w:val="22"/>
          <w:szCs w:val="22"/>
        </w:rPr>
        <w:t>and</w:t>
      </w:r>
      <w:r w:rsidRPr="009B519C">
        <w:rPr>
          <w:rFonts w:ascii="Arial" w:hAnsi="Arial" w:cs="Arial"/>
          <w:sz w:val="22"/>
          <w:szCs w:val="22"/>
        </w:rPr>
        <w:t xml:space="preserve"> reduce plant N uptake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{"citationID":"vZMq69Ih","properties":{"formattedCitation":"(Flynn et al., 2023)","plainCitation":"(Flynn et al., 2023)","noteIndex":0},"citationItems":[{"id":399,"uris":["http://zotero.org/users/local/4LgJUJlW/items/5U34JLP6"],"itemData":{"id":399,"type":"article-journal","abstract":"Water and nitrogen (N) are the most limiting factors to plant productivity globally, but we lack a critical understanding of how water availability impacts N dynamics in agricultural systems. Plant N requirements are particularly uncertain when water is limited because of the interactive effect of water and N on plant growth, N demand, and plant uptake. We investigated impacts of N application and water availability on plant growth and N movement, including above and belowground growth, water productivity, N productivity, N uptake, N recovery, and greenhouse gas emissions within a semi-arid system in northeastern Colorado, USA. Moderately high soil N availability depressed grain yield and shoot growth under both limited and full water availability, despite no indication of physical toxicity, and came with additional risk of deleterious N losses. Under low N availability, plant N concentrations in aboveground tissues showed greater recovery of N than what was applied in the low N treatments under both full and limited water availability. This enhanced recovery underscores the need to better understand both plant soil foraging and processes governing resource availability under these conditions. Finally, limited water availability reduced N uptake across all N treatments and left 30% more soil nitrate (NO3−) deep in the soil profile at the end of the season than under full water availability. Our results show that plant N needs are not linearly related to water use and emphasize the need for an integrated understanding of water and N interactions, plant foraging for these resources, and the dynamics of processes that make N available to plants.","container-title":"Scientific Reports","DOI":"10.1038/s41598-023-40459-0","ISSN":"2045-2322","issue":"1","journalAbbreviation":"Sci Rep","language":"en","license":"2023 This is a U.S. Government work and not under copyright protection in the US; foreign copyright protection may apply","note":"publisher: Nature Publishing Group","page":"14269","source":"www.nature.com","title":"High N availability decreases N uptake and yield under limited water availability in maize","volume":"13","author":[{"family":"Flynn","given":"Nora E."},{"family":"Comas","given":"Louise H."},{"family":"Stewart","given":"Catherine E."},{"family":"Fonte","given":"Steven J."}],"issued":{"date-parts":[["2023",8,31]]}}}],"schema":"https://github.com/citation-style-language/schema/raw/master/csl-citation.json"}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(Flynn et al., 2023)</w:t>
      </w:r>
      <w:r w:rsidRPr="009B519C">
        <w:rPr>
          <w:rFonts w:ascii="Arial" w:hAnsi="Arial" w:cs="Arial"/>
          <w:sz w:val="22"/>
          <w:szCs w:val="22"/>
        </w:rPr>
        <w:fldChar w:fldCharType="end"/>
      </w:r>
      <w:r w:rsidRPr="009B519C">
        <w:rPr>
          <w:rFonts w:ascii="Arial" w:hAnsi="Arial" w:cs="Arial"/>
          <w:sz w:val="22"/>
          <w:szCs w:val="22"/>
        </w:rPr>
        <w:t xml:space="preserve">, which potentially affects agricultural output. As </w:t>
      </w:r>
      <w:r w:rsidR="0096751D">
        <w:rPr>
          <w:rFonts w:ascii="Arial" w:hAnsi="Arial" w:cs="Arial"/>
          <w:sz w:val="22"/>
          <w:szCs w:val="22"/>
        </w:rPr>
        <w:t xml:space="preserve">droughts </w:t>
      </w:r>
      <w:r w:rsidR="00660235">
        <w:rPr>
          <w:rFonts w:ascii="Arial" w:hAnsi="Arial" w:cs="Arial"/>
          <w:sz w:val="22"/>
          <w:szCs w:val="22"/>
        </w:rPr>
        <w:t xml:space="preserve">are expected to </w:t>
      </w:r>
      <w:r w:rsidR="0096751D">
        <w:rPr>
          <w:rFonts w:ascii="Arial" w:hAnsi="Arial" w:cs="Arial"/>
          <w:sz w:val="22"/>
          <w:szCs w:val="22"/>
        </w:rPr>
        <w:t>become more</w:t>
      </w:r>
      <w:r w:rsidRPr="00D16EF5">
        <w:rPr>
          <w:rFonts w:ascii="Arial" w:hAnsi="Arial" w:cs="Arial"/>
          <w:sz w:val="22"/>
          <w:szCs w:val="22"/>
        </w:rPr>
        <w:t xml:space="preserve"> </w:t>
      </w:r>
      <w:r w:rsidR="00D16EF5">
        <w:rPr>
          <w:rFonts w:ascii="Arial" w:hAnsi="Arial" w:cs="Arial"/>
          <w:sz w:val="22"/>
          <w:szCs w:val="22"/>
        </w:rPr>
        <w:t>frequent</w:t>
      </w:r>
      <w:r w:rsidR="0096751D">
        <w:rPr>
          <w:rFonts w:ascii="Arial" w:hAnsi="Arial" w:cs="Arial"/>
          <w:sz w:val="22"/>
          <w:szCs w:val="22"/>
        </w:rPr>
        <w:t xml:space="preserve"> and severe</w:t>
      </w:r>
      <w:r w:rsidRPr="00D16EF5">
        <w:rPr>
          <w:rFonts w:ascii="Arial" w:hAnsi="Arial" w:cs="Arial"/>
          <w:sz w:val="22"/>
          <w:szCs w:val="22"/>
        </w:rPr>
        <w:t xml:space="preserve">, </w:t>
      </w:r>
      <w:r w:rsidR="0096751D">
        <w:rPr>
          <w:rFonts w:ascii="Arial" w:hAnsi="Arial" w:cs="Arial"/>
          <w:sz w:val="22"/>
          <w:szCs w:val="22"/>
        </w:rPr>
        <w:t xml:space="preserve">a better </w:t>
      </w:r>
      <w:r w:rsidRPr="00D16EF5">
        <w:rPr>
          <w:rFonts w:ascii="Arial" w:hAnsi="Arial" w:cs="Arial"/>
          <w:sz w:val="22"/>
          <w:szCs w:val="22"/>
        </w:rPr>
        <w:t xml:space="preserve">understanding </w:t>
      </w:r>
      <w:r w:rsidR="0096751D">
        <w:rPr>
          <w:rFonts w:ascii="Arial" w:hAnsi="Arial" w:cs="Arial"/>
          <w:sz w:val="22"/>
          <w:szCs w:val="22"/>
        </w:rPr>
        <w:t xml:space="preserve">of </w:t>
      </w:r>
      <w:r w:rsidR="00660235">
        <w:rPr>
          <w:rFonts w:ascii="Arial" w:hAnsi="Arial" w:cs="Arial"/>
          <w:sz w:val="22"/>
          <w:szCs w:val="22"/>
        </w:rPr>
        <w:t>their</w:t>
      </w:r>
      <w:r w:rsidR="0096751D">
        <w:rPr>
          <w:rFonts w:ascii="Arial" w:hAnsi="Arial" w:cs="Arial"/>
          <w:sz w:val="22"/>
          <w:szCs w:val="22"/>
        </w:rPr>
        <w:t xml:space="preserve"> impact</w:t>
      </w:r>
      <w:r w:rsidRPr="00D16EF5">
        <w:rPr>
          <w:rFonts w:ascii="Arial" w:hAnsi="Arial" w:cs="Arial"/>
          <w:sz w:val="22"/>
          <w:szCs w:val="22"/>
        </w:rPr>
        <w:t xml:space="preserve"> on N-cycling </w:t>
      </w:r>
      <w:r w:rsidR="00D16EF5" w:rsidRPr="00EC1526">
        <w:rPr>
          <w:rFonts w:ascii="Arial" w:hAnsi="Arial" w:cs="Arial"/>
          <w:sz w:val="22"/>
          <w:szCs w:val="22"/>
        </w:rPr>
        <w:t xml:space="preserve">and the corresponding microbial </w:t>
      </w:r>
      <w:r w:rsidRPr="00D16EF5">
        <w:rPr>
          <w:rFonts w:ascii="Arial" w:hAnsi="Arial" w:cs="Arial"/>
          <w:sz w:val="22"/>
          <w:szCs w:val="22"/>
        </w:rPr>
        <w:t xml:space="preserve">communities is </w:t>
      </w:r>
      <w:r w:rsidR="0096751D">
        <w:rPr>
          <w:rFonts w:ascii="Arial" w:hAnsi="Arial" w:cs="Arial"/>
          <w:sz w:val="22"/>
          <w:szCs w:val="22"/>
        </w:rPr>
        <w:t>need</w:t>
      </w:r>
      <w:r w:rsidR="00F7238D">
        <w:rPr>
          <w:rFonts w:ascii="Arial" w:hAnsi="Arial" w:cs="Arial"/>
          <w:sz w:val="22"/>
          <w:szCs w:val="22"/>
        </w:rPr>
        <w:t>ed</w:t>
      </w:r>
      <w:r w:rsidR="0096751D" w:rsidRPr="00D16EF5">
        <w:rPr>
          <w:rFonts w:ascii="Arial" w:hAnsi="Arial" w:cs="Arial"/>
          <w:sz w:val="22"/>
          <w:szCs w:val="22"/>
        </w:rPr>
        <w:t xml:space="preserve"> </w:t>
      </w:r>
      <w:r w:rsidRPr="00D16EF5">
        <w:rPr>
          <w:rFonts w:ascii="Arial" w:hAnsi="Arial" w:cs="Arial"/>
          <w:sz w:val="22"/>
          <w:szCs w:val="22"/>
        </w:rPr>
        <w:t xml:space="preserve">to </w:t>
      </w:r>
      <w:r w:rsidR="0096751D">
        <w:rPr>
          <w:rFonts w:ascii="Arial" w:hAnsi="Arial" w:cs="Arial"/>
          <w:sz w:val="22"/>
          <w:szCs w:val="22"/>
        </w:rPr>
        <w:t>better predict</w:t>
      </w:r>
      <w:r w:rsidR="0096751D" w:rsidRPr="00D16EF5">
        <w:rPr>
          <w:rFonts w:ascii="Arial" w:hAnsi="Arial" w:cs="Arial"/>
          <w:sz w:val="22"/>
          <w:szCs w:val="22"/>
        </w:rPr>
        <w:t xml:space="preserve"> </w:t>
      </w:r>
      <w:r w:rsidRPr="00D16EF5">
        <w:rPr>
          <w:rFonts w:ascii="Arial" w:hAnsi="Arial" w:cs="Arial"/>
          <w:sz w:val="22"/>
          <w:szCs w:val="22"/>
        </w:rPr>
        <w:t xml:space="preserve">its potential impacts on </w:t>
      </w:r>
      <w:r w:rsidR="0096751D">
        <w:rPr>
          <w:rFonts w:ascii="Arial" w:hAnsi="Arial" w:cs="Arial"/>
          <w:sz w:val="22"/>
          <w:szCs w:val="22"/>
        </w:rPr>
        <w:t>soil functions and services</w:t>
      </w:r>
      <w:r w:rsidRPr="00D16EF5">
        <w:rPr>
          <w:rFonts w:ascii="Arial" w:hAnsi="Arial" w:cs="Arial"/>
          <w:sz w:val="22"/>
          <w:szCs w:val="22"/>
        </w:rPr>
        <w:t>.</w:t>
      </w:r>
    </w:p>
    <w:p w14:paraId="2839B58F" w14:textId="151745BF" w:rsidR="00E5088A" w:rsidRPr="009B519C" w:rsidRDefault="00E5088A" w:rsidP="00E5088A">
      <w:pPr>
        <w:pStyle w:val="ListParagraph"/>
        <w:spacing w:line="480" w:lineRule="auto"/>
        <w:ind w:left="0" w:firstLine="720"/>
        <w:jc w:val="both"/>
        <w:rPr>
          <w:rFonts w:ascii="Arial" w:hAnsi="Arial" w:cs="Arial"/>
          <w:sz w:val="22"/>
          <w:szCs w:val="22"/>
        </w:rPr>
      </w:pPr>
      <w:r w:rsidRPr="009B519C">
        <w:rPr>
          <w:rFonts w:ascii="Arial" w:hAnsi="Arial" w:cs="Arial"/>
          <w:sz w:val="22"/>
          <w:szCs w:val="22"/>
        </w:rPr>
        <w:t xml:space="preserve">It is widely reported that </w:t>
      </w:r>
      <w:r w:rsidR="005725FA">
        <w:rPr>
          <w:rFonts w:ascii="Arial" w:hAnsi="Arial" w:cs="Arial"/>
          <w:sz w:val="22"/>
          <w:szCs w:val="22"/>
        </w:rPr>
        <w:t xml:space="preserve">changes in soil properties due to </w:t>
      </w:r>
      <w:r w:rsidR="007640CF">
        <w:rPr>
          <w:rFonts w:ascii="Arial" w:hAnsi="Arial" w:cs="Arial"/>
          <w:sz w:val="22"/>
          <w:szCs w:val="22"/>
        </w:rPr>
        <w:t>agricultural</w:t>
      </w:r>
      <w:r w:rsidRPr="009B519C">
        <w:rPr>
          <w:rFonts w:ascii="Arial" w:hAnsi="Arial" w:cs="Arial"/>
          <w:sz w:val="22"/>
          <w:szCs w:val="22"/>
        </w:rPr>
        <w:t xml:space="preserve"> practices can directly or indirectly </w:t>
      </w:r>
      <w:r w:rsidR="005725FA">
        <w:rPr>
          <w:rFonts w:ascii="Arial" w:hAnsi="Arial" w:cs="Arial"/>
          <w:sz w:val="22"/>
          <w:szCs w:val="22"/>
        </w:rPr>
        <w:t>affect</w:t>
      </w:r>
      <w:r w:rsidR="005725FA" w:rsidRPr="009B519C">
        <w:rPr>
          <w:rFonts w:ascii="Arial" w:hAnsi="Arial" w:cs="Arial"/>
          <w:sz w:val="22"/>
          <w:szCs w:val="22"/>
        </w:rPr>
        <w:t xml:space="preserve"> </w:t>
      </w:r>
      <w:r w:rsidR="005725FA">
        <w:rPr>
          <w:rFonts w:ascii="Arial" w:hAnsi="Arial" w:cs="Arial"/>
          <w:sz w:val="22"/>
          <w:szCs w:val="22"/>
        </w:rPr>
        <w:t>microbial communities</w:t>
      </w:r>
      <w:r w:rsidR="004131CE">
        <w:rPr>
          <w:rFonts w:ascii="Arial" w:hAnsi="Arial" w:cs="Arial"/>
          <w:sz w:val="22"/>
          <w:szCs w:val="22"/>
        </w:rPr>
        <w:t xml:space="preserve"> including those</w:t>
      </w:r>
      <w:r w:rsidRPr="009B519C">
        <w:rPr>
          <w:rFonts w:ascii="Arial" w:hAnsi="Arial" w:cs="Arial"/>
          <w:sz w:val="22"/>
          <w:szCs w:val="22"/>
        </w:rPr>
        <w:t xml:space="preserve"> </w:t>
      </w:r>
      <w:r w:rsidR="005725FA">
        <w:rPr>
          <w:rFonts w:ascii="Arial" w:hAnsi="Arial" w:cs="Arial"/>
          <w:sz w:val="22"/>
          <w:szCs w:val="22"/>
        </w:rPr>
        <w:t>involved</w:t>
      </w:r>
      <w:r w:rsidR="005725FA" w:rsidRPr="009B519C">
        <w:rPr>
          <w:rFonts w:ascii="Arial" w:hAnsi="Arial" w:cs="Arial"/>
          <w:sz w:val="22"/>
          <w:szCs w:val="22"/>
        </w:rPr>
        <w:t xml:space="preserve"> </w:t>
      </w:r>
      <w:r w:rsidR="005725FA">
        <w:rPr>
          <w:rFonts w:ascii="Arial" w:hAnsi="Arial" w:cs="Arial"/>
          <w:sz w:val="22"/>
          <w:szCs w:val="22"/>
        </w:rPr>
        <w:t>in</w:t>
      </w:r>
      <w:r w:rsidR="005725FA" w:rsidRPr="009B519C">
        <w:rPr>
          <w:rFonts w:ascii="Arial" w:hAnsi="Arial" w:cs="Arial"/>
          <w:sz w:val="22"/>
          <w:szCs w:val="22"/>
        </w:rPr>
        <w:t xml:space="preserve"> </w:t>
      </w:r>
      <w:r w:rsidRPr="009B519C">
        <w:rPr>
          <w:rFonts w:ascii="Arial" w:hAnsi="Arial" w:cs="Arial"/>
          <w:sz w:val="22"/>
          <w:szCs w:val="22"/>
        </w:rPr>
        <w:t>N-cycling</w:t>
      </w:r>
      <w:ins w:id="6" w:author="Ari Fina Bintarti" w:date="2024-05-09T16:14:00Z">
        <w:r w:rsidR="005652DC">
          <w:rPr>
            <w:rFonts w:ascii="Arial" w:hAnsi="Arial" w:cs="Arial"/>
            <w:sz w:val="22"/>
            <w:szCs w:val="22"/>
          </w:rPr>
          <w:t xml:space="preserve"> </w:t>
        </w:r>
      </w:ins>
      <w:r w:rsidR="005652DC">
        <w:rPr>
          <w:rFonts w:ascii="Arial" w:hAnsi="Arial" w:cs="Arial"/>
          <w:sz w:val="22"/>
          <w:szCs w:val="22"/>
        </w:rPr>
        <w:fldChar w:fldCharType="begin"/>
      </w:r>
      <w:r w:rsidR="005652DC">
        <w:rPr>
          <w:rFonts w:ascii="Arial" w:hAnsi="Arial" w:cs="Arial"/>
          <w:sz w:val="22"/>
          <w:szCs w:val="22"/>
        </w:rPr>
        <w:instrText xml:space="preserve"> ADDIN ZOTERO_ITEM CSL_CITATION {"citationID":"vOXsTjNW","properties":{"formattedCitation":"(Hallin et al., 2009; Philippot et al., 2024; Z.-B. Zhao et al., 2020)","plainCitation":"(Hallin et al., 2009; Philippot et al., 2024; Z.-B. Zhao et al., 2020)","noteIndex":0},"citationItems":[{"id":241,"uris":["http://zotero.org/users/local/4LgJUJlW/items/KN2UVUCJ"],"itemData":{"id":241,"type":"article-journal","abstract":"Abstract\n            The relative importance of size and composition of microbial communities in ecosystem functioning is poorly understood. Here, we investigated how community composition and size of selected functional guilds in the nitrogen cycle correlated with agroecosystem functioning, which was defined as microbial process rates, total crop yield and nitrogen content in the crop. Soil was sampled from a 50-year fertilizer trial and the treatments comprised unfertilized bare fallow, unfertilized with crop, and plots with crop fertilized with calcium nitrate, ammonium sulfate, solid cattle manure or sewage sludge. The size of the functional guilds and the total bacterial community were greatly affected by the fertilization regimes, especially by the sewage sludge and ammonium sulfate treatments. The community size results were combined with previously published data on the composition of the corresponding communities, potential ammonia oxidation, denitrification, basal and substrate-induced respiration rates, in addition to crop yield for an integrated analysis. It was found that differences in size, rather than composition, correlated with differences in process rates for the denitrifier and ammonia-oxidizing archaeal and total bacterial communities, whereas neither differences in size nor composition was correlated with differences in process rates for the ammonia-oxidizing bacterial community. In contrast, the composition of nitrate-reducing, denitrifying and total bacterial communities co-varied with primary production and both were strongly linked to soil properties.","container-title":"The ISME Journal","DOI":"10.1038/ismej.2008.128","ISSN":"1751-7362, 1751-7370","issue":"5","language":"en","license":"https://academic.oup.com/pages/standard-publication-reuse-rights","page":"597-605","source":"DOI.org (Crossref)","title":"Relationship between N-cycling communities and ecosystem functioning in a 50-year-old fertilization experiment","volume":"3","author":[{"family":"Hallin","given":"Sara"},{"family":"Jones","given":"Christopher M"},{"family":"Schloter","given":"Michael"},{"family":"Philippot","given":"Laurent"}],"issued":{"date-parts":[["2009",5,1]]}}},{"id":329,"uris":["http://zotero.org/users/local/4LgJUJlW/items/UXLNU6SW"],"itemData":{"id":329,"type":"article-journal","container-title":"Nature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C."},{"family":"Fierer","given":"Noah"}],"issued":{"date-parts":[["2024",4]]}}},{"id":425,"uris":["http://zotero.org/users/local/4LgJUJlW/items/AR6XTDHI"],"itemData":{"id":425,"type":"article-journal","abstract":"The soil microbiome determines crop production and drives nutrient cycling, functions that are altered by fertilization. Yet, we have only begun to understand the effects of fertilization on taxonomic changes on soil microorganisms, while impacts on functional groups across the microbiome and therefore potential soil functioning have never been assessed. Here, using a range of methods including high-throughput sequencing, we identified 77 functional parameters of the main microbiome groups including bacteria, fungi, and protists in three common agricultural soil types in China (black, fluvo-aquic, and red soil), which were fertilized in the same way over two years. We show that fertilization most strongly and generally throughout soil types reduced the relative abundance of the main microbial predators, phagotrophic protists, by 31%. Ten functional groups within the microbiome showed soil type-specific responses to fertilization. For example, ammonia-oxidizing bacteria, and predatory/exoparasitic bacteria were reduced by fertilization in the acidic black and the red soils, while, no other microbial functional group than phagotrophic protists was suppressed by fertilization in the alkaline fluvo-aquic soil. The significant reductions in microbial functional groups especially in acidic soils could be explained by nitrogen enrichment, increased soil acidification and potential biotic links between the functional groups within the microbiome. Together, we show that the fertilization-induced abiotic changes alter microbial functions that depend on the soil and environmental conditions. Particularly the most profound changes on the group of microbial predators might subsequently affect other soil functions performed by bacteria and fungi.","container-title":"Soil Biology and Biochemistry","DOI":"10.1016/j.soilbio.2020.107863","ISSN":"0038-0717","journalAbbreviation":"Soil Biology and Biochemistry","page":"107863","source":"ScienceDirect","title":"Fertilization changes soil microbiome functioning, especially phagotrophic protists","volume":"148","author":[{"family":"Zhao","given":"Zhi-Bo"},{"family":"He","given":"Ji-Zheng"},{"family":"Quan","given":"Zhi"},{"family":"Wu","given":"Chuan-Fa"},{"family":"Sheng","given":"Rong"},{"family":"Zhang","given":"Li-Mei"},{"family":"Geisen","given":"Stefan"}],"issued":{"date-parts":[["2020",9,1]]}}}],"schema":"https://github.com/citation-style-language/schema/raw/master/csl-citation.json"} </w:instrText>
      </w:r>
      <w:r w:rsidR="005652DC">
        <w:rPr>
          <w:rFonts w:ascii="Arial" w:hAnsi="Arial" w:cs="Arial"/>
          <w:sz w:val="22"/>
          <w:szCs w:val="22"/>
        </w:rPr>
        <w:fldChar w:fldCharType="separate"/>
      </w:r>
      <w:r w:rsidR="005652DC">
        <w:rPr>
          <w:rFonts w:ascii="Arial" w:hAnsi="Arial" w:cs="Arial"/>
          <w:noProof/>
          <w:sz w:val="22"/>
          <w:szCs w:val="22"/>
        </w:rPr>
        <w:t>(Hallin et al., 2009; Philippot et al., 2024; Z.-B. Zhao et al., 2020)</w:t>
      </w:r>
      <w:r w:rsidR="005652DC">
        <w:rPr>
          <w:rFonts w:ascii="Arial" w:hAnsi="Arial" w:cs="Arial"/>
          <w:sz w:val="22"/>
          <w:szCs w:val="22"/>
        </w:rPr>
        <w:fldChar w:fldCharType="end"/>
      </w:r>
      <w:ins w:id="7" w:author="Ari Fina Bintarti" w:date="2024-05-09T16:14:00Z">
        <w:r w:rsidR="005652DC">
          <w:rPr>
            <w:rFonts w:ascii="Arial" w:hAnsi="Arial" w:cs="Arial"/>
            <w:sz w:val="22"/>
            <w:szCs w:val="22"/>
          </w:rPr>
          <w:t xml:space="preserve">. </w:t>
        </w:r>
      </w:ins>
      <w:del w:id="8" w:author="Ari Fina Bintarti" w:date="2024-05-09T16:14:00Z">
        <w:r w:rsidRPr="009B519C" w:rsidDel="005652DC">
          <w:rPr>
            <w:rFonts w:ascii="Arial" w:hAnsi="Arial" w:cs="Arial"/>
            <w:sz w:val="22"/>
            <w:szCs w:val="22"/>
          </w:rPr>
          <w:delText xml:space="preserve"> </w:delText>
        </w:r>
        <w:commentRangeStart w:id="9"/>
        <w:r w:rsidRPr="009B519C" w:rsidDel="005652DC">
          <w:rPr>
            <w:rFonts w:ascii="Arial" w:hAnsi="Arial" w:cs="Arial"/>
            <w:sz w:val="22"/>
            <w:szCs w:val="22"/>
          </w:rPr>
          <w:fldChar w:fldCharType="begin"/>
        </w:r>
        <w:r w:rsidR="009B519C" w:rsidDel="005652DC">
          <w:rPr>
            <w:rFonts w:ascii="Arial" w:hAnsi="Arial" w:cs="Arial"/>
            <w:sz w:val="22"/>
            <w:szCs w:val="22"/>
          </w:rPr>
          <w:delInstrText xml:space="preserve"> ADDIN ZOTERO_ITEM CSL_CITATION {"citationID":"oaUCM676","properties":{"formattedCitation":"(Philippot et al., 2024; Romdhane et al., 2022; Z.-B. Zhao et al., 2020)","plainCitation":"(Philippot et al., 2024; Romdhane et al., 2022; Z.-B. Zhao et al., 2020)","noteIndex":0},"citationItems":[{"id":329,"uris":["http://zotero.org/users/local/4LgJUJlW/items/UXLNU6SW"],"itemData":{"id":329,"type":"article-journal","container-title":"Nature Reviews Microbiology","DOI":"10.1038/s41579-023-00980-5","ISSN":"1740-1526, 1740-1534","issue":"4","journalAbbreviation":"Nat Rev Microbiol","language":"en","page":"226-239","source":"DOI.org (Crossref)","title":"The interplay between microbial communities and soil properties","volume":"22","author":[{"family":"Philippot","given":"Laurent"},{"family":"Chenu","given":"Claire"},{"family":"Kappler","given":"Andreas"},{"family":"Rillig","given":"Matthias C."},{"family":"Fierer","given":"Noah"}],"issued":{"date-parts":[["2024",4]]}}},{"id":255,"uris":["http://zotero.org/users/local/4LgJUJlW/items/TTAZJPGQ"],"itemData":{"id":255,"type":"article-journal","abstract":"Background:  Soil microbial communities are major drivers of cycling of soil nutrients that sustain plant growth and productivity. Yet, a holistic understanding of the impact of land-use intensification on the soil microbiome is still poorly understood. Here, we used a field experiment to investigate the long-term consequences of changes in landuse intensity based on cropping frequency (continuous cropping, alternating cropping with a temporary grassland, perennial grassland) on bacterial, protist and fungal communities as well as on their co-occurrence networks.\nResults:  We showed that land use has a major impact on the structure and composition of bacterial, protist and fun</w:delInstrText>
        </w:r>
        <w:r w:rsidR="009B519C" w:rsidDel="005652DC">
          <w:rPr>
            <w:rFonts w:ascii="Cambria Math" w:hAnsi="Cambria Math" w:cs="Cambria Math"/>
            <w:sz w:val="22"/>
            <w:szCs w:val="22"/>
          </w:rPr>
          <w:delInstrText>‑</w:delInstrText>
        </w:r>
        <w:r w:rsidR="009B519C" w:rsidDel="005652DC">
          <w:rPr>
            <w:rFonts w:ascii="Arial" w:hAnsi="Arial" w:cs="Arial"/>
            <w:sz w:val="22"/>
            <w:szCs w:val="22"/>
          </w:rPr>
          <w:delInstrText>gal communities. Grassland and arable cropping differed markedly with many taxa differentiating between both land use types. The smallest differences in the microbiome were observed between temporary grassland and continu</w:delInstrText>
        </w:r>
        <w:r w:rsidR="009B519C" w:rsidDel="005652DC">
          <w:rPr>
            <w:rFonts w:ascii="Cambria Math" w:hAnsi="Cambria Math" w:cs="Cambria Math"/>
            <w:sz w:val="22"/>
            <w:szCs w:val="22"/>
          </w:rPr>
          <w:delInstrText>‑</w:delInstrText>
        </w:r>
        <w:r w:rsidR="009B519C" w:rsidDel="005652DC">
          <w:rPr>
            <w:rFonts w:ascii="Arial" w:hAnsi="Arial" w:cs="Arial"/>
            <w:sz w:val="22"/>
            <w:szCs w:val="22"/>
          </w:rPr>
          <w:delInstrText>ous cropping, which suggests lasting effects of the cropping system preceding the temporary grasslands. Land-use intensity also affected the bacterial co-occurrence networks with increased complexity in the perennial grassland comparing to the other land-use systems. Similarly, co-occurrence networks within microbial groups showed a higher connectivity in the perennial grasslands. Protists, particularly Rhizaria, dominated in soil microbial associations, as they showed a higher number of connections than bacteria and fungi in all land uses.\nConclusions:  Our findings provide evidence of legacy effects of prior land use on the composition of the soil microbiome. Whatever the land use, network analyses highlighted the importance of protists as a key element of the soil microbiome that should be considered in future work. Altogether, this work provides a holistic perspective of the differential responses of various microbial groups and of their associations to agricultural intensification.","container-title":"Environmental Microbiome","DOI":"10.1186/s40793-021-00396-9","ISSN":"2524-6372","issue":"1","journalAbbreviation":"Environmental Microbiome","language":"en","page":"1","source":"DOI.org (Crossref)","title":"Land-use intensification differentially affects bacterial, fungal and protist communities and decreases microbiome network complexity","volume":"17","author":[{"family":"Romdhane","given":"Sana"},{"family":"Spor","given":"Aymé"},{"family":"Banerjee","given":"Samiran"},{"family":"Breuil","given":"Marie-Christine"},{"family":"Bru","given":"David"},{"family":"Chabbi","given":"Abad"},{"family":"Hallin","given":"Sara"},{"family":"Van Der Heijden","given":"Marcel G. A."},{"family":"Saghai","given":"Aurélien"},{"family":"Philippot","given":"Laurent"}],"issued":{"date-parts":[["2022",1,6]]}}},{"id":425,"uris":["http://zotero.org/users/local/4LgJUJlW/items/AR6XTDHI"],"itemData":{"id":425,"type":"article-journal","abstract":"The soil microbiome determines crop production and drives nutrient cycling, functions that are altered by fertilization. Yet, we have only begun to understand the effects of fertilization on taxonomic changes on soil microorganisms, while impacts on functional groups across the microbiome and therefore potential soil functioning have never been assessed. Here, using a range of methods including high-throughput sequencing, we identified 77 functional parameters of the main microbiome groups including bacteria, fungi, and protists in three common agricultural soil types in China (black, fluvo-aquic, and red soil), which were fertilized in the same way over two years. We show that fertilization most strongly and generally throughout soil types reduced the relative abundance of the main microbial predators, phagotrophic protists, by 31%. Ten functional groups within the microbiome showed soil type-specific responses to fertilization. For example, ammonia</w:delInstrText>
        </w:r>
        <w:r w:rsidR="009B519C" w:rsidRPr="00D57007" w:rsidDel="005652DC">
          <w:rPr>
            <w:rFonts w:ascii="Arial" w:hAnsi="Arial" w:cs="Arial"/>
            <w:sz w:val="22"/>
            <w:szCs w:val="22"/>
            <w:lang w:val="fr-FR"/>
          </w:rPr>
          <w:delInstrText xml:space="preserve">-oxidizing bacteria, and predatory/exoparasitic bacteria were reduced by fertilization in the acidic black and the red soils, while, no other microbial functional group than phagotrophic protists was suppressed by fertilization in the alkaline fluvo-aquic soil. The significant reductions in microbial functional groups especially in acidic soils could be explained by nitrogen enrichment, increased soil acidification and potential biotic links between the functional groups within the microbiome. Together, we show that the fertilization-induced abiotic changes alter microbial functions that depend on the soil and environmental conditions. Particularly the most profound changes on the group of microbial predators might subsequently affect other soil functions performed by bacteria and fungi.","container-title":"Soil Biology and Biochemistry","DOI":"10.1016/j.soilbio.2020.107863","ISSN":"0038-0717","journalAbbreviation":"Soil Biology and Biochemistry","page":"107863","source":"ScienceDirect","title":"Fertilization changes soil microbiome functioning, especially phagotrophic protists","volume":"148","author":[{"family":"Zhao","given":"Zhi-Bo"},{"family":"He","given":"Ji-Zheng"},{"family":"Quan","given":"Zhi"},{"family":"Wu","given":"Chuan-Fa"},{"family":"Sheng","given":"Rong"},{"family":"Zhang","given":"Li-Mei"},{"family":"Geisen","given":"Stefan"}],"issued":{"date-parts":[["2020",9,1]]}}}],"schema":"https://github.com/citation-style-language/schema/raw/master/csl-citation.json"} </w:delInstrText>
        </w:r>
        <w:r w:rsidRPr="009B519C" w:rsidDel="005652DC">
          <w:rPr>
            <w:rFonts w:ascii="Arial" w:hAnsi="Arial" w:cs="Arial"/>
            <w:sz w:val="22"/>
            <w:szCs w:val="22"/>
          </w:rPr>
          <w:fldChar w:fldCharType="separate"/>
        </w:r>
        <w:r w:rsidR="00945487" w:rsidDel="005652DC">
          <w:rPr>
            <w:rFonts w:ascii="Arial" w:hAnsi="Arial" w:cs="Arial"/>
            <w:noProof/>
            <w:sz w:val="22"/>
            <w:szCs w:val="22"/>
            <w:lang w:val="fr-FR"/>
          </w:rPr>
          <w:delText>(Philippot et al., 2024; Romdhane et a</w:delText>
        </w:r>
      </w:del>
      <w:del w:id="10" w:author="Ari Fina Bintarti" w:date="2024-05-09T16:12:00Z">
        <w:r w:rsidR="00945487" w:rsidDel="005652DC">
          <w:rPr>
            <w:rFonts w:ascii="Arial" w:hAnsi="Arial" w:cs="Arial"/>
            <w:noProof/>
            <w:sz w:val="22"/>
            <w:szCs w:val="22"/>
            <w:lang w:val="fr-FR"/>
          </w:rPr>
          <w:delText>l.</w:delText>
        </w:r>
      </w:del>
      <w:del w:id="11" w:author="Ari Fina Bintarti" w:date="2024-05-09T16:14:00Z">
        <w:r w:rsidR="00945487" w:rsidDel="005652DC">
          <w:rPr>
            <w:rFonts w:ascii="Arial" w:hAnsi="Arial" w:cs="Arial"/>
            <w:noProof/>
            <w:sz w:val="22"/>
            <w:szCs w:val="22"/>
            <w:lang w:val="fr-FR"/>
          </w:rPr>
          <w:delText>, 2022; Z.-B. Zhao et al., 2020)</w:delText>
        </w:r>
        <w:r w:rsidRPr="009B519C" w:rsidDel="005652DC">
          <w:rPr>
            <w:rFonts w:ascii="Arial" w:hAnsi="Arial" w:cs="Arial"/>
            <w:sz w:val="22"/>
            <w:szCs w:val="22"/>
          </w:rPr>
          <w:fldChar w:fldCharType="end"/>
        </w:r>
        <w:commentRangeEnd w:id="9"/>
        <w:r w:rsidR="005725FA" w:rsidDel="005652DC">
          <w:rPr>
            <w:rStyle w:val="CommentReference"/>
            <w:kern w:val="0"/>
            <w14:ligatures w14:val="none"/>
          </w:rPr>
          <w:commentReference w:id="9"/>
        </w:r>
        <w:r w:rsidRPr="00D57007" w:rsidDel="005652DC">
          <w:rPr>
            <w:rFonts w:ascii="Arial" w:hAnsi="Arial" w:cs="Arial"/>
            <w:sz w:val="22"/>
            <w:szCs w:val="22"/>
            <w:lang w:val="fr-FR"/>
          </w:rPr>
          <w:delText xml:space="preserve">. </w:delText>
        </w:r>
      </w:del>
      <w:r w:rsidRPr="009B519C">
        <w:rPr>
          <w:rFonts w:ascii="Arial" w:hAnsi="Arial" w:cs="Arial"/>
          <w:sz w:val="22"/>
          <w:szCs w:val="22"/>
        </w:rPr>
        <w:t>Furthermore, soil physico</w:t>
      </w:r>
      <w:r w:rsidR="005725FA">
        <w:rPr>
          <w:rFonts w:ascii="Arial" w:hAnsi="Arial" w:cs="Arial"/>
          <w:sz w:val="22"/>
          <w:szCs w:val="22"/>
        </w:rPr>
        <w:t>-</w:t>
      </w:r>
      <w:r w:rsidRPr="009B519C">
        <w:rPr>
          <w:rFonts w:ascii="Arial" w:hAnsi="Arial" w:cs="Arial"/>
          <w:sz w:val="22"/>
          <w:szCs w:val="22"/>
        </w:rPr>
        <w:t xml:space="preserve">chemical properties </w:t>
      </w:r>
      <w:r w:rsidR="00577DD1">
        <w:rPr>
          <w:rFonts w:ascii="Arial" w:hAnsi="Arial" w:cs="Arial"/>
          <w:sz w:val="22"/>
          <w:szCs w:val="22"/>
        </w:rPr>
        <w:t xml:space="preserve">can </w:t>
      </w:r>
      <w:r w:rsidR="005725FA">
        <w:rPr>
          <w:rFonts w:ascii="Arial" w:hAnsi="Arial" w:cs="Arial"/>
          <w:sz w:val="22"/>
          <w:szCs w:val="22"/>
        </w:rPr>
        <w:t xml:space="preserve">also </w:t>
      </w:r>
      <w:r w:rsidR="00577DD1">
        <w:rPr>
          <w:rFonts w:ascii="Arial" w:hAnsi="Arial" w:cs="Arial"/>
          <w:sz w:val="22"/>
          <w:szCs w:val="22"/>
        </w:rPr>
        <w:t>influence</w:t>
      </w:r>
      <w:r w:rsidR="00577DD1" w:rsidRPr="009B519C">
        <w:rPr>
          <w:rFonts w:ascii="Arial" w:hAnsi="Arial" w:cs="Arial"/>
          <w:sz w:val="22"/>
          <w:szCs w:val="22"/>
        </w:rPr>
        <w:t xml:space="preserve"> </w:t>
      </w:r>
      <w:r w:rsidRPr="009B519C">
        <w:rPr>
          <w:rFonts w:ascii="Arial" w:hAnsi="Arial" w:cs="Arial"/>
          <w:sz w:val="22"/>
          <w:szCs w:val="22"/>
        </w:rPr>
        <w:t xml:space="preserve">the resilience and resistance of </w:t>
      </w:r>
      <w:r w:rsidR="00577DD1">
        <w:rPr>
          <w:rFonts w:ascii="Arial" w:hAnsi="Arial" w:cs="Arial"/>
          <w:sz w:val="22"/>
          <w:szCs w:val="22"/>
        </w:rPr>
        <w:t xml:space="preserve">soil </w:t>
      </w:r>
      <w:r w:rsidRPr="009B519C">
        <w:rPr>
          <w:rFonts w:ascii="Arial" w:hAnsi="Arial" w:cs="Arial"/>
          <w:sz w:val="22"/>
          <w:szCs w:val="22"/>
        </w:rPr>
        <w:t xml:space="preserve">microbial communities when exposed to disturbances, including drought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{"citationID":"rzZZQMCM","properties":{"formattedCitation":"(Griffiths &amp; Philippot, 2013)","plainCitation":"(Griffiths &amp; Philippot, 2013)","noteIndex":0},"citationItems":[{"id":357,"uris":["http://zotero.org/users/local/4LgJUJlW/items/MP8RZFCL"],"itemData":{"id":357,"type":"article-journal","abstract":"Soil is increasingly under environmental pressures that alter its capacity to fulfil essential ecosystem services. To maintain these crucial soil functions, it is important to know how soil microorganisms respond to disturbance or environmental change. Here, we summarize the recent progress in understanding the resistance and resilience (stability) of soil microbial communities and discuss the underlying mechanisms of soil biological stability together with the factors affecting it. Biological stability is not solely owing to the structure or diversity of the microbial community but is linked to a range of other vegetation and soil properties including aggregation and substrate quality. We suggest that resistance and resilience are governed by soil physico-chemical structure through its effect on microbial community composition and physiology, but that there is no general response to disturbance because stability is particular to the disturbance and soil history. Soil stability results from a combination of biotic and abiotic soil characteristics and so could provide a quantitative measure of soil health that can be translated into practice.","container-title":"FEMS Microbiology Reviews","DOI":"10.1111/j.1574-6976.2012.00343.x","ISSN":"0168-6445","issue":"2","journalAbbreviation":"FEMS Microbiology Reviews","page":"112-129","source":"Silverchair","title":"Insights into the resistance and resilience of the soil microbial community","volume":"37","author":[{"family":"Griffiths","given":"Bryan S."},{"family":"Philippot","given":"Laurent"}],"issued":{"date-parts":[["2013",3,1]]}}}],"schema":"https://github.com/citation-style-language/schema/raw/master/csl-citation.json"}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(Griffiths &amp; Philippot, 2013)</w:t>
      </w:r>
      <w:r w:rsidRPr="009B519C">
        <w:rPr>
          <w:rFonts w:ascii="Arial" w:hAnsi="Arial" w:cs="Arial"/>
          <w:sz w:val="22"/>
          <w:szCs w:val="22"/>
        </w:rPr>
        <w:fldChar w:fldCharType="end"/>
      </w:r>
      <w:r w:rsidRPr="009B519C">
        <w:rPr>
          <w:rFonts w:ascii="Arial" w:hAnsi="Arial" w:cs="Arial"/>
          <w:sz w:val="22"/>
          <w:szCs w:val="22"/>
        </w:rPr>
        <w:t>. Th</w:t>
      </w:r>
      <w:r w:rsidR="00FE7720">
        <w:rPr>
          <w:rFonts w:ascii="Arial" w:hAnsi="Arial" w:cs="Arial"/>
          <w:sz w:val="22"/>
          <w:szCs w:val="22"/>
        </w:rPr>
        <w:t>is</w:t>
      </w:r>
      <w:r w:rsidRPr="009B519C">
        <w:rPr>
          <w:rFonts w:ascii="Arial" w:hAnsi="Arial" w:cs="Arial"/>
          <w:sz w:val="22"/>
          <w:szCs w:val="22"/>
        </w:rPr>
        <w:t xml:space="preserve"> underpins that the effect of drought on N-cycling communities may also potentially be determined by fertilization regimes and management practices. </w:t>
      </w:r>
      <w:r w:rsidR="00727B35">
        <w:rPr>
          <w:rFonts w:ascii="Arial" w:hAnsi="Arial" w:cs="Arial"/>
          <w:sz w:val="22"/>
          <w:szCs w:val="22"/>
        </w:rPr>
        <w:t>Thus</w:t>
      </w:r>
      <w:r w:rsidR="005725FA">
        <w:rPr>
          <w:rFonts w:ascii="Arial" w:hAnsi="Arial" w:cs="Arial"/>
          <w:sz w:val="22"/>
          <w:szCs w:val="22"/>
        </w:rPr>
        <w:t>, p</w:t>
      </w:r>
      <w:r w:rsidRPr="009B519C">
        <w:rPr>
          <w:rFonts w:ascii="Arial" w:hAnsi="Arial" w:cs="Arial"/>
          <w:sz w:val="22"/>
          <w:szCs w:val="22"/>
        </w:rPr>
        <w:t xml:space="preserve">revious studies demonstrated that long-term organic farming </w:t>
      </w:r>
      <w:r w:rsidR="00DB619F">
        <w:rPr>
          <w:rFonts w:ascii="Arial" w:hAnsi="Arial" w:cs="Arial"/>
          <w:sz w:val="22"/>
          <w:szCs w:val="22"/>
        </w:rPr>
        <w:t>can enhances</w:t>
      </w:r>
      <w:r w:rsidRPr="009B519C">
        <w:rPr>
          <w:rFonts w:ascii="Arial" w:hAnsi="Arial" w:cs="Arial"/>
          <w:sz w:val="22"/>
          <w:szCs w:val="22"/>
        </w:rPr>
        <w:t xml:space="preserve"> soil organic </w:t>
      </w:r>
      <w:r w:rsidR="00DB619F">
        <w:rPr>
          <w:rFonts w:ascii="Arial" w:hAnsi="Arial" w:cs="Arial"/>
          <w:sz w:val="22"/>
          <w:szCs w:val="22"/>
        </w:rPr>
        <w:t xml:space="preserve">matter, </w:t>
      </w:r>
      <w:r w:rsidR="00DB619F" w:rsidRPr="00DB619F">
        <w:rPr>
          <w:rFonts w:ascii="Arial" w:hAnsi="Arial" w:cs="Arial"/>
          <w:sz w:val="22"/>
          <w:szCs w:val="22"/>
        </w:rPr>
        <w:t>which improves the</w:t>
      </w:r>
      <w:r w:rsidR="00FE7720">
        <w:rPr>
          <w:rFonts w:ascii="Arial" w:hAnsi="Arial" w:cs="Arial"/>
          <w:sz w:val="22"/>
          <w:szCs w:val="22"/>
        </w:rPr>
        <w:t xml:space="preserve"> soil</w:t>
      </w:r>
      <w:r w:rsidR="00DB619F" w:rsidRPr="00DB619F">
        <w:rPr>
          <w:rFonts w:ascii="Arial" w:hAnsi="Arial" w:cs="Arial"/>
          <w:sz w:val="22"/>
          <w:szCs w:val="22"/>
        </w:rPr>
        <w:t xml:space="preserve"> water-holding capacity</w:t>
      </w:r>
      <w:r w:rsidR="00DB619F">
        <w:rPr>
          <w:rFonts w:ascii="Arial" w:hAnsi="Arial" w:cs="Arial"/>
          <w:sz w:val="22"/>
          <w:szCs w:val="22"/>
        </w:rPr>
        <w:t xml:space="preserve"> and therefore </w:t>
      </w:r>
      <w:r w:rsidR="00FE7720">
        <w:rPr>
          <w:rFonts w:ascii="Arial" w:hAnsi="Arial" w:cs="Arial"/>
          <w:sz w:val="22"/>
          <w:szCs w:val="22"/>
        </w:rPr>
        <w:t xml:space="preserve">can </w:t>
      </w:r>
      <w:r w:rsidR="00DB619F" w:rsidRPr="00DB619F">
        <w:rPr>
          <w:rFonts w:ascii="Arial" w:hAnsi="Arial" w:cs="Arial"/>
          <w:sz w:val="22"/>
          <w:szCs w:val="22"/>
        </w:rPr>
        <w:t>potentially mitigat</w:t>
      </w:r>
      <w:r w:rsidR="00DB619F">
        <w:rPr>
          <w:rFonts w:ascii="Arial" w:hAnsi="Arial" w:cs="Arial"/>
          <w:sz w:val="22"/>
          <w:szCs w:val="22"/>
        </w:rPr>
        <w:t>es</w:t>
      </w:r>
      <w:r w:rsidR="00DB619F" w:rsidRPr="00DB619F">
        <w:rPr>
          <w:rFonts w:ascii="Arial" w:hAnsi="Arial" w:cs="Arial"/>
          <w:sz w:val="22"/>
          <w:szCs w:val="22"/>
        </w:rPr>
        <w:t xml:space="preserve"> the </w:t>
      </w:r>
      <w:r w:rsidR="00DB619F" w:rsidRPr="009B519C">
        <w:rPr>
          <w:rFonts w:ascii="Arial" w:hAnsi="Arial" w:cs="Arial"/>
          <w:sz w:val="22"/>
          <w:szCs w:val="22"/>
        </w:rPr>
        <w:t xml:space="preserve">deleterious effect of drought on the </w:t>
      </w:r>
      <w:r w:rsidR="00DB619F">
        <w:rPr>
          <w:rFonts w:ascii="Arial" w:hAnsi="Arial" w:cs="Arial"/>
          <w:sz w:val="22"/>
          <w:szCs w:val="22"/>
        </w:rPr>
        <w:t xml:space="preserve">soil microbial </w:t>
      </w:r>
      <w:r w:rsidR="00DB619F" w:rsidRPr="009B519C">
        <w:rPr>
          <w:rFonts w:ascii="Arial" w:hAnsi="Arial" w:cs="Arial"/>
          <w:sz w:val="22"/>
          <w:szCs w:val="22"/>
        </w:rPr>
        <w:t>communities</w:t>
      </w:r>
      <w:r w:rsidR="00C05C46">
        <w:rPr>
          <w:rFonts w:ascii="Arial" w:hAnsi="Arial" w:cs="Arial"/>
          <w:sz w:val="22"/>
          <w:szCs w:val="22"/>
        </w:rPr>
        <w:t xml:space="preserve"> </w:t>
      </w:r>
      <w:r w:rsidR="00C05C46">
        <w:rPr>
          <w:rFonts w:ascii="Arial" w:hAnsi="Arial" w:cs="Arial"/>
          <w:sz w:val="22"/>
          <w:szCs w:val="22"/>
        </w:rPr>
        <w:fldChar w:fldCharType="begin"/>
      </w:r>
      <w:r w:rsidR="00C05C46">
        <w:rPr>
          <w:rFonts w:ascii="Arial" w:hAnsi="Arial" w:cs="Arial"/>
          <w:sz w:val="22"/>
          <w:szCs w:val="22"/>
        </w:rPr>
        <w:instrText xml:space="preserve"> ADDIN ZOTERO_ITEM CSL_CITATION {"citationID":"ZL5YHRNQ","properties":{"formattedCitation":"(Kundel et al., 2020, 2021; Ullah et al., 2020; Williams et al., 2016)","plainCitation":"(Kundel et al., 2020, 2021; Ullah et al., 2020; Williams et al., 2016)","noteIndex":0},"citationItems":[{"id":350,"uris":["http://zotero.org/users/local/4LgJUJlW/items/FJHX99JS"],"itemData":{"id":350,"type":"article-journal","abstract":"Drought and agricultural management influence soil microorganisms with unknown consequences for the functioning of agroecosystems. We simulated drought periods in organic (biodynamic) and conventional wheat fields and monitored effects on soil water content, microorganisms and crops. Above the wilting point, water content and microbial respiration were higher under biodynamic than conventional farming. Highest bacterial and fungal abundances were found in biodynamically managed soils, and distinct microbial communities characterised the farming systems. Most biological soil quality parameters and crop yields were only marginally affected by the experimental drought, except for arbuscular mycorrhizal fungi (AMF), which increased in abundance under the experimental drought in both farming systems. AMF were further strongly promoted by biodynamic farming resulting in almost three times higher AMF abundance under experimental drought in the biodynamic compared with the conventional farming system. Our data suggest an improved water storage capacity under biodynamic farming and confirms positive effects of biodynamic farming on biological soil quality. The interactive effects of the farming system and drought may further be investigated under more substantial droughts. Given the importance of AMF for the plant’s water supply, more in-depth studies on AMF may help to clarify their role for yields under conditions predicted by future climate scenarios.","container-title":"FEMS Microbiology Ecology","DOI":"10.1093/femsec/fiaa205","ISSN":"0168-6496, 1574-6941","issue":"12","language":"en","license":"http://creativecommons.org/licenses/by/4.0/","page":"fiaa205","source":"DOI.org (Crossref)","title":"Effects of simulated drought on biological soil quality, microbial diversity and yields under long-term conventional and organic agriculture","volume":"96","author":[{"family":"Kundel","given":"Dominika"},{"family":"Bodenhausen","given":"Natacha"},{"family":"Jørgensen","given":"Helene Bracht"},{"family":"Truu","given":"Jaak"},{"family":"Birkhofer","given":"Klaus"},{"family":"Hedlund","given":"Katarina"},{"family":"Mäder","given":"Paul"},{"family":"Fliessbach","given":"Andreas"}],"issued":{"date-parts":[["2020",11,27]]}}},{"id":125,"uris":["http://zotero.org/users/local/4LgJUJlW/items/5V2D6SQJ"],"itemData":{"id":125,"type":"article-journal","abstract":"Most nitrogen (N) in organic fertilizers must be mineralized to become available to plants, a process in which microorganisms play crucial roles. Droughts may impact microorganisms associated with the N cycle, negatively affecting N mineralization and plant N supply. The effects of drought on N-related processes may further be shaped by the farming system. We buried 15N-enriched plant material and reduced precipitation in conventionally and organically (biodynamically) managed wheat fields. On two sampling dates, we evaluated the soil water content, plant parameters and the plants’ 15N isotope signature. We intended to study the microbial communities associated with the N cycle to link potential treatment effects on plant N provisioning with characteristics of the underlying microbial community. However, floods impaired the experiment after the first sampling date, and the molecular work on the microbial communities was not performed. Focusing on the pre-flooding sampling date, our data suggested that processes associated with N transformation are sensitive to drought, but the role of the farming system needs further investigation. Since the underlying research question, the set-up and the lessons learned from this study may guide future experiments, we presented improvements to the set-up and provided ideas for additional analyses, hoping to promote research on this topic.","container-title":"Nitrogen","DOI":"10.3390/nitrogen2010001","ISSN":"2504-3129","issue":"1","language":"en","license":"http://creativecommons.org/licenses/by/3.0/","note":"number: 1\npublisher: Multidisciplinary Digital Publishing Institute","page":"1-17","source":"www.mdpi.com","title":"Drought Effects on Nitrogen Provisioning in Different Agricultural Systems: Insights Gained and Lessons Learned from a Field Experiment","title-short":"Drought Effects on Nitrogen Provisioning in Different Agricultural Systems","volume":"2","author":[{"family":"Kundel","given":"Dominika"},{"family":"Lori","given":"Martina"},{"family":"Fliessbach","given":"Andreas"},{"family":"Kleunen","given":"Mark","non-dropping-particle":"van"},{"family":"Meyer","given":"Svenja"},{"family":"Mäder","given":"Paul"}],"issued":{"date-parts":[["2021",3]]}}},{"id":480,"uris":["http://zotero.org/users/local/4LgJUJlW/items/DI8T7YXB"],"itemData":{"id":480,"type":"article-journal","container-title":"Ecosystems","DOI":"10.1007/s10021-019-00469-4","ISSN":"1432-9840, 1435-0629","issue":"6","journalAbbreviation":"Ecosystems","language":"en","page":"1281-1293","source":"DOI.org (Crossref)","title":"Inter-seasonal Nitrogen Loss with Drought Depends on Fertilizer Management in a Seminatural Australian Grassland","volume":"23","author":[{"family":"Ullah","given":"Mohammad Rahmat"},{"family":"Corneo","given":"Paola E."},{"family":"Dijkstra","given":"Feike A."}],"issued":{"date-parts":[["2020",9]]}}},{"id":481,"uris":["http://zotero.org/users/local/4LgJUJlW/items/LPQUB9QP"],"itemData":{"id":481,"type":"article-journal","abstract":"Yield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strategies.","container-title":"PLOS ONE","DOI":"10.1371/journal.pone.0160974","ISSN":"1932-6203","issue":"8","journalAbbreviation":"PLOS ONE","language":"en","note":"publisher: Public Library of Science","page":"e0160974","source":"PLoS Journals","title":"Soil Water Holding Capacity Mitigates Downside Risk and Volatility in US Rainfed Maize: Time to Invest in Soil Organic Matter?","title-short":"Soil Water Holding Capacity Mitigates Downside Risk and Volatility in US Rainfed Maize","volume":"11","author":[{"family":"Williams","given":"Alwyn"},{"family":"Hunter","given":"Mitchell C."},{"family":"Kammerer","given":"Melanie"},{"family":"Kane","given":"Daniel A."},{"family":"Jordan","given":"Nicholas R."},{"family":"Mortensen","given":"David A."},{"family":"Smith","given":"Richard G."},{"family":"Snapp","given":"Sieglinde"},{"family":"Davis","given":"Adam S."}],"issued":{"date-parts":[["2016",8,25]]}}}],"schema":"https://github.com/citation-style-language/schema/raw/master/csl-citation.json"} </w:instrText>
      </w:r>
      <w:r w:rsidR="00C05C46">
        <w:rPr>
          <w:rFonts w:ascii="Arial" w:hAnsi="Arial" w:cs="Arial"/>
          <w:sz w:val="22"/>
          <w:szCs w:val="22"/>
        </w:rPr>
        <w:fldChar w:fldCharType="separate"/>
      </w:r>
      <w:r w:rsidR="00C05C46">
        <w:rPr>
          <w:rFonts w:ascii="Arial" w:hAnsi="Arial" w:cs="Arial"/>
          <w:noProof/>
          <w:sz w:val="22"/>
          <w:szCs w:val="22"/>
        </w:rPr>
        <w:t>(Kundel et al., 2020, 2021; Ullah et al., 2020; Williams et al., 2016)</w:t>
      </w:r>
      <w:r w:rsidR="00C05C46">
        <w:rPr>
          <w:rFonts w:ascii="Arial" w:hAnsi="Arial" w:cs="Arial"/>
          <w:sz w:val="22"/>
          <w:szCs w:val="22"/>
        </w:rPr>
        <w:fldChar w:fldCharType="end"/>
      </w:r>
      <w:ins w:id="12" w:author="Ari Fina Bintarti" w:date="2024-05-09T16:25:00Z">
        <w:r w:rsidR="00B30C63">
          <w:rPr>
            <w:rFonts w:ascii="Arial" w:hAnsi="Arial" w:cs="Arial"/>
            <w:sz w:val="22"/>
            <w:szCs w:val="22"/>
          </w:rPr>
          <w:t xml:space="preserve">. </w:t>
        </w:r>
      </w:ins>
      <w:del w:id="13" w:author="Ari Fina Bintarti" w:date="2024-05-09T16:25:00Z">
        <w:r w:rsidR="00DB619F" w:rsidRPr="009B519C" w:rsidDel="00691CF9">
          <w:rPr>
            <w:rFonts w:ascii="Arial" w:hAnsi="Arial" w:cs="Arial"/>
            <w:sz w:val="22"/>
            <w:szCs w:val="22"/>
          </w:rPr>
          <w:delText xml:space="preserve"> </w:delText>
        </w:r>
        <w:commentRangeStart w:id="14"/>
        <w:r w:rsidR="00DB619F" w:rsidRPr="00DB619F" w:rsidDel="00691CF9">
          <w:rPr>
            <w:rFonts w:ascii="Arial" w:hAnsi="Arial" w:cs="Arial"/>
            <w:sz w:val="22"/>
            <w:szCs w:val="22"/>
          </w:rPr>
          <w:delText xml:space="preserve">(Ullah et al., 2020) </w:delText>
        </w:r>
        <w:r w:rsidRPr="009B519C" w:rsidDel="00691CF9">
          <w:rPr>
            <w:rFonts w:ascii="Arial" w:hAnsi="Arial" w:cs="Arial"/>
            <w:sz w:val="22"/>
            <w:szCs w:val="22"/>
          </w:rPr>
          <w:fldChar w:fldCharType="begin"/>
        </w:r>
        <w:r w:rsidRPr="009B519C" w:rsidDel="00691CF9">
          <w:rPr>
            <w:rFonts w:ascii="Arial" w:hAnsi="Arial" w:cs="Arial"/>
            <w:sz w:val="22"/>
            <w:szCs w:val="22"/>
          </w:rPr>
          <w:delInstrText xml:space="preserve"> ADDIN ZOTERO_ITEM CSL_CITATION {"citationID":"Z71iXQDC","properties":{"formattedCitation":"(Krause et al., 2022; Mayer et al., 2022)","plainCitation":"(Krause et al., 2022; Mayer et al., 2022)","noteIndex":0},"citationItems":[{"id":264,"uris":["http://zotero.org/users/local/4LgJUJlW/items/TCBG4BV3"],"itemData":{"id":264,"type":"article-journal","abstract":"Soils are the basis of life on land and the ways in which we manage them for crop production, impact their role, functions and quality. Conventional farming uses industrial inputs to a level that is economically justified, whilst organic farming systems avoid mineral fertilizers and synthetic chemical pesticides. This study investigates the long-term effect of organic and conventional farming systems on soil quality. The DOK trial (bioDynamic, bioOrganic, Konventionell (German for conventional)) running since 1978 in Therwil (CH), compares bioorganic (BIOORG), biodynamic (BIODYN), and conventional (CONFYM) farming systems at two farmyard manure intensities corresponding to 0.7 and 1.4 livestock units per hectare with a purely mineral fertilized system (CONMIN) and an unfertilized control (NOFERT). The treatments in the DOK trial vary in plant protection and receive system-specific organic matter inputs differing in rate and quality. With this work, we revisit the soil organic carbon (SOC) dynamics across 42 years and redefine the previous perception of mainly declining SOC contents after 21 years of organic and conventional management (Fliessbach et al. 2007). After 42 years, we found SOC contents to be increased in BIODYN 1.4 and to a lesser extent also in BIOORG 1.4. CONFYM 1.4 showed stable SOC contents, while systems fertilized with manure of 0.7 livestock units and CONMIN lost SOC. SOC loss was highest in NOFERT. Enhanced biological soil quality under organic and particularly biodynamic management highlights the close link between soil biology and SOC changes. The impact of farming systems on SOC was detectable after 2 decades of continuous management. We conclude that recycling manure at a level of 1.4 livestock units per hectare permits maintenance of SOC levels and that composting manure, as performed in BIODYN 1.4, helps to further increase SOC levels and improve biological soil quality.","container-title":"Agronomy for Sustainable Development","DOI":"10.1007/s13593-022-00843-y","ISSN":"1774-0746, 1773-0155","issue":"6","journalAbbreviation":"Agron. Sustain. Dev.","language":"en","page":"117","source":"DOI.org (Crossref)","title":"Biological soil quality and soil organic carbon change in biodynamic, organic, and conventional farming systems after 42 years","volume":"42","author":[{"family":"Krause","given":"Hans-Martin"},{"family":"Stehle","given":"Bernhard"},{"family":"Mayer","given":"Jochen"},{"family":"Mayer","given":"Marius"},{"family":"Steffens","given":"Markus"},{"family":"Mäder","given":"Paul"},{"family":"Fliessbach","given":"Andreas"}],"issued":{"date-parts":[["2022",12]]}}},{"id":403,"uris":["http://zotero.org/users/local/4LgJUJlW/items/HGCA37M4"],"itemData":{"id":403,"type":"article-journal","abstract":"Agricultural management of soils has led to severe losses of soil organic matter (SOM), accompanied by an increased release of CO2 into the atmosphere and a reduction of soil fertility. Especially under the aspect of global warming and the increasing demand for food, there is a need for sustainable management options increasing soil organic carbon (SOC) storage in agricultural soils, but knowledge gaps exist regarding C persistence in, and its transfer between functional SOC pools, within different farming systems. Here we report on impacts of different farming systems on the temporal dynamics of SOM fractions within the DOK long-term trial (Switzerland), from 1982 to 2017. A purely minerally (CONMIN), a minerally and organically (CONFYM), and a purely organically fertilized farming system (BIODYN) were compared with an unfertilized control (NOFERT). We separated archived soils from the Haplic Luvisol (0–20 cm depth) into particulate (POM) and mineral-associated OM (MAOM) fractions, via physical fractionation, and analyzed the chemical composition of selected fractions via solid-state 13C CPMAS-NMR spectroscopy. We demonstrate that under none of the analyzed farming systems, additional SOC was sequestered in the clay-sized MAOM fraction (&lt;6.3 µm) over a period of 36 years. In all fertilized systems, the amount of SOC in this pool did not change, but strongly decreased in NOFERT (-27%). Bulk SOC increased in BIODYN (+13%) and CONFYM (+5%), but decreased in CONMIN (-8%) and NOFERT (-20%). As no additional SOC accumulated in the clay-sized MAOM fraction, this implies that bulk SOC increases were solely stored within labile POM fractions. NMR spectra showed comparable POM chemical compositions between different systems. Differences in fertilizer quality (BIODYN = composted farmyard manure vs CONFYM = stacked farmyard manure + mineral fertilizer) and the omission of pesticides resulted in better conditions for POM stabilization and consequently significantly higher C contents of occluded POM (oPOM) within aggregates, in BIODYN. However, this labile fraction is at high risk of being lost within a few days, as illustrated by the strong annual oPOM-C content fluctuations depending on the timing of soil sampling after harvest. The highest post-harvest oPOM-C losses in BIODYN indicate the higher dynamics compared to CONFYM. It is anticipated that only sustainable fertilization methods with continuous application of solely organic fertilizers in the long-run can maintain SOC in the labile POM fractions at elevated levels, thereby ensuring soil fertility. It also illustrates the need for prevention of major losses by careful management of the labile POM fractions, as this OM could associate with fine mineral particles at a later stage and thus contribute to OC sequestration in the stable SOC pool. Overall, the potential of arable soils to accumulate stable OC for long-term sequestration is questioned.","container-title":"Geoderma","DOI":"10.1016/j.geoderma.2022.116080","ISSN":"0016-7061","journalAbbreviation":"Geoderma","page":"116080","source":"ScienceDirect","title":"Fertilizer quality and labile soil organic matter fractions are vital for organic carbon sequestration in temperate arable soils within a long-term trial in Switzerland","volume":"426","author":[{"family":"Mayer","given":"Marius"},{"family":"Krause","given":"Hans-Martin"},{"family":"Fliessbach","given":"Andreas"},{"family":"Mäder","given":"Paul"},{"family":"Steffens","given":"Markus"}],"issued":{"date-parts":[["2022",11,15]]}}}],"schema":"https://github.com/citation-style-language/schema/raw/master/csl-citation.json"} </w:delInstrText>
        </w:r>
        <w:r w:rsidRPr="009B519C" w:rsidDel="00691CF9">
          <w:rPr>
            <w:rFonts w:ascii="Arial" w:hAnsi="Arial" w:cs="Arial"/>
            <w:sz w:val="22"/>
            <w:szCs w:val="22"/>
          </w:rPr>
          <w:fldChar w:fldCharType="separate"/>
        </w:r>
        <w:r w:rsidRPr="009B519C" w:rsidDel="00691CF9">
          <w:rPr>
            <w:rFonts w:ascii="Arial" w:hAnsi="Arial" w:cs="Arial"/>
            <w:noProof/>
            <w:sz w:val="22"/>
            <w:szCs w:val="22"/>
          </w:rPr>
          <w:delText>(Krause et al., 2022; Mayer et al., 2022)</w:delText>
        </w:r>
        <w:r w:rsidRPr="009B519C" w:rsidDel="00691CF9">
          <w:rPr>
            <w:rFonts w:ascii="Arial" w:hAnsi="Arial" w:cs="Arial"/>
            <w:sz w:val="22"/>
            <w:szCs w:val="22"/>
          </w:rPr>
          <w:fldChar w:fldCharType="end"/>
        </w:r>
        <w:r w:rsidRPr="009B519C" w:rsidDel="00691CF9">
          <w:rPr>
            <w:rFonts w:ascii="Arial" w:hAnsi="Arial" w:cs="Arial"/>
            <w:sz w:val="22"/>
            <w:szCs w:val="22"/>
          </w:rPr>
          <w:delText xml:space="preserve">, </w:delText>
        </w:r>
        <w:r w:rsidRPr="009B519C" w:rsidDel="00691CF9">
          <w:rPr>
            <w:rFonts w:ascii="Arial" w:hAnsi="Arial" w:cs="Arial"/>
            <w:sz w:val="22"/>
            <w:szCs w:val="22"/>
          </w:rPr>
          <w:fldChar w:fldCharType="begin"/>
        </w:r>
        <w:r w:rsidRPr="009B519C" w:rsidDel="00691CF9">
          <w:rPr>
            <w:rFonts w:ascii="Arial" w:hAnsi="Arial" w:cs="Arial"/>
            <w:sz w:val="22"/>
            <w:szCs w:val="22"/>
          </w:rPr>
          <w:delInstrText xml:space="preserve"> ADDIN ZOTERO_ITEM CSL_CITATION {"citationID":"N63VERgp","properties":{"formattedCitation":"(Kundel et al., 2020; Sch\\uc0\\u228{}rer et al., 2022)","plainCitation":"(Kundel et al., 2020; Schärer et al., 2022)","noteIndex":0},"citationItems":[{"id":350,"uris":["http://zotero.org/users/local/4LgJUJlW/items/FJHX99JS"],"itemData":{"id":350,"type":"article-journal","abstract":"Drought and agricultural management influence soil microorganisms with unknown consequences for the functioning of agroecosystems. We simulated drought periods in organic (biodynamic) and conventional wheat fields and monitored effects on soil water content, microorganisms and crops. Above the wilting point, water content and microbial respiration were higher under biodynamic than conventional farming. Highest bacterial and fungal abundances were found in biodynamically managed soils, and distinct microbial communities characterised the farming systems. Most biological soil quality parameters and crop yields were only marginally affected by the experimental drought, except for arbuscular mycorrhizal fungi (AMF), which increased in abundance under the experimental drought in both farming systems. AMF were further strongly promoted by biodynamic farming resulting in almost three times higher AMF abundance under experimental drought in the biodynamic compared with the conventional farming system. Our data suggest an improved water storage capacity under biodynamic farming and confirms positive effects of biodynamic farming on biological soil quality. The interactive effects of the farming system and drought may further be investigated under more substantial droughts. Given the importance of AMF for the plant’s water supply, more in-depth studies on AMF may help to clarify their role for yields under conditions predicted by future climate scenarios.","container-title":"FEMS Microbiology Ecology","DOI":"10.1093/femsec/fiaa205","ISSN":"0168-6496, 1574-6941","issue":"12","language":"en","license":"http://creativecommons.org/licenses/by/4.0/","page":"fiaa205","source":"DOI.org (Crossref)","title":"Effects of simulated drought on biological soil quality, microbial diversity and yields under long-term conventional and organic agriculture","volume":"96","author":[{"family":"Kundel","given":"Dominika"},{"family":"Bodenhausen","given":"Natacha"},{"family":"Jørgensen","given":"Helene Bracht"},{"family":"Truu","given":"Jaak"},{"family":"Birkhofer","given":"Klaus"},{"family":"Hedlund","given":"Katarina"},{"family":"Mäder","given":"Paul"},{"family":"Fliessbach","given":"Andreas"}],"issued":{"date-parts":[["2020",11,27]]}}},{"id":155,"uris":["http://zotero.org/users/local/4LgJUJlW/items/DN9ZX258"],"itemData":{"id":155,"type":"article-journal","abstract":"Conventional high-input farming systems in Europe are often regarded as unsustainable with severe environ­ mental impacts on biodiversity, soils, water and climate. Low-input farming approaches, such as organic farming, have been proposed to reduce environmental impacts while further improving soil properties such as soil organic matter content and aggregate stability. Whether these changes also influence ecohydrological properties and improve the water relations of organically grown crops remains unclear. In this study we assessed the long-term effects of conventional and organic farming systems on the water relations of soils and crops in the “DOK” (bioDynamic, bio-Organic &amp; ‘Konventionell’ = conventional) trial. In particular, we tested if organic and conven­ tional farming lead to marked differences in soil moisture, soil water evaporation, as well as root water uptake depth and stomatal conductance of winter wheat and soybean during the growing seasons 2017 and 2018. Stable isotope analyses and ecophysiological measurements revealed that organic compared to conventional farming did not affect soil water evaporation or root water uptake depths. Instead, we found higher soil moisture in the rooting zone and reduced stomatal conductance (gs) in organically grown wheat. Treatment effects on soil moisture and gs of soybean were smaller but showed similar tendencies as observed in wheat. Also, leaf area, and grain and straw yield of wheat decreased under organic farming while yields of soybean were not affected by the treatments. Based on our data we suggest that reduced plant water use observed under organically managed farming lead to the observed higher soil moisture in organically compared to conventionally managed farming systems in the DOK trial. These results suggest advantages of organic farming regarding agronomic water use as well as for the resistance of farming systems to current or future drought scenarios.","container-title":"Agriculture, Ecosystems &amp; Environment","DOI":"10.1016/j.agee.2022.107915","ISSN":"01678809","journalAbbreviation":"Agriculture, Ecosystems &amp; Environment","language":"en","page":"107915","source":"DOI.org (Crossref)","title":"Reduced plant water use can explain higher soil moisture in organic compared to conventional farming systems","volume":"332","author":[{"family":"Schärer","given":"Marie-Louise"},{"family":"Dietrich","given":"Lars"},{"family":"Kundel","given":"Dominika"},{"family":"Mäder","given":"Paul"},{"family":"Kahmen","given":"Ansgar"}],"issued":{"date-parts":[["2022",7]]}}}],"schema":"https://github.com/citation-style-language/schema/raw/master/csl-citation.json"} </w:delInstrText>
        </w:r>
        <w:r w:rsidRPr="009B519C" w:rsidDel="00691CF9">
          <w:rPr>
            <w:rFonts w:ascii="Arial" w:hAnsi="Arial" w:cs="Arial"/>
            <w:sz w:val="22"/>
            <w:szCs w:val="22"/>
          </w:rPr>
          <w:fldChar w:fldCharType="separate"/>
        </w:r>
        <w:r w:rsidRPr="009B519C" w:rsidDel="00691CF9">
          <w:rPr>
            <w:rFonts w:ascii="Arial" w:hAnsi="Arial" w:cs="Arial"/>
            <w:kern w:val="0"/>
            <w:sz w:val="22"/>
            <w:szCs w:val="22"/>
          </w:rPr>
          <w:delText>(Kundel et al., 2020; Schärer et al., 2022)</w:delText>
        </w:r>
        <w:r w:rsidRPr="009B519C" w:rsidDel="00691CF9">
          <w:rPr>
            <w:rFonts w:ascii="Arial" w:hAnsi="Arial" w:cs="Arial"/>
            <w:sz w:val="22"/>
            <w:szCs w:val="22"/>
          </w:rPr>
          <w:fldChar w:fldCharType="end"/>
        </w:r>
        <w:r w:rsidRPr="009B519C" w:rsidDel="00691CF9">
          <w:rPr>
            <w:rFonts w:ascii="Arial" w:hAnsi="Arial" w:cs="Arial"/>
            <w:sz w:val="22"/>
            <w:szCs w:val="22"/>
          </w:rPr>
          <w:delText xml:space="preserve">, </w:delText>
        </w:r>
        <w:commentRangeEnd w:id="14"/>
        <w:r w:rsidR="00DB619F" w:rsidDel="00691CF9">
          <w:rPr>
            <w:rStyle w:val="CommentReference"/>
            <w:kern w:val="0"/>
            <w14:ligatures w14:val="none"/>
          </w:rPr>
          <w:commentReference w:id="14"/>
        </w:r>
      </w:del>
      <w:r w:rsidR="00C52667">
        <w:rPr>
          <w:rFonts w:ascii="Arial" w:hAnsi="Arial" w:cs="Arial"/>
          <w:sz w:val="22"/>
          <w:szCs w:val="22"/>
        </w:rPr>
        <w:t>D</w:t>
      </w:r>
      <w:r w:rsidRPr="009B519C">
        <w:rPr>
          <w:rFonts w:ascii="Arial" w:hAnsi="Arial" w:cs="Arial"/>
          <w:sz w:val="22"/>
          <w:szCs w:val="22"/>
        </w:rPr>
        <w:t xml:space="preserve">istinctive microbial </w:t>
      </w:r>
      <w:r w:rsidR="0072446D">
        <w:rPr>
          <w:rFonts w:ascii="Arial" w:hAnsi="Arial" w:cs="Arial"/>
          <w:sz w:val="22"/>
          <w:szCs w:val="22"/>
        </w:rPr>
        <w:t>communities</w:t>
      </w:r>
      <w:r w:rsidR="0072446D" w:rsidRPr="009B519C">
        <w:rPr>
          <w:rFonts w:ascii="Arial" w:hAnsi="Arial" w:cs="Arial"/>
          <w:sz w:val="22"/>
          <w:szCs w:val="22"/>
        </w:rPr>
        <w:t xml:space="preserve"> </w:t>
      </w:r>
      <w:r w:rsidRPr="009B519C">
        <w:rPr>
          <w:rFonts w:ascii="Arial" w:hAnsi="Arial" w:cs="Arial"/>
          <w:sz w:val="22"/>
          <w:szCs w:val="22"/>
        </w:rPr>
        <w:t xml:space="preserve">between organic and conventional systems, may also </w:t>
      </w:r>
      <w:r w:rsidR="0072446D">
        <w:rPr>
          <w:rFonts w:ascii="Arial" w:hAnsi="Arial" w:cs="Arial"/>
          <w:sz w:val="22"/>
          <w:szCs w:val="22"/>
        </w:rPr>
        <w:t>lead to</w:t>
      </w:r>
      <w:r w:rsidR="0072446D" w:rsidRPr="009B519C">
        <w:rPr>
          <w:rFonts w:ascii="Arial" w:hAnsi="Arial" w:cs="Arial"/>
          <w:sz w:val="22"/>
          <w:szCs w:val="22"/>
        </w:rPr>
        <w:t xml:space="preserve"> </w:t>
      </w:r>
      <w:r w:rsidRPr="009B519C">
        <w:rPr>
          <w:rFonts w:ascii="Arial" w:hAnsi="Arial" w:cs="Arial"/>
          <w:sz w:val="22"/>
          <w:szCs w:val="22"/>
        </w:rPr>
        <w:t xml:space="preserve">differences in the response of N-cycling communities to drought between the two systems. </w:t>
      </w:r>
      <w:r w:rsidR="00727B35">
        <w:rPr>
          <w:rFonts w:ascii="Arial" w:hAnsi="Arial" w:cs="Arial"/>
          <w:sz w:val="22"/>
          <w:szCs w:val="22"/>
        </w:rPr>
        <w:t>For example</w:t>
      </w:r>
      <w:r w:rsidR="0072446D">
        <w:rPr>
          <w:rFonts w:ascii="Arial" w:hAnsi="Arial" w:cs="Arial"/>
          <w:sz w:val="22"/>
          <w:szCs w:val="22"/>
        </w:rPr>
        <w:t>, o</w:t>
      </w:r>
      <w:r w:rsidRPr="009B519C">
        <w:rPr>
          <w:rFonts w:ascii="Arial" w:hAnsi="Arial" w:cs="Arial"/>
          <w:sz w:val="22"/>
          <w:szCs w:val="22"/>
        </w:rPr>
        <w:t>rganic amendment</w:t>
      </w:r>
      <w:r w:rsidR="0037555A">
        <w:rPr>
          <w:rFonts w:ascii="Arial" w:hAnsi="Arial" w:cs="Arial"/>
          <w:sz w:val="22"/>
          <w:szCs w:val="22"/>
        </w:rPr>
        <w:t>s</w:t>
      </w:r>
      <w:r w:rsidRPr="009B519C">
        <w:rPr>
          <w:rFonts w:ascii="Arial" w:hAnsi="Arial" w:cs="Arial"/>
          <w:sz w:val="22"/>
          <w:szCs w:val="22"/>
        </w:rPr>
        <w:t xml:space="preserve"> ha</w:t>
      </w:r>
      <w:r w:rsidR="0037555A">
        <w:rPr>
          <w:rFonts w:ascii="Arial" w:hAnsi="Arial" w:cs="Arial"/>
          <w:sz w:val="22"/>
          <w:szCs w:val="22"/>
        </w:rPr>
        <w:t>ve</w:t>
      </w:r>
      <w:r w:rsidRPr="009B519C">
        <w:rPr>
          <w:rFonts w:ascii="Arial" w:hAnsi="Arial" w:cs="Arial"/>
          <w:sz w:val="22"/>
          <w:szCs w:val="22"/>
        </w:rPr>
        <w:t xml:space="preserve"> been reported to increase the diversity of microbial communities </w:t>
      </w:r>
      <w:r w:rsidRPr="009B519C">
        <w:rPr>
          <w:rFonts w:ascii="Arial" w:hAnsi="Arial" w:cs="Arial"/>
          <w:sz w:val="22"/>
          <w:szCs w:val="22"/>
        </w:rPr>
        <w:fldChar w:fldCharType="begin"/>
      </w:r>
      <w:r w:rsidRPr="009B519C">
        <w:rPr>
          <w:rFonts w:ascii="Arial" w:hAnsi="Arial" w:cs="Arial"/>
          <w:sz w:val="22"/>
          <w:szCs w:val="22"/>
        </w:rPr>
        <w:instrText xml:space="preserve"> ADDIN ZOTERO_ITEM CSL_CITATION {"citationID":"tdDquqtF","properties":{"formattedCitation":"(Sun et al., 2022)","plainCitation":"(Sun et al., 2022)","noteIndex":0},"citationItems":[{"id":414,"uris":["http://zotero.org/users/local/4LgJUJlW/items/MQAB8IBS"],"itemData":{"id":414,"type":"article-journal","abstract":"•\n              The mesocosm experiment was used to track bacterial community dynamics.\n            \n            \n              •\n              Organic amendments increase the bacterial diversity during drought stress.\n            \n            \n              •\n              Organic amendments increase the compositional resilience during rewetting.\n            \n            \n              •\n              Pathogen inhibition ability in NOF was enhanced after rewetting.\n            \n            \n              •\n              NOF possesses a strategy-balancing community during whole drought event.","container-title":"Journal of Advanced Research","DOI":"10.1016/j.jare.2022.07.009","ISSN":"2090-1232","journalAbbreviation":"J Adv Res","note":"PMID: 35907631\nPMCID: PMC10173193","page":"1-12","source":"PubMed Central","title":"Organic fertilization enhances the resistance and resilience of soil microbial communities under extreme drought","volume":"47","author":[{"family":"Sun","given":"Yifei"},{"family":"Tao","given":"Chengyuan"},{"family":"Deng","given":"Xuhui"},{"family":"Liu","given":"Hongjun"},{"family":"Shen","given":"Zongzhuan"},{"family":"Liu","given":"Yaxuan"},{"family":"Li","given":"Rong"},{"family":"Shen","given":"Qirong"},{"family":"Geisen","given":"Stefan"}],"issued":{"date-parts":[["2022",7,27]]}}}],"schema":"https://github.com/citation-style-language/schema/raw/master/csl-citation.json"} </w:instrText>
      </w:r>
      <w:r w:rsidRPr="009B519C">
        <w:rPr>
          <w:rFonts w:ascii="Arial" w:hAnsi="Arial" w:cs="Arial"/>
          <w:sz w:val="22"/>
          <w:szCs w:val="22"/>
        </w:rPr>
        <w:fldChar w:fldCharType="separate"/>
      </w:r>
      <w:r w:rsidRPr="009B519C">
        <w:rPr>
          <w:rFonts w:ascii="Arial" w:hAnsi="Arial" w:cs="Arial"/>
          <w:noProof/>
          <w:sz w:val="22"/>
          <w:szCs w:val="22"/>
        </w:rPr>
        <w:t>(Sun et al., 2022)</w:t>
      </w:r>
      <w:r w:rsidRPr="009B519C">
        <w:rPr>
          <w:rFonts w:ascii="Arial" w:hAnsi="Arial" w:cs="Arial"/>
          <w:sz w:val="22"/>
          <w:szCs w:val="22"/>
        </w:rPr>
        <w:fldChar w:fldCharType="end"/>
      </w:r>
      <w:ins w:id="15" w:author="Ari Fina Bintarti" w:date="2024-05-09T16:55:00Z">
        <w:r w:rsidR="00DD2381">
          <w:rPr>
            <w:rFonts w:ascii="Arial" w:hAnsi="Arial" w:cs="Arial"/>
            <w:sz w:val="22"/>
            <w:szCs w:val="22"/>
          </w:rPr>
          <w:t xml:space="preserve">, </w:t>
        </w:r>
      </w:ins>
      <w:del w:id="16" w:author="Ari Fina Bintarti" w:date="2024-05-09T16:55:00Z">
        <w:r w:rsidR="004131CE" w:rsidDel="00DD2381">
          <w:rPr>
            <w:rFonts w:ascii="Arial" w:hAnsi="Arial" w:cs="Arial"/>
            <w:sz w:val="22"/>
            <w:szCs w:val="22"/>
          </w:rPr>
          <w:delText xml:space="preserve"> </w:delText>
        </w:r>
      </w:del>
      <w:r w:rsidR="004131CE">
        <w:rPr>
          <w:rFonts w:ascii="Arial" w:hAnsi="Arial" w:cs="Arial"/>
          <w:sz w:val="22"/>
          <w:szCs w:val="22"/>
        </w:rPr>
        <w:t>w</w:t>
      </w:r>
      <w:r w:rsidR="0072446D">
        <w:rPr>
          <w:rFonts w:ascii="Arial" w:hAnsi="Arial" w:cs="Arial"/>
          <w:sz w:val="22"/>
          <w:szCs w:val="22"/>
        </w:rPr>
        <w:t>hile</w:t>
      </w:r>
      <w:r w:rsidR="004131CE">
        <w:rPr>
          <w:rFonts w:ascii="Arial" w:hAnsi="Arial" w:cs="Arial"/>
          <w:sz w:val="22"/>
          <w:szCs w:val="22"/>
        </w:rPr>
        <w:t xml:space="preserve"> </w:t>
      </w:r>
      <w:r w:rsidR="0072446D">
        <w:rPr>
          <w:rFonts w:ascii="Arial" w:hAnsi="Arial" w:cs="Arial"/>
          <w:sz w:val="22"/>
          <w:szCs w:val="22"/>
        </w:rPr>
        <w:t xml:space="preserve">the insurance hypothesis posits that </w:t>
      </w:r>
      <w:r w:rsidRPr="009B519C">
        <w:rPr>
          <w:rFonts w:ascii="Arial" w:hAnsi="Arial" w:cs="Arial"/>
          <w:sz w:val="22"/>
          <w:szCs w:val="22"/>
        </w:rPr>
        <w:t xml:space="preserve">communities with higher diversity are </w:t>
      </w:r>
      <w:r w:rsidR="0072446D">
        <w:rPr>
          <w:rFonts w:ascii="Arial" w:hAnsi="Arial" w:cs="Arial"/>
          <w:sz w:val="22"/>
          <w:szCs w:val="22"/>
        </w:rPr>
        <w:t xml:space="preserve">more resistant </w:t>
      </w:r>
      <w:r w:rsidRPr="009B519C">
        <w:rPr>
          <w:rFonts w:ascii="Arial" w:hAnsi="Arial" w:cs="Arial"/>
          <w:sz w:val="22"/>
          <w:szCs w:val="22"/>
        </w:rPr>
        <w:t>to disturbances</w:t>
      </w:r>
      <w:r w:rsidR="0072446D">
        <w:rPr>
          <w:rFonts w:ascii="Arial" w:hAnsi="Arial" w:cs="Arial"/>
          <w:sz w:val="22"/>
          <w:szCs w:val="22"/>
        </w:rPr>
        <w:t xml:space="preserve"> </w:t>
      </w:r>
      <w:r w:rsidRPr="009B519C">
        <w:rPr>
          <w:rFonts w:ascii="Arial" w:hAnsi="Arial" w:cs="Arial"/>
          <w:sz w:val="22"/>
          <w:szCs w:val="22"/>
        </w:rPr>
        <w:t xml:space="preserve">because they are more likely to </w:t>
      </w:r>
      <w:r w:rsidR="0072446D">
        <w:rPr>
          <w:rFonts w:ascii="Arial" w:hAnsi="Arial" w:cs="Arial"/>
          <w:sz w:val="22"/>
          <w:szCs w:val="22"/>
        </w:rPr>
        <w:t>contain</w:t>
      </w:r>
      <w:r w:rsidR="0072446D" w:rsidRPr="009B519C">
        <w:rPr>
          <w:rFonts w:ascii="Arial" w:hAnsi="Arial" w:cs="Arial"/>
          <w:sz w:val="22"/>
          <w:szCs w:val="22"/>
        </w:rPr>
        <w:t xml:space="preserve"> </w:t>
      </w:r>
      <w:r w:rsidRPr="009B519C">
        <w:rPr>
          <w:rFonts w:ascii="Arial" w:hAnsi="Arial" w:cs="Arial"/>
          <w:sz w:val="22"/>
          <w:szCs w:val="22"/>
        </w:rPr>
        <w:t xml:space="preserve">members that </w:t>
      </w:r>
      <w:r w:rsidR="0072446D">
        <w:rPr>
          <w:rFonts w:ascii="Arial" w:hAnsi="Arial" w:cs="Arial"/>
          <w:sz w:val="22"/>
          <w:szCs w:val="22"/>
        </w:rPr>
        <w:t>can cope with the disturbance</w:t>
      </w:r>
      <w:r w:rsidR="0072446D" w:rsidRPr="009B519C">
        <w:rPr>
          <w:rFonts w:ascii="Arial" w:hAnsi="Arial" w:cs="Arial"/>
          <w:sz w:val="22"/>
          <w:szCs w:val="22"/>
        </w:rPr>
        <w:t xml:space="preserve"> </w:t>
      </w:r>
      <w:r w:rsidRPr="009B519C">
        <w:rPr>
          <w:rFonts w:ascii="Arial" w:hAnsi="Arial" w:cs="Arial"/>
          <w:sz w:val="22"/>
          <w:szCs w:val="22"/>
        </w:rPr>
        <w:fldChar w:fldCharType="begin"/>
      </w:r>
      <w:r w:rsidR="00DD2381">
        <w:rPr>
          <w:rFonts w:ascii="Arial" w:hAnsi="Arial" w:cs="Arial"/>
          <w:sz w:val="22"/>
          <w:szCs w:val="22"/>
        </w:rPr>
        <w:instrText xml:space="preserve"> ADDIN ZOTERO_ITEM CSL_CITATION {"citationID":"276i3i51","properties":{"formattedCitation":"(Philippot et al., 2021; Yachi &amp; Loreau, 1999)","plainCitation":"(Philippot et al., 2021; Yachi &amp; Loreau, 1999)","noteIndex":0},"citationItems":[{"id":358,"uris":["http://zotero.org/users/local/4LgJUJlW/items/ACFLVNCT"],"itemData":{"id":358,"type":"article-journal","abstract":"The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The ability of ecosystems to withstand disturbances and maintain their functions is being increasingly tested as rates of change intensify due to climate change and other human activities. Microorganisms are crucial players underpinning ecosystem functions, and the recovery of microbial communities from disturbances is therefore a key part of the complex processes determining the fate of ecosystem functioning. However, despite global environmental change consisting of numerous pressures, it is unclear and controversial how multiple disturbances affect microbial community stability and what consequences this has for ecosystem functions. This is particularly the case for those multiple or compounded disturbances that occur more frequently than the normal recovery time. The aim of this review is to provide an overview of the mechanisms that can govern the responses of microbes to multiple disturbances across aquatic and terrestrial ecosystems. We first summarize and discuss properties and mechanisms that influence resilience in aquatic and soil biomes to determine whether there are generally applicable principles. Following, we focus on interactions resulting from inherent characteristics of compounded disturbances, such as the nature of the disturbance, timing, and chronology that can lead to complex and nonadditive effects that are modulating the response of microorganisms.","container-title":"Microbiology and Molecular Biology Reviews : MMBR","DOI":"10.1128/MMBR.00026-20","ISSN":"1092-2172","issue":"2","journalAbbreviation":"Microbiol Mol Biol Rev","note":"PMID: 33789927\nPMCID: PMC8139522","page":"e00026-20","source":"PubMed Central","title":"Microbial Community Resilience across Ecosystems and Multiple Disturbances","volume":"85","author":[{"family":"Philippot","given":"Laurent"},{"family":"Griffiths","given":"Bryan S."},{"family":"Langenheder","given":"Silke"}],"issued":{"date-parts":[["2021",3,31]]}}},{"id":487,"uris":["http://zotero.org/users/local/4LgJUJlW/items/MZPREJIW"],"itemData":{"id":487,"type":"article-journal","abstract":"Although the effect of biodiversity on ecosystem functioning has become a major focus in ecology, its significance in a f luctuating environment is still poorly understood. According to the insurance hypothesis, biodiversity insures ecosystems against declines in their functioning because many species provide greater guarantees that some will maintain functioning even if others fail. Here we examine this hypothesis theoretically. We develop a general stochastic dynamic model to assess the effects of species richness on the expected temporal mean and variance of ecosystem processes such as productivity, based on individual species’ productivity responses to environmental f luctuations. Our model shows two major insurance effects of species richness on ecosystem productivity: (i) a buffering effect, i.e., a reduction in the temporal variance of productivity, and (ii) a performanceenhancing effect, i.e., an increase in the temporal mean of productivity. The strength of these insurance effects is determined by three factors: (i) the way ecosystem productivity is determined by individual species responses to environmental f luctuations, (ii) the degree of asynchronicity of these responses, and (iii) the detailed form of these responses. In particular, the greater the variance of the species responses, the lower the species richness at which the temporal mean of the ecosystem process saturates and the ecosystem becomes redundant. These results provide a strong theoretical foundation for the insurance hypothesis, which proves to be a fundamental principle for understanding the long-term effects of biodiversity on ecosystem processes.","container-title":"Proceedings of the National Academy of Sciences","DOI":"10.1073/pnas.96.4.1463","ISSN":"0027-8424, 1091-6490","issue":"4","journalAbbreviation":"Proc. Natl. Acad. Sci. U.S.A.","language":"en","page":"1463-1468","source":"DOI.org (Crossref)","title":"Biodiversity and ecosystem productivity in a fluctuating environment: The insurance hypothesis","title-short":"Biodiversity and ecosystem productivity in a fluctuating environment","volume":"96","author":[{"family":"Yachi","given":"Shigeo"},{"family":"Loreau","given":"Michel"}],"issued":{"date-parts":[["1999",2,16]]}}}],"schema":"https://github.com/citation-style-language/schema/raw/master/csl-citation.json"} </w:instrText>
      </w:r>
      <w:r w:rsidRPr="009B519C">
        <w:rPr>
          <w:rFonts w:ascii="Arial" w:hAnsi="Arial" w:cs="Arial"/>
          <w:sz w:val="22"/>
          <w:szCs w:val="22"/>
        </w:rPr>
        <w:fldChar w:fldCharType="separate"/>
      </w:r>
      <w:r w:rsidR="00DD2381">
        <w:rPr>
          <w:rFonts w:ascii="Arial" w:hAnsi="Arial" w:cs="Arial"/>
          <w:noProof/>
          <w:sz w:val="22"/>
          <w:szCs w:val="22"/>
        </w:rPr>
        <w:t>(Philippot et al., 2021; Yachi &amp; Loreau, 1999)</w:t>
      </w:r>
      <w:r w:rsidRPr="009B519C">
        <w:rPr>
          <w:rFonts w:ascii="Arial" w:hAnsi="Arial" w:cs="Arial"/>
          <w:sz w:val="22"/>
          <w:szCs w:val="22"/>
        </w:rPr>
        <w:fldChar w:fldCharType="end"/>
      </w:r>
      <w:r w:rsidRPr="009B519C">
        <w:rPr>
          <w:rFonts w:ascii="Arial" w:hAnsi="Arial" w:cs="Arial"/>
          <w:sz w:val="22"/>
          <w:szCs w:val="22"/>
        </w:rPr>
        <w:t xml:space="preserve">. </w:t>
      </w:r>
      <w:r w:rsidRPr="00866174">
        <w:rPr>
          <w:rFonts w:ascii="Arial" w:hAnsi="Arial" w:cs="Arial"/>
          <w:sz w:val="22"/>
          <w:szCs w:val="22"/>
        </w:rPr>
        <w:t xml:space="preserve">Therefore, taking management practices into account when analyzing the impact of drought on N-cycling communities is relevant, </w:t>
      </w:r>
      <w:r w:rsidR="00866174" w:rsidRPr="00EC1526">
        <w:rPr>
          <w:rFonts w:ascii="Arial" w:hAnsi="Arial" w:cs="Arial"/>
          <w:sz w:val="22"/>
          <w:szCs w:val="22"/>
        </w:rPr>
        <w:t>especially</w:t>
      </w:r>
      <w:r w:rsidR="00866174" w:rsidRPr="00866174">
        <w:rPr>
          <w:rFonts w:ascii="Arial" w:hAnsi="Arial" w:cs="Arial"/>
          <w:sz w:val="22"/>
          <w:szCs w:val="22"/>
        </w:rPr>
        <w:t xml:space="preserve"> </w:t>
      </w:r>
      <w:r w:rsidR="00866174" w:rsidRPr="00EC1526">
        <w:rPr>
          <w:rFonts w:ascii="Arial" w:hAnsi="Arial" w:cs="Arial"/>
          <w:sz w:val="22"/>
          <w:szCs w:val="22"/>
        </w:rPr>
        <w:t>for</w:t>
      </w:r>
      <w:r w:rsidR="00866174" w:rsidRPr="00866174">
        <w:rPr>
          <w:rFonts w:ascii="Arial" w:hAnsi="Arial" w:cs="Arial"/>
          <w:sz w:val="22"/>
          <w:szCs w:val="22"/>
        </w:rPr>
        <w:t xml:space="preserve"> </w:t>
      </w:r>
      <w:r w:rsidRPr="003D7357">
        <w:rPr>
          <w:rFonts w:ascii="Arial" w:hAnsi="Arial" w:cs="Arial"/>
          <w:sz w:val="22"/>
          <w:szCs w:val="22"/>
        </w:rPr>
        <w:t>developing sustainable agriculture amidst ongoing</w:t>
      </w:r>
      <w:r w:rsidR="00866174" w:rsidRPr="00EC1526">
        <w:rPr>
          <w:rFonts w:ascii="Arial" w:hAnsi="Arial" w:cs="Arial"/>
          <w:sz w:val="22"/>
          <w:szCs w:val="22"/>
        </w:rPr>
        <w:t xml:space="preserve"> climate </w:t>
      </w:r>
      <w:r w:rsidRPr="00866174">
        <w:rPr>
          <w:rFonts w:ascii="Arial" w:hAnsi="Arial" w:cs="Arial"/>
          <w:sz w:val="22"/>
          <w:szCs w:val="22"/>
        </w:rPr>
        <w:t>chang</w:t>
      </w:r>
      <w:r w:rsidR="00866174" w:rsidRPr="00EC1526">
        <w:rPr>
          <w:rFonts w:ascii="Arial" w:hAnsi="Arial" w:cs="Arial"/>
          <w:sz w:val="22"/>
          <w:szCs w:val="22"/>
        </w:rPr>
        <w:t>e</w:t>
      </w:r>
      <w:r w:rsidRPr="003D7357">
        <w:rPr>
          <w:rFonts w:ascii="Arial" w:hAnsi="Arial" w:cs="Arial"/>
          <w:sz w:val="22"/>
          <w:szCs w:val="22"/>
        </w:rPr>
        <w:t>.</w:t>
      </w:r>
    </w:p>
    <w:p w14:paraId="48F70724" w14:textId="1F28E420" w:rsidR="00E5088A" w:rsidRPr="0046734F" w:rsidRDefault="00387868" w:rsidP="008C2D5D">
      <w:pPr>
        <w:pStyle w:val="ListParagraph"/>
        <w:spacing w:line="480" w:lineRule="auto"/>
        <w:ind w:left="0" w:firstLine="720"/>
        <w:jc w:val="both"/>
        <w:rPr>
          <w:rFonts w:ascii="Arial" w:hAnsi="Arial" w:cs="Arial"/>
          <w:sz w:val="22"/>
          <w:szCs w:val="22"/>
        </w:rPr>
      </w:pPr>
      <w:r w:rsidRPr="00C07EB8">
        <w:rPr>
          <w:rFonts w:ascii="Arial" w:hAnsi="Arial" w:cs="Arial"/>
          <w:sz w:val="22"/>
          <w:szCs w:val="22"/>
        </w:rPr>
        <w:lastRenderedPageBreak/>
        <w:t>Within the N-cycle, n</w:t>
      </w:r>
      <w:r w:rsidR="00E5088A" w:rsidRPr="00C07EB8">
        <w:rPr>
          <w:rFonts w:ascii="Arial" w:hAnsi="Arial" w:cs="Arial"/>
          <w:sz w:val="22"/>
          <w:szCs w:val="22"/>
        </w:rPr>
        <w:t xml:space="preserve">itrification </w:t>
      </w:r>
      <w:r w:rsidRPr="00C07EB8">
        <w:rPr>
          <w:rFonts w:ascii="Arial" w:hAnsi="Arial" w:cs="Arial"/>
          <w:sz w:val="22"/>
          <w:szCs w:val="22"/>
        </w:rPr>
        <w:t>consists in the oxidation of ammonia (NH</w:t>
      </w:r>
      <w:r w:rsidRPr="00C07EB8">
        <w:rPr>
          <w:rFonts w:ascii="Arial" w:hAnsi="Arial" w:cs="Arial"/>
          <w:sz w:val="22"/>
          <w:szCs w:val="22"/>
          <w:vertAlign w:val="subscript"/>
        </w:rPr>
        <w:t>4</w:t>
      </w:r>
      <w:r w:rsidRPr="00C07EB8">
        <w:rPr>
          <w:rFonts w:ascii="Arial" w:hAnsi="Arial" w:cs="Arial"/>
          <w:sz w:val="22"/>
          <w:szCs w:val="22"/>
          <w:vertAlign w:val="superscript"/>
        </w:rPr>
        <w:t>+</w:t>
      </w:r>
      <w:r w:rsidRPr="00C07EB8">
        <w:rPr>
          <w:rFonts w:ascii="Arial" w:hAnsi="Arial" w:cs="Arial"/>
          <w:sz w:val="22"/>
          <w:szCs w:val="22"/>
        </w:rPr>
        <w:t>) to nitrite (NO</w:t>
      </w:r>
      <w:r w:rsidRPr="00C07EB8">
        <w:rPr>
          <w:rFonts w:ascii="Arial" w:hAnsi="Arial" w:cs="Arial"/>
          <w:sz w:val="22"/>
          <w:szCs w:val="22"/>
          <w:vertAlign w:val="subscript"/>
        </w:rPr>
        <w:t>2</w:t>
      </w:r>
      <w:r w:rsidRPr="00C07EB8">
        <w:rPr>
          <w:rFonts w:ascii="Arial" w:hAnsi="Arial" w:cs="Arial"/>
          <w:sz w:val="22"/>
          <w:szCs w:val="22"/>
          <w:vertAlign w:val="superscript"/>
        </w:rPr>
        <w:t>-</w:t>
      </w:r>
      <w:r w:rsidRPr="00C07EB8">
        <w:rPr>
          <w:rFonts w:ascii="Arial" w:hAnsi="Arial" w:cs="Arial"/>
          <w:sz w:val="22"/>
          <w:szCs w:val="22"/>
        </w:rPr>
        <w:t>) followed by oxidation of NO</w:t>
      </w:r>
      <w:r w:rsidRPr="00C07EB8">
        <w:rPr>
          <w:rFonts w:ascii="Arial" w:hAnsi="Arial" w:cs="Arial"/>
          <w:sz w:val="22"/>
          <w:szCs w:val="22"/>
          <w:vertAlign w:val="subscript"/>
        </w:rPr>
        <w:t>2</w:t>
      </w:r>
      <w:r w:rsidRPr="00C07EB8">
        <w:rPr>
          <w:rFonts w:ascii="Arial" w:hAnsi="Arial" w:cs="Arial"/>
          <w:sz w:val="22"/>
          <w:szCs w:val="22"/>
          <w:vertAlign w:val="superscript"/>
        </w:rPr>
        <w:t xml:space="preserve">- </w:t>
      </w:r>
      <w:r w:rsidRPr="00C07EB8">
        <w:rPr>
          <w:rFonts w:ascii="Arial" w:hAnsi="Arial" w:cs="Arial"/>
          <w:sz w:val="22"/>
          <w:szCs w:val="22"/>
        </w:rPr>
        <w:t>to nitrate (NO</w:t>
      </w:r>
      <w:r w:rsidRPr="00C07EB8">
        <w:rPr>
          <w:rFonts w:ascii="Arial" w:hAnsi="Arial" w:cs="Arial"/>
          <w:sz w:val="22"/>
          <w:szCs w:val="22"/>
          <w:vertAlign w:val="subscript"/>
        </w:rPr>
        <w:t>3</w:t>
      </w:r>
      <w:r w:rsidRPr="00C07EB8">
        <w:rPr>
          <w:rFonts w:ascii="Arial" w:hAnsi="Arial" w:cs="Arial"/>
          <w:sz w:val="22"/>
          <w:szCs w:val="22"/>
          <w:vertAlign w:val="superscript"/>
        </w:rPr>
        <w:t>-</w:t>
      </w:r>
      <w:r w:rsidRPr="00C07EB8">
        <w:rPr>
          <w:rFonts w:ascii="Arial" w:hAnsi="Arial" w:cs="Arial"/>
          <w:sz w:val="22"/>
          <w:szCs w:val="22"/>
        </w:rPr>
        <w:t xml:space="preserve">) </w:t>
      </w:r>
      <w:r w:rsidRPr="00C07EB8">
        <w:rPr>
          <w:rFonts w:ascii="Arial" w:hAnsi="Arial" w:cs="Arial"/>
          <w:sz w:val="22"/>
          <w:szCs w:val="22"/>
        </w:rPr>
        <w:fldChar w:fldCharType="begin"/>
      </w:r>
      <w:r w:rsidRPr="00C07EB8">
        <w:rPr>
          <w:rFonts w:ascii="Arial" w:hAnsi="Arial" w:cs="Arial"/>
          <w:sz w:val="22"/>
          <w:szCs w:val="22"/>
        </w:rPr>
        <w:instrText xml:space="preserve"> ADDIN ZOTERO_ITEM CSL_CITATION {"citationID":"bhpwSxuj","properties":{"formattedCitation":"(Kuypers et al., 2018)","plainCitation":"(Kuypers et al., 2018)","noteIndex":0},"citationItems":[{"id":457,"uris":["http://zotero.org/users/local/4LgJUJlW/items/36IF26GQ"],"itemData":{"id":457,"type":"article-journal","abstract":"Nitrogen is an essential component of all living organisms and the main nutrient limiting life on our planet. Its availability depends on diverse nitrogen-transforming reactions that are carried out by microorganisms.Nitrogen-transforming microorganisms are metabolically versatile, rendering their classification as mere nitrifiers, denitrifiers and similar classes inadequate.The classical nitrogen cycle consisting of distinct processes that follow each other in an orderly fashion does not exist. In nature, microorganisms form complex networks that link nitrogen-transforming reactions.Microbial nitrogen-transforming networks both attenuate and exacerbate human-induced global change. They produce and consume the powerful greenhouse gas nitrous oxide, lead to eutrophication of aquatic systems and, at the same time, remove nitrogen from wastewater.There are still many undiscovered nitrogen-transforming reactions that are thermodynamically feasible. The microorganisms catalysing these reactions and the involved biochemical pathways are waiting to be discovered.","container-title":"Nature Reviews Microbiology","DOI":"10.1038/nrmicro.2018.9","ISSN":"1740-1534","issue":"5","journalAbbreviation":"Nat Rev Microbiol","language":"en","license":"2018 Springer Nature Limited","note":"publisher: Nature Publishing Group","page":"263-276","source":"www.nature.com","title":"The microbial nitrogen-cycling network","volume":"16","author":[{"family":"Kuypers","given":"Marcel M. M."},{"family":"Marchant","given":"Hannah K."},{"family":"Kartal","given":"Boran"}],"issued":{"date-parts":[["2018",5]]}}}],"schema":"https://github.com/citation-style-language/schema/raw/master/csl-citation.json"} </w:instrText>
      </w:r>
      <w:r w:rsidRPr="00C07EB8">
        <w:rPr>
          <w:rFonts w:ascii="Arial" w:hAnsi="Arial" w:cs="Arial"/>
          <w:sz w:val="22"/>
          <w:szCs w:val="22"/>
        </w:rPr>
        <w:fldChar w:fldCharType="separate"/>
      </w:r>
      <w:r w:rsidRPr="00C07EB8">
        <w:rPr>
          <w:rFonts w:ascii="Arial" w:hAnsi="Arial" w:cs="Arial"/>
          <w:noProof/>
          <w:sz w:val="22"/>
          <w:szCs w:val="22"/>
        </w:rPr>
        <w:t>(Kuypers et al., 2018)</w:t>
      </w:r>
      <w:r w:rsidRPr="00C07EB8">
        <w:rPr>
          <w:rFonts w:ascii="Arial" w:hAnsi="Arial" w:cs="Arial"/>
          <w:sz w:val="22"/>
          <w:szCs w:val="22"/>
        </w:rPr>
        <w:fldChar w:fldCharType="end"/>
      </w:r>
      <w:r w:rsidRPr="00C07EB8">
        <w:rPr>
          <w:rFonts w:ascii="Arial" w:hAnsi="Arial" w:cs="Arial"/>
          <w:sz w:val="22"/>
          <w:szCs w:val="22"/>
        </w:rPr>
        <w:t xml:space="preserve">. It </w:t>
      </w:r>
      <w:r w:rsidR="00E5088A" w:rsidRPr="00C07EB8">
        <w:rPr>
          <w:rFonts w:ascii="Arial" w:hAnsi="Arial" w:cs="Arial"/>
          <w:sz w:val="22"/>
          <w:szCs w:val="22"/>
        </w:rPr>
        <w:t>has a major role in global N</w:t>
      </w:r>
      <w:r w:rsidR="00C07EB8" w:rsidRPr="00EC1526">
        <w:rPr>
          <w:rFonts w:ascii="Arial" w:hAnsi="Arial" w:cs="Arial"/>
          <w:sz w:val="22"/>
          <w:szCs w:val="22"/>
        </w:rPr>
        <w:t>-</w:t>
      </w:r>
      <w:r w:rsidR="00E5088A" w:rsidRPr="00C07EB8">
        <w:rPr>
          <w:rFonts w:ascii="Arial" w:hAnsi="Arial" w:cs="Arial"/>
          <w:sz w:val="22"/>
          <w:szCs w:val="22"/>
        </w:rPr>
        <w:t xml:space="preserve">cycle because </w:t>
      </w:r>
      <w:r w:rsidR="00C07EB8" w:rsidRPr="00EC1526">
        <w:rPr>
          <w:rFonts w:ascii="Arial" w:hAnsi="Arial" w:cs="Arial"/>
          <w:sz w:val="22"/>
          <w:szCs w:val="22"/>
        </w:rPr>
        <w:t>it links</w:t>
      </w:r>
      <w:r w:rsidR="00E5088A" w:rsidRPr="00C07EB8">
        <w:rPr>
          <w:rFonts w:ascii="Arial" w:hAnsi="Arial" w:cs="Arial"/>
          <w:sz w:val="22"/>
          <w:szCs w:val="22"/>
        </w:rPr>
        <w:t xml:space="preserve"> </w:t>
      </w:r>
      <w:r w:rsidR="00C07EB8" w:rsidRPr="00C07EB8">
        <w:rPr>
          <w:rFonts w:ascii="Arial" w:hAnsi="Arial" w:cs="Arial"/>
          <w:sz w:val="22"/>
          <w:szCs w:val="22"/>
        </w:rPr>
        <w:t xml:space="preserve">organic matter decomposition, </w:t>
      </w:r>
      <w:r w:rsidR="00F462DE" w:rsidRPr="00C07EB8">
        <w:rPr>
          <w:rFonts w:ascii="Arial" w:hAnsi="Arial" w:cs="Arial"/>
          <w:sz w:val="22"/>
          <w:szCs w:val="22"/>
        </w:rPr>
        <w:t>NH</w:t>
      </w:r>
      <w:r w:rsidR="00F462DE" w:rsidRPr="00C07EB8">
        <w:rPr>
          <w:rFonts w:ascii="Arial" w:hAnsi="Arial" w:cs="Arial"/>
          <w:sz w:val="22"/>
          <w:szCs w:val="22"/>
          <w:vertAlign w:val="subscript"/>
        </w:rPr>
        <w:t>4</w:t>
      </w:r>
      <w:r w:rsidR="00F462DE" w:rsidRPr="00C07EB8">
        <w:rPr>
          <w:rFonts w:ascii="Arial" w:hAnsi="Arial" w:cs="Arial"/>
          <w:sz w:val="22"/>
          <w:szCs w:val="22"/>
          <w:vertAlign w:val="superscript"/>
        </w:rPr>
        <w:t>+</w:t>
      </w:r>
      <w:r w:rsidR="00F462DE" w:rsidRPr="00C07EB8">
        <w:rPr>
          <w:rFonts w:ascii="Arial" w:hAnsi="Arial" w:cs="Arial"/>
          <w:sz w:val="22"/>
          <w:szCs w:val="22"/>
        </w:rPr>
        <w:t xml:space="preserve"> </w:t>
      </w:r>
      <w:r w:rsidR="00F462DE">
        <w:rPr>
          <w:rFonts w:ascii="Arial" w:hAnsi="Arial" w:cs="Arial"/>
          <w:sz w:val="22"/>
          <w:szCs w:val="22"/>
        </w:rPr>
        <w:t>release</w:t>
      </w:r>
      <w:r w:rsidR="00C07EB8" w:rsidRPr="00C07EB8">
        <w:rPr>
          <w:rFonts w:ascii="Arial" w:hAnsi="Arial" w:cs="Arial"/>
          <w:sz w:val="22"/>
          <w:szCs w:val="22"/>
        </w:rPr>
        <w:t xml:space="preserve">, and denitrification, </w:t>
      </w:r>
      <w:r w:rsidR="00C07EB8">
        <w:rPr>
          <w:rFonts w:ascii="Arial" w:hAnsi="Arial" w:cs="Arial"/>
          <w:sz w:val="22"/>
          <w:szCs w:val="22"/>
        </w:rPr>
        <w:t xml:space="preserve">making it </w:t>
      </w:r>
      <w:proofErr w:type="gramStart"/>
      <w:r w:rsidR="00C07EB8">
        <w:rPr>
          <w:rFonts w:ascii="Arial" w:hAnsi="Arial" w:cs="Arial"/>
          <w:sz w:val="22"/>
          <w:szCs w:val="22"/>
        </w:rPr>
        <w:t>being</w:t>
      </w:r>
      <w:proofErr w:type="gramEnd"/>
      <w:r w:rsidR="00C07EB8" w:rsidRPr="0090117C">
        <w:rPr>
          <w:rFonts w:ascii="Arial" w:hAnsi="Arial" w:cs="Arial"/>
          <w:sz w:val="22"/>
          <w:szCs w:val="22"/>
        </w:rPr>
        <w:t xml:space="preserve"> </w:t>
      </w:r>
      <w:r w:rsidR="00C07EB8">
        <w:rPr>
          <w:rFonts w:ascii="Arial" w:hAnsi="Arial" w:cs="Arial"/>
          <w:sz w:val="22"/>
          <w:szCs w:val="22"/>
        </w:rPr>
        <w:t xml:space="preserve">a </w:t>
      </w:r>
      <w:r w:rsidR="00C07EB8" w:rsidRPr="0090117C">
        <w:rPr>
          <w:rFonts w:ascii="Arial" w:hAnsi="Arial" w:cs="Arial"/>
          <w:sz w:val="22"/>
          <w:szCs w:val="22"/>
        </w:rPr>
        <w:t>key</w:t>
      </w:r>
      <w:r w:rsidR="00C07EB8">
        <w:rPr>
          <w:rFonts w:ascii="Arial" w:hAnsi="Arial" w:cs="Arial"/>
          <w:sz w:val="22"/>
          <w:szCs w:val="22"/>
        </w:rPr>
        <w:t xml:space="preserve"> process</w:t>
      </w:r>
      <w:r w:rsidR="00C07EB8" w:rsidRPr="0090117C">
        <w:rPr>
          <w:rFonts w:ascii="Arial" w:hAnsi="Arial" w:cs="Arial"/>
          <w:sz w:val="22"/>
          <w:szCs w:val="22"/>
        </w:rPr>
        <w:t xml:space="preserve"> </w:t>
      </w:r>
      <w:r w:rsidR="00C07EB8">
        <w:rPr>
          <w:rFonts w:ascii="Arial" w:hAnsi="Arial" w:cs="Arial"/>
          <w:sz w:val="22"/>
          <w:szCs w:val="22"/>
        </w:rPr>
        <w:t xml:space="preserve">in </w:t>
      </w:r>
      <w:r w:rsidR="00C07EB8" w:rsidRPr="0090117C">
        <w:rPr>
          <w:rFonts w:ascii="Arial" w:hAnsi="Arial" w:cs="Arial"/>
          <w:sz w:val="22"/>
          <w:szCs w:val="22"/>
        </w:rPr>
        <w:t>controlling N-availability for plants</w:t>
      </w:r>
      <w:r w:rsidR="00C07EB8" w:rsidRPr="00EC1526">
        <w:rPr>
          <w:rFonts w:ascii="Arial" w:hAnsi="Arial" w:cs="Arial"/>
          <w:sz w:val="22"/>
          <w:szCs w:val="22"/>
        </w:rPr>
        <w:t xml:space="preserve">. Nitrification </w:t>
      </w:r>
      <w:r w:rsidR="00492E3E" w:rsidRPr="00C07EB8">
        <w:rPr>
          <w:rFonts w:ascii="Arial" w:hAnsi="Arial" w:cs="Arial"/>
          <w:sz w:val="22"/>
          <w:szCs w:val="22"/>
        </w:rPr>
        <w:t>can also lead to N loss through NO</w:t>
      </w:r>
      <w:r w:rsidR="00492E3E" w:rsidRPr="00C07EB8">
        <w:rPr>
          <w:rFonts w:ascii="Arial" w:hAnsi="Arial" w:cs="Arial"/>
          <w:sz w:val="22"/>
          <w:szCs w:val="22"/>
          <w:vertAlign w:val="subscript"/>
        </w:rPr>
        <w:t>3</w:t>
      </w:r>
      <w:r w:rsidR="00492E3E" w:rsidRPr="00C07EB8">
        <w:rPr>
          <w:rFonts w:ascii="Arial" w:hAnsi="Arial" w:cs="Arial"/>
          <w:sz w:val="22"/>
          <w:szCs w:val="22"/>
          <w:vertAlign w:val="superscript"/>
        </w:rPr>
        <w:t xml:space="preserve">- </w:t>
      </w:r>
      <w:r w:rsidR="00492E3E" w:rsidRPr="00C07EB8">
        <w:rPr>
          <w:rFonts w:ascii="Arial" w:hAnsi="Arial" w:cs="Arial"/>
          <w:sz w:val="22"/>
          <w:szCs w:val="22"/>
        </w:rPr>
        <w:t xml:space="preserve">leaching and emission </w:t>
      </w:r>
      <w:r w:rsidR="00C07EB8" w:rsidRPr="00C07EB8">
        <w:rPr>
          <w:rFonts w:ascii="Arial" w:hAnsi="Arial" w:cs="Arial"/>
          <w:sz w:val="22"/>
          <w:szCs w:val="22"/>
        </w:rPr>
        <w:t xml:space="preserve">of the potent greenhouse gas N2O </w:t>
      </w:r>
      <w:r w:rsidR="00F462DE">
        <w:rPr>
          <w:rFonts w:ascii="Arial" w:hAnsi="Arial" w:cs="Arial"/>
          <w:sz w:val="22"/>
          <w:szCs w:val="22"/>
        </w:rPr>
        <w:t>(ref)</w:t>
      </w:r>
      <w:r w:rsidR="00492E3E" w:rsidRPr="00C07EB8">
        <w:rPr>
          <w:rFonts w:ascii="Arial" w:hAnsi="Arial" w:cs="Arial"/>
          <w:sz w:val="22"/>
          <w:szCs w:val="22"/>
        </w:rPr>
        <w:t xml:space="preserve">. </w:t>
      </w:r>
      <w:r w:rsidR="00E5088A" w:rsidRPr="00C07EB8">
        <w:rPr>
          <w:rFonts w:ascii="Arial" w:hAnsi="Arial" w:cs="Arial"/>
          <w:sz w:val="22"/>
          <w:szCs w:val="22"/>
        </w:rPr>
        <w:t>Ammonia oxidation</w:t>
      </w:r>
      <w:r w:rsidR="0049351C">
        <w:rPr>
          <w:rFonts w:ascii="Arial" w:hAnsi="Arial" w:cs="Arial"/>
          <w:sz w:val="22"/>
          <w:szCs w:val="22"/>
        </w:rPr>
        <w:t xml:space="preserve">, </w:t>
      </w:r>
      <w:r w:rsidR="00E5088A" w:rsidRPr="00C07EB8">
        <w:rPr>
          <w:rFonts w:ascii="Arial" w:hAnsi="Arial" w:cs="Arial"/>
          <w:sz w:val="22"/>
          <w:szCs w:val="22"/>
        </w:rPr>
        <w:t xml:space="preserve">the rate-limiting </w:t>
      </w:r>
      <w:r w:rsidR="008C2D5D">
        <w:rPr>
          <w:rFonts w:ascii="Arial" w:hAnsi="Arial" w:cs="Arial"/>
          <w:sz w:val="22"/>
          <w:szCs w:val="22"/>
        </w:rPr>
        <w:t>step</w:t>
      </w:r>
      <w:r w:rsidR="008C2D5D" w:rsidRPr="00C07EB8">
        <w:rPr>
          <w:rFonts w:ascii="Arial" w:hAnsi="Arial" w:cs="Arial"/>
          <w:sz w:val="22"/>
          <w:szCs w:val="22"/>
        </w:rPr>
        <w:t xml:space="preserve"> </w:t>
      </w:r>
      <w:r w:rsidR="00F462DE">
        <w:rPr>
          <w:rFonts w:ascii="Arial" w:hAnsi="Arial" w:cs="Arial"/>
          <w:sz w:val="22"/>
          <w:szCs w:val="22"/>
        </w:rPr>
        <w:t>of nitrification</w:t>
      </w:r>
      <w:r w:rsidR="0049351C">
        <w:rPr>
          <w:rFonts w:ascii="Arial" w:hAnsi="Arial" w:cs="Arial"/>
          <w:sz w:val="22"/>
          <w:szCs w:val="22"/>
        </w:rPr>
        <w:t>,</w:t>
      </w:r>
      <w:r w:rsidR="00F462DE">
        <w:rPr>
          <w:rFonts w:ascii="Arial" w:hAnsi="Arial" w:cs="Arial"/>
          <w:sz w:val="22"/>
          <w:szCs w:val="22"/>
        </w:rPr>
        <w:t xml:space="preserve"> </w:t>
      </w:r>
      <w:r w:rsidR="008C2D5D">
        <w:rPr>
          <w:rFonts w:ascii="Arial" w:hAnsi="Arial" w:cs="Arial"/>
          <w:sz w:val="22"/>
          <w:szCs w:val="22"/>
        </w:rPr>
        <w:t xml:space="preserve">is </w:t>
      </w:r>
      <w:r w:rsidR="00E5088A" w:rsidRPr="00C07EB8">
        <w:rPr>
          <w:rFonts w:ascii="Arial" w:hAnsi="Arial" w:cs="Arial"/>
          <w:sz w:val="22"/>
          <w:szCs w:val="22"/>
        </w:rPr>
        <w:t xml:space="preserve">mediated by </w:t>
      </w:r>
      <w:r w:rsidR="00E5088A" w:rsidRPr="009B519C">
        <w:rPr>
          <w:rFonts w:ascii="Arial" w:hAnsi="Arial" w:cs="Arial"/>
          <w:sz w:val="22"/>
          <w:szCs w:val="22"/>
        </w:rPr>
        <w:t xml:space="preserve">ammonia oxidizing bacteria (AOB), archaea (AOA), as well as complete ammonia oxidizers (comammox </w:t>
      </w:r>
      <w:r w:rsidR="00E5088A" w:rsidRPr="009B519C">
        <w:rPr>
          <w:rFonts w:ascii="Arial" w:hAnsi="Arial" w:cs="Arial"/>
          <w:i/>
          <w:iCs/>
          <w:sz w:val="22"/>
          <w:szCs w:val="22"/>
        </w:rPr>
        <w:t>Nitrospira</w:t>
      </w:r>
      <w:r w:rsidR="00E5088A" w:rsidRPr="009B519C">
        <w:rPr>
          <w:rFonts w:ascii="Arial" w:hAnsi="Arial" w:cs="Arial"/>
          <w:sz w:val="22"/>
          <w:szCs w:val="22"/>
        </w:rPr>
        <w:t xml:space="preserve">) </w:t>
      </w:r>
      <w:r w:rsidR="00E5088A" w:rsidRPr="009B519C">
        <w:rPr>
          <w:rFonts w:ascii="Arial" w:hAnsi="Arial" w:cs="Arial"/>
          <w:sz w:val="22"/>
          <w:szCs w:val="22"/>
        </w:rPr>
        <w:fldChar w:fldCharType="begin"/>
      </w:r>
      <w:r w:rsidR="0074440E">
        <w:rPr>
          <w:rFonts w:ascii="Arial" w:hAnsi="Arial" w:cs="Arial"/>
          <w:sz w:val="22"/>
          <w:szCs w:val="22"/>
        </w:rPr>
        <w:instrText xml:space="preserve"> ADDIN ZOTERO_ITEM CSL_CITATION {"citationID":"wikOSY0E","properties":{"formattedCitation":"(Daims et al., 2015; Leininger et al., 2006)","plainCitation":"(Daims et al., 2015; Leininger et al., 2006)","noteIndex":0},"citationItems":[{"id":450,"uris":["http://zotero.org/users/local/4LgJUJlW/items/9SDH3ABX"],"itemData":{"id":450,"type":"article-journal","abstract":"Nitrification, the oxidation of ammonia via nitrite to nitrate, has always been considered to be a two-step process catalysed by chemolithoautotrophic microorganisms oxidizing either ammonia or nitrite. No known nitrifier carries out both steps, although complete nitrification should be energetically advantageous. This functional separation has puzzled microbiologists for a century. Here we report on the discovery and cultivation of a completely nitrifying bacterium from the genus Nitrospira, a globally distributed group of nitrite oxidizers. The genome of this chemolithoautotrophic organism encodes the pathways both for ammonia and nitrite oxidation, which are concomitantly activated during growth by ammonia oxidation to nitrate. Genes affiliated with the phylogenetically distinct ammonia monooxygenase and hydroxylamine dehydrogenase genes of Nitrospira are present in many environments and were retrieved on Nitrospira-contigs in new metagenomes from engineered systems. These findings fundamentally change our picture of nitrification and point to completely nitrifying Nitrospira as key components of nitrogen-cycling microbial communities.","container-title":"Nature","DOI":"10.1038/nature16461","ISSN":"1476-4687","issue":"7583","language":"en","license":"2015 Springer Nature Limited","note":"publisher: Nature Publishing Group","page":"504-509","source":"www.nature.com","title":"Complete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H."},{"family":"Bergen","given":"Martin","non-dropping-particle":"von"},{"family":"Rattei","given":"Thomas"},{"family":"Bendinger","given":"Bernd"},{"family":"Nielsen","given":"Per H."},{"family":"Wagner","given":"Michael"}],"issued":{"date-parts":[["2015",12]]}}},{"id":488,"uris":["http://zotero.org/users/local/4LgJUJlW/items/CV7IBGGP"],"itemData":{"id":488,"type":"article-journal","abstract":"Nitrification, the microbial conversion of ammonia to nitrate, is a key process in the global nitrogen cycle. It has been generally assumed that specialist bacteria are the main aerobic ammonia oxidizers on the soil. An analysis of the abundance of the amoA gene encoding a subunit of the key enzyme ammonia monooxygenase shows that in twelve different soil types from three different climatic zones, amoA gene copies from archaea of the kingdom Crenarchaeota were up to 3,000-fold more abundant than bacterial amoA. So in both pristine and agricultural soils, it seems that archaea are by far the dominant ammonia oxidizers.","container-title":"Nature","DOI":"10.1038/nature04983","ISSN":"1476-4687","issue":"7104","language":"en","license":"2006 Springer Nature Limited","note":"publisher: Nature Publishing Group","page":"806-809","source":"www.nature.com","title":"Archaea predominate among ammonia-oxidizing prokaryotes in soils","volume":"442","author":[{"family":"Leininger","given":"S."},{"family":"Urich","given":"T."},{"family":"Schloter","given":"M."},{"family":"Schwark","given":"L."},{"family":"Qi","given":"J."},{"family":"Nicol","given":"G. W."},{"family":"Prosser","given":"J. I."},{"family":"Schuster","given":"S. C."},{"family":"Schleper","given":"C."}],"issued":{"date-parts":[["2006",8]]}}}],"schema":"https://github.com/citation-style-language/schema/raw/master/csl-citation.json"} </w:instrText>
      </w:r>
      <w:r w:rsidR="00E5088A" w:rsidRPr="009B519C">
        <w:rPr>
          <w:rFonts w:ascii="Arial" w:hAnsi="Arial" w:cs="Arial"/>
          <w:sz w:val="22"/>
          <w:szCs w:val="22"/>
        </w:rPr>
        <w:fldChar w:fldCharType="separate"/>
      </w:r>
      <w:r w:rsidR="0074440E">
        <w:rPr>
          <w:rFonts w:ascii="Arial" w:hAnsi="Arial" w:cs="Arial"/>
          <w:noProof/>
          <w:sz w:val="22"/>
          <w:szCs w:val="22"/>
        </w:rPr>
        <w:t>(Daims et al., 2015; Leininger et al., 2006)</w:t>
      </w:r>
      <w:r w:rsidR="00E5088A" w:rsidRPr="009B519C">
        <w:rPr>
          <w:rFonts w:ascii="Arial" w:hAnsi="Arial" w:cs="Arial"/>
          <w:sz w:val="22"/>
          <w:szCs w:val="22"/>
        </w:rPr>
        <w:fldChar w:fldCharType="end"/>
      </w:r>
      <w:r w:rsidR="00E5088A" w:rsidRPr="009B519C">
        <w:rPr>
          <w:rFonts w:ascii="Arial" w:hAnsi="Arial" w:cs="Arial"/>
          <w:sz w:val="22"/>
          <w:szCs w:val="22"/>
        </w:rPr>
        <w:t xml:space="preserve">. It has been reported that the nitrification process is sensitive to drought with reduced nitrification </w:t>
      </w:r>
      <w:r w:rsidR="00693525">
        <w:rPr>
          <w:rFonts w:ascii="Arial" w:hAnsi="Arial" w:cs="Arial"/>
          <w:sz w:val="22"/>
          <w:szCs w:val="22"/>
        </w:rPr>
        <w:t>activity</w:t>
      </w:r>
      <w:r w:rsidR="00E5088A" w:rsidRPr="009B519C">
        <w:rPr>
          <w:rFonts w:ascii="Arial" w:hAnsi="Arial" w:cs="Arial"/>
          <w:sz w:val="22"/>
          <w:szCs w:val="22"/>
        </w:rPr>
        <w:t xml:space="preserve"> </w:t>
      </w:r>
      <w:r w:rsidR="008C2D5D">
        <w:rPr>
          <w:rFonts w:ascii="Arial" w:hAnsi="Arial" w:cs="Arial"/>
          <w:sz w:val="22"/>
          <w:szCs w:val="22"/>
        </w:rPr>
        <w:t xml:space="preserve">and </w:t>
      </w:r>
      <w:r w:rsidR="00693525">
        <w:rPr>
          <w:rFonts w:ascii="Arial" w:hAnsi="Arial" w:cs="Arial"/>
          <w:sz w:val="22"/>
          <w:szCs w:val="22"/>
        </w:rPr>
        <w:t xml:space="preserve">limited </w:t>
      </w:r>
      <w:r w:rsidR="00E5088A" w:rsidRPr="009B519C">
        <w:rPr>
          <w:rFonts w:ascii="Arial" w:hAnsi="Arial" w:cs="Arial"/>
          <w:sz w:val="22"/>
          <w:szCs w:val="22"/>
        </w:rPr>
        <w:t xml:space="preserve">substrate </w:t>
      </w:r>
      <w:r w:rsidR="008C2D5D">
        <w:rPr>
          <w:rFonts w:ascii="Arial" w:hAnsi="Arial" w:cs="Arial"/>
          <w:sz w:val="22"/>
          <w:szCs w:val="22"/>
        </w:rPr>
        <w:t>availability</w:t>
      </w:r>
      <w:r w:rsidR="008C2D5D" w:rsidRPr="009B519C">
        <w:rPr>
          <w:rFonts w:ascii="Arial" w:hAnsi="Arial" w:cs="Arial"/>
          <w:sz w:val="22"/>
          <w:szCs w:val="22"/>
        </w:rPr>
        <w:t xml:space="preserve"> </w:t>
      </w:r>
      <w:r w:rsidR="00E5088A" w:rsidRPr="009B519C">
        <w:rPr>
          <w:rFonts w:ascii="Arial" w:hAnsi="Arial" w:cs="Arial"/>
          <w:sz w:val="22"/>
          <w:szCs w:val="22"/>
        </w:rPr>
        <w:t>to nitrifiers</w:t>
      </w:r>
      <w:r w:rsidR="00693525">
        <w:rPr>
          <w:rFonts w:ascii="Arial" w:hAnsi="Arial" w:cs="Arial"/>
          <w:sz w:val="22"/>
          <w:szCs w:val="22"/>
        </w:rPr>
        <w:t xml:space="preserve"> due to lower</w:t>
      </w:r>
      <w:r w:rsidR="00693525" w:rsidRPr="009B519C">
        <w:rPr>
          <w:rFonts w:ascii="Arial" w:hAnsi="Arial" w:cs="Arial"/>
          <w:sz w:val="22"/>
          <w:szCs w:val="22"/>
        </w:rPr>
        <w:t xml:space="preserve"> substrate diffusion</w:t>
      </w:r>
      <w:r w:rsidR="00693525">
        <w:rPr>
          <w:rFonts w:ascii="Arial" w:hAnsi="Arial" w:cs="Arial"/>
          <w:sz w:val="22"/>
          <w:szCs w:val="22"/>
        </w:rPr>
        <w:t xml:space="preserve"> </w:t>
      </w:r>
      <w:r w:rsidR="00E5088A" w:rsidRPr="009B519C">
        <w:rPr>
          <w:rFonts w:ascii="Arial" w:hAnsi="Arial" w:cs="Arial"/>
          <w:sz w:val="22"/>
          <w:szCs w:val="22"/>
        </w:rPr>
        <w:fldChar w:fldCharType="begin"/>
      </w:r>
      <w:r w:rsidR="00E5088A" w:rsidRPr="009B519C">
        <w:rPr>
          <w:rFonts w:ascii="Arial" w:hAnsi="Arial" w:cs="Arial"/>
          <w:sz w:val="22"/>
          <w:szCs w:val="22"/>
        </w:rPr>
        <w:instrText xml:space="preserve"> ADDIN ZOTERO_ITEM CSL_CITATION {"citationID":"qKfAnZCP","properties":{"formattedCitation":"(S\\uc0\\u233{}neca et al., 2020; Stark &amp; Firestone, 1995)","plainCitation":"(Séneca et al., 2020; Stark &amp; Firestone, 1995)","noteIndex":0},"citationItems":[{"id":56,"uris":["http://zotero.org/users/local/4LgJUJlW/items/R4UT75TM"],"itemData":{"id":56,"type":"article-journal","abstract":"Nitriﬁcation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id":464,"uris":["http://zotero.org/users/local/4LgJUJlW/items/BVDVTHHN"],"itemData":{"id":464,"type":"article-journal","abstract":"Moisture may limit microbial activity in a wide range of environments including salt water, food, wood, biofilms, and soils. Low water availability can inhibit microbial activity by lowering intracellular water potential and thus reducing hydration and activity of enzymes. In solid matrices, low water content may also reduce microbial activity by restricting substrate supply. As pores within solid matrices drain and water films coating surfaces become thinner, diffusion path lengths become more tortuous, and the rate of substrate diffusion to microbial cells declines. We used two independent techniques to evaluate the relative importance of cytoplasmic dehydration versus diffusional limitations in controlling rates of nitrification in soil. Nitrification rates in shaken soil slurries, in which NH(inf4)(sup+) was maintained at high concentrations and osmotic potential was controlled by the addition of K(inf2)SO(inf4), were compared with rates in moist soil incubations, in which substrate supply was controlled by the addition of NH(inf3) gas. Comparison of results from these techniques demonstrated that diffusional limitation of substrate supply and adverse physiologic effects associated with cell dehydration can explain all of the decline in activity of nitrifying bacteria at low soil water content. However, the relative importance of substrate limitation and dehydration changes at different water potentials. For the soil-microbial system we worked with, substrate limitation was the major inhibiting factor when soil water potentials were greater than -0.6 MPa, whereas adverse physiological effects associated with cell dehydration were more inhibiting at water potentials of less than -0.6 MPa.","container-title":"Applied and Environmental Microbiology","DOI":"10.1128/aem.61.1.218-221.1995","ISSN":"0099-2240, 1098-5336","issue":"1","journalAbbreviation":"Appl Environ Microbiol","language":"en","page":"218-221","source":"DOI.org (Crossref)","title":"Mechanisms for soil moisture effects on activity of nitrifying bacteria","volume":"61","author":[{"family":"Stark","given":"J M"},{"family":"Firestone","given":"M K"}],"issued":{"date-parts":[["1995",1]]}}}],"schema":"https://github.com/citation-style-language/schema/raw/master/csl-citation.json"} </w:instrText>
      </w:r>
      <w:r w:rsidR="00E5088A" w:rsidRPr="009B519C">
        <w:rPr>
          <w:rFonts w:ascii="Arial" w:hAnsi="Arial" w:cs="Arial"/>
          <w:sz w:val="22"/>
          <w:szCs w:val="22"/>
        </w:rPr>
        <w:fldChar w:fldCharType="separate"/>
      </w:r>
      <w:r w:rsidR="00E5088A" w:rsidRPr="009B519C">
        <w:rPr>
          <w:rFonts w:ascii="Arial" w:hAnsi="Arial" w:cs="Arial"/>
          <w:kern w:val="0"/>
          <w:sz w:val="22"/>
          <w:szCs w:val="22"/>
        </w:rPr>
        <w:t>(Séneca et al., 2020; Stark &amp; Firestone, 1995)</w:t>
      </w:r>
      <w:r w:rsidR="00E5088A" w:rsidRPr="009B519C">
        <w:rPr>
          <w:rFonts w:ascii="Arial" w:hAnsi="Arial" w:cs="Arial"/>
          <w:sz w:val="22"/>
          <w:szCs w:val="22"/>
        </w:rPr>
        <w:fldChar w:fldCharType="end"/>
      </w:r>
      <w:r w:rsidR="00E5088A" w:rsidRPr="009B519C">
        <w:rPr>
          <w:rFonts w:ascii="Arial" w:hAnsi="Arial" w:cs="Arial"/>
          <w:sz w:val="22"/>
          <w:szCs w:val="22"/>
        </w:rPr>
        <w:t xml:space="preserve">. </w:t>
      </w:r>
      <w:r w:rsidR="0049351C">
        <w:rPr>
          <w:rFonts w:ascii="Arial" w:hAnsi="Arial" w:cs="Arial"/>
          <w:sz w:val="22"/>
          <w:szCs w:val="22"/>
        </w:rPr>
        <w:t>However</w:t>
      </w:r>
      <w:r w:rsidR="003F0DAC">
        <w:rPr>
          <w:rFonts w:ascii="Arial" w:hAnsi="Arial" w:cs="Arial"/>
          <w:sz w:val="22"/>
          <w:szCs w:val="22"/>
        </w:rPr>
        <w:t>,</w:t>
      </w:r>
      <w:r w:rsidR="0049351C">
        <w:rPr>
          <w:rFonts w:ascii="Arial" w:hAnsi="Arial" w:cs="Arial"/>
          <w:sz w:val="22"/>
          <w:szCs w:val="22"/>
        </w:rPr>
        <w:t xml:space="preserve"> studies </w:t>
      </w:r>
      <w:r w:rsidR="0049351C" w:rsidRPr="009B519C">
        <w:rPr>
          <w:rFonts w:ascii="Arial" w:hAnsi="Arial" w:cs="Arial"/>
          <w:sz w:val="22"/>
          <w:szCs w:val="22"/>
        </w:rPr>
        <w:t xml:space="preserve">investigating the </w:t>
      </w:r>
      <w:r w:rsidR="0049351C">
        <w:rPr>
          <w:rFonts w:ascii="Arial" w:hAnsi="Arial" w:cs="Arial"/>
          <w:sz w:val="22"/>
          <w:szCs w:val="22"/>
        </w:rPr>
        <w:t xml:space="preserve">resistance and </w:t>
      </w:r>
      <w:r w:rsidR="0049351C" w:rsidRPr="0046734F">
        <w:rPr>
          <w:rFonts w:ascii="Arial" w:hAnsi="Arial" w:cs="Arial"/>
          <w:sz w:val="22"/>
          <w:szCs w:val="22"/>
        </w:rPr>
        <w:t>resilience of AO communities to drought are scarce and often inconsistent</w:t>
      </w:r>
      <w:r w:rsidR="00E5088A" w:rsidRPr="0046734F">
        <w:rPr>
          <w:rFonts w:ascii="Arial" w:hAnsi="Arial" w:cs="Arial"/>
          <w:sz w:val="22"/>
          <w:szCs w:val="22"/>
        </w:rPr>
        <w:t xml:space="preserve">. For example, some studies showed that AOA and comammox clade B </w:t>
      </w:r>
      <w:r w:rsidR="007640CF" w:rsidRPr="0046734F">
        <w:rPr>
          <w:rFonts w:ascii="Arial" w:hAnsi="Arial" w:cs="Arial"/>
          <w:sz w:val="22"/>
          <w:szCs w:val="22"/>
        </w:rPr>
        <w:t xml:space="preserve">were </w:t>
      </w:r>
      <w:r w:rsidR="00E5088A" w:rsidRPr="0046734F">
        <w:rPr>
          <w:rFonts w:ascii="Arial" w:hAnsi="Arial" w:cs="Arial"/>
          <w:sz w:val="22"/>
          <w:szCs w:val="22"/>
        </w:rPr>
        <w:t xml:space="preserve">more sensitive to drought than AOB </w:t>
      </w:r>
      <w:r w:rsidR="00E5088A" w:rsidRPr="0046734F">
        <w:rPr>
          <w:rFonts w:ascii="Arial" w:hAnsi="Arial" w:cs="Arial"/>
          <w:sz w:val="22"/>
          <w:szCs w:val="22"/>
        </w:rPr>
        <w:fldChar w:fldCharType="begin"/>
      </w:r>
      <w:r w:rsidR="00E5088A" w:rsidRPr="0046734F">
        <w:rPr>
          <w:rFonts w:ascii="Arial" w:hAnsi="Arial" w:cs="Arial"/>
          <w:sz w:val="22"/>
          <w:szCs w:val="22"/>
        </w:rPr>
        <w:instrText xml:space="preserve"> ADDIN ZOTERO_ITEM CSL_CITATION {"citationID":"wncALRoR","properties":{"formattedCitation":"(Bello et al., 2019; S\\uc0\\u233{}neca et al., 2020)","plainCitation":"(Bello et al., 2019; Séneca et al., 2020)","noteIndex":0},"citationItems":[{"id":283,"uris":["http://zotero.org/users/local/4LgJUJlW/items/Q4HR2RJV"],"itemData":{"id":283,"type":"article-journal","abstract":"Microbial oxidation of ammonia controls the rate of nitrification in the majority of soils. Both nitrification rate and the composition of communities of ammonia oxidising archaea (AOA) and ammonia oxidising bacteria (AOB) are influenced by drought, with evidence that AOA are more sensitive to periods of drought than AOB. This has been explained by greater sensitivity of AOA to ammonia concentration, which will increase in soil solution during drought, but an alternative, previously unexplored explanation, is greater sensitivity of AOA to matric and/or osmotic stress. A soil microcosm experiment was designed to distinguish these different explanations in which AOA and AOB abundances (amoA abundance) and nitrification rate were measured over 28 days in nine treatments corresponding to all combinations of three soil matric potentials and three initial ammonia concentrations. Comparison of amoA abundance dynamics suggested that AOA were more susceptible to reduced matric potential than AOB, irrespective of soil ammonia concentration. The greater sensitivity of soil AOA to osmotic stress was also tested in 10-day cultures of representative strains of AOA and AOB in liquid medium containing different concentrations of NaCl and sorbitol as osmo-inducer. AOA were significantly more sensitive to osmotic stress than AOB. These results provide evidence for greater sensitivity of AOA than AOB to both components of water stress, matric and osmotic potential, representing an additional niche differentiation between these two essential groups of ammonia oxidisers.","container-title":"Soil Biology and Biochemistry","DOI":"10.1016/j.soilbio.2018.11.017","ISSN":"0038-0717","journalAbbreviation":"Soil Biology and Biochemistry","page":"184-190","source":"ScienceDirect","title":"Differential sensitivity of ammonia oxidising archaea and bacteria to matric and osmotic potential","volume":"129","author":[{"family":"Bello","given":"Marcus O."},{"family":"Thion","given":"Cécile"},{"family":"Gubry-Rangin","given":"Cécile"},{"family":"Prosser","given":"James I."}],"issued":{"date-parts":[["2019",2,1]]}}},{"id":56,"uris":["http://zotero.org/users/local/4LgJUJlW/items/R4UT75TM"],"itemData":{"id":56,"type":"article-journal","abstract":"Nitriﬁcation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00E5088A" w:rsidRPr="0046734F">
        <w:rPr>
          <w:rFonts w:ascii="Arial" w:hAnsi="Arial" w:cs="Arial"/>
          <w:sz w:val="22"/>
          <w:szCs w:val="22"/>
        </w:rPr>
        <w:fldChar w:fldCharType="separate"/>
      </w:r>
      <w:r w:rsidR="00E5088A" w:rsidRPr="0046734F">
        <w:rPr>
          <w:rFonts w:ascii="Arial" w:hAnsi="Arial" w:cs="Arial"/>
          <w:kern w:val="0"/>
          <w:sz w:val="22"/>
          <w:szCs w:val="22"/>
        </w:rPr>
        <w:t>(Bello et al., 2019; Séneca et al., 2020)</w:t>
      </w:r>
      <w:r w:rsidR="00E5088A" w:rsidRPr="0046734F">
        <w:rPr>
          <w:rFonts w:ascii="Arial" w:hAnsi="Arial" w:cs="Arial"/>
          <w:sz w:val="22"/>
          <w:szCs w:val="22"/>
        </w:rPr>
        <w:fldChar w:fldCharType="end"/>
      </w:r>
      <w:r w:rsidR="00E5088A" w:rsidRPr="0046734F">
        <w:rPr>
          <w:rFonts w:ascii="Arial" w:hAnsi="Arial" w:cs="Arial"/>
          <w:sz w:val="22"/>
          <w:szCs w:val="22"/>
        </w:rPr>
        <w:t xml:space="preserve">, while </w:t>
      </w:r>
      <w:r w:rsidR="007640CF" w:rsidRPr="0046734F">
        <w:rPr>
          <w:rFonts w:ascii="Arial" w:hAnsi="Arial" w:cs="Arial"/>
          <w:sz w:val="22"/>
          <w:szCs w:val="22"/>
        </w:rPr>
        <w:fldChar w:fldCharType="begin"/>
      </w:r>
      <w:r w:rsidR="007640CF" w:rsidRPr="0046734F">
        <w:rPr>
          <w:rFonts w:ascii="Arial" w:hAnsi="Arial" w:cs="Arial"/>
          <w:sz w:val="22"/>
          <w:szCs w:val="22"/>
        </w:rPr>
        <w:instrText xml:space="preserve"> ADDIN ZOTERO_ITEM CSL_CITATION {"citationID":"svgiaJTd","properties":{"formattedCitation":"(Kr\\uc0\\u252{}ger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007640CF" w:rsidRPr="0046734F">
        <w:rPr>
          <w:rFonts w:ascii="Arial" w:hAnsi="Arial" w:cs="Arial"/>
          <w:sz w:val="22"/>
          <w:szCs w:val="22"/>
        </w:rPr>
        <w:fldChar w:fldCharType="separate"/>
      </w:r>
      <w:r w:rsidR="007640CF" w:rsidRPr="0046734F">
        <w:rPr>
          <w:rFonts w:ascii="Arial" w:hAnsi="Arial" w:cs="Arial"/>
          <w:kern w:val="0"/>
          <w:sz w:val="22"/>
          <w:szCs w:val="22"/>
        </w:rPr>
        <w:t>(Krüger et al., 2021)</w:t>
      </w:r>
      <w:r w:rsidR="007640CF" w:rsidRPr="0046734F">
        <w:rPr>
          <w:rFonts w:ascii="Arial" w:hAnsi="Arial" w:cs="Arial"/>
          <w:sz w:val="22"/>
          <w:szCs w:val="22"/>
        </w:rPr>
        <w:fldChar w:fldCharType="end"/>
      </w:r>
      <w:r w:rsidR="007640CF" w:rsidRPr="0046734F">
        <w:rPr>
          <w:rFonts w:ascii="Arial" w:hAnsi="Arial" w:cs="Arial"/>
          <w:sz w:val="22"/>
          <w:szCs w:val="22"/>
        </w:rPr>
        <w:t xml:space="preserve"> </w:t>
      </w:r>
      <w:r w:rsidR="00E5088A" w:rsidRPr="0046734F">
        <w:rPr>
          <w:rFonts w:ascii="Arial" w:hAnsi="Arial" w:cs="Arial"/>
          <w:sz w:val="22"/>
          <w:szCs w:val="22"/>
        </w:rPr>
        <w:t xml:space="preserve">found that AOB </w:t>
      </w:r>
      <w:r w:rsidR="007640CF" w:rsidRPr="0046734F">
        <w:rPr>
          <w:rFonts w:ascii="Arial" w:hAnsi="Arial" w:cs="Arial"/>
          <w:sz w:val="22"/>
          <w:szCs w:val="22"/>
        </w:rPr>
        <w:t xml:space="preserve">was </w:t>
      </w:r>
      <w:r w:rsidR="00E5088A" w:rsidRPr="0046734F">
        <w:rPr>
          <w:rFonts w:ascii="Arial" w:hAnsi="Arial" w:cs="Arial"/>
          <w:sz w:val="22"/>
          <w:szCs w:val="22"/>
        </w:rPr>
        <w:t>more responsive to drought.</w:t>
      </w:r>
      <w:r w:rsidR="00A23AD8" w:rsidRPr="0046734F">
        <w:rPr>
          <w:rFonts w:ascii="Arial" w:hAnsi="Arial" w:cs="Arial"/>
          <w:sz w:val="22"/>
          <w:szCs w:val="22"/>
        </w:rPr>
        <w:t xml:space="preserve"> </w:t>
      </w:r>
      <w:r w:rsidR="007640CF" w:rsidRPr="00EC1526">
        <w:rPr>
          <w:rFonts w:ascii="Arial" w:hAnsi="Arial" w:cs="Arial"/>
          <w:sz w:val="22"/>
          <w:szCs w:val="22"/>
          <w:lang w:val="en-GB"/>
        </w:rPr>
        <w:t xml:space="preserve">Moreover, </w:t>
      </w:r>
      <w:r w:rsidR="00E5088A" w:rsidRPr="0046734F">
        <w:rPr>
          <w:rFonts w:ascii="Arial" w:hAnsi="Arial" w:cs="Arial"/>
          <w:sz w:val="22"/>
          <w:szCs w:val="22"/>
        </w:rPr>
        <w:t xml:space="preserve">Fuchslueger et al., (2014) </w:t>
      </w:r>
      <w:r w:rsidR="00460C57" w:rsidRPr="0046734F">
        <w:rPr>
          <w:rFonts w:ascii="Arial" w:hAnsi="Arial" w:cs="Arial"/>
          <w:sz w:val="22"/>
          <w:szCs w:val="22"/>
        </w:rPr>
        <w:t xml:space="preserve">showed </w:t>
      </w:r>
      <w:r w:rsidR="00E5088A" w:rsidRPr="0046734F">
        <w:rPr>
          <w:rFonts w:ascii="Arial" w:hAnsi="Arial" w:cs="Arial"/>
          <w:sz w:val="22"/>
          <w:szCs w:val="22"/>
        </w:rPr>
        <w:t xml:space="preserve">that </w:t>
      </w:r>
      <w:r w:rsidR="00460C57" w:rsidRPr="0046734F">
        <w:rPr>
          <w:rFonts w:ascii="Arial" w:hAnsi="Arial" w:cs="Arial"/>
          <w:sz w:val="22"/>
          <w:szCs w:val="22"/>
        </w:rPr>
        <w:t xml:space="preserve">the </w:t>
      </w:r>
      <w:r w:rsidR="00E5088A" w:rsidRPr="0046734F">
        <w:rPr>
          <w:rFonts w:ascii="Arial" w:hAnsi="Arial" w:cs="Arial"/>
          <w:sz w:val="22"/>
          <w:szCs w:val="22"/>
        </w:rPr>
        <w:t xml:space="preserve">effect </w:t>
      </w:r>
      <w:r w:rsidR="00A23AD8" w:rsidRPr="0046734F">
        <w:rPr>
          <w:rFonts w:ascii="Arial" w:hAnsi="Arial" w:cs="Arial"/>
          <w:sz w:val="22"/>
          <w:szCs w:val="22"/>
        </w:rPr>
        <w:t xml:space="preserve">of drought </w:t>
      </w:r>
      <w:r w:rsidR="00E5088A" w:rsidRPr="0046734F">
        <w:rPr>
          <w:rFonts w:ascii="Arial" w:hAnsi="Arial" w:cs="Arial"/>
          <w:sz w:val="22"/>
          <w:szCs w:val="22"/>
        </w:rPr>
        <w:t>on AO communities was modulated by land management, with decreased AOA abundance in managed meadow</w:t>
      </w:r>
      <w:r w:rsidR="00A23AD8" w:rsidRPr="0046734F">
        <w:rPr>
          <w:rFonts w:ascii="Arial" w:hAnsi="Arial" w:cs="Arial"/>
          <w:sz w:val="22"/>
          <w:szCs w:val="22"/>
        </w:rPr>
        <w:t>s</w:t>
      </w:r>
      <w:r w:rsidR="00E5088A" w:rsidRPr="0046734F">
        <w:rPr>
          <w:rFonts w:ascii="Arial" w:hAnsi="Arial" w:cs="Arial"/>
          <w:sz w:val="22"/>
          <w:szCs w:val="22"/>
        </w:rPr>
        <w:t>, while the AO abundances in abandoned</w:t>
      </w:r>
      <w:r w:rsidR="00A23AD8" w:rsidRPr="0046734F">
        <w:rPr>
          <w:rFonts w:ascii="Arial" w:hAnsi="Arial" w:cs="Arial"/>
          <w:sz w:val="22"/>
          <w:szCs w:val="22"/>
        </w:rPr>
        <w:t xml:space="preserve"> grassland</w:t>
      </w:r>
      <w:r w:rsidR="00E5088A" w:rsidRPr="0046734F">
        <w:rPr>
          <w:rFonts w:ascii="Arial" w:hAnsi="Arial" w:cs="Arial"/>
          <w:sz w:val="22"/>
          <w:szCs w:val="22"/>
        </w:rPr>
        <w:t xml:space="preserve"> site</w:t>
      </w:r>
      <w:r w:rsidR="00A23AD8" w:rsidRPr="0046734F">
        <w:rPr>
          <w:rFonts w:ascii="Arial" w:hAnsi="Arial" w:cs="Arial"/>
          <w:sz w:val="22"/>
          <w:szCs w:val="22"/>
        </w:rPr>
        <w:t>s</w:t>
      </w:r>
      <w:r w:rsidR="00E5088A" w:rsidRPr="0046734F">
        <w:rPr>
          <w:rFonts w:ascii="Arial" w:hAnsi="Arial" w:cs="Arial"/>
          <w:sz w:val="22"/>
          <w:szCs w:val="22"/>
        </w:rPr>
        <w:t xml:space="preserve"> remained unaffected. </w:t>
      </w:r>
      <w:r w:rsidR="007640CF" w:rsidRPr="0046734F">
        <w:rPr>
          <w:rFonts w:ascii="Arial" w:hAnsi="Arial" w:cs="Arial"/>
          <w:sz w:val="22"/>
          <w:szCs w:val="22"/>
        </w:rPr>
        <w:t xml:space="preserve">On the </w:t>
      </w:r>
      <w:r w:rsidR="002F5135" w:rsidRPr="0046734F">
        <w:rPr>
          <w:rFonts w:ascii="Arial" w:hAnsi="Arial" w:cs="Arial"/>
          <w:sz w:val="22"/>
          <w:szCs w:val="22"/>
        </w:rPr>
        <w:t>other hand</w:t>
      </w:r>
      <w:r w:rsidR="007640CF" w:rsidRPr="0046734F">
        <w:rPr>
          <w:rFonts w:ascii="Arial" w:hAnsi="Arial" w:cs="Arial"/>
          <w:sz w:val="22"/>
          <w:szCs w:val="22"/>
        </w:rPr>
        <w:t xml:space="preserve">, </w:t>
      </w:r>
      <w:r w:rsidR="007640CF" w:rsidRPr="00EC1526">
        <w:rPr>
          <w:rFonts w:ascii="Arial" w:hAnsi="Arial" w:cs="Arial"/>
          <w:sz w:val="22"/>
          <w:szCs w:val="22"/>
        </w:rPr>
        <w:fldChar w:fldCharType="begin"/>
      </w:r>
      <w:r w:rsidR="007640CF" w:rsidRPr="00EC1526">
        <w:rPr>
          <w:rFonts w:ascii="Arial" w:hAnsi="Arial" w:cs="Arial"/>
          <w:sz w:val="22"/>
          <w:szCs w:val="22"/>
        </w:rPr>
        <w:instrText xml:space="preserve"> ADDIN ZOTERO_ITEM CSL_CITATION {"citationID":"fn53ASuI","properties":{"formattedCitation":"(Kaurin et al., 2018)","plainCitation":"(Kaurin et al., 2018)","noteIndex":0},"citationItems":[{"id":465,"uris":["http://zotero.org/users/local/4LgJUJlW/items/JUT2626C"],"itemData":{"id":465,"type":"article-journal","abstract":"Climate change causes droughts, which in turn cause significant physiological stress for soil microorganisms. In this study, we investigated how the abundance of total bacterial, crenarchaeal and fungal communities and the abundance of N-cycling microbial guilds responded to a severe agricultural drought event in a long-term experiment of minimum tillage (MT) and conventional ploughing (CT) at two soil depths. Drought, defined as a reduction of soil water content and increased soil temperature, significantly decreased the abundance of all the studied microbial communities. The data showed linear relationships between all dependent variables and soil water content and soil temperature for the examined range of soil water content (WHC 13–76%) and examined range of average daily soil temperature at 5 cm depth (17–30 °C). Thus, we found that the abundance of most studied microbial communities decreased by about 2% when water content decreased by 1 mass % and by about 10% when temperature increases by 1 °C. When comparing communities at average soil water content and average soil temperature, MT had higher average abundances of total bacterial and crenarchaeal 16S rRNA and fungal ITS genes in the 0–10 cm soil layer than did CT (1.9, 2.9 and 2.5 times, respectively), as well as AOA and AOB amoA (3.9 and 1.7 times, respectively), nirK, nirS, nosZI and nosZII genes (2.0, 1.8, 1.8 and 2.3 times, respectively); while significant differences between MT and CT in the 10–20 cm soil layer were found only in the average abundance of crenarchaeal 16S rRNA and crenarchaeal amoA genes (3.5 and 2.7 times greater under MT than CT). Regardless of the weather conditions during our study, the abundances of all communities were greater under MT 0–10 than under CT 0–10. After three weeks of severe drought, the greatest decrease in the abundance of all communities, bacterial and archaeal N-cycling guilds as well as total prokaryotes and fungi, was observed under MT 0–10. However, after only a few rainfall events, all communities under both tillage systems reached their initial abundance, demonstrating a high resilience.","container-title":"Soil Biology and Biochemistry","DOI":"10.1016/j.soilbio.2018.02.007","ISSN":"0038-0717","journalAbbreviation":"Soil Biology and Biochemistry","page":"233-245","source":"ScienceDirect","title":"Resilience of bacteria, archaea, fungi and N-cycling microbial guilds under plough and conservation tillage, to agricultural drought","volume":"120","author":[{"family":"Kaurin","given":"A."},{"family":"Mihelič","given":"R."},{"family":"Kastelec","given":"D."},{"family":"Grčman","given":"H."},{"family":"Bru","given":"D."},{"family":"Philippot","given":"L."},{"family":"Suhadolc","given":"M."}],"issued":{"date-parts":[["2018",5,1]]}}}],"schema":"https://github.com/citation-style-language/schema/raw/master/csl-citation.json"} </w:instrText>
      </w:r>
      <w:r w:rsidR="007640CF" w:rsidRPr="00EC1526">
        <w:rPr>
          <w:rFonts w:ascii="Arial" w:hAnsi="Arial" w:cs="Arial"/>
          <w:sz w:val="22"/>
          <w:szCs w:val="22"/>
        </w:rPr>
        <w:fldChar w:fldCharType="separate"/>
      </w:r>
      <w:r w:rsidR="007640CF" w:rsidRPr="00EC1526">
        <w:rPr>
          <w:rFonts w:ascii="Arial" w:hAnsi="Arial" w:cs="Arial"/>
          <w:noProof/>
          <w:sz w:val="22"/>
          <w:szCs w:val="22"/>
        </w:rPr>
        <w:t>(Kaurin et al., 2018)</w:t>
      </w:r>
      <w:r w:rsidR="007640CF" w:rsidRPr="00EC1526">
        <w:rPr>
          <w:rFonts w:ascii="Arial" w:hAnsi="Arial" w:cs="Arial"/>
          <w:sz w:val="22"/>
          <w:szCs w:val="22"/>
        </w:rPr>
        <w:fldChar w:fldCharType="end"/>
      </w:r>
      <w:r w:rsidR="007640CF" w:rsidRPr="00EC1526">
        <w:rPr>
          <w:rFonts w:ascii="Arial" w:hAnsi="Arial" w:cs="Arial"/>
          <w:sz w:val="22"/>
          <w:szCs w:val="22"/>
        </w:rPr>
        <w:t xml:space="preserve"> </w:t>
      </w:r>
      <w:r w:rsidR="00565E80" w:rsidRPr="0046734F">
        <w:rPr>
          <w:rFonts w:ascii="Arial" w:hAnsi="Arial" w:cs="Arial"/>
          <w:sz w:val="22"/>
          <w:szCs w:val="22"/>
        </w:rPr>
        <w:t>showed</w:t>
      </w:r>
      <w:r w:rsidR="00E5088A" w:rsidRPr="0046734F">
        <w:rPr>
          <w:rFonts w:ascii="Arial" w:hAnsi="Arial" w:cs="Arial"/>
          <w:sz w:val="22"/>
          <w:szCs w:val="22"/>
        </w:rPr>
        <w:t xml:space="preserve"> the AO </w:t>
      </w:r>
      <w:r w:rsidR="002F5135" w:rsidRPr="00EC1526">
        <w:rPr>
          <w:rFonts w:ascii="Arial" w:hAnsi="Arial" w:cs="Arial"/>
          <w:sz w:val="22"/>
          <w:szCs w:val="22"/>
        </w:rPr>
        <w:t>communities were resistant</w:t>
      </w:r>
      <w:r w:rsidR="002F5135" w:rsidRPr="0046734F">
        <w:rPr>
          <w:rFonts w:ascii="Arial" w:hAnsi="Arial" w:cs="Arial"/>
          <w:sz w:val="22"/>
          <w:szCs w:val="22"/>
        </w:rPr>
        <w:t xml:space="preserve"> </w:t>
      </w:r>
      <w:r w:rsidR="00E5088A" w:rsidRPr="0046734F">
        <w:rPr>
          <w:rFonts w:ascii="Arial" w:hAnsi="Arial" w:cs="Arial"/>
          <w:sz w:val="22"/>
          <w:szCs w:val="22"/>
        </w:rPr>
        <w:t>to drought regardless of management practices</w:t>
      </w:r>
      <w:r w:rsidR="0019212C" w:rsidRPr="00EC1526">
        <w:rPr>
          <w:rFonts w:ascii="Arial" w:hAnsi="Arial" w:cs="Arial"/>
          <w:sz w:val="22"/>
          <w:szCs w:val="22"/>
        </w:rPr>
        <w:t xml:space="preserve"> in agricultural fields</w:t>
      </w:r>
      <w:r w:rsidR="00E5088A" w:rsidRPr="0046734F">
        <w:rPr>
          <w:rFonts w:ascii="Arial" w:hAnsi="Arial" w:cs="Arial"/>
          <w:sz w:val="22"/>
          <w:szCs w:val="22"/>
        </w:rPr>
        <w:t xml:space="preserve">. </w:t>
      </w:r>
    </w:p>
    <w:p w14:paraId="47D9C1E6" w14:textId="69970470" w:rsidR="00E5088A" w:rsidRPr="009B519C" w:rsidRDefault="00E5088A" w:rsidP="00EC1526">
      <w:pPr>
        <w:spacing w:line="480" w:lineRule="auto"/>
        <w:ind w:firstLine="720"/>
        <w:jc w:val="both"/>
        <w:rPr>
          <w:rFonts w:ascii="Arial" w:hAnsi="Arial" w:cs="Arial"/>
        </w:rPr>
      </w:pPr>
      <w:r w:rsidRPr="00EC1526">
        <w:rPr>
          <w:rFonts w:ascii="Arial" w:hAnsi="Arial" w:cs="Arial"/>
        </w:rPr>
        <w:t xml:space="preserve">Here, we </w:t>
      </w:r>
      <w:r w:rsidR="005725FA" w:rsidRPr="00EC1526">
        <w:rPr>
          <w:rFonts w:ascii="Arial" w:hAnsi="Arial" w:cs="Arial"/>
        </w:rPr>
        <w:t>determine to</w:t>
      </w:r>
      <w:r w:rsidR="004739C5" w:rsidRPr="0046734F">
        <w:rPr>
          <w:rFonts w:ascii="Arial" w:hAnsi="Arial" w:cs="Arial"/>
        </w:rPr>
        <w:t xml:space="preserve"> </w:t>
      </w:r>
      <w:r w:rsidR="00727B35" w:rsidRPr="0046734F">
        <w:rPr>
          <w:rFonts w:ascii="Arial" w:hAnsi="Arial" w:cs="Arial"/>
        </w:rPr>
        <w:t>what</w:t>
      </w:r>
      <w:r w:rsidR="005725FA" w:rsidRPr="00EC1526">
        <w:rPr>
          <w:rFonts w:ascii="Arial" w:hAnsi="Arial" w:cs="Arial"/>
        </w:rPr>
        <w:t xml:space="preserve"> extent </w:t>
      </w:r>
      <w:r w:rsidR="004739C5" w:rsidRPr="0046734F">
        <w:rPr>
          <w:rFonts w:ascii="Arial" w:hAnsi="Arial" w:cs="Arial"/>
        </w:rPr>
        <w:t>management practices in agroecosystems</w:t>
      </w:r>
      <w:r w:rsidR="005725FA" w:rsidRPr="00EC1526">
        <w:rPr>
          <w:rFonts w:ascii="Arial" w:hAnsi="Arial" w:cs="Arial"/>
        </w:rPr>
        <w:t xml:space="preserve"> could </w:t>
      </w:r>
      <w:r w:rsidR="004739C5" w:rsidRPr="0046734F">
        <w:rPr>
          <w:rFonts w:ascii="Arial" w:hAnsi="Arial" w:cs="Arial"/>
        </w:rPr>
        <w:t>modulate the response of ammonia-oxidizing communities to drought</w:t>
      </w:r>
      <w:r w:rsidR="00F441AF" w:rsidRPr="0046734F">
        <w:rPr>
          <w:rFonts w:ascii="Arial" w:hAnsi="Arial" w:cs="Arial"/>
        </w:rPr>
        <w:t xml:space="preserve"> in bulk and rhizospheric soil</w:t>
      </w:r>
      <w:r w:rsidR="004739C5" w:rsidRPr="0046734F">
        <w:rPr>
          <w:rFonts w:ascii="Arial" w:hAnsi="Arial" w:cs="Arial"/>
        </w:rPr>
        <w:t xml:space="preserve">. For this purpose, </w:t>
      </w:r>
      <w:r w:rsidR="005725FA" w:rsidRPr="0046734F">
        <w:rPr>
          <w:rFonts w:ascii="Arial" w:hAnsi="Arial" w:cs="Arial"/>
        </w:rPr>
        <w:t xml:space="preserve"> </w:t>
      </w:r>
      <w:r w:rsidR="004739C5" w:rsidRPr="0046734F">
        <w:rPr>
          <w:rFonts w:ascii="Arial" w:hAnsi="Arial" w:cs="Arial"/>
        </w:rPr>
        <w:t xml:space="preserve">we monitored the abundance and structure of </w:t>
      </w:r>
      <w:r w:rsidRPr="0046734F">
        <w:rPr>
          <w:rFonts w:ascii="Arial" w:hAnsi="Arial" w:cs="Arial"/>
        </w:rPr>
        <w:t xml:space="preserve"> AO communities, mineral N pools, as well as N</w:t>
      </w:r>
      <w:r w:rsidRPr="0046734F">
        <w:rPr>
          <w:rFonts w:ascii="Arial" w:hAnsi="Arial" w:cs="Arial"/>
          <w:vertAlign w:val="subscript"/>
        </w:rPr>
        <w:t>2</w:t>
      </w:r>
      <w:r w:rsidRPr="0046734F">
        <w:rPr>
          <w:rFonts w:ascii="Arial" w:hAnsi="Arial" w:cs="Arial"/>
        </w:rPr>
        <w:t xml:space="preserve">O emissions </w:t>
      </w:r>
      <w:r w:rsidR="00667609" w:rsidRPr="0046734F">
        <w:rPr>
          <w:rFonts w:ascii="Arial" w:hAnsi="Arial" w:cs="Arial"/>
        </w:rPr>
        <w:t xml:space="preserve">over </w:t>
      </w:r>
      <w:r w:rsidR="00460C57" w:rsidRPr="0046734F">
        <w:rPr>
          <w:rFonts w:ascii="Arial" w:hAnsi="Arial" w:cs="Arial"/>
        </w:rPr>
        <w:t>5</w:t>
      </w:r>
      <w:r w:rsidR="00667609" w:rsidRPr="0046734F">
        <w:rPr>
          <w:rFonts w:ascii="Arial" w:hAnsi="Arial" w:cs="Arial"/>
        </w:rPr>
        <w:t xml:space="preserve"> months during and after simulated</w:t>
      </w:r>
      <w:r w:rsidR="004739C5" w:rsidRPr="0046734F">
        <w:rPr>
          <w:rFonts w:ascii="Arial" w:hAnsi="Arial" w:cs="Arial"/>
        </w:rPr>
        <w:t xml:space="preserve"> drought using </w:t>
      </w:r>
      <w:r w:rsidRPr="0046734F">
        <w:rPr>
          <w:rFonts w:ascii="Arial" w:hAnsi="Arial" w:cs="Arial"/>
        </w:rPr>
        <w:t>rain shelter</w:t>
      </w:r>
      <w:r w:rsidR="004739C5" w:rsidRPr="0046734F">
        <w:rPr>
          <w:rFonts w:ascii="Arial" w:hAnsi="Arial" w:cs="Arial"/>
        </w:rPr>
        <w:t xml:space="preserve"> </w:t>
      </w:r>
      <w:r w:rsidRPr="0046734F">
        <w:rPr>
          <w:rFonts w:ascii="Arial" w:hAnsi="Arial" w:cs="Arial"/>
        </w:rPr>
        <w:t xml:space="preserve">in the DOK field, one of the oldest </w:t>
      </w:r>
      <w:r w:rsidR="004739C5" w:rsidRPr="0046734F">
        <w:rPr>
          <w:rFonts w:ascii="Arial" w:hAnsi="Arial" w:cs="Arial"/>
        </w:rPr>
        <w:t xml:space="preserve">experimental </w:t>
      </w:r>
      <w:r w:rsidRPr="0046734F">
        <w:rPr>
          <w:rFonts w:ascii="Arial" w:hAnsi="Arial" w:cs="Arial"/>
        </w:rPr>
        <w:t>trial site comparing organic and conventional cropping</w:t>
      </w:r>
      <w:r w:rsidRPr="009B519C">
        <w:rPr>
          <w:rFonts w:ascii="Arial" w:hAnsi="Arial" w:cs="Arial"/>
        </w:rPr>
        <w:t xml:space="preserve"> systems in Europe. </w:t>
      </w:r>
      <w:r w:rsidR="0092220D">
        <w:rPr>
          <w:rFonts w:ascii="Arial" w:hAnsi="Arial" w:cs="Arial"/>
        </w:rPr>
        <w:t>We hypothesized that (</w:t>
      </w:r>
      <w:proofErr w:type="spellStart"/>
      <w:r w:rsidR="0092220D">
        <w:rPr>
          <w:rFonts w:ascii="Arial" w:hAnsi="Arial" w:cs="Arial"/>
        </w:rPr>
        <w:t>i</w:t>
      </w:r>
      <w:proofErr w:type="spellEnd"/>
      <w:r w:rsidR="0092220D">
        <w:rPr>
          <w:rFonts w:ascii="Arial" w:hAnsi="Arial" w:cs="Arial"/>
        </w:rPr>
        <w:t>)</w:t>
      </w:r>
      <w:r w:rsidRPr="009B519C">
        <w:rPr>
          <w:rFonts w:ascii="Arial" w:hAnsi="Arial" w:cs="Arial"/>
        </w:rPr>
        <w:t xml:space="preserve"> the effect of drought on AO communities </w:t>
      </w:r>
      <w:r w:rsidR="0092220D">
        <w:rPr>
          <w:rFonts w:ascii="Arial" w:hAnsi="Arial" w:cs="Arial"/>
        </w:rPr>
        <w:t xml:space="preserve">will </w:t>
      </w:r>
      <w:r w:rsidRPr="009B519C">
        <w:rPr>
          <w:rFonts w:ascii="Arial" w:hAnsi="Arial" w:cs="Arial"/>
        </w:rPr>
        <w:t xml:space="preserve">depend on the cropping system, </w:t>
      </w:r>
      <w:r w:rsidR="0092220D">
        <w:rPr>
          <w:rFonts w:ascii="Arial" w:hAnsi="Arial" w:cs="Arial"/>
        </w:rPr>
        <w:t>(ii)</w:t>
      </w:r>
      <w:r w:rsidR="00565E80">
        <w:rPr>
          <w:rFonts w:ascii="Arial" w:hAnsi="Arial" w:cs="Arial"/>
        </w:rPr>
        <w:t xml:space="preserve"> </w:t>
      </w:r>
      <w:r w:rsidR="00565E80" w:rsidRPr="009B519C">
        <w:rPr>
          <w:rFonts w:ascii="Arial" w:hAnsi="Arial" w:cs="Arial"/>
        </w:rPr>
        <w:t xml:space="preserve">the effect of drought will also </w:t>
      </w:r>
      <w:r w:rsidR="00565E80">
        <w:rPr>
          <w:rFonts w:ascii="Arial" w:hAnsi="Arial" w:cs="Arial"/>
        </w:rPr>
        <w:t xml:space="preserve">be </w:t>
      </w:r>
      <w:r w:rsidR="00565E80" w:rsidRPr="009B519C">
        <w:rPr>
          <w:rFonts w:ascii="Arial" w:hAnsi="Arial" w:cs="Arial"/>
        </w:rPr>
        <w:t xml:space="preserve">group </w:t>
      </w:r>
      <w:r w:rsidR="00565E80" w:rsidRPr="009B519C">
        <w:rPr>
          <w:rFonts w:ascii="Arial" w:hAnsi="Arial" w:cs="Arial"/>
        </w:rPr>
        <w:lastRenderedPageBreak/>
        <w:t>specific</w:t>
      </w:r>
      <w:r w:rsidR="0092220D">
        <w:rPr>
          <w:rFonts w:ascii="Arial" w:hAnsi="Arial" w:cs="Arial"/>
        </w:rPr>
        <w:t xml:space="preserve"> </w:t>
      </w:r>
      <w:r w:rsidRPr="009B519C">
        <w:rPr>
          <w:rFonts w:ascii="Arial" w:hAnsi="Arial" w:cs="Arial"/>
        </w:rPr>
        <w:t xml:space="preserve">given the </w:t>
      </w:r>
      <w:r w:rsidR="00565E80">
        <w:rPr>
          <w:rFonts w:ascii="Arial" w:hAnsi="Arial" w:cs="Arial"/>
        </w:rPr>
        <w:t xml:space="preserve">physiological </w:t>
      </w:r>
      <w:r w:rsidRPr="009B519C">
        <w:rPr>
          <w:rFonts w:ascii="Arial" w:hAnsi="Arial" w:cs="Arial"/>
        </w:rPr>
        <w:t xml:space="preserve">differences among AO groups, </w:t>
      </w:r>
      <w:r w:rsidR="00EC0C71">
        <w:rPr>
          <w:rFonts w:ascii="Arial" w:hAnsi="Arial" w:cs="Arial"/>
        </w:rPr>
        <w:t>and (iii) the</w:t>
      </w:r>
      <w:r w:rsidR="00565E80">
        <w:rPr>
          <w:rFonts w:ascii="Arial" w:hAnsi="Arial" w:cs="Arial"/>
        </w:rPr>
        <w:t xml:space="preserve"> response of AO will differ between the</w:t>
      </w:r>
      <w:r w:rsidR="00EC0C71">
        <w:rPr>
          <w:rFonts w:ascii="Arial" w:hAnsi="Arial" w:cs="Arial"/>
        </w:rPr>
        <w:t xml:space="preserve"> rhizosphere and bulk soil</w:t>
      </w:r>
      <w:r w:rsidR="0092220D">
        <w:rPr>
          <w:rFonts w:ascii="Arial" w:hAnsi="Arial" w:cs="Arial"/>
        </w:rPr>
        <w:t>.</w:t>
      </w:r>
      <w:r w:rsidRPr="009B519C">
        <w:rPr>
          <w:rFonts w:ascii="Arial" w:hAnsi="Arial" w:cs="Arial"/>
        </w:rPr>
        <w:t xml:space="preserve"> </w:t>
      </w:r>
    </w:p>
    <w:p w14:paraId="0C89AD3F" w14:textId="77777777" w:rsidR="00772E22" w:rsidRPr="009B519C" w:rsidRDefault="00772E22" w:rsidP="00157A05">
      <w:pPr>
        <w:spacing w:after="0" w:line="480" w:lineRule="auto"/>
        <w:jc w:val="both"/>
        <w:rPr>
          <w:rFonts w:ascii="Arial" w:hAnsi="Arial" w:cs="Arial"/>
          <w:b/>
          <w:bCs/>
        </w:rPr>
      </w:pPr>
    </w:p>
    <w:p w14:paraId="1CC77F2B" w14:textId="77777777" w:rsidR="001A1821" w:rsidRDefault="00A54115" w:rsidP="00157A05">
      <w:pPr>
        <w:spacing w:after="0" w:line="480" w:lineRule="auto"/>
        <w:jc w:val="both"/>
        <w:rPr>
          <w:rFonts w:ascii="Arial" w:hAnsi="Arial" w:cs="Arial"/>
          <w:b/>
          <w:bCs/>
        </w:rPr>
      </w:pPr>
      <w:r w:rsidRPr="00157A05">
        <w:rPr>
          <w:rFonts w:ascii="Arial" w:hAnsi="Arial" w:cs="Arial"/>
          <w:b/>
          <w:bCs/>
        </w:rPr>
        <w:t>METHODS</w:t>
      </w:r>
    </w:p>
    <w:p w14:paraId="2C665A75" w14:textId="77777777" w:rsidR="00DD65DA" w:rsidRPr="00157A05" w:rsidRDefault="00DD65DA" w:rsidP="00157A05">
      <w:pPr>
        <w:spacing w:after="0" w:line="480" w:lineRule="auto"/>
        <w:jc w:val="both"/>
        <w:rPr>
          <w:rFonts w:ascii="Arial" w:hAnsi="Arial" w:cs="Arial"/>
          <w:b/>
          <w:bCs/>
        </w:rPr>
      </w:pPr>
    </w:p>
    <w:p w14:paraId="6DA8F911" w14:textId="77777777" w:rsidR="007B32D3" w:rsidRPr="00157A05" w:rsidRDefault="00A54115" w:rsidP="00157A05">
      <w:pPr>
        <w:spacing w:after="0" w:line="480" w:lineRule="auto"/>
        <w:jc w:val="both"/>
        <w:rPr>
          <w:rFonts w:ascii="Arial" w:hAnsi="Arial" w:cs="Arial"/>
          <w:b/>
          <w:bCs/>
        </w:rPr>
      </w:pPr>
      <w:r w:rsidRPr="00157A05">
        <w:rPr>
          <w:rFonts w:ascii="Arial" w:hAnsi="Arial" w:cs="Arial"/>
          <w:b/>
          <w:bCs/>
        </w:rPr>
        <w:t xml:space="preserve">Experimental design </w:t>
      </w:r>
      <w:r w:rsidR="00C52AF9" w:rsidRPr="00157A05">
        <w:rPr>
          <w:rFonts w:ascii="Arial" w:hAnsi="Arial" w:cs="Arial"/>
          <w:b/>
          <w:bCs/>
        </w:rPr>
        <w:t xml:space="preserve">and </w:t>
      </w:r>
      <w:r w:rsidRPr="00157A05">
        <w:rPr>
          <w:rFonts w:ascii="Arial" w:hAnsi="Arial" w:cs="Arial"/>
          <w:b/>
          <w:bCs/>
        </w:rPr>
        <w:t>soil sampling</w:t>
      </w:r>
    </w:p>
    <w:p w14:paraId="0667F4B8" w14:textId="3987D966" w:rsidR="007B32D3" w:rsidRPr="00157A05" w:rsidRDefault="008618B6" w:rsidP="00157A05">
      <w:pPr>
        <w:spacing w:after="0" w:line="480" w:lineRule="auto"/>
        <w:jc w:val="both"/>
        <w:rPr>
          <w:rFonts w:ascii="Arial" w:hAnsi="Arial" w:cs="Arial"/>
          <w:color w:val="000000" w:themeColor="text1"/>
        </w:rPr>
      </w:pPr>
      <w:r w:rsidRPr="00157A05">
        <w:rPr>
          <w:rFonts w:ascii="Arial" w:hAnsi="Arial" w:cs="Arial"/>
          <w:color w:val="000000" w:themeColor="text1"/>
        </w:rPr>
        <w:t>Th</w:t>
      </w:r>
      <w:r w:rsidR="00304493" w:rsidRPr="00157A05">
        <w:rPr>
          <w:rFonts w:ascii="Arial" w:hAnsi="Arial" w:cs="Arial"/>
          <w:color w:val="000000" w:themeColor="text1"/>
        </w:rPr>
        <w:t>e</w:t>
      </w:r>
      <w:r w:rsidR="00292936" w:rsidRPr="00157A05">
        <w:rPr>
          <w:rFonts w:ascii="Arial" w:hAnsi="Arial" w:cs="Arial"/>
          <w:color w:val="000000" w:themeColor="text1"/>
        </w:rPr>
        <w:t xml:space="preserve"> rain-out</w:t>
      </w:r>
      <w:r w:rsidR="00061F15" w:rsidRPr="00157A05">
        <w:rPr>
          <w:rFonts w:ascii="Arial" w:hAnsi="Arial" w:cs="Arial"/>
          <w:color w:val="000000" w:themeColor="text1"/>
        </w:rPr>
        <w:t xml:space="preserve"> shelter</w:t>
      </w:r>
      <w:r w:rsidR="00292936" w:rsidRPr="00157A05">
        <w:rPr>
          <w:rFonts w:ascii="Arial" w:hAnsi="Arial" w:cs="Arial"/>
          <w:color w:val="000000" w:themeColor="text1"/>
        </w:rPr>
        <w:t xml:space="preserve"> </w:t>
      </w:r>
      <w:r w:rsidR="00304493" w:rsidRPr="00157A05">
        <w:rPr>
          <w:rFonts w:ascii="Arial" w:hAnsi="Arial" w:cs="Arial"/>
          <w:color w:val="000000" w:themeColor="text1"/>
        </w:rPr>
        <w:t>study</w:t>
      </w:r>
      <w:r w:rsidRPr="00157A05">
        <w:rPr>
          <w:rFonts w:ascii="Arial" w:hAnsi="Arial" w:cs="Arial"/>
          <w:color w:val="000000" w:themeColor="text1"/>
        </w:rPr>
        <w:t xml:space="preserve"> was </w:t>
      </w:r>
      <w:r w:rsidR="00CC7545" w:rsidRPr="00157A05">
        <w:rPr>
          <w:rFonts w:ascii="Arial" w:hAnsi="Arial" w:cs="Arial"/>
          <w:color w:val="000000" w:themeColor="text1"/>
        </w:rPr>
        <w:t>conducted</w:t>
      </w:r>
      <w:r w:rsidRPr="00157A05">
        <w:rPr>
          <w:rFonts w:ascii="Arial" w:hAnsi="Arial" w:cs="Arial"/>
          <w:color w:val="000000" w:themeColor="text1"/>
        </w:rPr>
        <w:t xml:space="preserve"> in </w:t>
      </w:r>
      <w:r w:rsidR="00CF53B2" w:rsidRPr="00157A05">
        <w:rPr>
          <w:rFonts w:ascii="Arial" w:hAnsi="Arial" w:cs="Arial"/>
          <w:color w:val="000000" w:themeColor="text1"/>
        </w:rPr>
        <w:t xml:space="preserve">2021 to </w:t>
      </w:r>
      <w:r w:rsidR="00834485" w:rsidRPr="00157A05">
        <w:rPr>
          <w:rFonts w:ascii="Arial" w:hAnsi="Arial" w:cs="Arial"/>
          <w:color w:val="000000" w:themeColor="text1"/>
        </w:rPr>
        <w:t xml:space="preserve">2022 at </w:t>
      </w:r>
      <w:r w:rsidRPr="00157A05">
        <w:rPr>
          <w:rFonts w:ascii="Arial" w:hAnsi="Arial" w:cs="Arial"/>
          <w:color w:val="000000" w:themeColor="text1"/>
        </w:rPr>
        <w:t xml:space="preserve">the </w:t>
      </w:r>
      <w:r w:rsidR="001A1382" w:rsidRPr="00157A05">
        <w:rPr>
          <w:rFonts w:ascii="Arial" w:hAnsi="Arial" w:cs="Arial"/>
          <w:color w:val="000000" w:themeColor="text1"/>
        </w:rPr>
        <w:t>DOK</w:t>
      </w:r>
      <w:r w:rsidR="003622EC" w:rsidRPr="00157A05">
        <w:rPr>
          <w:rFonts w:ascii="Arial" w:hAnsi="Arial" w:cs="Arial"/>
          <w:color w:val="000000" w:themeColor="text1"/>
        </w:rPr>
        <w:t xml:space="preserve"> (</w:t>
      </w:r>
      <w:r w:rsidR="00292936" w:rsidRPr="00157A05">
        <w:rPr>
          <w:rFonts w:ascii="Arial" w:hAnsi="Arial" w:cs="Arial"/>
          <w:color w:val="000000" w:themeColor="text1"/>
        </w:rPr>
        <w:t>bio-Dynamic, bio-Organic, and “Konventionell”</w:t>
      </w:r>
      <w:r w:rsidR="003622EC" w:rsidRPr="00157A05">
        <w:rPr>
          <w:rFonts w:ascii="Arial" w:hAnsi="Arial" w:cs="Arial"/>
          <w:color w:val="000000" w:themeColor="text1"/>
        </w:rPr>
        <w:t>)</w:t>
      </w:r>
      <w:r w:rsidR="001A1382" w:rsidRPr="00157A05">
        <w:rPr>
          <w:rFonts w:ascii="Arial" w:hAnsi="Arial" w:cs="Arial"/>
          <w:color w:val="000000" w:themeColor="text1"/>
        </w:rPr>
        <w:t xml:space="preserve"> </w:t>
      </w:r>
      <w:r w:rsidR="00942399" w:rsidRPr="00157A05">
        <w:rPr>
          <w:rFonts w:ascii="Arial" w:hAnsi="Arial" w:cs="Arial"/>
          <w:color w:val="000000" w:themeColor="text1"/>
        </w:rPr>
        <w:t xml:space="preserve">long-term </w:t>
      </w:r>
      <w:r w:rsidR="00834485" w:rsidRPr="00157A05">
        <w:rPr>
          <w:rFonts w:ascii="Arial" w:hAnsi="Arial" w:cs="Arial"/>
          <w:color w:val="000000" w:themeColor="text1"/>
        </w:rPr>
        <w:t xml:space="preserve">experimental </w:t>
      </w:r>
      <w:r w:rsidR="001A1382" w:rsidRPr="00157A05">
        <w:rPr>
          <w:rFonts w:ascii="Arial" w:hAnsi="Arial" w:cs="Arial"/>
          <w:color w:val="000000" w:themeColor="text1"/>
        </w:rPr>
        <w:t>field</w:t>
      </w:r>
      <w:r w:rsidR="00292936" w:rsidRPr="00157A05">
        <w:rPr>
          <w:rFonts w:ascii="Arial" w:hAnsi="Arial" w:cs="Arial"/>
          <w:color w:val="000000" w:themeColor="text1"/>
        </w:rPr>
        <w:t xml:space="preserve"> at Therwill, Switzerland. The field</w:t>
      </w:r>
      <w:r w:rsidRPr="00157A05">
        <w:rPr>
          <w:rFonts w:ascii="Arial" w:hAnsi="Arial" w:cs="Arial"/>
          <w:color w:val="000000" w:themeColor="text1"/>
        </w:rPr>
        <w:t xml:space="preserve"> has </w:t>
      </w:r>
      <w:r w:rsidR="00B65FE7" w:rsidRPr="00157A05">
        <w:rPr>
          <w:rFonts w:ascii="Arial" w:hAnsi="Arial" w:cs="Arial"/>
          <w:color w:val="000000" w:themeColor="text1"/>
        </w:rPr>
        <w:t>been</w:t>
      </w:r>
      <w:r w:rsidR="00834485" w:rsidRPr="00157A05">
        <w:rPr>
          <w:rFonts w:ascii="Arial" w:hAnsi="Arial" w:cs="Arial"/>
          <w:color w:val="000000" w:themeColor="text1"/>
        </w:rPr>
        <w:t xml:space="preserve"> </w:t>
      </w:r>
      <w:r w:rsidR="00942399">
        <w:rPr>
          <w:rFonts w:ascii="Arial" w:hAnsi="Arial" w:cs="Arial"/>
          <w:color w:val="000000" w:themeColor="text1"/>
        </w:rPr>
        <w:t>established</w:t>
      </w:r>
      <w:r w:rsidR="00942399" w:rsidRPr="00157A05">
        <w:rPr>
          <w:rFonts w:ascii="Arial" w:hAnsi="Arial" w:cs="Arial"/>
          <w:color w:val="000000" w:themeColor="text1"/>
        </w:rPr>
        <w:t xml:space="preserve"> </w:t>
      </w:r>
      <w:r w:rsidR="00942399">
        <w:rPr>
          <w:rFonts w:ascii="Arial" w:hAnsi="Arial" w:cs="Arial"/>
          <w:color w:val="000000" w:themeColor="text1"/>
        </w:rPr>
        <w:t>in</w:t>
      </w:r>
      <w:r w:rsidR="00D17154" w:rsidRPr="00157A05">
        <w:rPr>
          <w:rFonts w:ascii="Arial" w:hAnsi="Arial" w:cs="Arial"/>
          <w:color w:val="000000" w:themeColor="text1"/>
        </w:rPr>
        <w:t xml:space="preserve"> 1978</w:t>
      </w:r>
      <w:r w:rsidR="004874BD" w:rsidRPr="00157A05">
        <w:rPr>
          <w:rFonts w:ascii="Arial" w:hAnsi="Arial" w:cs="Arial"/>
          <w:color w:val="000000" w:themeColor="text1"/>
        </w:rPr>
        <w:t xml:space="preserve"> </w:t>
      </w:r>
      <w:r w:rsidR="00D65AC0" w:rsidRPr="00157A05">
        <w:rPr>
          <w:rFonts w:ascii="Arial" w:hAnsi="Arial" w:cs="Arial"/>
          <w:color w:val="000000" w:themeColor="text1"/>
        </w:rPr>
        <w:t>under</w:t>
      </w:r>
      <w:r w:rsidRPr="00157A05">
        <w:rPr>
          <w:rFonts w:ascii="Arial" w:hAnsi="Arial" w:cs="Arial"/>
          <w:color w:val="000000" w:themeColor="text1"/>
        </w:rPr>
        <w:t xml:space="preserve"> </w:t>
      </w:r>
      <w:r w:rsidR="00304493" w:rsidRPr="00157A05">
        <w:rPr>
          <w:rFonts w:ascii="Arial" w:hAnsi="Arial" w:cs="Arial"/>
          <w:color w:val="000000" w:themeColor="text1"/>
        </w:rPr>
        <w:t>five</w:t>
      </w:r>
      <w:r w:rsidR="00B73914" w:rsidRPr="00157A05">
        <w:rPr>
          <w:rFonts w:ascii="Arial" w:hAnsi="Arial" w:cs="Arial"/>
          <w:color w:val="000000" w:themeColor="text1"/>
        </w:rPr>
        <w:t xml:space="preserve"> cropping systems received</w:t>
      </w:r>
      <w:r w:rsidR="00304493" w:rsidRPr="00157A05">
        <w:rPr>
          <w:rFonts w:ascii="Arial" w:hAnsi="Arial" w:cs="Arial"/>
          <w:color w:val="000000" w:themeColor="text1"/>
        </w:rPr>
        <w:t xml:space="preserve"> </w:t>
      </w:r>
      <w:r w:rsidRPr="00157A05">
        <w:rPr>
          <w:rFonts w:ascii="Arial" w:hAnsi="Arial" w:cs="Arial"/>
          <w:color w:val="000000" w:themeColor="text1"/>
        </w:rPr>
        <w:t xml:space="preserve">different </w:t>
      </w:r>
      <w:r w:rsidR="00C45695" w:rsidRPr="00157A05">
        <w:rPr>
          <w:rFonts w:ascii="Arial" w:hAnsi="Arial" w:cs="Arial"/>
          <w:color w:val="000000" w:themeColor="text1"/>
        </w:rPr>
        <w:t>f</w:t>
      </w:r>
      <w:r w:rsidR="00DE2B17" w:rsidRPr="00157A05">
        <w:rPr>
          <w:rFonts w:ascii="Arial" w:hAnsi="Arial" w:cs="Arial"/>
          <w:color w:val="000000" w:themeColor="text1"/>
        </w:rPr>
        <w:t xml:space="preserve">ertilization </w:t>
      </w:r>
      <w:r w:rsidR="00ED08DB" w:rsidRPr="00157A05">
        <w:rPr>
          <w:rFonts w:ascii="Arial" w:hAnsi="Arial" w:cs="Arial"/>
          <w:color w:val="000000" w:themeColor="text1"/>
        </w:rPr>
        <w:t xml:space="preserve">and pesticide </w:t>
      </w:r>
      <w:r w:rsidR="00DE2B17" w:rsidRPr="00157A05">
        <w:rPr>
          <w:rFonts w:ascii="Arial" w:hAnsi="Arial" w:cs="Arial"/>
          <w:color w:val="000000" w:themeColor="text1"/>
        </w:rPr>
        <w:t>management</w:t>
      </w:r>
      <w:r w:rsidRPr="00157A05">
        <w:rPr>
          <w:rFonts w:ascii="Arial" w:hAnsi="Arial" w:cs="Arial"/>
          <w:color w:val="000000" w:themeColor="text1"/>
        </w:rPr>
        <w:t xml:space="preserve"> </w:t>
      </w:r>
      <w:r w:rsidR="001A1382" w:rsidRPr="00157A05">
        <w:rPr>
          <w:rFonts w:ascii="Arial" w:hAnsi="Arial" w:cs="Arial"/>
          <w:color w:val="000000" w:themeColor="text1"/>
        </w:rPr>
        <w:t>systems</w:t>
      </w:r>
      <w:r w:rsidR="00B65FE7" w:rsidRPr="00157A05">
        <w:rPr>
          <w:rFonts w:ascii="Arial" w:hAnsi="Arial" w:cs="Arial"/>
          <w:color w:val="000000" w:themeColor="text1"/>
        </w:rPr>
        <w:t xml:space="preserve"> </w:t>
      </w:r>
      <w:r w:rsidR="00AC6FA1" w:rsidRPr="00157A05">
        <w:rPr>
          <w:rFonts w:ascii="Arial" w:hAnsi="Arial" w:cs="Arial"/>
          <w:color w:val="000000" w:themeColor="text1"/>
        </w:rPr>
        <w:fldChar w:fldCharType="begin"/>
      </w:r>
      <w:r w:rsidR="00C05C46">
        <w:rPr>
          <w:rFonts w:ascii="Arial" w:hAnsi="Arial" w:cs="Arial"/>
          <w:color w:val="000000" w:themeColor="text1"/>
        </w:rPr>
        <w:instrText xml:space="preserve"> ADDIN ZOTERO_ITEM CSL_CITATION {"citationID":"KEYkeY1u","properties":{"formattedCitation":"(M. Hartmann et al., 2015; Maeder et al., 2002)","plainCitation":"(M. Hartmann et al., 2015; Maeder et al., 2002)","noteIndex":0},"citationItems":[{"id":"x77JZY4M/NugpESqT","uris":["http://zotero.org/users/local/JetUa067/items/HTU679J3"],"itemData":{"id":80,"type":"article-journal","abstract":"Low-input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id":"x77JZY4M/i7AJMM8P","uris":["http://zotero.org/users/local/JetUa067/items/SRB7ZNDW"],"itemData":{"id":83,"type":"article-journal","abstract":"An understanding of agroecosystems is key to determining effective farming systems. Here we report results from a 21-year study of agronomic and ecological performance of biodynamic, bioorganic, and conventional farming systems in Central Europe. We found crop yields to be 20% lower in the organic systems, although input of fertilizer and energy was reduced by 34 to 53% and pesticide input by 97%. Enhanced soil fertility and higher biodiversity found in organic plots may render these systems less dependent on external inputs.","container-title":"Science","DOI":"10.1126/science.1071148","issue":"5573","note":"publisher: American Association for the Advancement of Science","page":"1694-1697","source":"science.org (Atypon)","title":"Soil Fertility and Biodiversity in Organic Farming","volume":"296","author":[{"family":"Maeder","given":"Paul"},{"family":"Fliessbach","given":"Andreas"},{"family":"Dubois","given":"David"},{"family":"Gunst","given":"Lucie"},{"family":"Fried","given":"Padruot"},{"family":"Niggli","given":"Urs"}],"issued":{"date-parts":[["2002",5,31]]}}}],"schema":"https://github.com/citation-style-language/schema/raw/master/csl-citation.json"} </w:instrText>
      </w:r>
      <w:r w:rsidR="00AC6FA1" w:rsidRPr="00157A05">
        <w:rPr>
          <w:rFonts w:ascii="Arial" w:hAnsi="Arial" w:cs="Arial"/>
          <w:color w:val="000000" w:themeColor="text1"/>
        </w:rPr>
        <w:fldChar w:fldCharType="separate"/>
      </w:r>
      <w:r w:rsidR="00945487">
        <w:rPr>
          <w:rFonts w:ascii="Arial" w:hAnsi="Arial" w:cs="Arial"/>
        </w:rPr>
        <w:t xml:space="preserve">(M. Hartmann et al., 2015; </w:t>
      </w:r>
      <w:proofErr w:type="spellStart"/>
      <w:r w:rsidR="00945487">
        <w:rPr>
          <w:rFonts w:ascii="Arial" w:hAnsi="Arial" w:cs="Arial"/>
        </w:rPr>
        <w:t>Maeder</w:t>
      </w:r>
      <w:proofErr w:type="spellEnd"/>
      <w:r w:rsidR="00945487">
        <w:rPr>
          <w:rFonts w:ascii="Arial" w:hAnsi="Arial" w:cs="Arial"/>
        </w:rPr>
        <w:t xml:space="preserve"> et al., 2002)</w:t>
      </w:r>
      <w:r w:rsidR="00AC6FA1" w:rsidRPr="00157A05">
        <w:rPr>
          <w:rFonts w:ascii="Arial" w:hAnsi="Arial" w:cs="Arial"/>
          <w:color w:val="000000" w:themeColor="text1"/>
        </w:rPr>
        <w:fldChar w:fldCharType="end"/>
      </w:r>
      <w:r w:rsidRPr="00157A05">
        <w:rPr>
          <w:rFonts w:ascii="Arial" w:hAnsi="Arial" w:cs="Arial"/>
          <w:color w:val="000000" w:themeColor="text1"/>
        </w:rPr>
        <w:t>.</w:t>
      </w:r>
      <w:r w:rsidR="00DE2B17" w:rsidRPr="00157A05">
        <w:rPr>
          <w:rFonts w:ascii="Arial" w:hAnsi="Arial" w:cs="Arial"/>
        </w:rPr>
        <w:t xml:space="preserve"> </w:t>
      </w:r>
      <w:r w:rsidR="00DE2B17" w:rsidRPr="00157A05">
        <w:rPr>
          <w:rFonts w:ascii="Arial" w:hAnsi="Arial" w:cs="Arial"/>
          <w:color w:val="000000" w:themeColor="text1"/>
        </w:rPr>
        <w:t>For th</w:t>
      </w:r>
      <w:r w:rsidR="00304493" w:rsidRPr="00157A05">
        <w:rPr>
          <w:rFonts w:ascii="Arial" w:hAnsi="Arial" w:cs="Arial"/>
          <w:color w:val="000000" w:themeColor="text1"/>
        </w:rPr>
        <w:t>is study</w:t>
      </w:r>
      <w:r w:rsidR="00DE2B17" w:rsidRPr="00157A05">
        <w:rPr>
          <w:rFonts w:ascii="Arial" w:hAnsi="Arial" w:cs="Arial"/>
          <w:color w:val="000000" w:themeColor="text1"/>
        </w:rPr>
        <w:t xml:space="preserve">, three </w:t>
      </w:r>
      <w:r w:rsidR="00B73914" w:rsidRPr="00157A05">
        <w:rPr>
          <w:rFonts w:ascii="Arial" w:hAnsi="Arial" w:cs="Arial"/>
          <w:color w:val="000000" w:themeColor="text1"/>
        </w:rPr>
        <w:t>cropping systems</w:t>
      </w:r>
      <w:r w:rsidR="00DE2B17" w:rsidRPr="00157A05">
        <w:rPr>
          <w:rFonts w:ascii="Arial" w:hAnsi="Arial" w:cs="Arial"/>
          <w:color w:val="000000" w:themeColor="text1"/>
        </w:rPr>
        <w:t xml:space="preserve"> were chosen from the DOK trial:</w:t>
      </w:r>
      <w:r w:rsidR="008C28FA" w:rsidRPr="00157A05">
        <w:rPr>
          <w:rFonts w:ascii="Arial" w:hAnsi="Arial" w:cs="Arial"/>
          <w:color w:val="000000" w:themeColor="text1"/>
        </w:rPr>
        <w:t xml:space="preserve"> manured </w:t>
      </w:r>
      <w:r w:rsidR="00DE2B17" w:rsidRPr="00157A05">
        <w:rPr>
          <w:rFonts w:ascii="Arial" w:hAnsi="Arial" w:cs="Arial"/>
          <w:color w:val="000000" w:themeColor="text1"/>
        </w:rPr>
        <w:t>biodynamic (</w:t>
      </w:r>
      <w:r w:rsidR="00B73914" w:rsidRPr="00157A05">
        <w:rPr>
          <w:rFonts w:ascii="Arial" w:hAnsi="Arial" w:cs="Arial"/>
          <w:color w:val="000000" w:themeColor="text1"/>
        </w:rPr>
        <w:t>BIODYN</w:t>
      </w:r>
      <w:r w:rsidR="00DE2B17" w:rsidRPr="00157A05">
        <w:rPr>
          <w:rFonts w:ascii="Arial" w:hAnsi="Arial" w:cs="Arial"/>
          <w:color w:val="000000" w:themeColor="text1"/>
        </w:rPr>
        <w:t xml:space="preserve">), </w:t>
      </w:r>
      <w:r w:rsidR="008C28FA" w:rsidRPr="00157A05">
        <w:rPr>
          <w:rFonts w:ascii="Arial" w:hAnsi="Arial" w:cs="Arial"/>
          <w:color w:val="000000" w:themeColor="text1"/>
        </w:rPr>
        <w:t>m</w:t>
      </w:r>
      <w:r w:rsidR="008A2A2B">
        <w:rPr>
          <w:rFonts w:ascii="Arial" w:hAnsi="Arial" w:cs="Arial"/>
          <w:color w:val="000000" w:themeColor="text1"/>
        </w:rPr>
        <w:t>ixed-</w:t>
      </w:r>
      <w:r w:rsidR="00DE2B17" w:rsidRPr="00157A05">
        <w:rPr>
          <w:rFonts w:ascii="Arial" w:hAnsi="Arial" w:cs="Arial"/>
          <w:color w:val="000000" w:themeColor="text1"/>
        </w:rPr>
        <w:t>conventional (</w:t>
      </w:r>
      <w:r w:rsidR="00B73914" w:rsidRPr="00157A05">
        <w:rPr>
          <w:rFonts w:ascii="Arial" w:hAnsi="Arial" w:cs="Arial"/>
          <w:color w:val="000000" w:themeColor="text1"/>
        </w:rPr>
        <w:t>CONFYM)</w:t>
      </w:r>
      <w:r w:rsidR="00DE2B17" w:rsidRPr="00157A05">
        <w:rPr>
          <w:rFonts w:ascii="Arial" w:hAnsi="Arial" w:cs="Arial"/>
          <w:color w:val="000000" w:themeColor="text1"/>
        </w:rPr>
        <w:t>, and mineral-fertilized</w:t>
      </w:r>
      <w:r w:rsidR="008A2A2B">
        <w:rPr>
          <w:rFonts w:ascii="Arial" w:hAnsi="Arial" w:cs="Arial"/>
          <w:color w:val="000000" w:themeColor="text1"/>
        </w:rPr>
        <w:t xml:space="preserve"> conventional</w:t>
      </w:r>
      <w:r w:rsidR="00DE2B17" w:rsidRPr="00157A05">
        <w:rPr>
          <w:rFonts w:ascii="Arial" w:hAnsi="Arial" w:cs="Arial"/>
          <w:color w:val="000000" w:themeColor="text1"/>
        </w:rPr>
        <w:t xml:space="preserve"> (</w:t>
      </w:r>
      <w:r w:rsidR="00B73914" w:rsidRPr="00157A05">
        <w:rPr>
          <w:rFonts w:ascii="Arial" w:hAnsi="Arial" w:cs="Arial"/>
          <w:color w:val="000000" w:themeColor="text1"/>
        </w:rPr>
        <w:t>CONMIN</w:t>
      </w:r>
      <w:r w:rsidR="00DE2B17" w:rsidRPr="00157A05">
        <w:rPr>
          <w:rFonts w:ascii="Arial" w:hAnsi="Arial" w:cs="Arial"/>
          <w:color w:val="000000" w:themeColor="text1"/>
        </w:rPr>
        <w:t xml:space="preserve">) </w:t>
      </w:r>
      <w:r w:rsidR="008C28FA" w:rsidRPr="00157A05">
        <w:rPr>
          <w:rFonts w:ascii="Arial" w:hAnsi="Arial" w:cs="Arial"/>
          <w:color w:val="000000" w:themeColor="text1"/>
        </w:rPr>
        <w:fldChar w:fldCharType="begin"/>
      </w:r>
      <w:r w:rsidR="00C05C46">
        <w:rPr>
          <w:rFonts w:ascii="Arial" w:hAnsi="Arial" w:cs="Arial"/>
          <w:color w:val="000000" w:themeColor="text1"/>
        </w:rPr>
        <w:instrText xml:space="preserve"> ADDIN ZOTERO_ITEM CSL_CITATION {"citationID":"ZWTSqlgR","properties":{"formattedCitation":"(M. Hartmann et al., 2015)","plainCitation":"(M. Hartmann et al., 2015)","noteIndex":0},"citationItems":[{"id":"x77JZY4M/NugpESqT","uris":["http://zotero.org/users/local/JetUa067/items/HTU679J3"],"itemData":{"id":80,"type":"article-journal","abstract":"Low-input agricultural systems aim at reducing the use of synthetic fertilizers and pesticides in order to improve sustainable production and ecosystem health. Despite the integral role of the soil microbiome in agricultural production, we still have a limited understanding of the complex response of microbial diversity to organic and conventional farming. Here we report on the structural response of the soil microbiome to more than two decades of different agricultural management in a long-term field experiment using a high-throughput pyrosequencing approach of bacterial and fungal ribosomal markers. Organic farming increased richness, decreased evenness, reduced dispersion and shifted the structure of the soil microbiota when compared with conventionally managed soils under exclusively mineral fertilization. This effect was largely attributed to the use and quality of organic fertilizers, as differences became smaller when conventionally managed soils under an integrated fertilization scheme were examined. The impact of the plant protection regime, characterized by moderate and targeted application of pesticides, was of subordinate importance. Systems not receiving manure harboured a dispersed and functionally versatile community characterized by presumably oligotrophic organisms adapted to nutrient-limited environments. Systems receiving organic fertilizer were characterized by specific microbial guilds known to be involved in degradation of complex organic compounds such as manure and compost. The throughput and resolution of the sequencing approach permitted to detect specific structural shifts at the level of individual microbial taxa that harbours a novel potential for managing the soil environment by means of promoting beneficial and suppressing detrimental organisms.","container-title":"The ISME journal","DOI":"10.1038/ismej.2014.210","ISSN":"1751-7370","issue":"5","journalAbbreviation":"ISME J","language":"eng","note":"PMID: 25350160\nPMCID: PMC4409162","page":"1177-1194","source":"PubMed","title":"Distinct soil microbial diversity under long-term organic and conventional farming","volume":"9","author":[{"family":"Hartmann","given":"Martin"},{"family":"Frey","given":"Beat"},{"family":"Mayer","given":"Jochen"},{"family":"Mäder","given":"Paul"},{"family":"Widmer","given":"Franco"}],"issued":{"date-parts":[["2015",5]]}}}],"schema":"https://github.com/citation-style-language/schema/raw/master/csl-citation.json"} </w:instrText>
      </w:r>
      <w:r w:rsidR="008C28FA" w:rsidRPr="00157A05">
        <w:rPr>
          <w:rFonts w:ascii="Arial" w:hAnsi="Arial" w:cs="Arial"/>
          <w:color w:val="000000" w:themeColor="text1"/>
        </w:rPr>
        <w:fldChar w:fldCharType="separate"/>
      </w:r>
      <w:r w:rsidR="00945487">
        <w:rPr>
          <w:rFonts w:ascii="Arial" w:hAnsi="Arial" w:cs="Arial"/>
        </w:rPr>
        <w:t>(M. Hartmann et al., 2015)</w:t>
      </w:r>
      <w:r w:rsidR="008C28FA" w:rsidRPr="00157A05">
        <w:rPr>
          <w:rFonts w:ascii="Arial" w:hAnsi="Arial" w:cs="Arial"/>
          <w:color w:val="000000" w:themeColor="text1"/>
        </w:rPr>
        <w:fldChar w:fldCharType="end"/>
      </w:r>
      <w:r w:rsidR="008C28FA" w:rsidRPr="00157A05">
        <w:rPr>
          <w:rFonts w:ascii="Arial" w:hAnsi="Arial" w:cs="Arial"/>
          <w:color w:val="000000" w:themeColor="text1"/>
        </w:rPr>
        <w:t xml:space="preserve">. </w:t>
      </w:r>
      <w:r w:rsidR="00AA7A7D" w:rsidRPr="00157A05">
        <w:rPr>
          <w:rFonts w:ascii="Arial" w:hAnsi="Arial" w:cs="Arial"/>
          <w:color w:val="000000" w:themeColor="text1"/>
        </w:rPr>
        <w:t xml:space="preserve">The study was performed </w:t>
      </w:r>
      <w:r w:rsidR="004C0887" w:rsidRPr="00157A05">
        <w:rPr>
          <w:rFonts w:ascii="Arial" w:hAnsi="Arial" w:cs="Arial"/>
          <w:color w:val="000000" w:themeColor="text1"/>
        </w:rPr>
        <w:t>using</w:t>
      </w:r>
      <w:r w:rsidR="00AA7A7D" w:rsidRPr="00157A05">
        <w:rPr>
          <w:rFonts w:ascii="Arial" w:hAnsi="Arial" w:cs="Arial"/>
          <w:color w:val="000000" w:themeColor="text1"/>
        </w:rPr>
        <w:t xml:space="preserve"> a strip-split-plot design</w:t>
      </w:r>
      <w:r w:rsidR="004C0887" w:rsidRPr="00157A05">
        <w:rPr>
          <w:rFonts w:ascii="Arial" w:hAnsi="Arial" w:cs="Arial"/>
          <w:color w:val="000000" w:themeColor="text1"/>
        </w:rPr>
        <w:t>,</w:t>
      </w:r>
      <w:r w:rsidR="00AA7A7D" w:rsidRPr="00157A05">
        <w:rPr>
          <w:rFonts w:ascii="Arial" w:hAnsi="Arial" w:cs="Arial"/>
          <w:color w:val="000000" w:themeColor="text1"/>
        </w:rPr>
        <w:t xml:space="preserve"> with</w:t>
      </w:r>
      <w:r w:rsidR="00CB2DF6" w:rsidRPr="00157A05">
        <w:rPr>
          <w:rFonts w:ascii="Arial" w:hAnsi="Arial" w:cs="Arial"/>
          <w:color w:val="000000" w:themeColor="text1"/>
        </w:rPr>
        <w:t xml:space="preserve"> </w:t>
      </w:r>
      <w:r w:rsidR="00460C57">
        <w:rPr>
          <w:rFonts w:ascii="Arial" w:hAnsi="Arial" w:cs="Arial"/>
          <w:color w:val="000000" w:themeColor="text1"/>
        </w:rPr>
        <w:t xml:space="preserve">the </w:t>
      </w:r>
      <w:r w:rsidR="003A57A3" w:rsidRPr="00157A05">
        <w:rPr>
          <w:rFonts w:ascii="Arial" w:hAnsi="Arial" w:cs="Arial"/>
          <w:color w:val="000000" w:themeColor="text1"/>
        </w:rPr>
        <w:t>3</w:t>
      </w:r>
      <w:r w:rsidR="00CB2DF6" w:rsidRPr="00157A05">
        <w:rPr>
          <w:rFonts w:ascii="Arial" w:hAnsi="Arial" w:cs="Arial"/>
          <w:color w:val="000000" w:themeColor="text1"/>
        </w:rPr>
        <w:t xml:space="preserve"> </w:t>
      </w:r>
      <w:r w:rsidR="002F5135">
        <w:rPr>
          <w:rFonts w:ascii="Arial" w:hAnsi="Arial" w:cs="Arial"/>
          <w:color w:val="000000" w:themeColor="text1"/>
        </w:rPr>
        <w:t>types</w:t>
      </w:r>
      <w:r w:rsidR="002F5135" w:rsidRPr="00157A05">
        <w:rPr>
          <w:rFonts w:ascii="Arial" w:hAnsi="Arial" w:cs="Arial"/>
          <w:color w:val="000000" w:themeColor="text1"/>
        </w:rPr>
        <w:t xml:space="preserve"> </w:t>
      </w:r>
      <w:r w:rsidR="00CB2DF6" w:rsidRPr="00157A05">
        <w:rPr>
          <w:rFonts w:ascii="Arial" w:hAnsi="Arial" w:cs="Arial"/>
          <w:color w:val="000000" w:themeColor="text1"/>
        </w:rPr>
        <w:t>of</w:t>
      </w:r>
      <w:r w:rsidR="00AA7A7D" w:rsidRPr="00157A05">
        <w:rPr>
          <w:rFonts w:ascii="Arial" w:hAnsi="Arial" w:cs="Arial"/>
          <w:color w:val="000000" w:themeColor="text1"/>
        </w:rPr>
        <w:t xml:space="preserve"> </w:t>
      </w:r>
      <w:r w:rsidR="003A57A3" w:rsidRPr="00157A05">
        <w:rPr>
          <w:rFonts w:ascii="Arial" w:hAnsi="Arial" w:cs="Arial"/>
          <w:color w:val="000000" w:themeColor="text1"/>
        </w:rPr>
        <w:t xml:space="preserve">cropping systems </w:t>
      </w:r>
      <w:r w:rsidR="00AA7A7D" w:rsidRPr="00157A05">
        <w:rPr>
          <w:rFonts w:ascii="Arial" w:hAnsi="Arial" w:cs="Arial"/>
          <w:color w:val="000000" w:themeColor="text1"/>
        </w:rPr>
        <w:t>as the main plot</w:t>
      </w:r>
      <w:r w:rsidR="00CB2DF6" w:rsidRPr="00157A05">
        <w:rPr>
          <w:rFonts w:ascii="Arial" w:hAnsi="Arial" w:cs="Arial"/>
          <w:color w:val="000000" w:themeColor="text1"/>
        </w:rPr>
        <w:t xml:space="preserve"> and 2 levels of </w:t>
      </w:r>
      <w:r w:rsidR="00460C57">
        <w:rPr>
          <w:rFonts w:ascii="Arial" w:hAnsi="Arial" w:cs="Arial"/>
          <w:color w:val="000000" w:themeColor="text1"/>
        </w:rPr>
        <w:t>water content</w:t>
      </w:r>
      <w:r w:rsidR="00460C57" w:rsidRPr="00157A05">
        <w:rPr>
          <w:rFonts w:ascii="Arial" w:hAnsi="Arial" w:cs="Arial"/>
          <w:color w:val="000000" w:themeColor="text1"/>
        </w:rPr>
        <w:t xml:space="preserve"> </w:t>
      </w:r>
      <w:r w:rsidR="00CB2DF6" w:rsidRPr="00157A05">
        <w:rPr>
          <w:rFonts w:ascii="Arial" w:hAnsi="Arial" w:cs="Arial"/>
          <w:color w:val="000000" w:themeColor="text1"/>
        </w:rPr>
        <w:t>(control, drought) as the sub-plot</w:t>
      </w:r>
      <w:r w:rsidR="003A57A3" w:rsidRPr="00157A05">
        <w:rPr>
          <w:rFonts w:ascii="Arial" w:hAnsi="Arial" w:cs="Arial"/>
          <w:color w:val="000000" w:themeColor="text1"/>
        </w:rPr>
        <w:t xml:space="preserve"> (6 treatment combinations)</w:t>
      </w:r>
      <w:r w:rsidR="00AA7A7D" w:rsidRPr="00157A05">
        <w:rPr>
          <w:rFonts w:ascii="Arial" w:hAnsi="Arial" w:cs="Arial"/>
          <w:color w:val="000000" w:themeColor="text1"/>
        </w:rPr>
        <w:t xml:space="preserve">. </w:t>
      </w:r>
      <w:r w:rsidR="00810B44" w:rsidRPr="00157A05">
        <w:rPr>
          <w:rFonts w:ascii="Arial" w:hAnsi="Arial" w:cs="Arial"/>
          <w:color w:val="000000" w:themeColor="text1"/>
        </w:rPr>
        <w:t>The rain</w:t>
      </w:r>
      <w:r w:rsidR="00D33F24" w:rsidRPr="00157A05">
        <w:rPr>
          <w:rFonts w:ascii="Arial" w:hAnsi="Arial" w:cs="Arial"/>
          <w:color w:val="000000" w:themeColor="text1"/>
        </w:rPr>
        <w:t xml:space="preserve"> </w:t>
      </w:r>
      <w:r w:rsidR="00810B44" w:rsidRPr="00157A05">
        <w:rPr>
          <w:rFonts w:ascii="Arial" w:hAnsi="Arial" w:cs="Arial"/>
          <w:color w:val="000000" w:themeColor="text1"/>
        </w:rPr>
        <w:t xml:space="preserve">shelters were </w:t>
      </w:r>
      <w:r w:rsidR="00B164D6" w:rsidRPr="00157A05">
        <w:rPr>
          <w:rFonts w:ascii="Arial" w:hAnsi="Arial" w:cs="Arial"/>
          <w:color w:val="000000" w:themeColor="text1"/>
        </w:rPr>
        <w:t>installed</w:t>
      </w:r>
      <w:r w:rsidR="00D33F24" w:rsidRPr="00157A05">
        <w:rPr>
          <w:rFonts w:ascii="Arial" w:hAnsi="Arial" w:cs="Arial"/>
          <w:color w:val="000000" w:themeColor="text1"/>
        </w:rPr>
        <w:t xml:space="preserve"> in each plot</w:t>
      </w:r>
      <w:r w:rsidR="00B164D6" w:rsidRPr="00157A05">
        <w:rPr>
          <w:rFonts w:ascii="Arial" w:hAnsi="Arial" w:cs="Arial"/>
          <w:color w:val="000000" w:themeColor="text1"/>
        </w:rPr>
        <w:t xml:space="preserve"> to exclude the rainfal</w:t>
      </w:r>
      <w:r w:rsidR="00D33F24" w:rsidRPr="00157A05">
        <w:rPr>
          <w:rFonts w:ascii="Arial" w:hAnsi="Arial" w:cs="Arial"/>
          <w:color w:val="000000" w:themeColor="text1"/>
        </w:rPr>
        <w:t xml:space="preserve">l to simulate </w:t>
      </w:r>
      <w:r w:rsidR="005A2B8A" w:rsidRPr="00157A05">
        <w:rPr>
          <w:rFonts w:ascii="Arial" w:hAnsi="Arial" w:cs="Arial"/>
          <w:color w:val="000000" w:themeColor="text1"/>
        </w:rPr>
        <w:t xml:space="preserve">the </w:t>
      </w:r>
      <w:r w:rsidR="00D33F24" w:rsidRPr="00157A05">
        <w:rPr>
          <w:rFonts w:ascii="Arial" w:hAnsi="Arial" w:cs="Arial"/>
          <w:color w:val="000000" w:themeColor="text1"/>
        </w:rPr>
        <w:t>drought effect</w:t>
      </w:r>
      <w:r w:rsidR="004C0887" w:rsidRPr="00157A05">
        <w:rPr>
          <w:rFonts w:ascii="Arial" w:hAnsi="Arial" w:cs="Arial"/>
          <w:color w:val="000000" w:themeColor="text1"/>
        </w:rPr>
        <w:t>, while</w:t>
      </w:r>
      <w:r w:rsidR="00D33F24" w:rsidRPr="00157A05">
        <w:rPr>
          <w:rFonts w:ascii="Arial" w:hAnsi="Arial" w:cs="Arial"/>
          <w:color w:val="000000" w:themeColor="text1"/>
        </w:rPr>
        <w:t xml:space="preserve"> the control plots had no rain shelter installed</w:t>
      </w:r>
      <w:r w:rsidR="00F75CDE" w:rsidRPr="00157A05">
        <w:rPr>
          <w:rFonts w:ascii="Arial" w:hAnsi="Arial" w:cs="Arial"/>
          <w:color w:val="000000" w:themeColor="text1"/>
        </w:rPr>
        <w:t xml:space="preserve">. </w:t>
      </w:r>
      <w:r w:rsidR="00B73914" w:rsidRPr="00157A05">
        <w:rPr>
          <w:rFonts w:ascii="Arial" w:hAnsi="Arial" w:cs="Arial"/>
          <w:color w:val="000000" w:themeColor="text1"/>
        </w:rPr>
        <w:t xml:space="preserve">The study was performed in </w:t>
      </w:r>
      <w:r w:rsidR="003A57A3" w:rsidRPr="00157A05">
        <w:rPr>
          <w:rFonts w:ascii="Arial" w:hAnsi="Arial" w:cs="Arial"/>
          <w:color w:val="000000" w:themeColor="text1"/>
        </w:rPr>
        <w:t xml:space="preserve">four replications for each treatment combination with total of 24 plots. </w:t>
      </w:r>
      <w:r w:rsidR="00D06384" w:rsidRPr="00157A05">
        <w:rPr>
          <w:rFonts w:ascii="Arial" w:hAnsi="Arial" w:cs="Arial"/>
          <w:color w:val="000000" w:themeColor="text1"/>
        </w:rPr>
        <w:t xml:space="preserve">The </w:t>
      </w:r>
      <w:r w:rsidR="00EF688E" w:rsidRPr="00157A05">
        <w:rPr>
          <w:rFonts w:ascii="Arial" w:hAnsi="Arial" w:cs="Arial"/>
          <w:color w:val="000000" w:themeColor="text1"/>
        </w:rPr>
        <w:t xml:space="preserve">field was planted with </w:t>
      </w:r>
      <w:r w:rsidR="00DE58BB" w:rsidRPr="00157A05">
        <w:rPr>
          <w:rFonts w:ascii="Arial" w:hAnsi="Arial" w:cs="Arial"/>
          <w:color w:val="000000" w:themeColor="text1"/>
        </w:rPr>
        <w:t xml:space="preserve">a commercial variety of </w:t>
      </w:r>
      <w:r w:rsidR="00EE384C" w:rsidRPr="00157A05">
        <w:rPr>
          <w:rFonts w:ascii="Arial" w:hAnsi="Arial" w:cs="Arial"/>
          <w:color w:val="000000" w:themeColor="text1"/>
        </w:rPr>
        <w:t xml:space="preserve">winter </w:t>
      </w:r>
      <w:r w:rsidR="00D06384" w:rsidRPr="00157A05">
        <w:rPr>
          <w:rFonts w:ascii="Arial" w:hAnsi="Arial" w:cs="Arial"/>
          <w:color w:val="000000" w:themeColor="text1"/>
        </w:rPr>
        <w:t xml:space="preserve">wheat </w:t>
      </w:r>
      <w:r w:rsidR="00DE58BB" w:rsidRPr="00157A05">
        <w:rPr>
          <w:rFonts w:ascii="Arial" w:hAnsi="Arial" w:cs="Arial"/>
          <w:color w:val="000000" w:themeColor="text1"/>
        </w:rPr>
        <w:t>(Wiwa)</w:t>
      </w:r>
      <w:r w:rsidR="00EF688E" w:rsidRPr="00157A05">
        <w:rPr>
          <w:rFonts w:ascii="Arial" w:hAnsi="Arial" w:cs="Arial"/>
          <w:color w:val="000000" w:themeColor="text1"/>
        </w:rPr>
        <w:t xml:space="preserve"> </w:t>
      </w:r>
      <w:r w:rsidR="00061F15" w:rsidRPr="00157A05">
        <w:rPr>
          <w:rFonts w:ascii="Arial" w:hAnsi="Arial" w:cs="Arial"/>
          <w:color w:val="000000" w:themeColor="text1"/>
        </w:rPr>
        <w:t xml:space="preserve">in October 2021 </w:t>
      </w:r>
      <w:r w:rsidR="00EF688E" w:rsidRPr="00157A05">
        <w:rPr>
          <w:rFonts w:ascii="Arial" w:hAnsi="Arial" w:cs="Arial"/>
          <w:color w:val="000000" w:themeColor="text1"/>
        </w:rPr>
        <w:t xml:space="preserve">before the rain shelter installment </w:t>
      </w:r>
      <w:r w:rsidR="00CF53B2" w:rsidRPr="00157A05">
        <w:rPr>
          <w:rFonts w:ascii="Arial" w:hAnsi="Arial" w:cs="Arial"/>
          <w:color w:val="000000" w:themeColor="text1"/>
        </w:rPr>
        <w:t xml:space="preserve">in November 2021, </w:t>
      </w:r>
      <w:r w:rsidR="00EF688E" w:rsidRPr="00157A05">
        <w:rPr>
          <w:rFonts w:ascii="Arial" w:hAnsi="Arial" w:cs="Arial"/>
          <w:color w:val="000000" w:themeColor="text1"/>
        </w:rPr>
        <w:t>when the crop</w:t>
      </w:r>
      <w:r w:rsidR="00F12E54" w:rsidRPr="00157A05">
        <w:rPr>
          <w:rFonts w:ascii="Arial" w:hAnsi="Arial" w:cs="Arial"/>
          <w:color w:val="000000" w:themeColor="text1"/>
        </w:rPr>
        <w:t>s</w:t>
      </w:r>
      <w:r w:rsidR="00EF688E" w:rsidRPr="00157A05">
        <w:rPr>
          <w:rFonts w:ascii="Arial" w:hAnsi="Arial" w:cs="Arial"/>
          <w:color w:val="000000" w:themeColor="text1"/>
        </w:rPr>
        <w:t xml:space="preserve"> w</w:t>
      </w:r>
      <w:r w:rsidR="00F12E54" w:rsidRPr="00157A05">
        <w:rPr>
          <w:rFonts w:ascii="Arial" w:hAnsi="Arial" w:cs="Arial"/>
          <w:color w:val="000000" w:themeColor="text1"/>
        </w:rPr>
        <w:t>ere</w:t>
      </w:r>
      <w:r w:rsidR="00EF688E" w:rsidRPr="00157A05">
        <w:rPr>
          <w:rFonts w:ascii="Arial" w:hAnsi="Arial" w:cs="Arial"/>
          <w:color w:val="000000" w:themeColor="text1"/>
        </w:rPr>
        <w:t xml:space="preserve"> at the early </w:t>
      </w:r>
      <w:r w:rsidR="00CF53B2" w:rsidRPr="00157A05">
        <w:rPr>
          <w:rFonts w:ascii="Arial" w:hAnsi="Arial" w:cs="Arial"/>
          <w:color w:val="000000" w:themeColor="text1"/>
        </w:rPr>
        <w:t>vegetative</w:t>
      </w:r>
      <w:r w:rsidR="00EF688E" w:rsidRPr="00157A05">
        <w:rPr>
          <w:rFonts w:ascii="Arial" w:hAnsi="Arial" w:cs="Arial"/>
          <w:color w:val="000000" w:themeColor="text1"/>
        </w:rPr>
        <w:t xml:space="preserve"> stage</w:t>
      </w:r>
      <w:r w:rsidR="00CC7545" w:rsidRPr="00157A05">
        <w:rPr>
          <w:rFonts w:ascii="Arial" w:hAnsi="Arial" w:cs="Arial"/>
          <w:color w:val="000000" w:themeColor="text1"/>
        </w:rPr>
        <w:t xml:space="preserve"> to start the drought stress treatment.</w:t>
      </w:r>
      <w:r w:rsidR="00472190">
        <w:rPr>
          <w:rFonts w:ascii="Arial" w:hAnsi="Arial" w:cs="Arial"/>
          <w:color w:val="000000" w:themeColor="text1"/>
        </w:rPr>
        <w:t xml:space="preserve"> </w:t>
      </w:r>
      <w:r w:rsidR="00BE0841">
        <w:rPr>
          <w:rFonts w:ascii="Arial" w:hAnsi="Arial" w:cs="Arial"/>
          <w:color w:val="000000" w:themeColor="text1"/>
        </w:rPr>
        <w:t xml:space="preserve">The rainout-shelters were then removed </w:t>
      </w:r>
      <w:proofErr w:type="gramStart"/>
      <w:r w:rsidR="00BE0841">
        <w:rPr>
          <w:rFonts w:ascii="Arial" w:hAnsi="Arial" w:cs="Arial"/>
          <w:color w:val="000000" w:themeColor="text1"/>
        </w:rPr>
        <w:t>on</w:t>
      </w:r>
      <w:proofErr w:type="gramEnd"/>
      <w:r w:rsidR="00BE0841">
        <w:rPr>
          <w:rFonts w:ascii="Arial" w:hAnsi="Arial" w:cs="Arial"/>
          <w:color w:val="000000" w:themeColor="text1"/>
        </w:rPr>
        <w:t xml:space="preserve"> July 2022</w:t>
      </w:r>
      <w:r w:rsidR="005F4B47">
        <w:rPr>
          <w:rFonts w:ascii="Arial" w:hAnsi="Arial" w:cs="Arial"/>
          <w:color w:val="000000" w:themeColor="text1"/>
        </w:rPr>
        <w:t>.</w:t>
      </w:r>
      <w:r w:rsidR="00CC7545" w:rsidRPr="00157A05">
        <w:rPr>
          <w:rFonts w:ascii="Arial" w:hAnsi="Arial" w:cs="Arial"/>
          <w:color w:val="000000" w:themeColor="text1"/>
        </w:rPr>
        <w:t xml:space="preserve"> </w:t>
      </w:r>
      <w:r w:rsidR="00112B9B">
        <w:rPr>
          <w:rFonts w:ascii="Arial" w:hAnsi="Arial" w:cs="Arial"/>
          <w:color w:val="000000" w:themeColor="text1"/>
        </w:rPr>
        <w:t xml:space="preserve">Agricultural practices (e.g. fertilization, irrigation, pesticides application, and weed management) were performed </w:t>
      </w:r>
      <w:r w:rsidR="00112B9B" w:rsidRPr="00157A05">
        <w:rPr>
          <w:rFonts w:ascii="Arial" w:hAnsi="Arial" w:cs="Arial"/>
          <w:color w:val="000000" w:themeColor="text1"/>
        </w:rPr>
        <w:t xml:space="preserve">according to the </w:t>
      </w:r>
      <w:r w:rsidR="00112B9B">
        <w:rPr>
          <w:rFonts w:ascii="Arial" w:hAnsi="Arial" w:cs="Arial"/>
          <w:color w:val="000000" w:themeColor="text1"/>
        </w:rPr>
        <w:t xml:space="preserve">assigned </w:t>
      </w:r>
      <w:r w:rsidR="00112B9B" w:rsidRPr="00157A05">
        <w:rPr>
          <w:rFonts w:ascii="Arial" w:hAnsi="Arial" w:cs="Arial"/>
          <w:color w:val="000000" w:themeColor="text1"/>
        </w:rPr>
        <w:t>cropping system</w:t>
      </w:r>
      <w:r w:rsidR="00112B9B">
        <w:rPr>
          <w:rFonts w:ascii="Arial" w:hAnsi="Arial" w:cs="Arial"/>
          <w:color w:val="000000" w:themeColor="text1"/>
        </w:rPr>
        <w:t xml:space="preserve"> </w:t>
      </w:r>
      <w:r w:rsidR="005A2B8A" w:rsidRPr="00157A05">
        <w:rPr>
          <w:rFonts w:ascii="Arial" w:hAnsi="Arial" w:cs="Arial"/>
          <w:color w:val="000000" w:themeColor="text1"/>
        </w:rPr>
        <w:t>(</w:t>
      </w:r>
      <w:r w:rsidR="00247DF0" w:rsidRPr="00157A05">
        <w:rPr>
          <w:rFonts w:ascii="Arial" w:hAnsi="Arial" w:cs="Arial"/>
          <w:color w:val="000000" w:themeColor="text1"/>
          <w:highlight w:val="yellow"/>
        </w:rPr>
        <w:t>Kost et al.,</w:t>
      </w:r>
      <w:proofErr w:type="gramStart"/>
      <w:r w:rsidR="00247DF0" w:rsidRPr="00157A05">
        <w:rPr>
          <w:rFonts w:ascii="Arial" w:hAnsi="Arial" w:cs="Arial"/>
          <w:color w:val="000000" w:themeColor="text1"/>
          <w:highlight w:val="yellow"/>
        </w:rPr>
        <w:t>)</w:t>
      </w:r>
      <w:r w:rsidR="00A44FAF" w:rsidRPr="00157A05">
        <w:rPr>
          <w:rFonts w:ascii="Arial" w:hAnsi="Arial" w:cs="Arial"/>
          <w:color w:val="000000" w:themeColor="text1"/>
          <w:highlight w:val="yellow"/>
        </w:rPr>
        <w:t>.</w:t>
      </w:r>
      <w:r w:rsidR="00112B9B">
        <w:rPr>
          <w:rFonts w:ascii="Arial" w:hAnsi="Arial" w:cs="Arial"/>
          <w:color w:val="000000" w:themeColor="text1"/>
        </w:rPr>
        <w:t>.</w:t>
      </w:r>
      <w:proofErr w:type="gramEnd"/>
      <w:r w:rsidR="00112B9B">
        <w:rPr>
          <w:rFonts w:ascii="Arial" w:hAnsi="Arial" w:cs="Arial"/>
          <w:color w:val="000000" w:themeColor="text1"/>
        </w:rPr>
        <w:t xml:space="preserve"> </w:t>
      </w:r>
    </w:p>
    <w:p w14:paraId="5D23EDEA" w14:textId="7127B437" w:rsidR="00C7527D" w:rsidRPr="00157A05" w:rsidRDefault="00590839" w:rsidP="00157A05">
      <w:pPr>
        <w:spacing w:after="0" w:line="480" w:lineRule="auto"/>
        <w:ind w:firstLine="720"/>
        <w:jc w:val="both"/>
        <w:rPr>
          <w:rFonts w:ascii="Arial" w:hAnsi="Arial" w:cs="Arial"/>
          <w:color w:val="000000" w:themeColor="text1"/>
        </w:rPr>
      </w:pPr>
      <w:r w:rsidRPr="00157A05">
        <w:rPr>
          <w:rFonts w:ascii="Arial" w:hAnsi="Arial" w:cs="Arial"/>
          <w:color w:val="000000" w:themeColor="text1"/>
        </w:rPr>
        <w:t xml:space="preserve">Samplings were conducted at five timepoints, three samples were collected during drought period and two samples were collected after rewetting events </w:t>
      </w:r>
      <w:r w:rsidRPr="00157A05">
        <w:rPr>
          <w:rFonts w:ascii="Arial" w:hAnsi="Arial" w:cs="Arial"/>
          <w:color w:val="000000" w:themeColor="text1"/>
          <w:highlight w:val="yellow"/>
        </w:rPr>
        <w:t>(Kost et al.,).</w:t>
      </w:r>
      <w:r w:rsidRPr="00157A05">
        <w:rPr>
          <w:rFonts w:ascii="Arial" w:hAnsi="Arial" w:cs="Arial"/>
          <w:color w:val="000000" w:themeColor="text1"/>
        </w:rPr>
        <w:t xml:space="preserve"> </w:t>
      </w:r>
      <w:r w:rsidR="0032109C" w:rsidRPr="00157A05">
        <w:rPr>
          <w:rFonts w:ascii="Arial" w:hAnsi="Arial" w:cs="Arial"/>
          <w:color w:val="000000" w:themeColor="text1"/>
        </w:rPr>
        <w:t>T</w:t>
      </w:r>
      <w:r w:rsidR="007B32D3" w:rsidRPr="00157A05">
        <w:rPr>
          <w:rFonts w:ascii="Arial" w:hAnsi="Arial" w:cs="Arial"/>
          <w:color w:val="000000" w:themeColor="text1"/>
        </w:rPr>
        <w:t xml:space="preserve">he first sampling was at the stem </w:t>
      </w:r>
      <w:r w:rsidR="00F12E54" w:rsidRPr="00157A05">
        <w:rPr>
          <w:rFonts w:ascii="Arial" w:hAnsi="Arial" w:cs="Arial"/>
          <w:color w:val="000000" w:themeColor="text1"/>
        </w:rPr>
        <w:t>elongation</w:t>
      </w:r>
      <w:r w:rsidR="007B32D3" w:rsidRPr="00157A05">
        <w:rPr>
          <w:rFonts w:ascii="Arial" w:hAnsi="Arial" w:cs="Arial"/>
          <w:color w:val="000000" w:themeColor="text1"/>
        </w:rPr>
        <w:t xml:space="preserve"> stage </w:t>
      </w:r>
      <w:r w:rsidR="00F12E54" w:rsidRPr="00157A05">
        <w:rPr>
          <w:rFonts w:ascii="Arial" w:hAnsi="Arial" w:cs="Arial"/>
          <w:color w:val="000000" w:themeColor="text1"/>
        </w:rPr>
        <w:t>in</w:t>
      </w:r>
      <w:r w:rsidR="007B32D3" w:rsidRPr="00157A05">
        <w:rPr>
          <w:rFonts w:ascii="Arial" w:hAnsi="Arial" w:cs="Arial"/>
          <w:color w:val="000000" w:themeColor="text1"/>
        </w:rPr>
        <w:t xml:space="preserve"> </w:t>
      </w:r>
      <w:r w:rsidR="00EE384C" w:rsidRPr="00157A05">
        <w:rPr>
          <w:rFonts w:ascii="Arial" w:hAnsi="Arial" w:cs="Arial"/>
          <w:color w:val="000000" w:themeColor="text1"/>
        </w:rPr>
        <w:t>April</w:t>
      </w:r>
      <w:r w:rsidR="00112B9B">
        <w:rPr>
          <w:rFonts w:ascii="Arial" w:hAnsi="Arial" w:cs="Arial"/>
          <w:color w:val="000000" w:themeColor="text1"/>
        </w:rPr>
        <w:t xml:space="preserve"> 27-28</w:t>
      </w:r>
      <w:r w:rsidR="00112B9B" w:rsidRPr="00112B9B">
        <w:rPr>
          <w:rFonts w:ascii="Arial" w:hAnsi="Arial" w:cs="Arial"/>
          <w:color w:val="000000" w:themeColor="text1"/>
          <w:vertAlign w:val="superscript"/>
        </w:rPr>
        <w:t>th</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2022 </w:t>
      </w:r>
      <w:r w:rsidR="009846FE" w:rsidRPr="00157A05">
        <w:rPr>
          <w:rFonts w:ascii="Arial" w:hAnsi="Arial" w:cs="Arial"/>
          <w:color w:val="000000" w:themeColor="text1"/>
        </w:rPr>
        <w:t>(stage 6</w:t>
      </w:r>
      <w:r w:rsidR="00EE384C" w:rsidRPr="00157A05">
        <w:rPr>
          <w:rFonts w:ascii="Arial" w:hAnsi="Arial" w:cs="Arial"/>
          <w:color w:val="000000" w:themeColor="text1"/>
        </w:rPr>
        <w:t>,</w:t>
      </w:r>
      <w:r w:rsidR="009846FE" w:rsidRPr="00157A05">
        <w:rPr>
          <w:rFonts w:ascii="Arial" w:hAnsi="Arial" w:cs="Arial"/>
          <w:color w:val="000000" w:themeColor="text1"/>
        </w:rPr>
        <w:t xml:space="preserve"> </w:t>
      </w:r>
      <w:r w:rsidR="00B45D0D" w:rsidRPr="00157A05">
        <w:rPr>
          <w:rFonts w:ascii="Arial" w:hAnsi="Arial" w:cs="Arial"/>
          <w:color w:val="000000" w:themeColor="text1"/>
        </w:rPr>
        <w:t xml:space="preserve">the </w:t>
      </w:r>
      <w:r w:rsidR="009846FE" w:rsidRPr="00157A05">
        <w:rPr>
          <w:rFonts w:ascii="Arial" w:hAnsi="Arial" w:cs="Arial"/>
          <w:color w:val="000000" w:themeColor="text1"/>
        </w:rPr>
        <w:t xml:space="preserve">first node of stem visible; </w:t>
      </w:r>
      <w:r w:rsidR="009846FE" w:rsidRPr="000E6204">
        <w:rPr>
          <w:rFonts w:ascii="Arial" w:hAnsi="Arial" w:cs="Arial"/>
          <w:color w:val="000000" w:themeColor="text1"/>
        </w:rPr>
        <w:t xml:space="preserve">n </w:t>
      </w:r>
      <w:r w:rsidR="009846FE" w:rsidRPr="00157A05">
        <w:rPr>
          <w:rFonts w:ascii="Arial" w:hAnsi="Arial" w:cs="Arial"/>
          <w:color w:val="000000" w:themeColor="text1"/>
        </w:rPr>
        <w:t>=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 xml:space="preserve">he </w:t>
      </w:r>
      <w:r w:rsidR="007B32D3" w:rsidRPr="00157A05">
        <w:rPr>
          <w:rFonts w:ascii="Arial" w:hAnsi="Arial" w:cs="Arial"/>
          <w:color w:val="000000" w:themeColor="text1"/>
        </w:rPr>
        <w:t xml:space="preserve">second </w:t>
      </w:r>
      <w:r w:rsidR="00F12E54" w:rsidRPr="00157A05">
        <w:rPr>
          <w:rFonts w:ascii="Arial" w:hAnsi="Arial" w:cs="Arial"/>
          <w:color w:val="000000" w:themeColor="text1"/>
        </w:rPr>
        <w:t>samples were collected at the flowering</w:t>
      </w:r>
      <w:r w:rsidR="007B32D3" w:rsidRPr="00157A05">
        <w:rPr>
          <w:rFonts w:ascii="Arial" w:hAnsi="Arial" w:cs="Arial"/>
          <w:color w:val="000000" w:themeColor="text1"/>
        </w:rPr>
        <w:t xml:space="preserve"> stage </w:t>
      </w:r>
      <w:proofErr w:type="gramStart"/>
      <w:r w:rsidR="00F12E54" w:rsidRPr="00157A05">
        <w:rPr>
          <w:rFonts w:ascii="Arial" w:hAnsi="Arial" w:cs="Arial"/>
          <w:color w:val="000000" w:themeColor="text1"/>
        </w:rPr>
        <w:t>in</w:t>
      </w:r>
      <w:proofErr w:type="gramEnd"/>
      <w:r w:rsidR="007B32D3" w:rsidRPr="00157A05">
        <w:rPr>
          <w:rFonts w:ascii="Arial" w:hAnsi="Arial" w:cs="Arial"/>
          <w:color w:val="000000" w:themeColor="text1"/>
        </w:rPr>
        <w:t xml:space="preserve"> June</w:t>
      </w:r>
      <w:r w:rsidR="00112B9B">
        <w:rPr>
          <w:rFonts w:ascii="Arial" w:hAnsi="Arial" w:cs="Arial"/>
          <w:color w:val="000000" w:themeColor="text1"/>
        </w:rPr>
        <w:t xml:space="preserve"> 1</w:t>
      </w:r>
      <w:r w:rsidR="00112B9B" w:rsidRPr="00112B9B">
        <w:rPr>
          <w:rFonts w:ascii="Arial" w:hAnsi="Arial" w:cs="Arial"/>
          <w:color w:val="000000" w:themeColor="text1"/>
          <w:vertAlign w:val="superscript"/>
        </w:rPr>
        <w:t>st</w:t>
      </w:r>
      <w:r w:rsidR="009846FE" w:rsidRPr="00157A05">
        <w:rPr>
          <w:rFonts w:ascii="Arial" w:hAnsi="Arial" w:cs="Arial"/>
          <w:color w:val="000000" w:themeColor="text1"/>
        </w:rPr>
        <w:t xml:space="preserve"> (stage 10.5;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rhizosphere)</w:t>
      </w:r>
      <w:r w:rsidR="0032109C" w:rsidRPr="00157A05">
        <w:rPr>
          <w:rFonts w:ascii="Arial" w:hAnsi="Arial" w:cs="Arial"/>
          <w:color w:val="000000" w:themeColor="text1"/>
        </w:rPr>
        <w:t>. T</w:t>
      </w:r>
      <w:r w:rsidR="00EC0038" w:rsidRPr="00157A05">
        <w:rPr>
          <w:rFonts w:ascii="Arial" w:hAnsi="Arial" w:cs="Arial"/>
          <w:color w:val="000000" w:themeColor="text1"/>
        </w:rPr>
        <w:t>he</w:t>
      </w:r>
      <w:r w:rsidR="007B32D3" w:rsidRPr="00157A05">
        <w:rPr>
          <w:rFonts w:ascii="Arial" w:hAnsi="Arial" w:cs="Arial"/>
          <w:color w:val="000000" w:themeColor="text1"/>
        </w:rPr>
        <w:t xml:space="preserve"> third</w:t>
      </w:r>
      <w:r w:rsidR="00F12E54" w:rsidRPr="00157A05">
        <w:rPr>
          <w:rFonts w:ascii="Arial" w:hAnsi="Arial" w:cs="Arial"/>
          <w:color w:val="000000" w:themeColor="text1"/>
        </w:rPr>
        <w:t xml:space="preserve"> sampling</w:t>
      </w:r>
      <w:r w:rsidR="007B32D3" w:rsidRPr="00157A05">
        <w:rPr>
          <w:rFonts w:ascii="Arial" w:hAnsi="Arial" w:cs="Arial"/>
          <w:color w:val="000000" w:themeColor="text1"/>
        </w:rPr>
        <w:t xml:space="preserve"> </w:t>
      </w:r>
      <w:r w:rsidR="00EC0038" w:rsidRPr="00157A05">
        <w:rPr>
          <w:rFonts w:ascii="Arial" w:hAnsi="Arial" w:cs="Arial"/>
          <w:color w:val="000000" w:themeColor="text1"/>
        </w:rPr>
        <w:lastRenderedPageBreak/>
        <w:t xml:space="preserve">was at </w:t>
      </w:r>
      <w:r w:rsidR="00F12E54" w:rsidRPr="00157A05">
        <w:rPr>
          <w:rFonts w:ascii="Arial" w:hAnsi="Arial" w:cs="Arial"/>
          <w:color w:val="000000" w:themeColor="text1"/>
        </w:rPr>
        <w:t xml:space="preserve">the </w:t>
      </w:r>
      <w:r w:rsidR="005C32A0" w:rsidRPr="00157A05">
        <w:rPr>
          <w:rFonts w:ascii="Arial" w:hAnsi="Arial" w:cs="Arial"/>
          <w:color w:val="000000" w:themeColor="text1"/>
        </w:rPr>
        <w:t>ripening</w:t>
      </w:r>
      <w:r w:rsidR="00EC0038" w:rsidRPr="00157A05">
        <w:rPr>
          <w:rFonts w:ascii="Arial" w:hAnsi="Arial" w:cs="Arial"/>
          <w:color w:val="000000" w:themeColor="text1"/>
        </w:rPr>
        <w:t xml:space="preserve"> stage </w:t>
      </w:r>
      <w:r w:rsidR="00F12E54" w:rsidRPr="00157A05">
        <w:rPr>
          <w:rFonts w:ascii="Arial" w:hAnsi="Arial" w:cs="Arial"/>
          <w:color w:val="000000" w:themeColor="text1"/>
        </w:rPr>
        <w:t xml:space="preserve">in the beginning of </w:t>
      </w:r>
      <w:r w:rsidR="00EC0038" w:rsidRPr="00157A05">
        <w:rPr>
          <w:rFonts w:ascii="Arial" w:hAnsi="Arial" w:cs="Arial"/>
          <w:color w:val="000000" w:themeColor="text1"/>
        </w:rPr>
        <w:t>July</w:t>
      </w:r>
      <w:r w:rsidR="00F12E54" w:rsidRPr="00157A05">
        <w:rPr>
          <w:rFonts w:ascii="Arial" w:hAnsi="Arial" w:cs="Arial"/>
          <w:color w:val="000000" w:themeColor="text1"/>
        </w:rPr>
        <w:t xml:space="preserve"> (</w:t>
      </w:r>
      <w:r w:rsidR="00940820" w:rsidRPr="00157A05">
        <w:rPr>
          <w:rFonts w:ascii="Arial" w:hAnsi="Arial" w:cs="Arial"/>
          <w:color w:val="000000" w:themeColor="text1"/>
        </w:rPr>
        <w:t>July 5</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w:t>
      </w:r>
      <w:r w:rsidR="009846FE" w:rsidRPr="00157A05">
        <w:rPr>
          <w:rFonts w:ascii="Arial" w:hAnsi="Arial" w:cs="Arial"/>
          <w:color w:val="000000" w:themeColor="text1"/>
        </w:rPr>
        <w:t xml:space="preserve">(stage 11; </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bulk soil</w:t>
      </w:r>
      <w:r w:rsidR="00D71595" w:rsidRPr="00157A05">
        <w:rPr>
          <w:rFonts w:ascii="Arial" w:hAnsi="Arial" w:cs="Arial"/>
          <w:color w:val="000000" w:themeColor="text1"/>
        </w:rPr>
        <w:t xml:space="preserve">, </w:t>
      </w:r>
      <w:r w:rsidR="00D71595" w:rsidRPr="000E6204">
        <w:rPr>
          <w:rFonts w:ascii="Arial" w:hAnsi="Arial" w:cs="Arial"/>
          <w:color w:val="000000" w:themeColor="text1"/>
        </w:rPr>
        <w:t>n</w:t>
      </w:r>
      <w:r w:rsidR="00D71595" w:rsidRPr="00157A05">
        <w:rPr>
          <w:rFonts w:ascii="Arial" w:hAnsi="Arial" w:cs="Arial"/>
          <w:color w:val="000000" w:themeColor="text1"/>
        </w:rPr>
        <w:t xml:space="preserve"> = </w:t>
      </w:r>
      <w:r w:rsidR="009846FE" w:rsidRPr="00157A05">
        <w:rPr>
          <w:rFonts w:ascii="Arial" w:hAnsi="Arial" w:cs="Arial"/>
          <w:color w:val="000000" w:themeColor="text1"/>
        </w:rPr>
        <w:t>24 rhizospher</w:t>
      </w:r>
      <w:r w:rsidR="00D71595" w:rsidRPr="00157A05">
        <w:rPr>
          <w:rFonts w:ascii="Arial" w:hAnsi="Arial" w:cs="Arial"/>
          <w:color w:val="000000" w:themeColor="text1"/>
        </w:rPr>
        <w:t>e</w:t>
      </w:r>
      <w:r w:rsidR="009846FE" w:rsidRPr="00157A05">
        <w:rPr>
          <w:rFonts w:ascii="Arial" w:hAnsi="Arial" w:cs="Arial"/>
          <w:color w:val="000000" w:themeColor="text1"/>
        </w:rPr>
        <w:t xml:space="preserve">) </w:t>
      </w:r>
      <w:r w:rsidR="00F12E54" w:rsidRPr="00157A05">
        <w:rPr>
          <w:rFonts w:ascii="Arial" w:hAnsi="Arial" w:cs="Arial"/>
          <w:color w:val="000000" w:themeColor="text1"/>
        </w:rPr>
        <w:t xml:space="preserve">before the </w:t>
      </w:r>
      <w:r w:rsidR="00B45D0D" w:rsidRPr="00157A05">
        <w:rPr>
          <w:rFonts w:ascii="Arial" w:hAnsi="Arial" w:cs="Arial"/>
          <w:color w:val="000000" w:themeColor="text1"/>
        </w:rPr>
        <w:t>rain shelters</w:t>
      </w:r>
      <w:r w:rsidR="00EC0038" w:rsidRPr="00157A05">
        <w:rPr>
          <w:rFonts w:ascii="Arial" w:hAnsi="Arial" w:cs="Arial"/>
          <w:color w:val="000000" w:themeColor="text1"/>
        </w:rPr>
        <w:t xml:space="preserve"> </w:t>
      </w:r>
      <w:r w:rsidR="00F12E54" w:rsidRPr="00157A05">
        <w:rPr>
          <w:rFonts w:ascii="Arial" w:hAnsi="Arial" w:cs="Arial"/>
          <w:color w:val="000000" w:themeColor="text1"/>
        </w:rPr>
        <w:t>removal (</w:t>
      </w:r>
      <w:r w:rsidR="00940820" w:rsidRPr="00157A05">
        <w:rPr>
          <w:rFonts w:ascii="Arial" w:hAnsi="Arial" w:cs="Arial"/>
          <w:color w:val="000000" w:themeColor="text1"/>
        </w:rPr>
        <w:t>July 6-7</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 xml:space="preserve">) and </w:t>
      </w:r>
      <w:r w:rsidR="00EC0038" w:rsidRPr="00157A05">
        <w:rPr>
          <w:rFonts w:ascii="Arial" w:hAnsi="Arial" w:cs="Arial"/>
          <w:color w:val="000000" w:themeColor="text1"/>
        </w:rPr>
        <w:t>rewetting</w:t>
      </w:r>
      <w:r w:rsidR="00F12E54" w:rsidRPr="00157A05">
        <w:rPr>
          <w:rFonts w:ascii="Arial" w:hAnsi="Arial" w:cs="Arial"/>
          <w:color w:val="000000" w:themeColor="text1"/>
        </w:rPr>
        <w:t xml:space="preserve"> process (</w:t>
      </w:r>
      <w:r w:rsidR="00940820" w:rsidRPr="00157A05">
        <w:rPr>
          <w:rFonts w:ascii="Arial" w:hAnsi="Arial" w:cs="Arial"/>
          <w:color w:val="000000" w:themeColor="text1"/>
        </w:rPr>
        <w:t>July 14</w:t>
      </w:r>
      <w:r w:rsidR="00940820" w:rsidRPr="00157A05">
        <w:rPr>
          <w:rFonts w:ascii="Arial" w:hAnsi="Arial" w:cs="Arial"/>
          <w:color w:val="000000" w:themeColor="text1"/>
          <w:vertAlign w:val="superscript"/>
        </w:rPr>
        <w:t>th</w:t>
      </w:r>
      <w:r w:rsidR="00F12E54" w:rsidRPr="00157A05">
        <w:rPr>
          <w:rFonts w:ascii="Arial" w:hAnsi="Arial" w:cs="Arial"/>
          <w:color w:val="000000" w:themeColor="text1"/>
        </w:rPr>
        <w:t>).</w:t>
      </w:r>
      <w:r w:rsidR="00EC0038" w:rsidRPr="00157A05">
        <w:rPr>
          <w:rFonts w:ascii="Arial" w:hAnsi="Arial" w:cs="Arial"/>
          <w:color w:val="000000" w:themeColor="text1"/>
        </w:rPr>
        <w:t xml:space="preserve"> The fourth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 xml:space="preserve">and fifth </w:t>
      </w:r>
      <w:r w:rsidR="009846FE" w:rsidRPr="00157A05">
        <w:rPr>
          <w:rFonts w:ascii="Arial" w:hAnsi="Arial" w:cs="Arial"/>
          <w:color w:val="000000" w:themeColor="text1"/>
        </w:rPr>
        <w:t>(</w:t>
      </w:r>
      <w:r w:rsidR="009846FE" w:rsidRPr="000E6204">
        <w:rPr>
          <w:rFonts w:ascii="Arial" w:hAnsi="Arial" w:cs="Arial"/>
          <w:color w:val="000000" w:themeColor="text1"/>
        </w:rPr>
        <w:t>n</w:t>
      </w:r>
      <w:r w:rsidR="009846FE" w:rsidRPr="00157A05">
        <w:rPr>
          <w:rFonts w:ascii="Arial" w:hAnsi="Arial" w:cs="Arial"/>
          <w:color w:val="000000" w:themeColor="text1"/>
        </w:rPr>
        <w:t xml:space="preserve"> = 24) </w:t>
      </w:r>
      <w:r w:rsidR="00EC0038" w:rsidRPr="00157A05">
        <w:rPr>
          <w:rFonts w:ascii="Arial" w:hAnsi="Arial" w:cs="Arial"/>
          <w:color w:val="000000" w:themeColor="text1"/>
        </w:rPr>
        <w:t>samplings were conducted</w:t>
      </w:r>
      <w:r w:rsidR="00EE384C" w:rsidRPr="00157A05">
        <w:rPr>
          <w:rFonts w:ascii="Arial" w:hAnsi="Arial" w:cs="Arial"/>
          <w:color w:val="000000" w:themeColor="text1"/>
        </w:rPr>
        <w:t xml:space="preserve"> on July 20</w:t>
      </w:r>
      <w:r w:rsidR="00EE384C" w:rsidRPr="00157A05">
        <w:rPr>
          <w:rFonts w:ascii="Arial" w:hAnsi="Arial" w:cs="Arial"/>
          <w:color w:val="000000" w:themeColor="text1"/>
          <w:vertAlign w:val="superscript"/>
        </w:rPr>
        <w:t>th</w:t>
      </w:r>
      <w:r w:rsidR="00EE384C" w:rsidRPr="00157A05">
        <w:rPr>
          <w:rFonts w:ascii="Arial" w:hAnsi="Arial" w:cs="Arial"/>
          <w:color w:val="000000" w:themeColor="text1"/>
        </w:rPr>
        <w:t xml:space="preserve"> </w:t>
      </w:r>
      <w:r w:rsidR="00940820" w:rsidRPr="00157A05">
        <w:rPr>
          <w:rFonts w:ascii="Arial" w:hAnsi="Arial" w:cs="Arial"/>
          <w:color w:val="000000" w:themeColor="text1"/>
        </w:rPr>
        <w:t xml:space="preserve">(one week after rewetting) </w:t>
      </w:r>
      <w:r w:rsidR="00EE384C" w:rsidRPr="00157A05">
        <w:rPr>
          <w:rFonts w:ascii="Arial" w:hAnsi="Arial" w:cs="Arial"/>
          <w:color w:val="000000" w:themeColor="text1"/>
        </w:rPr>
        <w:t xml:space="preserve">and </w:t>
      </w:r>
      <w:r w:rsidR="00940820" w:rsidRPr="00157A05">
        <w:rPr>
          <w:rFonts w:ascii="Arial" w:hAnsi="Arial" w:cs="Arial"/>
          <w:color w:val="000000" w:themeColor="text1"/>
        </w:rPr>
        <w:t xml:space="preserve">in </w:t>
      </w:r>
      <w:r w:rsidR="00EE384C" w:rsidRPr="00157A05">
        <w:rPr>
          <w:rFonts w:ascii="Arial" w:hAnsi="Arial" w:cs="Arial"/>
          <w:color w:val="000000" w:themeColor="text1"/>
        </w:rPr>
        <w:t xml:space="preserve">September </w:t>
      </w:r>
      <w:r w:rsidR="00940820" w:rsidRPr="00157A05">
        <w:rPr>
          <w:rFonts w:ascii="Arial" w:hAnsi="Arial" w:cs="Arial"/>
          <w:color w:val="000000" w:themeColor="text1"/>
        </w:rPr>
        <w:t>(eleven weeks after rewetting)</w:t>
      </w:r>
      <w:r w:rsidR="00EE384C" w:rsidRPr="00157A05">
        <w:rPr>
          <w:rFonts w:ascii="Arial" w:hAnsi="Arial" w:cs="Arial"/>
          <w:color w:val="000000" w:themeColor="text1"/>
        </w:rPr>
        <w:t>, respectively,</w:t>
      </w:r>
      <w:r w:rsidR="00940820" w:rsidRPr="00157A05">
        <w:rPr>
          <w:rFonts w:ascii="Arial" w:hAnsi="Arial" w:cs="Arial"/>
          <w:color w:val="000000" w:themeColor="text1"/>
        </w:rPr>
        <w:t xml:space="preserve"> </w:t>
      </w:r>
      <w:r w:rsidR="004B09A6" w:rsidRPr="00157A05">
        <w:rPr>
          <w:rFonts w:ascii="Arial" w:hAnsi="Arial" w:cs="Arial"/>
          <w:color w:val="000000" w:themeColor="text1"/>
        </w:rPr>
        <w:t xml:space="preserve">by collecting only the bulk soils. </w:t>
      </w:r>
      <w:r w:rsidR="00247DF0" w:rsidRPr="00157A05">
        <w:rPr>
          <w:rFonts w:ascii="Arial" w:hAnsi="Arial" w:cs="Arial"/>
          <w:color w:val="000000" w:themeColor="text1"/>
        </w:rPr>
        <w:t>A total of</w:t>
      </w:r>
      <w:r w:rsidR="009846FE" w:rsidRPr="00157A05">
        <w:rPr>
          <w:rFonts w:ascii="Arial" w:hAnsi="Arial" w:cs="Arial"/>
          <w:color w:val="000000" w:themeColor="text1"/>
        </w:rPr>
        <w:t xml:space="preserve"> 120 of bulk soil and 72 of rhizosphere soil samples</w:t>
      </w:r>
      <w:r w:rsidR="00247DF0" w:rsidRPr="00157A05">
        <w:rPr>
          <w:rFonts w:ascii="Arial" w:hAnsi="Arial" w:cs="Arial"/>
          <w:color w:val="000000" w:themeColor="text1"/>
        </w:rPr>
        <w:t xml:space="preserve"> were collected</w:t>
      </w:r>
      <w:r w:rsidR="009846FE" w:rsidRPr="00157A05">
        <w:rPr>
          <w:rFonts w:ascii="Arial" w:hAnsi="Arial" w:cs="Arial"/>
          <w:color w:val="000000" w:themeColor="text1"/>
        </w:rPr>
        <w:t xml:space="preserve">. </w:t>
      </w:r>
      <w:r w:rsidR="004B09A6" w:rsidRPr="00157A05">
        <w:rPr>
          <w:rFonts w:ascii="Arial" w:hAnsi="Arial" w:cs="Arial"/>
          <w:color w:val="000000" w:themeColor="text1"/>
        </w:rPr>
        <w:t>Bu</w:t>
      </w:r>
      <w:r w:rsidR="00247DF0" w:rsidRPr="00157A05">
        <w:rPr>
          <w:rFonts w:ascii="Arial" w:hAnsi="Arial" w:cs="Arial"/>
          <w:color w:val="000000" w:themeColor="text1"/>
        </w:rPr>
        <w:t xml:space="preserve">lk soils were sampled </w:t>
      </w:r>
      <w:r w:rsidR="009457EA" w:rsidRPr="00157A05">
        <w:rPr>
          <w:rFonts w:ascii="Arial" w:hAnsi="Arial" w:cs="Arial"/>
          <w:color w:val="000000" w:themeColor="text1"/>
        </w:rPr>
        <w:t xml:space="preserve">between </w:t>
      </w:r>
      <w:r w:rsidR="00C7527D" w:rsidRPr="00157A05">
        <w:rPr>
          <w:rFonts w:ascii="Arial" w:hAnsi="Arial" w:cs="Arial"/>
          <w:color w:val="000000" w:themeColor="text1"/>
        </w:rPr>
        <w:t xml:space="preserve">plant </w:t>
      </w:r>
      <w:r w:rsidR="009457EA" w:rsidRPr="00157A05">
        <w:rPr>
          <w:rFonts w:ascii="Arial" w:hAnsi="Arial" w:cs="Arial"/>
          <w:color w:val="000000" w:themeColor="text1"/>
        </w:rPr>
        <w:t xml:space="preserve">rows </w:t>
      </w:r>
      <w:r w:rsidR="004B09A6" w:rsidRPr="00157A05">
        <w:rPr>
          <w:rFonts w:ascii="Arial" w:hAnsi="Arial" w:cs="Arial"/>
          <w:color w:val="000000" w:themeColor="text1"/>
        </w:rPr>
        <w:t xml:space="preserve">using </w:t>
      </w:r>
      <w:r w:rsidR="009457EA" w:rsidRPr="00157A05">
        <w:rPr>
          <w:rFonts w:ascii="Arial" w:hAnsi="Arial" w:cs="Arial"/>
          <w:color w:val="000000" w:themeColor="text1"/>
        </w:rPr>
        <w:t xml:space="preserve">a </w:t>
      </w:r>
      <w:r w:rsidR="00C7527D" w:rsidRPr="00157A05">
        <w:rPr>
          <w:rFonts w:ascii="Arial" w:hAnsi="Arial" w:cs="Arial"/>
          <w:color w:val="000000" w:themeColor="text1"/>
        </w:rPr>
        <w:t xml:space="preserve">5 cm </w:t>
      </w:r>
      <w:r w:rsidR="004B09A6" w:rsidRPr="00157A05">
        <w:rPr>
          <w:rFonts w:ascii="Arial" w:hAnsi="Arial" w:cs="Arial"/>
          <w:color w:val="000000" w:themeColor="text1"/>
        </w:rPr>
        <w:t>soil core</w:t>
      </w:r>
      <w:r w:rsidR="009457EA" w:rsidRPr="00157A05">
        <w:rPr>
          <w:rFonts w:ascii="Arial" w:hAnsi="Arial" w:cs="Arial"/>
          <w:color w:val="000000" w:themeColor="text1"/>
        </w:rPr>
        <w:t xml:space="preserve"> sampler at 15 cm of depth and </w:t>
      </w:r>
      <w:r w:rsidR="009F70BF" w:rsidRPr="00157A05">
        <w:rPr>
          <w:rFonts w:ascii="Arial" w:hAnsi="Arial" w:cs="Arial"/>
          <w:color w:val="000000" w:themeColor="text1"/>
        </w:rPr>
        <w:t xml:space="preserve">sieved through </w:t>
      </w:r>
      <w:r w:rsidR="009457EA" w:rsidRPr="00157A05">
        <w:rPr>
          <w:rFonts w:ascii="Arial" w:hAnsi="Arial" w:cs="Arial"/>
          <w:color w:val="000000" w:themeColor="text1"/>
        </w:rPr>
        <w:t xml:space="preserve">5 </w:t>
      </w:r>
      <w:r w:rsidR="0032109C" w:rsidRPr="00157A05">
        <w:rPr>
          <w:rFonts w:ascii="Arial" w:hAnsi="Arial" w:cs="Arial"/>
          <w:color w:val="000000" w:themeColor="text1"/>
        </w:rPr>
        <w:t>mm</w:t>
      </w:r>
      <w:r w:rsidR="009457EA" w:rsidRPr="00157A05">
        <w:rPr>
          <w:rFonts w:ascii="Arial" w:hAnsi="Arial" w:cs="Arial"/>
          <w:color w:val="000000" w:themeColor="text1"/>
        </w:rPr>
        <w:t xml:space="preserve"> of sieve</w:t>
      </w:r>
      <w:r w:rsidR="009F70BF" w:rsidRPr="00157A05">
        <w:rPr>
          <w:rFonts w:ascii="Arial" w:hAnsi="Arial" w:cs="Arial"/>
          <w:color w:val="000000" w:themeColor="text1"/>
        </w:rPr>
        <w:t xml:space="preserve"> to remove any</w:t>
      </w:r>
      <w:r w:rsidR="00F3527F" w:rsidRPr="00157A05">
        <w:rPr>
          <w:rFonts w:ascii="Arial" w:hAnsi="Arial" w:cs="Arial"/>
          <w:color w:val="000000" w:themeColor="text1"/>
        </w:rPr>
        <w:t xml:space="preserve"> plant</w:t>
      </w:r>
      <w:r w:rsidR="009F70BF" w:rsidRPr="00157A05">
        <w:rPr>
          <w:rFonts w:ascii="Arial" w:hAnsi="Arial" w:cs="Arial"/>
          <w:color w:val="000000" w:themeColor="text1"/>
        </w:rPr>
        <w:t xml:space="preserve"> debris and to achieve more homogenous soil particles</w:t>
      </w:r>
      <w:r w:rsidR="00F3527F" w:rsidRPr="00157A05">
        <w:rPr>
          <w:rFonts w:ascii="Arial" w:hAnsi="Arial" w:cs="Arial"/>
          <w:color w:val="000000" w:themeColor="text1"/>
        </w:rPr>
        <w:t>.</w:t>
      </w:r>
      <w:r w:rsidR="00C7527D" w:rsidRPr="00157A05">
        <w:rPr>
          <w:rFonts w:ascii="Arial" w:hAnsi="Arial" w:cs="Arial"/>
          <w:color w:val="000000" w:themeColor="text1"/>
        </w:rPr>
        <w:t xml:space="preserve"> Root-attached rhizosphere soils were collected from within a plant row using an 8 cm soil auger.</w:t>
      </w:r>
      <w:r w:rsidR="00F3527F" w:rsidRPr="00157A05">
        <w:rPr>
          <w:rFonts w:ascii="Arial" w:hAnsi="Arial" w:cs="Arial"/>
          <w:color w:val="000000" w:themeColor="text1"/>
        </w:rPr>
        <w:t xml:space="preserve"> Soil samples were stored at -</w:t>
      </w:r>
      <w:r w:rsidR="00247DF0" w:rsidRPr="00157A05">
        <w:rPr>
          <w:rFonts w:ascii="Arial" w:hAnsi="Arial" w:cs="Arial"/>
          <w:color w:val="000000" w:themeColor="text1"/>
        </w:rPr>
        <w:t>2</w:t>
      </w:r>
      <w:r w:rsidR="005907D2" w:rsidRPr="00157A05">
        <w:rPr>
          <w:rFonts w:ascii="Arial" w:hAnsi="Arial" w:cs="Arial"/>
          <w:color w:val="000000" w:themeColor="text1"/>
        </w:rPr>
        <w:t xml:space="preserve">0 </w:t>
      </w:r>
      <w:r w:rsidR="005907D2" w:rsidRPr="00157A05">
        <w:rPr>
          <w:rFonts w:ascii="Arial" w:hAnsi="Arial" w:cs="Arial"/>
          <w:color w:val="000000" w:themeColor="text1"/>
        </w:rPr>
        <w:sym w:font="Symbol" w:char="F0B0"/>
      </w:r>
      <w:r w:rsidR="005907D2" w:rsidRPr="00157A05">
        <w:rPr>
          <w:rFonts w:ascii="Arial" w:hAnsi="Arial" w:cs="Arial"/>
          <w:color w:val="000000" w:themeColor="text1"/>
        </w:rPr>
        <w:t>C</w:t>
      </w:r>
      <w:r w:rsidR="00F3527F" w:rsidRPr="00157A05">
        <w:rPr>
          <w:rFonts w:ascii="Arial" w:hAnsi="Arial" w:cs="Arial"/>
          <w:color w:val="000000" w:themeColor="text1"/>
        </w:rPr>
        <w:t xml:space="preserve"> for </w:t>
      </w:r>
      <w:r w:rsidR="00C7527D" w:rsidRPr="00157A05">
        <w:rPr>
          <w:rFonts w:ascii="Arial" w:hAnsi="Arial" w:cs="Arial"/>
          <w:color w:val="000000" w:themeColor="text1"/>
        </w:rPr>
        <w:t>further analyses</w:t>
      </w:r>
      <w:r w:rsidR="009F70BF" w:rsidRPr="00157A05">
        <w:rPr>
          <w:rFonts w:ascii="Arial" w:hAnsi="Arial" w:cs="Arial"/>
          <w:color w:val="000000" w:themeColor="text1"/>
        </w:rPr>
        <w:t>.</w:t>
      </w:r>
      <w:r w:rsidR="00247DF0" w:rsidRPr="00157A05">
        <w:rPr>
          <w:rFonts w:ascii="Arial" w:hAnsi="Arial" w:cs="Arial"/>
          <w:color w:val="000000" w:themeColor="text1"/>
        </w:rPr>
        <w:t xml:space="preserve"> </w:t>
      </w:r>
      <w:r w:rsidR="002617CD" w:rsidRPr="00157A05">
        <w:rPr>
          <w:rFonts w:ascii="Arial" w:hAnsi="Arial" w:cs="Arial"/>
          <w:color w:val="000000" w:themeColor="text1"/>
        </w:rPr>
        <w:t xml:space="preserve">The measured </w:t>
      </w:r>
      <w:r w:rsidR="0098402A">
        <w:rPr>
          <w:rFonts w:ascii="Arial" w:hAnsi="Arial" w:cs="Arial"/>
          <w:color w:val="000000" w:themeColor="text1"/>
        </w:rPr>
        <w:t xml:space="preserve">soil </w:t>
      </w:r>
      <w:r w:rsidR="002617CD" w:rsidRPr="00157A05">
        <w:rPr>
          <w:rFonts w:ascii="Arial" w:hAnsi="Arial" w:cs="Arial"/>
          <w:color w:val="000000" w:themeColor="text1"/>
        </w:rPr>
        <w:t>parameters includ</w:t>
      </w:r>
      <w:r w:rsidR="0098402A">
        <w:rPr>
          <w:rFonts w:ascii="Arial" w:hAnsi="Arial" w:cs="Arial"/>
          <w:color w:val="000000" w:themeColor="text1"/>
        </w:rPr>
        <w:t>ed</w:t>
      </w:r>
      <w:r w:rsidR="00772852">
        <w:rPr>
          <w:rFonts w:ascii="Arial" w:hAnsi="Arial" w:cs="Arial"/>
          <w:color w:val="000000" w:themeColor="text1"/>
        </w:rPr>
        <w:t xml:space="preserve"> gravimetric </w:t>
      </w:r>
      <w:r w:rsidR="002617CD" w:rsidRPr="00157A05">
        <w:rPr>
          <w:rFonts w:ascii="Arial" w:hAnsi="Arial" w:cs="Arial"/>
          <w:color w:val="000000" w:themeColor="text1"/>
        </w:rPr>
        <w:t>water content</w:t>
      </w:r>
      <w:r w:rsidR="00772852">
        <w:rPr>
          <w:rFonts w:ascii="Arial" w:hAnsi="Arial" w:cs="Arial"/>
          <w:color w:val="000000" w:themeColor="text1"/>
        </w:rPr>
        <w:t xml:space="preserve"> (GWC)</w:t>
      </w:r>
      <w:r w:rsidR="002617CD" w:rsidRPr="00157A05">
        <w:rPr>
          <w:rFonts w:ascii="Arial" w:hAnsi="Arial" w:cs="Arial"/>
          <w:color w:val="000000" w:themeColor="text1"/>
        </w:rPr>
        <w:t>, pH, mineral nitrogen content (NO</w:t>
      </w:r>
      <w:r w:rsidR="002617CD" w:rsidRPr="00157A05">
        <w:rPr>
          <w:rFonts w:ascii="Arial" w:hAnsi="Arial" w:cs="Arial"/>
          <w:color w:val="000000" w:themeColor="text1"/>
          <w:vertAlign w:val="subscript"/>
        </w:rPr>
        <w:t>3</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 NH</w:t>
      </w:r>
      <w:r w:rsidR="002617CD" w:rsidRPr="00157A05">
        <w:rPr>
          <w:rFonts w:ascii="Arial" w:hAnsi="Arial" w:cs="Arial"/>
          <w:color w:val="000000" w:themeColor="text1"/>
          <w:vertAlign w:val="subscript"/>
        </w:rPr>
        <w:t>4</w:t>
      </w:r>
      <w:r w:rsidR="00772852" w:rsidRPr="00772852">
        <w:rPr>
          <w:rFonts w:ascii="Arial" w:hAnsi="Arial" w:cs="Arial"/>
          <w:color w:val="000000" w:themeColor="text1"/>
          <w:vertAlign w:val="superscript"/>
        </w:rPr>
        <w:t>+</w:t>
      </w:r>
      <w:r w:rsidR="002617CD" w:rsidRPr="00157A05">
        <w:rPr>
          <w:rFonts w:ascii="Arial" w:hAnsi="Arial" w:cs="Arial"/>
          <w:color w:val="000000" w:themeColor="text1"/>
        </w:rPr>
        <w:t>)</w:t>
      </w:r>
      <w:r w:rsidR="0098402A">
        <w:rPr>
          <w:rFonts w:ascii="Arial" w:hAnsi="Arial" w:cs="Arial"/>
          <w:color w:val="000000" w:themeColor="text1"/>
        </w:rPr>
        <w:t xml:space="preserve"> </w:t>
      </w:r>
      <w:r w:rsidR="00472190">
        <w:rPr>
          <w:rFonts w:ascii="Arial" w:hAnsi="Arial" w:cs="Arial"/>
          <w:color w:val="000000" w:themeColor="text1"/>
        </w:rPr>
        <w:t>as well as N</w:t>
      </w:r>
      <w:r w:rsidR="00472190" w:rsidRPr="003D0DDA">
        <w:rPr>
          <w:rFonts w:ascii="Arial" w:hAnsi="Arial" w:cs="Arial"/>
          <w:color w:val="000000" w:themeColor="text1"/>
          <w:vertAlign w:val="subscript"/>
        </w:rPr>
        <w:t>2</w:t>
      </w:r>
      <w:r w:rsidR="00472190">
        <w:rPr>
          <w:rFonts w:ascii="Arial" w:hAnsi="Arial" w:cs="Arial"/>
          <w:color w:val="000000" w:themeColor="text1"/>
        </w:rPr>
        <w:t xml:space="preserve">O fluxes </w:t>
      </w:r>
      <w:r w:rsidR="00772852">
        <w:rPr>
          <w:rFonts w:ascii="Arial" w:hAnsi="Arial" w:cs="Arial"/>
          <w:color w:val="000000" w:themeColor="text1"/>
          <w:highlight w:val="yellow"/>
        </w:rPr>
        <w:t>(</w:t>
      </w:r>
      <w:r w:rsidR="00301E4B" w:rsidRPr="00157A05">
        <w:rPr>
          <w:rFonts w:ascii="Arial" w:hAnsi="Arial" w:cs="Arial"/>
          <w:color w:val="000000" w:themeColor="text1"/>
          <w:highlight w:val="yellow"/>
        </w:rPr>
        <w:t>Kost et al. ).</w:t>
      </w:r>
      <w:r w:rsidR="00772852">
        <w:rPr>
          <w:rFonts w:ascii="Arial" w:hAnsi="Arial" w:cs="Arial"/>
          <w:color w:val="000000" w:themeColor="text1"/>
        </w:rPr>
        <w:t xml:space="preserve"> </w:t>
      </w:r>
    </w:p>
    <w:p w14:paraId="1567EC03" w14:textId="77777777" w:rsidR="00772852" w:rsidRDefault="00772852" w:rsidP="00772E22">
      <w:pPr>
        <w:spacing w:after="0" w:line="480" w:lineRule="auto"/>
        <w:jc w:val="both"/>
        <w:rPr>
          <w:rFonts w:ascii="Arial" w:hAnsi="Arial" w:cs="Arial"/>
          <w:color w:val="000000" w:themeColor="text1"/>
        </w:rPr>
      </w:pPr>
    </w:p>
    <w:p w14:paraId="4ED5E8EF" w14:textId="77777777" w:rsidR="00772852" w:rsidRPr="00157A05" w:rsidRDefault="00772852" w:rsidP="00157A05">
      <w:pPr>
        <w:spacing w:after="0" w:line="480" w:lineRule="auto"/>
        <w:ind w:firstLine="720"/>
        <w:jc w:val="both"/>
        <w:rPr>
          <w:rFonts w:ascii="Arial" w:hAnsi="Arial" w:cs="Arial"/>
          <w:color w:val="000000" w:themeColor="text1"/>
        </w:rPr>
      </w:pPr>
    </w:p>
    <w:p w14:paraId="7F55FB5A" w14:textId="77777777" w:rsidR="00257173" w:rsidRPr="00157A05" w:rsidRDefault="000873E2" w:rsidP="00157A05">
      <w:pPr>
        <w:spacing w:after="0" w:line="480" w:lineRule="auto"/>
        <w:jc w:val="both"/>
        <w:rPr>
          <w:rFonts w:ascii="Arial" w:hAnsi="Arial" w:cs="Arial"/>
          <w:b/>
          <w:bCs/>
        </w:rPr>
      </w:pPr>
      <w:r w:rsidRPr="00157A05">
        <w:rPr>
          <w:rFonts w:ascii="Arial" w:hAnsi="Arial" w:cs="Arial"/>
          <w:b/>
          <w:bCs/>
        </w:rPr>
        <w:t>Amplicon libraries preparation</w:t>
      </w:r>
      <w:r w:rsidR="00257173" w:rsidRPr="00157A05">
        <w:rPr>
          <w:rFonts w:ascii="Arial" w:hAnsi="Arial" w:cs="Arial"/>
          <w:b/>
          <w:bCs/>
        </w:rPr>
        <w:t xml:space="preserve"> and sequencing</w:t>
      </w:r>
      <w:r w:rsidR="00FB3695" w:rsidRPr="00157A05">
        <w:rPr>
          <w:rFonts w:ascii="Arial" w:hAnsi="Arial" w:cs="Arial"/>
          <w:b/>
          <w:bCs/>
        </w:rPr>
        <w:t xml:space="preserve"> of </w:t>
      </w:r>
      <w:r w:rsidR="00FB3695" w:rsidRPr="00157A05">
        <w:rPr>
          <w:rFonts w:ascii="Arial" w:hAnsi="Arial" w:cs="Arial"/>
          <w:b/>
          <w:bCs/>
          <w:i/>
          <w:iCs/>
        </w:rPr>
        <w:t>amoA</w:t>
      </w:r>
      <w:r w:rsidR="00FB3695" w:rsidRPr="00157A05">
        <w:rPr>
          <w:rFonts w:ascii="Arial" w:hAnsi="Arial" w:cs="Arial"/>
          <w:b/>
          <w:bCs/>
        </w:rPr>
        <w:t xml:space="preserve"> genes</w:t>
      </w:r>
    </w:p>
    <w:p w14:paraId="2098A66E" w14:textId="6E3B1905" w:rsidR="005E5426" w:rsidRPr="00157A05" w:rsidRDefault="00257173" w:rsidP="00157A05">
      <w:pPr>
        <w:spacing w:after="0" w:line="480" w:lineRule="auto"/>
        <w:jc w:val="both"/>
        <w:rPr>
          <w:rFonts w:ascii="Arial" w:hAnsi="Arial" w:cs="Arial"/>
          <w:color w:val="000000" w:themeColor="text1"/>
        </w:rPr>
      </w:pPr>
      <w:r w:rsidRPr="00157A05">
        <w:rPr>
          <w:rFonts w:ascii="Arial" w:hAnsi="Arial" w:cs="Arial"/>
          <w:color w:val="000000" w:themeColor="text1"/>
        </w:rPr>
        <w:t xml:space="preserve">Soil DNA </w:t>
      </w:r>
      <w:r w:rsidR="00A177C0" w:rsidRPr="00157A05">
        <w:rPr>
          <w:rFonts w:ascii="Arial" w:hAnsi="Arial" w:cs="Arial"/>
          <w:color w:val="000000" w:themeColor="text1"/>
        </w:rPr>
        <w:t xml:space="preserve">were </w:t>
      </w:r>
      <w:r w:rsidR="002F2AF7" w:rsidRPr="00157A05">
        <w:rPr>
          <w:rFonts w:ascii="Arial" w:hAnsi="Arial" w:cs="Arial"/>
          <w:color w:val="000000" w:themeColor="text1"/>
        </w:rPr>
        <w:t>extracted</w:t>
      </w:r>
      <w:r w:rsidR="00414BAC" w:rsidRPr="00157A05">
        <w:rPr>
          <w:rFonts w:ascii="Arial" w:hAnsi="Arial" w:cs="Arial"/>
          <w:color w:val="000000" w:themeColor="text1"/>
        </w:rPr>
        <w:t xml:space="preserve"> </w:t>
      </w:r>
      <w:r w:rsidR="00A51273">
        <w:rPr>
          <w:rFonts w:ascii="Arial" w:hAnsi="Arial" w:cs="Arial"/>
          <w:color w:val="000000" w:themeColor="text1"/>
        </w:rPr>
        <w:t xml:space="preserve">from a total of </w:t>
      </w:r>
      <w:r w:rsidR="00A51273" w:rsidRPr="00157A05">
        <w:rPr>
          <w:rFonts w:ascii="Arial" w:hAnsi="Arial" w:cs="Arial"/>
          <w:color w:val="000000" w:themeColor="text1"/>
        </w:rPr>
        <w:t xml:space="preserve">192 samples </w:t>
      </w:r>
      <w:r w:rsidR="00414BAC" w:rsidRPr="00157A05">
        <w:rPr>
          <w:rFonts w:ascii="Arial" w:hAnsi="Arial" w:cs="Arial"/>
          <w:color w:val="000000" w:themeColor="text1"/>
        </w:rPr>
        <w:t>using DNeasy ® PowerSoil Pro Kit (Qiagen, Hilden, Germany) according to the manufacturer’s protocol from 0.25g homogenized rhizosphere and bulk soil. The quality and quantity of the DNA was assessed via UV/VIS spectrophotometry with the QIAxpert (Qiagen) and normalized to 10</w:t>
      </w:r>
      <w:r w:rsidR="0098402A">
        <w:rPr>
          <w:rFonts w:ascii="Arial" w:hAnsi="Arial" w:cs="Arial"/>
          <w:color w:val="000000" w:themeColor="text1"/>
        </w:rPr>
        <w:t xml:space="preserve"> </w:t>
      </w:r>
      <w:r w:rsidR="00414BAC" w:rsidRPr="00157A05">
        <w:rPr>
          <w:rFonts w:ascii="Arial" w:hAnsi="Arial" w:cs="Arial"/>
          <w:color w:val="000000" w:themeColor="text1"/>
        </w:rPr>
        <w:t>ng/μL</w:t>
      </w:r>
      <w:r w:rsidR="002F2AF7" w:rsidRPr="00157A05">
        <w:rPr>
          <w:rFonts w:ascii="Arial" w:hAnsi="Arial" w:cs="Arial"/>
          <w:color w:val="000000" w:themeColor="text1"/>
        </w:rPr>
        <w:t xml:space="preserve">. </w:t>
      </w:r>
      <w:r w:rsidR="00156712" w:rsidRPr="00157A05">
        <w:rPr>
          <w:rFonts w:ascii="Arial" w:hAnsi="Arial" w:cs="Arial"/>
          <w:color w:val="000000" w:themeColor="text1"/>
        </w:rPr>
        <w:t>The analysis of a</w:t>
      </w:r>
      <w:r w:rsidRPr="00157A05">
        <w:rPr>
          <w:rFonts w:ascii="Arial" w:hAnsi="Arial" w:cs="Arial"/>
          <w:color w:val="000000" w:themeColor="text1"/>
        </w:rPr>
        <w:t>mmonia</w:t>
      </w:r>
      <w:r w:rsidR="00156712" w:rsidRPr="00157A05">
        <w:rPr>
          <w:rFonts w:ascii="Arial" w:hAnsi="Arial" w:cs="Arial"/>
          <w:color w:val="000000" w:themeColor="text1"/>
        </w:rPr>
        <w:t>-</w:t>
      </w:r>
      <w:r w:rsidRPr="00157A05">
        <w:rPr>
          <w:rFonts w:ascii="Arial" w:hAnsi="Arial" w:cs="Arial"/>
          <w:color w:val="000000" w:themeColor="text1"/>
        </w:rPr>
        <w:t>oxidiz</w:t>
      </w:r>
      <w:r w:rsidR="00156712" w:rsidRPr="00157A05">
        <w:rPr>
          <w:rFonts w:ascii="Arial" w:hAnsi="Arial" w:cs="Arial"/>
          <w:color w:val="000000" w:themeColor="text1"/>
        </w:rPr>
        <w:t>ing</w:t>
      </w:r>
      <w:r w:rsidRPr="00157A05">
        <w:rPr>
          <w:rFonts w:ascii="Arial" w:hAnsi="Arial" w:cs="Arial"/>
          <w:color w:val="000000" w:themeColor="text1"/>
        </w:rPr>
        <w:t xml:space="preserve"> communit</w:t>
      </w:r>
      <w:r w:rsidR="00156712" w:rsidRPr="00157A05">
        <w:rPr>
          <w:rFonts w:ascii="Arial" w:hAnsi="Arial" w:cs="Arial"/>
          <w:color w:val="000000" w:themeColor="text1"/>
        </w:rPr>
        <w:t>ies</w:t>
      </w:r>
      <w:r w:rsidRPr="00157A05">
        <w:rPr>
          <w:rFonts w:ascii="Arial" w:hAnsi="Arial" w:cs="Arial"/>
          <w:color w:val="000000" w:themeColor="text1"/>
        </w:rPr>
        <w:t xml:space="preserve"> w</w:t>
      </w:r>
      <w:r w:rsidR="00A61B42" w:rsidRPr="00157A05">
        <w:rPr>
          <w:rFonts w:ascii="Arial" w:hAnsi="Arial" w:cs="Arial"/>
          <w:color w:val="000000" w:themeColor="text1"/>
        </w:rPr>
        <w:t xml:space="preserve">as </w:t>
      </w:r>
      <w:r w:rsidRPr="00157A05">
        <w:rPr>
          <w:rFonts w:ascii="Arial" w:hAnsi="Arial" w:cs="Arial"/>
          <w:color w:val="000000" w:themeColor="text1"/>
        </w:rPr>
        <w:t xml:space="preserve">conducted </w:t>
      </w:r>
      <w:r w:rsidR="00FB3695" w:rsidRPr="00157A05">
        <w:rPr>
          <w:rFonts w:ascii="Arial" w:hAnsi="Arial" w:cs="Arial"/>
          <w:color w:val="000000" w:themeColor="text1"/>
        </w:rPr>
        <w:t xml:space="preserve">by </w:t>
      </w:r>
      <w:r w:rsidR="00A61B42" w:rsidRPr="00157A05">
        <w:rPr>
          <w:rFonts w:ascii="Arial" w:hAnsi="Arial" w:cs="Arial"/>
          <w:color w:val="000000" w:themeColor="text1"/>
        </w:rPr>
        <w:t xml:space="preserve">sequencing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AOA, and comammox.</w:t>
      </w:r>
      <w:r w:rsidR="00FB3695" w:rsidRPr="00157A05">
        <w:rPr>
          <w:rFonts w:ascii="Arial" w:hAnsi="Arial" w:cs="Arial"/>
          <w:color w:val="000000" w:themeColor="text1"/>
        </w:rPr>
        <w:t xml:space="preserve"> The sequencing libraries were performed using two-step </w:t>
      </w:r>
      <w:r w:rsidR="000873E2" w:rsidRPr="00157A05">
        <w:rPr>
          <w:rFonts w:ascii="Arial" w:hAnsi="Arial" w:cs="Arial"/>
          <w:color w:val="000000" w:themeColor="text1"/>
        </w:rPr>
        <w:t>polymerase chain reaction (</w:t>
      </w:r>
      <w:r w:rsidR="00FB3695" w:rsidRPr="00157A05">
        <w:rPr>
          <w:rFonts w:ascii="Arial" w:hAnsi="Arial" w:cs="Arial"/>
          <w:color w:val="000000" w:themeColor="text1"/>
        </w:rPr>
        <w:t>PCR</w:t>
      </w:r>
      <w:r w:rsidR="000873E2" w:rsidRPr="00157A05">
        <w:rPr>
          <w:rFonts w:ascii="Arial" w:hAnsi="Arial" w:cs="Arial"/>
          <w:color w:val="000000" w:themeColor="text1"/>
        </w:rPr>
        <w:t>)</w:t>
      </w:r>
      <w:r w:rsidR="00FB3695" w:rsidRPr="00157A05">
        <w:rPr>
          <w:rFonts w:ascii="Arial" w:hAnsi="Arial" w:cs="Arial"/>
          <w:color w:val="000000" w:themeColor="text1"/>
        </w:rPr>
        <w:t xml:space="preserve"> amplification approach.</w:t>
      </w:r>
      <w:r w:rsidR="00A61B42" w:rsidRPr="00157A05">
        <w:rPr>
          <w:rFonts w:ascii="Arial" w:hAnsi="Arial" w:cs="Arial"/>
          <w:color w:val="000000" w:themeColor="text1"/>
        </w:rPr>
        <w:t xml:space="preserve"> </w:t>
      </w:r>
      <w:r w:rsidR="0077003D" w:rsidRPr="00157A05">
        <w:rPr>
          <w:rFonts w:ascii="Arial" w:hAnsi="Arial" w:cs="Arial"/>
          <w:color w:val="000000" w:themeColor="text1"/>
        </w:rPr>
        <w:t>The first</w:t>
      </w:r>
      <w:r w:rsidR="00E9556A" w:rsidRPr="00157A05">
        <w:rPr>
          <w:rFonts w:ascii="Arial" w:hAnsi="Arial" w:cs="Arial"/>
          <w:color w:val="000000" w:themeColor="text1"/>
        </w:rPr>
        <w:t>-</w:t>
      </w:r>
      <w:r w:rsidR="0077003D" w:rsidRPr="00157A05">
        <w:rPr>
          <w:rFonts w:ascii="Arial" w:hAnsi="Arial" w:cs="Arial"/>
          <w:color w:val="000000" w:themeColor="text1"/>
        </w:rPr>
        <w:t>step</w:t>
      </w:r>
      <w:r w:rsidR="00A61B42" w:rsidRPr="00157A05">
        <w:rPr>
          <w:rFonts w:ascii="Arial" w:hAnsi="Arial" w:cs="Arial"/>
          <w:color w:val="000000" w:themeColor="text1"/>
        </w:rPr>
        <w:t xml:space="preserve"> PCR amplification of </w:t>
      </w:r>
      <w:r w:rsidR="00A61B42" w:rsidRPr="00157A05">
        <w:rPr>
          <w:rFonts w:ascii="Arial" w:hAnsi="Arial" w:cs="Arial"/>
          <w:i/>
          <w:iCs/>
          <w:color w:val="000000" w:themeColor="text1"/>
        </w:rPr>
        <w:t>amoA</w:t>
      </w:r>
      <w:r w:rsidR="00A61B42" w:rsidRPr="00157A05">
        <w:rPr>
          <w:rFonts w:ascii="Arial" w:hAnsi="Arial" w:cs="Arial"/>
          <w:color w:val="000000" w:themeColor="text1"/>
        </w:rPr>
        <w:t xml:space="preserve"> gene</w:t>
      </w:r>
      <w:r w:rsidR="00156712" w:rsidRPr="00157A05">
        <w:rPr>
          <w:rFonts w:ascii="Arial" w:hAnsi="Arial" w:cs="Arial"/>
          <w:color w:val="000000" w:themeColor="text1"/>
        </w:rPr>
        <w:t>s</w:t>
      </w:r>
      <w:r w:rsidR="00A61B42" w:rsidRPr="00157A05">
        <w:rPr>
          <w:rFonts w:ascii="Arial" w:hAnsi="Arial" w:cs="Arial"/>
          <w:color w:val="000000" w:themeColor="text1"/>
        </w:rPr>
        <w:t xml:space="preserve"> of AOB </w:t>
      </w:r>
      <w:r w:rsidR="004206ED" w:rsidRPr="00157A05">
        <w:rPr>
          <w:rFonts w:ascii="Arial" w:hAnsi="Arial" w:cs="Arial"/>
          <w:color w:val="000000" w:themeColor="text1"/>
        </w:rPr>
        <w:t xml:space="preserve">and AOA </w:t>
      </w:r>
      <w:r w:rsidR="00A61B42" w:rsidRPr="00157A05">
        <w:rPr>
          <w:rFonts w:ascii="Arial" w:hAnsi="Arial" w:cs="Arial"/>
          <w:color w:val="000000" w:themeColor="text1"/>
        </w:rPr>
        <w:t>w</w:t>
      </w:r>
      <w:r w:rsidR="004206ED" w:rsidRPr="00157A05">
        <w:rPr>
          <w:rFonts w:ascii="Arial" w:hAnsi="Arial" w:cs="Arial"/>
          <w:color w:val="000000" w:themeColor="text1"/>
        </w:rPr>
        <w:t>ere</w:t>
      </w:r>
      <w:r w:rsidR="00A61B42" w:rsidRPr="00157A05">
        <w:rPr>
          <w:rFonts w:ascii="Arial" w:hAnsi="Arial" w:cs="Arial"/>
          <w:color w:val="000000" w:themeColor="text1"/>
        </w:rPr>
        <w:t xml:space="preserve"> conducted using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1F (5’-GGGGTTTCTACTGGTGGT-3’) and </w:t>
      </w:r>
      <w:r w:rsidR="0077003D" w:rsidRPr="00157A05">
        <w:rPr>
          <w:rFonts w:ascii="Arial" w:hAnsi="Arial" w:cs="Arial"/>
          <w:i/>
          <w:iCs/>
          <w:color w:val="000000" w:themeColor="text1"/>
        </w:rPr>
        <w:t>a</w:t>
      </w:r>
      <w:r w:rsidR="0043406C" w:rsidRPr="00157A05">
        <w:rPr>
          <w:rFonts w:ascii="Arial" w:hAnsi="Arial" w:cs="Arial"/>
          <w:i/>
          <w:iCs/>
          <w:color w:val="000000" w:themeColor="text1"/>
        </w:rPr>
        <w:t>moA</w:t>
      </w:r>
      <w:r w:rsidR="0077003D" w:rsidRPr="00157A05">
        <w:rPr>
          <w:rFonts w:ascii="Arial" w:hAnsi="Arial" w:cs="Arial"/>
          <w:color w:val="000000" w:themeColor="text1"/>
        </w:rPr>
        <w:t>-</w:t>
      </w:r>
      <w:r w:rsidR="0043406C" w:rsidRPr="00157A05">
        <w:rPr>
          <w:rFonts w:ascii="Arial" w:hAnsi="Arial" w:cs="Arial"/>
          <w:color w:val="000000" w:themeColor="text1"/>
        </w:rPr>
        <w:t xml:space="preserve">2R (5’-CCCCTCKGSAAAGCCTTCTTC-3’) primer pair </w:t>
      </w:r>
      <w:r w:rsidR="0043406C" w:rsidRPr="00157A05">
        <w:rPr>
          <w:rFonts w:ascii="Arial" w:hAnsi="Arial" w:cs="Arial"/>
          <w:color w:val="000000" w:themeColor="text1"/>
        </w:rPr>
        <w:fldChar w:fldCharType="begin"/>
      </w:r>
      <w:r w:rsidR="00C05C46">
        <w:rPr>
          <w:rFonts w:ascii="Arial" w:hAnsi="Arial" w:cs="Arial"/>
          <w:color w:val="000000" w:themeColor="text1"/>
        </w:rPr>
        <w:instrText xml:space="preserve"> ADDIN ZOTERO_ITEM CSL_CITATION {"citationID":"EG0nk2bF","properties":{"formattedCitation":"(Rotthauwe et al., 1997)","plainCitation":"(Rotthauwe et al., 1997)","noteIndex":0},"citationItems":[{"id":"x77JZY4M/PWSQ1Qi4","uris":["http://zotero.org/users/local/JetUa067/items/VBD6ZUZY"],"itemData":{"id":85,"type":"article-journal","abstract":"The naturally occurring genetic heterogeneity of autotrophic ammonia-oxidizing populations belonging to the beta subclass of the Proteobacteria was studied by using a newly developed PCR-based assay targeting a partial stretch of the gene which encodes the active-site polypeptide of ammonia monooxygenase (amoA). The PCR yielded a specific 491-bp fragment with all of the nitrifiers tested, but not with the homologous stretch of the particulate methane monooxygenase, a key enzyme of methane-oxidizing bacteria. The assay also specifically detected amoA in DNA extracted from various aquatic and terrestrial environments. The resulting PCR products retrieved from rice roots, activated sludge, a freshwater sample, and an enrichment culture were used for the generation of amoA gene libraries. No false positives were detected in a set of 47 randomly selected clone sequences that were analyzed further. The majority of the environmental sequences retrieved from rice roots and activated sludge grouped within the phylogenetic radiation defined by cultured strains of the genera Nitrosomonas and Nitrosospira. The comparative analysis identified members of both of these genera in activated sludge; however, only Nitrosospira-like sequences with very similar amino acid patterns were found on rice roots. Further differentiation of these molecular isolates was clearly possible on the nucleic acid level due to the accumulation of synonymous mutations, suggesting that several closely related but distinct Nitrosospira-like populations are the main colonizers of the rhizosphere of rice. Each of the amoA gene libraries obtained from the freshwater sample and the enrichment culture was dominated by a novel lineage that shared a branch with the Nitrosospira cluster but could not be assigned to any of the known pure cultures. Our data suggest that amoA represents a very powerful molecular tool for analyzing indigenous ammonia-oxidizing communities due to (i) its specificity, (ii) its fine-scale resolution of closely related populations, and (iii) the fact that a functional trait rather than a phylogenetic trait is detected.","container-title":"Applied and Environmental Microbiology","DOI":"10.1128/aem.63.12.4704-4712.1997","ISSN":"0099-2240","issue":"12","journalAbbreviation":"Appl Environ Microbiol","language":"eng","note":"PMID: 9406389\nPMCID: PMC168793","page":"4704-4712","source":"PubMed","title":"The ammonia monooxygenase structural gene amoA as a functional marker: molecular fine-scale analysis of natural ammonia-oxidizing populations","title-short":"The ammonia monooxygenase structural gene amoA as a functional marker","volume":"63","author":[{"family":"Rotthauwe","given":"J. H."},{"family":"Witzel","given":"K. P."},{"family":"Liesack","given":"W."}],"issued":{"date-parts":[["1997",12]]}}}],"schema":"https://github.com/citation-style-language/schema/raw/master/csl-citation.json"} </w:instrText>
      </w:r>
      <w:r w:rsidR="0043406C" w:rsidRPr="00157A05">
        <w:rPr>
          <w:rFonts w:ascii="Arial" w:hAnsi="Arial" w:cs="Arial"/>
          <w:color w:val="000000" w:themeColor="text1"/>
        </w:rPr>
        <w:fldChar w:fldCharType="separate"/>
      </w:r>
      <w:r w:rsidR="0043406C" w:rsidRPr="00157A05">
        <w:rPr>
          <w:rFonts w:ascii="Arial" w:hAnsi="Arial" w:cs="Arial"/>
        </w:rPr>
        <w:t>(</w:t>
      </w:r>
      <w:proofErr w:type="spellStart"/>
      <w:r w:rsidR="0043406C" w:rsidRPr="00157A05">
        <w:rPr>
          <w:rFonts w:ascii="Arial" w:hAnsi="Arial" w:cs="Arial"/>
        </w:rPr>
        <w:t>Rotthauwe</w:t>
      </w:r>
      <w:proofErr w:type="spellEnd"/>
      <w:r w:rsidR="0043406C" w:rsidRPr="00157A05">
        <w:rPr>
          <w:rFonts w:ascii="Arial" w:hAnsi="Arial" w:cs="Arial"/>
        </w:rPr>
        <w:t xml:space="preserve"> et al., 1997)</w:t>
      </w:r>
      <w:r w:rsidR="0043406C" w:rsidRPr="00157A05">
        <w:rPr>
          <w:rFonts w:ascii="Arial" w:hAnsi="Arial" w:cs="Arial"/>
          <w:color w:val="000000" w:themeColor="text1"/>
        </w:rPr>
        <w:fldChar w:fldCharType="end"/>
      </w:r>
      <w:r w:rsidR="004206ED" w:rsidRPr="00157A05">
        <w:rPr>
          <w:rFonts w:ascii="Arial" w:hAnsi="Arial" w:cs="Arial"/>
          <w:color w:val="000000" w:themeColor="text1"/>
        </w:rPr>
        <w:t>; and CrenamoA23f (5’-ATGGTCTGGCTWAGACG-3’) and CrenamoA616r (5’-GCCATCCATCTGTATGTCCA-3’) primer pair</w:t>
      </w:r>
      <w:r w:rsidR="00CF0D28" w:rsidRPr="00157A05">
        <w:rPr>
          <w:rFonts w:ascii="Arial" w:hAnsi="Arial" w:cs="Arial"/>
          <w:color w:val="000000" w:themeColor="text1"/>
        </w:rPr>
        <w:t xml:space="preserve">s </w:t>
      </w:r>
      <w:r w:rsidR="004206ED" w:rsidRPr="00157A05">
        <w:rPr>
          <w:rFonts w:ascii="Arial" w:hAnsi="Arial" w:cs="Arial"/>
          <w:color w:val="000000" w:themeColor="text1"/>
        </w:rPr>
        <w:fldChar w:fldCharType="begin"/>
      </w:r>
      <w:r w:rsidR="00C05C46">
        <w:rPr>
          <w:rFonts w:ascii="Arial" w:hAnsi="Arial" w:cs="Arial"/>
          <w:color w:val="000000" w:themeColor="text1"/>
        </w:rPr>
        <w:instrText xml:space="preserve"> ADDIN ZOTERO_ITEM CSL_CITATION {"citationID":"Qx6nsWcg","properties":{"formattedCitation":"(Tourna et al., 2008)","plainCitation":"(Tourna et al., 2008)","noteIndex":0},"citationItems":[{"id":"x77JZY4M/ta5RhI3b","uris":["http://zotero.org/users/local/JetUa067/items/HYJWVY76"],"itemData":{"id":88,"type":"article-journal","abstract":"Ammonia oxidation, as the first step in the nitrification process, plays a central role in the global cycling of nitrogen. Although bacteria are traditionally considered to be responsible for ammonia oxidation, a role for archaea has been suggested by data from metagenomic studies and by the isolation of a marine, autotrophic, ammonia-oxidizing, non-thermophilic crenarchaeon. Evidence for ammonia oxidation by non-thermophilic crenarchaea in marine and terrestrial environments is largely based on abundance of bacterial and archaeal ammonia monooxygenase (amo) genes, rather than activity. In this study, we have determined the influence of temperature on the response of ammonia-oxidizing bacteria and archaea in nitrifying soil microcosms using two approaches, involving analysis of transcriptional activity of 16S rRNA genes and of a key functional gene, amoA, which encodes ammonia monooxygenase subunit A. There was little evidence of changes in relative abundance or transcriptional activity of ammonia-oxidizing bacteria during nitrification. In contrast, denaturing gradient gel electrophoresis analysis of crenarchaeal 16S rRNA and crenarchaeal amoA genes provided strong evidence of changes in community structure of active archaeal ammonia oxidizers. Community structure changes were similar during incubation at different temperatures and much of the activity was due to a group of non-thermophilic crenarchaea associated with subsurface and marine environments, rather than soil. The findings suggest a role for crenarchaea in soil nitrification and that further information is required on their biogeography.","container-title":"Environmental Microbiology","DOI":"10.1111/j.1462-2920.2007.01563.x","ISSN":"1462-2920","issue":"5","journalAbbreviation":"Environ Microbiol","language":"eng","note":"PMID: 18325029","page":"1357-1364","source":"PubMed","title":"Growth, activity and temperature responses of ammonia-oxidizing archaea and bacteria in soil microcosms","volume":"10","author":[{"family":"Tourna","given":"Maria"},{"family":"Freitag","given":"Thomas E."},{"family":"Nicol","given":"Graeme W."},{"family":"Prosser","given":"James I."}],"issued":{"date-parts":[["2008",5]]}}}],"schema":"https://github.com/citation-style-language/schema/raw/master/csl-citation.json"} </w:instrText>
      </w:r>
      <w:r w:rsidR="004206ED" w:rsidRPr="00157A05">
        <w:rPr>
          <w:rFonts w:ascii="Arial" w:hAnsi="Arial" w:cs="Arial"/>
          <w:color w:val="000000" w:themeColor="text1"/>
        </w:rPr>
        <w:fldChar w:fldCharType="separate"/>
      </w:r>
      <w:r w:rsidR="004206ED" w:rsidRPr="00157A05">
        <w:rPr>
          <w:rFonts w:ascii="Arial" w:hAnsi="Arial" w:cs="Arial"/>
        </w:rPr>
        <w:t>(Tourna et al., 2008)</w:t>
      </w:r>
      <w:r w:rsidR="004206ED" w:rsidRPr="00157A05">
        <w:rPr>
          <w:rFonts w:ascii="Arial" w:hAnsi="Arial" w:cs="Arial"/>
          <w:color w:val="000000" w:themeColor="text1"/>
        </w:rPr>
        <w:fldChar w:fldCharType="end"/>
      </w:r>
      <w:r w:rsidR="004206ED" w:rsidRPr="00157A05">
        <w:rPr>
          <w:rFonts w:ascii="Arial" w:hAnsi="Arial" w:cs="Arial"/>
          <w:color w:val="000000" w:themeColor="text1"/>
        </w:rPr>
        <w:t>, respectively. The PCR condition</w:t>
      </w:r>
      <w:r w:rsidR="00156712" w:rsidRPr="00157A05">
        <w:rPr>
          <w:rFonts w:ascii="Arial" w:hAnsi="Arial" w:cs="Arial"/>
          <w:color w:val="000000" w:themeColor="text1"/>
        </w:rPr>
        <w:t>s</w:t>
      </w:r>
      <w:r w:rsidR="004206ED" w:rsidRPr="00157A05">
        <w:rPr>
          <w:rFonts w:ascii="Arial" w:hAnsi="Arial" w:cs="Arial"/>
          <w:color w:val="000000" w:themeColor="text1"/>
        </w:rPr>
        <w:t xml:space="preserve"> used to amplify the </w:t>
      </w:r>
      <w:r w:rsidR="004206ED" w:rsidRPr="00157A05">
        <w:rPr>
          <w:rFonts w:ascii="Arial" w:hAnsi="Arial" w:cs="Arial"/>
          <w:i/>
          <w:iCs/>
          <w:color w:val="000000" w:themeColor="text1"/>
        </w:rPr>
        <w:t>amoA</w:t>
      </w:r>
      <w:r w:rsidR="004206ED" w:rsidRPr="00157A05">
        <w:rPr>
          <w:rFonts w:ascii="Arial" w:hAnsi="Arial" w:cs="Arial"/>
          <w:color w:val="000000" w:themeColor="text1"/>
        </w:rPr>
        <w:t xml:space="preserve"> gene</w:t>
      </w:r>
      <w:r w:rsidR="00156712" w:rsidRPr="00157A05">
        <w:rPr>
          <w:rFonts w:ascii="Arial" w:hAnsi="Arial" w:cs="Arial"/>
          <w:color w:val="000000" w:themeColor="text1"/>
        </w:rPr>
        <w:t>s</w:t>
      </w:r>
      <w:r w:rsidR="005E5426" w:rsidRPr="00157A05">
        <w:rPr>
          <w:rFonts w:ascii="Arial" w:hAnsi="Arial" w:cs="Arial"/>
          <w:color w:val="000000" w:themeColor="text1"/>
        </w:rPr>
        <w:t xml:space="preserve"> of AOB and AOA</w:t>
      </w:r>
      <w:r w:rsidR="004206ED" w:rsidRPr="00157A05">
        <w:rPr>
          <w:rFonts w:ascii="Arial" w:hAnsi="Arial" w:cs="Arial"/>
          <w:color w:val="000000" w:themeColor="text1"/>
        </w:rPr>
        <w:t xml:space="preserve"> as follows</w:t>
      </w:r>
      <w:r w:rsidR="0077003D" w:rsidRPr="00157A05">
        <w:rPr>
          <w:rFonts w:ascii="Arial" w:hAnsi="Arial" w:cs="Arial"/>
          <w:color w:val="000000" w:themeColor="text1"/>
        </w:rPr>
        <w:t>: 3 min at 94 °C; 25 cycles consisting of 30 s at 94 °</w:t>
      </w:r>
      <w:r w:rsidR="004206ED" w:rsidRPr="00157A05">
        <w:rPr>
          <w:rFonts w:ascii="Arial" w:hAnsi="Arial" w:cs="Arial"/>
          <w:color w:val="000000" w:themeColor="text1"/>
        </w:rPr>
        <w:t>C</w:t>
      </w:r>
      <w:r w:rsidR="00E253D2" w:rsidRPr="00157A05">
        <w:rPr>
          <w:rFonts w:ascii="Arial" w:hAnsi="Arial" w:cs="Arial"/>
          <w:color w:val="000000" w:themeColor="text1"/>
        </w:rPr>
        <w:t xml:space="preserve">, </w:t>
      </w:r>
      <w:r w:rsidR="0077003D" w:rsidRPr="00157A05">
        <w:rPr>
          <w:rFonts w:ascii="Arial" w:hAnsi="Arial" w:cs="Arial"/>
          <w:color w:val="000000" w:themeColor="text1"/>
        </w:rPr>
        <w:t xml:space="preserve">30 s at 55 °C, and 30 s at 72 °C; </w:t>
      </w:r>
      <w:r w:rsidR="00E73A76" w:rsidRPr="00157A05">
        <w:rPr>
          <w:rFonts w:ascii="Arial" w:hAnsi="Arial" w:cs="Arial"/>
          <w:color w:val="000000" w:themeColor="text1"/>
        </w:rPr>
        <w:t xml:space="preserve">and a final cycle of 10 min </w:t>
      </w:r>
      <w:r w:rsidR="00E73A76" w:rsidRPr="00157A05">
        <w:rPr>
          <w:rFonts w:ascii="Arial" w:hAnsi="Arial" w:cs="Arial"/>
          <w:color w:val="000000" w:themeColor="text1"/>
        </w:rPr>
        <w:lastRenderedPageBreak/>
        <w:t>at</w:t>
      </w:r>
      <w:r w:rsidR="0077003D" w:rsidRPr="00157A05">
        <w:rPr>
          <w:rFonts w:ascii="Arial" w:hAnsi="Arial" w:cs="Arial"/>
          <w:color w:val="000000" w:themeColor="text1"/>
        </w:rPr>
        <w:t xml:space="preserve"> 72 °C</w:t>
      </w:r>
      <w:r w:rsidR="00E73A76" w:rsidRPr="00157A05">
        <w:rPr>
          <w:rFonts w:ascii="Arial" w:hAnsi="Arial" w:cs="Arial"/>
          <w:color w:val="000000" w:themeColor="text1"/>
        </w:rPr>
        <w:t>. Amplification</w:t>
      </w:r>
      <w:r w:rsidR="00156712" w:rsidRPr="00157A05">
        <w:rPr>
          <w:rFonts w:ascii="Arial" w:hAnsi="Arial" w:cs="Arial"/>
          <w:color w:val="000000" w:themeColor="text1"/>
        </w:rPr>
        <w:t>s</w:t>
      </w:r>
      <w:r w:rsidR="00E73A76" w:rsidRPr="00157A05">
        <w:rPr>
          <w:rFonts w:ascii="Arial" w:hAnsi="Arial" w:cs="Arial"/>
          <w:color w:val="000000" w:themeColor="text1"/>
        </w:rPr>
        <w:t xml:space="preserve"> w</w:t>
      </w:r>
      <w:r w:rsidR="00156712" w:rsidRPr="00157A05">
        <w:rPr>
          <w:rFonts w:ascii="Arial" w:hAnsi="Arial" w:cs="Arial"/>
          <w:color w:val="000000" w:themeColor="text1"/>
        </w:rPr>
        <w:t>ere</w:t>
      </w:r>
      <w:r w:rsidR="00E73A76" w:rsidRPr="00157A05">
        <w:rPr>
          <w:rFonts w:ascii="Arial" w:hAnsi="Arial" w:cs="Arial"/>
          <w:color w:val="000000" w:themeColor="text1"/>
        </w:rPr>
        <w:t xml:space="preserve"> performed in 15 µL total mixtures in a 96-well PCR plate containing </w:t>
      </w:r>
      <w:r w:rsidR="00AB7F45" w:rsidRPr="00157A05">
        <w:rPr>
          <w:rFonts w:ascii="Arial" w:hAnsi="Arial" w:cs="Arial"/>
          <w:color w:val="000000" w:themeColor="text1"/>
        </w:rPr>
        <w:t xml:space="preserve">1x Phusion High-Fidelity (HF) Master Mix </w:t>
      </w:r>
      <w:r w:rsidR="00FC5C9E" w:rsidRPr="00157A05">
        <w:rPr>
          <w:rFonts w:ascii="Arial" w:hAnsi="Arial" w:cs="Arial"/>
          <w:color w:val="000000" w:themeColor="text1"/>
        </w:rPr>
        <w:t>(</w:t>
      </w:r>
      <w:proofErr w:type="spellStart"/>
      <w:r w:rsidR="00FC5C9E" w:rsidRPr="00157A05">
        <w:rPr>
          <w:rFonts w:ascii="Arial" w:hAnsi="Arial" w:cs="Arial"/>
          <w:color w:val="000000" w:themeColor="text1"/>
        </w:rPr>
        <w:t>Thermo</w:t>
      </w:r>
      <w:proofErr w:type="spellEnd"/>
      <w:r w:rsidR="00FC5C9E" w:rsidRPr="00157A05">
        <w:rPr>
          <w:rFonts w:ascii="Arial" w:hAnsi="Arial" w:cs="Arial"/>
          <w:color w:val="000000" w:themeColor="text1"/>
        </w:rPr>
        <w:t xml:space="preserve"> Scientific™, Waltham, MA, USA),</w:t>
      </w:r>
      <w:r w:rsidR="00AB7F45" w:rsidRPr="00157A05">
        <w:rPr>
          <w:rFonts w:ascii="Arial" w:hAnsi="Arial" w:cs="Arial"/>
          <w:color w:val="000000" w:themeColor="text1"/>
        </w:rPr>
        <w:t>), 250 ng T4 Gene 32 Protein (T4gp32</w:t>
      </w:r>
      <w:r w:rsidR="00CC317B" w:rsidRPr="00157A05">
        <w:rPr>
          <w:rFonts w:ascii="Arial" w:hAnsi="Arial" w:cs="Arial"/>
          <w:color w:val="000000" w:themeColor="text1"/>
        </w:rPr>
        <w:t xml:space="preserve">) </w:t>
      </w:r>
      <w:r w:rsidR="00FC5C9E" w:rsidRPr="00157A05">
        <w:rPr>
          <w:rFonts w:ascii="Arial" w:hAnsi="Arial" w:cs="Arial"/>
          <w:color w:val="000000" w:themeColor="text1"/>
        </w:rPr>
        <w:t>(QIAGEN, Hilden, Germany)</w:t>
      </w:r>
      <w:r w:rsidR="00AB7F45" w:rsidRPr="00157A05">
        <w:rPr>
          <w:rFonts w:ascii="Arial" w:hAnsi="Arial" w:cs="Arial"/>
          <w:color w:val="000000" w:themeColor="text1"/>
        </w:rPr>
        <w:t xml:space="preserve">, 0.5 µM of each primer, and 6 ng of </w:t>
      </w:r>
      <w:r w:rsidR="00324FC9" w:rsidRPr="00157A05">
        <w:rPr>
          <w:rFonts w:ascii="Arial" w:hAnsi="Arial" w:cs="Arial"/>
          <w:color w:val="000000" w:themeColor="text1"/>
        </w:rPr>
        <w:t xml:space="preserve">template </w:t>
      </w:r>
      <w:r w:rsidR="00AB7F45" w:rsidRPr="00157A05">
        <w:rPr>
          <w:rFonts w:ascii="Arial" w:hAnsi="Arial" w:cs="Arial"/>
          <w:color w:val="000000" w:themeColor="text1"/>
        </w:rPr>
        <w:t>DNA.</w:t>
      </w:r>
      <w:r w:rsidR="005E5426" w:rsidRPr="00157A05">
        <w:rPr>
          <w:rFonts w:ascii="Arial" w:hAnsi="Arial" w:cs="Arial"/>
          <w:color w:val="000000" w:themeColor="text1"/>
        </w:rPr>
        <w:t xml:space="preserve"> </w:t>
      </w:r>
      <w:r w:rsidR="002C2FEE" w:rsidRPr="00157A05">
        <w:rPr>
          <w:rFonts w:ascii="Arial" w:hAnsi="Arial" w:cs="Arial"/>
          <w:color w:val="000000" w:themeColor="text1"/>
        </w:rPr>
        <w:t>The first</w:t>
      </w:r>
      <w:r w:rsidR="00E9556A" w:rsidRPr="00157A05">
        <w:rPr>
          <w:rFonts w:ascii="Arial" w:hAnsi="Arial" w:cs="Arial"/>
          <w:color w:val="000000" w:themeColor="text1"/>
        </w:rPr>
        <w:t>-</w:t>
      </w:r>
      <w:r w:rsidR="002C2FEE" w:rsidRPr="00157A05">
        <w:rPr>
          <w:rFonts w:ascii="Arial" w:hAnsi="Arial" w:cs="Arial"/>
          <w:color w:val="000000" w:themeColor="text1"/>
        </w:rPr>
        <w:t>step PCR was performed twice, and the products from the first and second run were pooled for the second-step PCR template</w:t>
      </w:r>
      <w:r w:rsidR="00C54C45" w:rsidRPr="00157A05">
        <w:rPr>
          <w:rFonts w:ascii="Arial" w:hAnsi="Arial" w:cs="Arial"/>
          <w:color w:val="000000" w:themeColor="text1"/>
        </w:rPr>
        <w:t>.</w:t>
      </w:r>
      <w:r w:rsidR="00BD48AE" w:rsidRPr="00157A05">
        <w:rPr>
          <w:rFonts w:ascii="Arial" w:hAnsi="Arial" w:cs="Arial"/>
          <w:color w:val="000000" w:themeColor="text1"/>
        </w:rPr>
        <w:t xml:space="preserve"> The second</w:t>
      </w:r>
      <w:r w:rsidR="00FD7235" w:rsidRPr="00157A05">
        <w:rPr>
          <w:rFonts w:ascii="Arial" w:hAnsi="Arial" w:cs="Arial"/>
          <w:color w:val="000000" w:themeColor="text1"/>
        </w:rPr>
        <w:t>-step</w:t>
      </w:r>
      <w:r w:rsidR="00BD48AE" w:rsidRPr="00157A05">
        <w:rPr>
          <w:rFonts w:ascii="Arial" w:hAnsi="Arial" w:cs="Arial"/>
          <w:color w:val="000000" w:themeColor="text1"/>
        </w:rPr>
        <w:t xml:space="preserve"> PCR </w:t>
      </w:r>
      <w:r w:rsidR="00FD7235" w:rsidRPr="00157A05">
        <w:rPr>
          <w:rFonts w:ascii="Arial" w:hAnsi="Arial" w:cs="Arial"/>
          <w:color w:val="000000" w:themeColor="text1"/>
        </w:rPr>
        <w:t xml:space="preserve">(barcoding) </w:t>
      </w:r>
      <w:r w:rsidR="00BD48AE" w:rsidRPr="00157A05">
        <w:rPr>
          <w:rFonts w:ascii="Arial" w:hAnsi="Arial" w:cs="Arial"/>
          <w:color w:val="000000" w:themeColor="text1"/>
        </w:rPr>
        <w:t>w</w:t>
      </w:r>
      <w:r w:rsidR="00FD7235" w:rsidRPr="00157A05">
        <w:rPr>
          <w:rFonts w:ascii="Arial" w:hAnsi="Arial" w:cs="Arial"/>
          <w:color w:val="000000" w:themeColor="text1"/>
        </w:rPr>
        <w:t>as</w:t>
      </w:r>
      <w:r w:rsidR="00BD48AE" w:rsidRPr="00157A05">
        <w:rPr>
          <w:rFonts w:ascii="Arial" w:hAnsi="Arial" w:cs="Arial"/>
          <w:color w:val="000000" w:themeColor="text1"/>
        </w:rPr>
        <w:t xml:space="preserve"> performed to construct amplicon libraries by introducing</w:t>
      </w:r>
      <w:r w:rsidR="009A48C7" w:rsidRPr="00157A05">
        <w:rPr>
          <w:rFonts w:ascii="Arial" w:hAnsi="Arial" w:cs="Arial"/>
          <w:color w:val="000000" w:themeColor="text1"/>
        </w:rPr>
        <w:t xml:space="preserve"> multiplex index-sequences (barcode) to the overhang adapters using</w:t>
      </w:r>
      <w:r w:rsidR="00BD48AE" w:rsidRPr="00157A05">
        <w:rPr>
          <w:rFonts w:ascii="Arial" w:hAnsi="Arial" w:cs="Arial"/>
          <w:color w:val="000000" w:themeColor="text1"/>
        </w:rPr>
        <w:t xml:space="preserve"> </w:t>
      </w:r>
      <w:r w:rsidR="00401693" w:rsidRPr="00157A05">
        <w:rPr>
          <w:rFonts w:ascii="Arial" w:hAnsi="Arial" w:cs="Arial"/>
          <w:color w:val="000000" w:themeColor="text1"/>
        </w:rPr>
        <w:t>multiplex primer pair specific</w:t>
      </w:r>
      <w:r w:rsidR="00BD48AE" w:rsidRPr="00157A05">
        <w:rPr>
          <w:rFonts w:ascii="Arial" w:hAnsi="Arial" w:cs="Arial"/>
          <w:color w:val="000000" w:themeColor="text1"/>
        </w:rPr>
        <w:t xml:space="preserve"> </w:t>
      </w:r>
      <w:r w:rsidR="00401693" w:rsidRPr="00157A05">
        <w:rPr>
          <w:rFonts w:ascii="Arial" w:hAnsi="Arial" w:cs="Arial"/>
          <w:color w:val="000000" w:themeColor="text1"/>
        </w:rPr>
        <w:t>for</w:t>
      </w:r>
      <w:r w:rsidR="00BD48AE" w:rsidRPr="00157A05">
        <w:rPr>
          <w:rFonts w:ascii="Arial" w:hAnsi="Arial" w:cs="Arial"/>
          <w:color w:val="000000" w:themeColor="text1"/>
        </w:rPr>
        <w:t xml:space="preserve"> each sample.</w:t>
      </w:r>
    </w:p>
    <w:p w14:paraId="1B3591D2" w14:textId="137063BB" w:rsidR="00547965" w:rsidRPr="00157A05" w:rsidRDefault="00156712" w:rsidP="00157A05">
      <w:pPr>
        <w:spacing w:after="0" w:line="480" w:lineRule="auto"/>
        <w:ind w:firstLine="720"/>
        <w:jc w:val="both"/>
        <w:rPr>
          <w:rFonts w:ascii="Arial" w:hAnsi="Arial" w:cs="Arial"/>
        </w:rPr>
      </w:pPr>
      <w:r w:rsidRPr="00157A05">
        <w:rPr>
          <w:rFonts w:ascii="Arial" w:hAnsi="Arial" w:cs="Arial"/>
          <w:color w:val="000000" w:themeColor="text1"/>
        </w:rPr>
        <w:t>Comammox</w:t>
      </w:r>
      <w:r w:rsidR="005E5426" w:rsidRPr="00157A05">
        <w:rPr>
          <w:rFonts w:ascii="Arial" w:hAnsi="Arial" w:cs="Arial"/>
          <w:i/>
          <w:iCs/>
          <w:color w:val="000000" w:themeColor="text1"/>
        </w:rPr>
        <w:t xml:space="preserve"> amoA</w:t>
      </w:r>
      <w:r w:rsidR="005E5426" w:rsidRPr="00157A05">
        <w:rPr>
          <w:rFonts w:ascii="Arial" w:hAnsi="Arial" w:cs="Arial"/>
          <w:color w:val="000000" w:themeColor="text1"/>
        </w:rPr>
        <w:t xml:space="preserve"> gene</w:t>
      </w:r>
      <w:r w:rsidRPr="00157A05">
        <w:rPr>
          <w:rFonts w:ascii="Arial" w:hAnsi="Arial" w:cs="Arial"/>
          <w:color w:val="000000" w:themeColor="text1"/>
        </w:rPr>
        <w:t>s</w:t>
      </w:r>
      <w:r w:rsidR="005E5426" w:rsidRPr="00157A05">
        <w:rPr>
          <w:rFonts w:ascii="Arial" w:hAnsi="Arial" w:cs="Arial"/>
          <w:color w:val="000000" w:themeColor="text1"/>
        </w:rPr>
        <w:t xml:space="preserve"> w</w:t>
      </w:r>
      <w:r w:rsidRPr="00157A05">
        <w:rPr>
          <w:rFonts w:ascii="Arial" w:hAnsi="Arial" w:cs="Arial"/>
          <w:color w:val="000000" w:themeColor="text1"/>
        </w:rPr>
        <w:t>ere</w:t>
      </w:r>
      <w:r w:rsidR="005E5426" w:rsidRPr="00157A05">
        <w:rPr>
          <w:rFonts w:ascii="Arial" w:hAnsi="Arial" w:cs="Arial"/>
          <w:color w:val="000000" w:themeColor="text1"/>
        </w:rPr>
        <w:t xml:space="preserve"> amplified using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-F</w:t>
      </w:r>
      <w:r w:rsidR="00D71595" w:rsidRPr="00157A05">
        <w:rPr>
          <w:rFonts w:ascii="Arial" w:hAnsi="Arial" w:cs="Arial"/>
          <w:color w:val="000000" w:themeColor="text1"/>
        </w:rPr>
        <w:t xml:space="preserve"> </w:t>
      </w:r>
      <w:r w:rsidR="00C54C45" w:rsidRPr="00157A05">
        <w:rPr>
          <w:rFonts w:ascii="Arial" w:hAnsi="Arial" w:cs="Arial"/>
          <w:color w:val="000000" w:themeColor="text1"/>
        </w:rPr>
        <w:t xml:space="preserve">(5’-AGGNGAYTGGGAYTTCTGG-3’) and </w:t>
      </w:r>
      <w:proofErr w:type="spellStart"/>
      <w:r w:rsidR="00C54C45" w:rsidRPr="00157A05">
        <w:rPr>
          <w:rFonts w:ascii="Arial" w:hAnsi="Arial" w:cs="Arial"/>
          <w:color w:val="000000" w:themeColor="text1"/>
        </w:rPr>
        <w:t>comamoA</w:t>
      </w:r>
      <w:proofErr w:type="spellEnd"/>
      <w:r w:rsidR="00C54C45" w:rsidRPr="00157A05">
        <w:rPr>
          <w:rFonts w:ascii="Arial" w:hAnsi="Arial" w:cs="Arial"/>
          <w:color w:val="000000" w:themeColor="text1"/>
        </w:rPr>
        <w:t xml:space="preserve">-R (5’-CGGACAWABRTGAABCCCAT-3’) primer pair </w:t>
      </w:r>
      <w:r w:rsidR="00C54C45" w:rsidRPr="00157A05">
        <w:rPr>
          <w:rFonts w:ascii="Arial" w:hAnsi="Arial" w:cs="Arial"/>
          <w:color w:val="000000" w:themeColor="text1"/>
        </w:rPr>
        <w:fldChar w:fldCharType="begin"/>
      </w:r>
      <w:r w:rsidR="00C05C46">
        <w:rPr>
          <w:rFonts w:ascii="Arial" w:hAnsi="Arial" w:cs="Arial"/>
          <w:color w:val="000000" w:themeColor="text1"/>
        </w:rPr>
        <w:instrText xml:space="preserve"> ADDIN ZOTERO_ITEM CSL_CITATION {"citationID":"7Wk3dbij","properties":{"formattedCitation":"(Z. Zhao et al., 2019)","plainCitation":"(Z. Zhao et al., 2019)","noteIndex":0},"citationItems":[{"id":"x77JZY4M/X0rlVbJJ","uris":["http://zotero.org/users/local/JetUa067/items/XVN2JA5E"],"itemData":{"id":93,"type":"article-journal","abstract":"Complete ammonia oxidizing bacteria (CAOB) have been recognized as a new member of ammonia-oxidizing microorganisms (AOMs) due to its single-step nitrification capability. However, the abundance and diversity of CAOB in environmental ecosystems were still far from known owing to the lack of specific molecular marker. Herein, a universal primer set specifically targeting both clades of CAOB amoA gene with high specificity and coverage was successfully designed. Intriguingly, real-time quantitative PCR tests revealed that CAOB were ubiquitous and unexpectedly abundant in agricultural soils, river sediments, intertidal zones, drinking water and wastewater treatment systems. Phylogenetic analysis indicated that clade A existed in all the five types of ecosystems, while clade B were only detected in soil and sediment samples. Four sub-clusters were further classified within clade A, in which N. nitrosa cluster dominated CAOB amoA in activated sludge samples while the new recognized soil cluster was the primary constitute in soils. Moreover, the niche specialization between different CAOB species and the environmental conditions were supposed to be the primary driven force to shape the diversity and community of CAOB. This study provided a strong evidence in support of the ubiquities and high abundances of CAOB in various environmental ecosystems and highlighted the significance of including CAOB as the new member of AOMs to re-evaluate the biogeochemical nitrogen cycle.","container-title":"Science of The Total Environment","DOI":"10.1016/j.scitotenv.2019.07.131","ISSN":"0048-9697","journalAbbreviation":"Science of The Total Environment","page":"146-155","source":"ScienceDirect","title":"Abundance and community composition of comammox bacteria in different ecosystems by a universal primer set","volume":"691","author":[{"family":"Zhao","given":"Zhirong"},{"family":"Huang","given":"Guohe"},{"family":"He","given":"Shishi"},{"family":"Zhou","given":"Nan"},{"family":"Wang","given":"Mingyuan"},{"family":"Dang","given":"Chenyuan"},{"family":"Wang","given":"Jiawen"},{"family":"Zheng","given":"Maosheng"}],"issued":{"date-parts":[["2019",11,15]]}}}],"schema":"https://github.com/citation-style-language/schema/raw/master/csl-citation.json"} </w:instrText>
      </w:r>
      <w:r w:rsidR="00C54C45" w:rsidRPr="00157A05">
        <w:rPr>
          <w:rFonts w:ascii="Arial" w:hAnsi="Arial" w:cs="Arial"/>
          <w:color w:val="000000" w:themeColor="text1"/>
        </w:rPr>
        <w:fldChar w:fldCharType="separate"/>
      </w:r>
      <w:r w:rsidR="009B519C">
        <w:rPr>
          <w:rFonts w:ascii="Arial" w:hAnsi="Arial" w:cs="Arial"/>
        </w:rPr>
        <w:t>(Z. Zhao et al., 2019)</w:t>
      </w:r>
      <w:r w:rsidR="00C54C45" w:rsidRPr="00157A05">
        <w:rPr>
          <w:rFonts w:ascii="Arial" w:hAnsi="Arial" w:cs="Arial"/>
          <w:color w:val="000000" w:themeColor="text1"/>
        </w:rPr>
        <w:fldChar w:fldCharType="end"/>
      </w:r>
      <w:r w:rsidR="00C54C45" w:rsidRPr="00157A05">
        <w:rPr>
          <w:rFonts w:ascii="Arial" w:hAnsi="Arial" w:cs="Arial"/>
          <w:color w:val="000000" w:themeColor="text1"/>
        </w:rPr>
        <w:t xml:space="preserve">. </w:t>
      </w:r>
      <w:r w:rsidR="008D274B" w:rsidRPr="00157A05">
        <w:rPr>
          <w:rFonts w:ascii="Arial" w:hAnsi="Arial" w:cs="Arial"/>
          <w:color w:val="000000" w:themeColor="text1"/>
        </w:rPr>
        <w:t>The PCR amplification</w:t>
      </w:r>
      <w:r w:rsidRPr="00157A05">
        <w:rPr>
          <w:rFonts w:ascii="Arial" w:hAnsi="Arial" w:cs="Arial"/>
          <w:color w:val="000000" w:themeColor="text1"/>
        </w:rPr>
        <w:t xml:space="preserve">s </w:t>
      </w:r>
      <w:r w:rsidR="008D274B" w:rsidRPr="00157A05">
        <w:rPr>
          <w:rFonts w:ascii="Arial" w:hAnsi="Arial" w:cs="Arial"/>
          <w:color w:val="000000" w:themeColor="text1"/>
        </w:rPr>
        <w:t>w</w:t>
      </w:r>
      <w:r w:rsidRPr="00157A05">
        <w:rPr>
          <w:rFonts w:ascii="Arial" w:hAnsi="Arial" w:cs="Arial"/>
          <w:color w:val="000000" w:themeColor="text1"/>
        </w:rPr>
        <w:t>ere</w:t>
      </w:r>
      <w:r w:rsidR="008D274B" w:rsidRPr="00157A05">
        <w:rPr>
          <w:rFonts w:ascii="Arial" w:hAnsi="Arial" w:cs="Arial"/>
          <w:color w:val="000000" w:themeColor="text1"/>
        </w:rPr>
        <w:t xml:space="preserve"> </w:t>
      </w:r>
      <w:r w:rsidRPr="00157A05">
        <w:rPr>
          <w:rFonts w:ascii="Arial" w:hAnsi="Arial" w:cs="Arial"/>
          <w:color w:val="000000" w:themeColor="text1"/>
        </w:rPr>
        <w:t>set up</w:t>
      </w:r>
      <w:r w:rsidR="008D274B" w:rsidRPr="00157A05">
        <w:rPr>
          <w:rFonts w:ascii="Arial" w:hAnsi="Arial" w:cs="Arial"/>
          <w:color w:val="000000" w:themeColor="text1"/>
        </w:rPr>
        <w:t xml:space="preserve"> in duplicate following the conditions: 3 min at 94 °C; 40 cycles consisting of 30 s at 94 °C, 30 s at 52 °C, and 30 s at 72 °C; and a final cycle of 10 min at 72 °C. </w:t>
      </w:r>
      <w:r w:rsidRPr="00157A05">
        <w:rPr>
          <w:rFonts w:ascii="Arial" w:hAnsi="Arial" w:cs="Arial"/>
          <w:color w:val="000000" w:themeColor="text1"/>
        </w:rPr>
        <w:t>The PCR reaction</w:t>
      </w:r>
      <w:r w:rsidR="00013584" w:rsidRPr="00157A05">
        <w:rPr>
          <w:rFonts w:ascii="Arial" w:hAnsi="Arial" w:cs="Arial"/>
          <w:color w:val="000000" w:themeColor="text1"/>
        </w:rPr>
        <w:t xml:space="preserve"> solution</w:t>
      </w:r>
      <w:r w:rsidR="00F46F43" w:rsidRPr="00157A05">
        <w:rPr>
          <w:rFonts w:ascii="Arial" w:hAnsi="Arial" w:cs="Arial"/>
          <w:color w:val="000000" w:themeColor="text1"/>
        </w:rPr>
        <w:t>s were prepared</w:t>
      </w:r>
      <w:r w:rsidR="00013584" w:rsidRPr="00157A05">
        <w:rPr>
          <w:rFonts w:ascii="Arial" w:hAnsi="Arial" w:cs="Arial"/>
          <w:color w:val="000000" w:themeColor="text1"/>
        </w:rPr>
        <w:t xml:space="preserve"> in a total volume of 15 µL </w:t>
      </w:r>
      <w:r w:rsidR="00E253D2" w:rsidRPr="00157A05">
        <w:rPr>
          <w:rFonts w:ascii="Arial" w:hAnsi="Arial" w:cs="Arial"/>
          <w:color w:val="000000" w:themeColor="text1"/>
        </w:rPr>
        <w:t xml:space="preserve">in a 96-well 0.2 mL PCR plate </w:t>
      </w:r>
      <w:r w:rsidR="00013584" w:rsidRPr="00157A05">
        <w:rPr>
          <w:rFonts w:ascii="Arial" w:hAnsi="Arial" w:cs="Arial"/>
          <w:color w:val="000000" w:themeColor="text1"/>
        </w:rPr>
        <w:t>contain</w:t>
      </w:r>
      <w:r w:rsidR="00F46F43" w:rsidRPr="00157A05">
        <w:rPr>
          <w:rFonts w:ascii="Arial" w:hAnsi="Arial" w:cs="Arial"/>
          <w:color w:val="000000" w:themeColor="text1"/>
        </w:rPr>
        <w:t>ing</w:t>
      </w:r>
      <w:r w:rsidR="00013584" w:rsidRPr="00157A05">
        <w:rPr>
          <w:rFonts w:ascii="Arial" w:hAnsi="Arial" w:cs="Arial"/>
          <w:color w:val="000000" w:themeColor="text1"/>
        </w:rPr>
        <w:t xml:space="preserve"> 1x Phusion Green Hot Start II High-Fidelity Master Mix (</w:t>
      </w:r>
      <w:proofErr w:type="spellStart"/>
      <w:r w:rsidR="00013584" w:rsidRPr="00157A05">
        <w:rPr>
          <w:rFonts w:ascii="Arial" w:hAnsi="Arial" w:cs="Arial"/>
          <w:color w:val="000000" w:themeColor="text1"/>
        </w:rPr>
        <w:t>Thermo</w:t>
      </w:r>
      <w:proofErr w:type="spellEnd"/>
      <w:r w:rsidR="00166143" w:rsidRPr="00157A05">
        <w:rPr>
          <w:rFonts w:ascii="Arial" w:hAnsi="Arial" w:cs="Arial"/>
          <w:color w:val="000000" w:themeColor="text1"/>
        </w:rPr>
        <w:t xml:space="preserve"> </w:t>
      </w:r>
      <w:r w:rsidR="00013584" w:rsidRPr="00157A05">
        <w:rPr>
          <w:rFonts w:ascii="Arial" w:hAnsi="Arial" w:cs="Arial"/>
          <w:color w:val="000000" w:themeColor="text1"/>
        </w:rPr>
        <w:t>Scientific™</w:t>
      </w:r>
      <w:r w:rsidR="00170F89" w:rsidRPr="00157A05">
        <w:rPr>
          <w:rFonts w:ascii="Arial" w:hAnsi="Arial" w:cs="Arial"/>
          <w:color w:val="000000" w:themeColor="text1"/>
        </w:rPr>
        <w:t>, Waltham, MA, USA)</w:t>
      </w:r>
      <w:r w:rsidR="00013584" w:rsidRPr="00157A05">
        <w:rPr>
          <w:rFonts w:ascii="Arial" w:hAnsi="Arial" w:cs="Arial"/>
          <w:color w:val="000000" w:themeColor="text1"/>
        </w:rPr>
        <w:t>, 250 ng T4gp32</w:t>
      </w:r>
      <w:r w:rsidR="00A359C1" w:rsidRPr="00157A05">
        <w:rPr>
          <w:rFonts w:ascii="Arial" w:hAnsi="Arial" w:cs="Arial"/>
          <w:color w:val="000000" w:themeColor="text1"/>
        </w:rPr>
        <w:t xml:space="preserve">, </w:t>
      </w:r>
      <w:r w:rsidR="00013584" w:rsidRPr="00157A05">
        <w:rPr>
          <w:rFonts w:ascii="Arial" w:hAnsi="Arial" w:cs="Arial"/>
          <w:color w:val="000000" w:themeColor="text1"/>
        </w:rPr>
        <w:t>0.5 µM of each primer, and 6 ng/µL of template DNA.</w:t>
      </w:r>
      <w:r w:rsidR="0032413D" w:rsidRPr="00157A05">
        <w:rPr>
          <w:rFonts w:ascii="Arial" w:hAnsi="Arial" w:cs="Arial"/>
          <w:color w:val="000000" w:themeColor="text1"/>
        </w:rPr>
        <w:t xml:space="preserve"> </w:t>
      </w:r>
      <w:r w:rsidR="00484441" w:rsidRPr="00157A05">
        <w:rPr>
          <w:rFonts w:ascii="Arial" w:hAnsi="Arial" w:cs="Arial"/>
          <w:color w:val="000000" w:themeColor="text1"/>
        </w:rPr>
        <w:t>For comammox, the first</w:t>
      </w:r>
      <w:r w:rsidR="00FD7235" w:rsidRPr="00157A05">
        <w:rPr>
          <w:rFonts w:ascii="Arial" w:hAnsi="Arial" w:cs="Arial"/>
          <w:color w:val="000000" w:themeColor="text1"/>
        </w:rPr>
        <w:t>-</w:t>
      </w:r>
      <w:r w:rsidR="00484441" w:rsidRPr="00157A05">
        <w:rPr>
          <w:rFonts w:ascii="Arial" w:hAnsi="Arial" w:cs="Arial"/>
          <w:color w:val="000000" w:themeColor="text1"/>
        </w:rPr>
        <w:t xml:space="preserve">step PCR products were cleaned up using the </w:t>
      </w:r>
      <w:proofErr w:type="spellStart"/>
      <w:r w:rsidR="00484441" w:rsidRPr="00157A05">
        <w:rPr>
          <w:rFonts w:ascii="Arial" w:hAnsi="Arial" w:cs="Arial"/>
          <w:color w:val="000000" w:themeColor="text1"/>
        </w:rPr>
        <w:t>SequelPrep</w:t>
      </w:r>
      <w:proofErr w:type="spellEnd"/>
      <w:r w:rsidR="00484441" w:rsidRPr="00157A05">
        <w:rPr>
          <w:rFonts w:ascii="Arial" w:hAnsi="Arial" w:cs="Arial"/>
          <w:color w:val="000000" w:themeColor="text1"/>
        </w:rPr>
        <w:t>™ Normalization Plate (96) Kit (Invitrogen™</w:t>
      </w:r>
      <w:r w:rsidR="00170F89" w:rsidRPr="00157A05">
        <w:rPr>
          <w:rFonts w:ascii="Arial" w:hAnsi="Arial" w:cs="Arial"/>
          <w:color w:val="000000" w:themeColor="text1"/>
        </w:rPr>
        <w:t>, Waltham, MA, USA)</w:t>
      </w:r>
      <w:r w:rsidR="00484441" w:rsidRPr="00157A05">
        <w:rPr>
          <w:rFonts w:ascii="Arial" w:hAnsi="Arial" w:cs="Arial"/>
          <w:color w:val="000000" w:themeColor="text1"/>
        </w:rPr>
        <w:t xml:space="preserve"> before being used as </w:t>
      </w:r>
      <w:r w:rsidR="00B7272D" w:rsidRPr="00157A05">
        <w:rPr>
          <w:rFonts w:ascii="Arial" w:hAnsi="Arial" w:cs="Arial"/>
          <w:color w:val="000000" w:themeColor="text1"/>
        </w:rPr>
        <w:t xml:space="preserve">a </w:t>
      </w:r>
      <w:r w:rsidR="00484441" w:rsidRPr="00157A05">
        <w:rPr>
          <w:rFonts w:ascii="Arial" w:hAnsi="Arial" w:cs="Arial"/>
          <w:color w:val="000000" w:themeColor="text1"/>
        </w:rPr>
        <w:t>template for</w:t>
      </w:r>
      <w:r w:rsidR="004D1422" w:rsidRPr="00157A05">
        <w:rPr>
          <w:rFonts w:ascii="Arial" w:hAnsi="Arial" w:cs="Arial"/>
          <w:color w:val="000000" w:themeColor="text1"/>
        </w:rPr>
        <w:t xml:space="preserve"> the second-step PCR. </w:t>
      </w:r>
      <w:r w:rsidR="00603814" w:rsidRPr="00157A05">
        <w:rPr>
          <w:rFonts w:ascii="Arial" w:hAnsi="Arial" w:cs="Arial"/>
          <w:color w:val="000000" w:themeColor="text1"/>
        </w:rPr>
        <w:t>Final</w:t>
      </w:r>
      <w:r w:rsidR="00401A9A" w:rsidRPr="00157A05">
        <w:rPr>
          <w:rFonts w:ascii="Arial" w:hAnsi="Arial" w:cs="Arial"/>
          <w:color w:val="000000" w:themeColor="text1"/>
        </w:rPr>
        <w:t xml:space="preserve"> PCR products </w:t>
      </w:r>
      <w:r w:rsidR="00B61F3A" w:rsidRPr="00157A05">
        <w:rPr>
          <w:rFonts w:ascii="Arial" w:hAnsi="Arial" w:cs="Arial"/>
          <w:color w:val="000000" w:themeColor="text1"/>
        </w:rPr>
        <w:t xml:space="preserve">of AOB, AOA, and comammox </w:t>
      </w:r>
      <w:r w:rsidR="00401A9A" w:rsidRPr="00157A05">
        <w:rPr>
          <w:rFonts w:ascii="Arial" w:hAnsi="Arial" w:cs="Arial"/>
          <w:color w:val="000000" w:themeColor="text1"/>
        </w:rPr>
        <w:t xml:space="preserve">were purified and normalized </w:t>
      </w:r>
      <w:r w:rsidR="009D17A0" w:rsidRPr="00157A05">
        <w:rPr>
          <w:rFonts w:ascii="Arial" w:hAnsi="Arial" w:cs="Arial"/>
          <w:color w:val="000000" w:themeColor="text1"/>
        </w:rPr>
        <w:t>according to</w:t>
      </w:r>
      <w:r w:rsidR="00B61F3A" w:rsidRPr="00157A05">
        <w:rPr>
          <w:rFonts w:ascii="Arial" w:hAnsi="Arial" w:cs="Arial"/>
          <w:color w:val="000000" w:themeColor="text1"/>
        </w:rPr>
        <w:t xml:space="preserve"> the manufacturer’s protocol</w:t>
      </w:r>
      <w:r w:rsidR="00401A9A" w:rsidRPr="00157A05">
        <w:rPr>
          <w:rFonts w:ascii="Arial" w:hAnsi="Arial" w:cs="Arial"/>
          <w:color w:val="000000" w:themeColor="text1"/>
        </w:rPr>
        <w:t xml:space="preserve"> </w:t>
      </w:r>
      <w:r w:rsidR="00B61F3A" w:rsidRPr="00157A05">
        <w:rPr>
          <w:rFonts w:ascii="Arial" w:hAnsi="Arial" w:cs="Arial"/>
          <w:color w:val="000000" w:themeColor="text1"/>
        </w:rPr>
        <w:t xml:space="preserve">of the </w:t>
      </w:r>
      <w:proofErr w:type="spellStart"/>
      <w:r w:rsidR="00401A9A" w:rsidRPr="00157A05">
        <w:rPr>
          <w:rFonts w:ascii="Arial" w:hAnsi="Arial" w:cs="Arial"/>
          <w:color w:val="000000" w:themeColor="text1"/>
        </w:rPr>
        <w:t>SequelPrep</w:t>
      </w:r>
      <w:proofErr w:type="spellEnd"/>
      <w:r w:rsidR="00401A9A" w:rsidRPr="00157A05">
        <w:rPr>
          <w:rFonts w:ascii="Arial" w:hAnsi="Arial" w:cs="Arial"/>
          <w:color w:val="000000" w:themeColor="text1"/>
        </w:rPr>
        <w:t>™ Normalization Plate (96) Kit</w:t>
      </w:r>
      <w:r w:rsidR="00B61F3A" w:rsidRPr="00157A05">
        <w:rPr>
          <w:rFonts w:ascii="Arial" w:hAnsi="Arial" w:cs="Arial"/>
          <w:color w:val="000000" w:themeColor="text1"/>
        </w:rPr>
        <w:t xml:space="preserve">. </w:t>
      </w:r>
      <w:r w:rsidR="005952AE" w:rsidRPr="00157A05">
        <w:rPr>
          <w:rFonts w:ascii="Arial" w:hAnsi="Arial" w:cs="Arial"/>
          <w:color w:val="000000" w:themeColor="text1"/>
        </w:rPr>
        <w:t>Barcoded, p</w:t>
      </w:r>
      <w:r w:rsidR="00B61F3A" w:rsidRPr="00157A05">
        <w:rPr>
          <w:rFonts w:ascii="Arial" w:hAnsi="Arial" w:cs="Arial"/>
          <w:color w:val="000000" w:themeColor="text1"/>
        </w:rPr>
        <w:t>urified</w:t>
      </w:r>
      <w:r w:rsidR="005952AE" w:rsidRPr="00157A05">
        <w:rPr>
          <w:rFonts w:ascii="Arial" w:hAnsi="Arial" w:cs="Arial"/>
          <w:color w:val="000000" w:themeColor="text1"/>
        </w:rPr>
        <w:t>, and normalized</w:t>
      </w:r>
      <w:r w:rsidR="00B61F3A" w:rsidRPr="00157A05">
        <w:rPr>
          <w:rFonts w:ascii="Arial" w:hAnsi="Arial" w:cs="Arial"/>
          <w:color w:val="000000" w:themeColor="text1"/>
        </w:rPr>
        <w:t xml:space="preserve"> </w:t>
      </w:r>
      <w:r w:rsidR="005952AE" w:rsidRPr="00157A05">
        <w:rPr>
          <w:rFonts w:ascii="Arial" w:hAnsi="Arial" w:cs="Arial"/>
          <w:i/>
          <w:iCs/>
          <w:color w:val="000000" w:themeColor="text1"/>
        </w:rPr>
        <w:t>amoA</w:t>
      </w:r>
      <w:r w:rsidR="005952AE" w:rsidRPr="00157A05">
        <w:rPr>
          <w:rFonts w:ascii="Arial" w:hAnsi="Arial" w:cs="Arial"/>
          <w:color w:val="000000" w:themeColor="text1"/>
        </w:rPr>
        <w:t xml:space="preserve"> gene amplicons</w:t>
      </w:r>
      <w:r w:rsidR="00B61F3A" w:rsidRPr="00157A05">
        <w:rPr>
          <w:rFonts w:ascii="Arial" w:hAnsi="Arial" w:cs="Arial"/>
          <w:color w:val="000000" w:themeColor="text1"/>
        </w:rPr>
        <w:t xml:space="preserve"> of AOB, AOA, and comammox were sequenced at the </w:t>
      </w:r>
      <w:proofErr w:type="spellStart"/>
      <w:r w:rsidR="00B61F3A" w:rsidRPr="00157A05">
        <w:rPr>
          <w:rFonts w:ascii="Arial" w:hAnsi="Arial" w:cs="Arial"/>
          <w:color w:val="000000" w:themeColor="text1"/>
        </w:rPr>
        <w:t>GenoScreen</w:t>
      </w:r>
      <w:proofErr w:type="spellEnd"/>
      <w:r w:rsidR="00B61F3A" w:rsidRPr="00157A05">
        <w:rPr>
          <w:rFonts w:ascii="Arial" w:hAnsi="Arial" w:cs="Arial"/>
          <w:color w:val="000000" w:themeColor="text1"/>
        </w:rPr>
        <w:t xml:space="preserve"> sequencing facility</w:t>
      </w:r>
      <w:r w:rsidR="00CC317B" w:rsidRPr="00157A05">
        <w:rPr>
          <w:rFonts w:ascii="Arial" w:hAnsi="Arial" w:cs="Arial"/>
          <w:color w:val="000000" w:themeColor="text1"/>
        </w:rPr>
        <w:t xml:space="preserve"> in Lille, France,</w:t>
      </w:r>
      <w:r w:rsidR="00B61F3A" w:rsidRPr="00157A05">
        <w:rPr>
          <w:rFonts w:ascii="Arial" w:hAnsi="Arial" w:cs="Arial"/>
          <w:color w:val="000000" w:themeColor="text1"/>
        </w:rPr>
        <w:t xml:space="preserve"> using </w:t>
      </w:r>
      <w:r w:rsidR="00166143" w:rsidRPr="00157A05">
        <w:rPr>
          <w:rFonts w:ascii="Arial" w:hAnsi="Arial" w:cs="Arial"/>
          <w:color w:val="000000" w:themeColor="text1"/>
        </w:rPr>
        <w:t>Illumina MiSeq</w:t>
      </w:r>
      <w:r w:rsidR="00BD48AE" w:rsidRPr="00157A05">
        <w:rPr>
          <w:rFonts w:ascii="Arial" w:hAnsi="Arial" w:cs="Arial"/>
          <w:color w:val="000000" w:themeColor="text1"/>
        </w:rPr>
        <w:t xml:space="preserve"> platform</w:t>
      </w:r>
      <w:r w:rsidR="00166143" w:rsidRPr="00157A05">
        <w:rPr>
          <w:rFonts w:ascii="Arial" w:hAnsi="Arial" w:cs="Arial"/>
          <w:color w:val="000000" w:themeColor="text1"/>
        </w:rPr>
        <w:t xml:space="preserve"> </w:t>
      </w:r>
      <w:r w:rsidR="00B61F3A" w:rsidRPr="00157A05">
        <w:rPr>
          <w:rFonts w:ascii="Arial" w:hAnsi="Arial" w:cs="Arial"/>
        </w:rPr>
        <w:t>with</w:t>
      </w:r>
      <w:r w:rsidR="00D06EF4" w:rsidRPr="00157A05">
        <w:rPr>
          <w:rFonts w:ascii="Arial" w:hAnsi="Arial" w:cs="Arial"/>
        </w:rPr>
        <w:t xml:space="preserve"> reagent kit </w:t>
      </w:r>
      <w:r w:rsidR="0044721C" w:rsidRPr="00157A05">
        <w:rPr>
          <w:rFonts w:ascii="Arial" w:hAnsi="Arial" w:cs="Arial"/>
        </w:rPr>
        <w:t>v</w:t>
      </w:r>
      <w:r w:rsidR="00D06EF4" w:rsidRPr="00157A05">
        <w:rPr>
          <w:rFonts w:ascii="Arial" w:hAnsi="Arial" w:cs="Arial"/>
        </w:rPr>
        <w:t>2</w:t>
      </w:r>
      <w:r w:rsidR="00B61F3A" w:rsidRPr="00157A05">
        <w:rPr>
          <w:rFonts w:ascii="Arial" w:hAnsi="Arial" w:cs="Arial"/>
        </w:rPr>
        <w:t xml:space="preserve"> and paired-end reads </w:t>
      </w:r>
      <w:r w:rsidR="00FD7235" w:rsidRPr="00157A05">
        <w:rPr>
          <w:rFonts w:ascii="Arial" w:hAnsi="Arial" w:cs="Arial"/>
        </w:rPr>
        <w:t xml:space="preserve">sequencing </w:t>
      </w:r>
      <w:r w:rsidR="00B61F3A" w:rsidRPr="00157A05">
        <w:rPr>
          <w:rFonts w:ascii="Arial" w:hAnsi="Arial" w:cs="Arial"/>
        </w:rPr>
        <w:t>format</w:t>
      </w:r>
      <w:r w:rsidR="00166143" w:rsidRPr="00157A05">
        <w:rPr>
          <w:rFonts w:ascii="Arial" w:hAnsi="Arial" w:cs="Arial"/>
          <w:color w:val="000000" w:themeColor="text1"/>
        </w:rPr>
        <w:t xml:space="preserve"> </w:t>
      </w:r>
      <w:r w:rsidR="00B61F3A" w:rsidRPr="00157A05">
        <w:rPr>
          <w:rFonts w:ascii="Arial" w:hAnsi="Arial" w:cs="Arial"/>
          <w:color w:val="000000" w:themeColor="text1"/>
        </w:rPr>
        <w:t>(2 x 250 bp)</w:t>
      </w:r>
      <w:r w:rsidR="00B61F3A" w:rsidRPr="00157A05">
        <w:rPr>
          <w:rFonts w:ascii="Arial" w:hAnsi="Arial" w:cs="Arial"/>
        </w:rPr>
        <w:t>.</w:t>
      </w:r>
    </w:p>
    <w:p w14:paraId="7127E02E" w14:textId="77777777" w:rsidR="004708B0" w:rsidRPr="00157A05" w:rsidRDefault="004708B0" w:rsidP="00157A05">
      <w:pPr>
        <w:spacing w:after="0" w:line="480" w:lineRule="auto"/>
        <w:ind w:firstLine="720"/>
        <w:jc w:val="both"/>
        <w:rPr>
          <w:rFonts w:ascii="Arial" w:hAnsi="Arial" w:cs="Arial"/>
          <w:color w:val="000000" w:themeColor="text1"/>
        </w:rPr>
      </w:pPr>
    </w:p>
    <w:p w14:paraId="21D03C13" w14:textId="77777777" w:rsidR="00A54115" w:rsidRPr="00157A05" w:rsidRDefault="007900E0" w:rsidP="00157A05">
      <w:pPr>
        <w:spacing w:after="0" w:line="480" w:lineRule="auto"/>
        <w:jc w:val="both"/>
        <w:rPr>
          <w:rFonts w:ascii="Arial" w:hAnsi="Arial" w:cs="Arial"/>
          <w:b/>
          <w:bCs/>
        </w:rPr>
      </w:pPr>
      <w:r w:rsidRPr="00157A05">
        <w:rPr>
          <w:rFonts w:ascii="Arial" w:hAnsi="Arial" w:cs="Arial"/>
          <w:b/>
          <w:bCs/>
          <w:i/>
          <w:iCs/>
        </w:rPr>
        <w:t>amoA</w:t>
      </w:r>
      <w:r w:rsidRPr="00157A05">
        <w:rPr>
          <w:rFonts w:ascii="Arial" w:hAnsi="Arial" w:cs="Arial"/>
          <w:b/>
          <w:bCs/>
        </w:rPr>
        <w:t xml:space="preserve"> gene a</w:t>
      </w:r>
      <w:r w:rsidR="00A54115" w:rsidRPr="00157A05">
        <w:rPr>
          <w:rFonts w:ascii="Arial" w:hAnsi="Arial" w:cs="Arial"/>
          <w:b/>
          <w:bCs/>
        </w:rPr>
        <w:t>mplicon sequenc</w:t>
      </w:r>
      <w:r w:rsidR="000D5B16" w:rsidRPr="00157A05">
        <w:rPr>
          <w:rFonts w:ascii="Arial" w:hAnsi="Arial" w:cs="Arial"/>
          <w:b/>
          <w:bCs/>
        </w:rPr>
        <w:t>e</w:t>
      </w:r>
      <w:r w:rsidR="00A54115" w:rsidRPr="00157A05">
        <w:rPr>
          <w:rFonts w:ascii="Arial" w:hAnsi="Arial" w:cs="Arial"/>
          <w:b/>
          <w:bCs/>
        </w:rPr>
        <w:t xml:space="preserve"> analysis</w:t>
      </w:r>
    </w:p>
    <w:p w14:paraId="4C9D6604" w14:textId="0BC9C002" w:rsidR="0023608A" w:rsidRPr="00157A05" w:rsidRDefault="005512B1" w:rsidP="00157A05">
      <w:pPr>
        <w:spacing w:after="0" w:line="480" w:lineRule="auto"/>
        <w:jc w:val="both"/>
        <w:rPr>
          <w:rFonts w:ascii="Arial" w:hAnsi="Arial" w:cs="Arial"/>
          <w:lang w:val="fr-FR"/>
        </w:rPr>
      </w:pPr>
      <w:r w:rsidRPr="00157A05">
        <w:rPr>
          <w:rFonts w:ascii="Arial" w:hAnsi="Arial" w:cs="Arial"/>
        </w:rPr>
        <w:t xml:space="preserve">The </w:t>
      </w:r>
      <w:r w:rsidR="00735F1E" w:rsidRPr="00157A05">
        <w:rPr>
          <w:rFonts w:ascii="Arial" w:hAnsi="Arial" w:cs="Arial"/>
        </w:rPr>
        <w:t xml:space="preserve">raw </w:t>
      </w:r>
      <w:r w:rsidR="007900E0" w:rsidRPr="00157A05">
        <w:rPr>
          <w:rFonts w:ascii="Arial" w:hAnsi="Arial" w:cs="Arial"/>
          <w:i/>
          <w:iCs/>
        </w:rPr>
        <w:t xml:space="preserve">amoA </w:t>
      </w:r>
      <w:r w:rsidR="007900E0" w:rsidRPr="00157A05">
        <w:rPr>
          <w:rFonts w:ascii="Arial" w:hAnsi="Arial" w:cs="Arial"/>
        </w:rPr>
        <w:t xml:space="preserve">gene </w:t>
      </w:r>
      <w:r w:rsidR="0080257C" w:rsidRPr="00157A05">
        <w:rPr>
          <w:rFonts w:ascii="Arial" w:hAnsi="Arial" w:cs="Arial"/>
        </w:rPr>
        <w:t>sequen</w:t>
      </w:r>
      <w:r w:rsidR="00735F1E" w:rsidRPr="00157A05">
        <w:rPr>
          <w:rFonts w:ascii="Arial" w:hAnsi="Arial" w:cs="Arial"/>
        </w:rPr>
        <w:t>ce</w:t>
      </w:r>
      <w:r w:rsidR="0080257C" w:rsidRPr="00157A05">
        <w:rPr>
          <w:rFonts w:ascii="Arial" w:hAnsi="Arial" w:cs="Arial"/>
        </w:rPr>
        <w:t xml:space="preserve"> data of AOB, AOA, and comammox</w:t>
      </w:r>
      <w:r w:rsidR="00603814" w:rsidRPr="00157A05">
        <w:rPr>
          <w:rFonts w:ascii="Arial" w:hAnsi="Arial" w:cs="Arial"/>
        </w:rPr>
        <w:t xml:space="preserve"> </w:t>
      </w:r>
      <w:r w:rsidR="0080257C" w:rsidRPr="00157A05">
        <w:rPr>
          <w:rFonts w:ascii="Arial" w:hAnsi="Arial" w:cs="Arial"/>
        </w:rPr>
        <w:t xml:space="preserve">were analyzed using </w:t>
      </w:r>
      <w:r w:rsidR="00622CA6" w:rsidRPr="00157A05">
        <w:rPr>
          <w:rFonts w:ascii="Arial" w:hAnsi="Arial" w:cs="Arial"/>
        </w:rPr>
        <w:t xml:space="preserve">the </w:t>
      </w:r>
      <w:r w:rsidR="0080257C" w:rsidRPr="00157A05">
        <w:rPr>
          <w:rFonts w:ascii="Arial" w:hAnsi="Arial" w:cs="Arial"/>
        </w:rPr>
        <w:t>AMOA</w:t>
      </w:r>
      <w:r w:rsidR="00622CA6" w:rsidRPr="00157A05">
        <w:rPr>
          <w:rFonts w:ascii="Arial" w:hAnsi="Arial" w:cs="Arial"/>
        </w:rPr>
        <w:t>-</w:t>
      </w:r>
      <w:r w:rsidR="0080257C" w:rsidRPr="00157A05">
        <w:rPr>
          <w:rFonts w:ascii="Arial" w:hAnsi="Arial" w:cs="Arial"/>
        </w:rPr>
        <w:t>SEQ</w:t>
      </w:r>
      <w:r w:rsidRPr="00157A05">
        <w:rPr>
          <w:rFonts w:ascii="Arial" w:hAnsi="Arial" w:cs="Arial"/>
        </w:rPr>
        <w:t xml:space="preserve"> </w:t>
      </w:r>
      <w:r w:rsidR="0080257C" w:rsidRPr="00157A05">
        <w:rPr>
          <w:rFonts w:ascii="Arial" w:hAnsi="Arial" w:cs="Arial"/>
        </w:rPr>
        <w:t xml:space="preserve">sequence </w:t>
      </w:r>
      <w:r w:rsidRPr="00157A05">
        <w:rPr>
          <w:rFonts w:ascii="Arial" w:hAnsi="Arial" w:cs="Arial"/>
        </w:rPr>
        <w:t>pipeline</w:t>
      </w:r>
      <w:r w:rsidR="00B55676" w:rsidRPr="00157A05">
        <w:rPr>
          <w:rFonts w:ascii="Arial" w:hAnsi="Arial" w:cs="Arial"/>
        </w:rPr>
        <w:t xml:space="preserve"> (https://github.com/miasungeunlee/AMOA-SEQ/tree/main)</w:t>
      </w:r>
      <w:r w:rsidR="0080257C" w:rsidRPr="00157A05">
        <w:rPr>
          <w:rFonts w:ascii="Arial" w:hAnsi="Arial" w:cs="Arial"/>
        </w:rPr>
        <w:t xml:space="preserve"> </w:t>
      </w:r>
      <w:r w:rsidR="0080257C" w:rsidRPr="00157A05">
        <w:rPr>
          <w:rFonts w:ascii="Arial" w:hAnsi="Arial" w:cs="Arial"/>
        </w:rPr>
        <w:lastRenderedPageBreak/>
        <w:t xml:space="preserve">developed by </w:t>
      </w:r>
      <w:r w:rsidR="0080257C" w:rsidRPr="00157A05">
        <w:rPr>
          <w:rFonts w:ascii="Arial" w:hAnsi="Arial" w:cs="Arial"/>
          <w:highlight w:val="yellow"/>
        </w:rPr>
        <w:t>Lee</w:t>
      </w:r>
      <w:r w:rsidR="00CE6758" w:rsidRPr="00157A05">
        <w:rPr>
          <w:rFonts w:ascii="Arial" w:hAnsi="Arial" w:cs="Arial"/>
          <w:highlight w:val="yellow"/>
        </w:rPr>
        <w:t xml:space="preserve"> </w:t>
      </w:r>
      <w:proofErr w:type="gramStart"/>
      <w:r w:rsidR="00CE6758" w:rsidRPr="00157A05">
        <w:rPr>
          <w:rFonts w:ascii="Arial" w:hAnsi="Arial" w:cs="Arial"/>
          <w:highlight w:val="yellow"/>
        </w:rPr>
        <w:t>et al.</w:t>
      </w:r>
      <w:r w:rsidR="00A929C2" w:rsidRPr="00157A05">
        <w:rPr>
          <w:rFonts w:ascii="Arial" w:hAnsi="Arial" w:cs="Arial"/>
          <w:highlight w:val="yellow"/>
        </w:rPr>
        <w:t>,</w:t>
      </w:r>
      <w:r w:rsidR="00622CA6" w:rsidRPr="00157A05">
        <w:rPr>
          <w:rFonts w:ascii="Arial" w:hAnsi="Arial" w:cs="Arial"/>
        </w:rPr>
        <w:t>.</w:t>
      </w:r>
      <w:proofErr w:type="gramEnd"/>
      <w:r w:rsidR="00622CA6" w:rsidRPr="00157A05">
        <w:rPr>
          <w:rFonts w:ascii="Arial" w:hAnsi="Arial" w:cs="Arial"/>
        </w:rPr>
        <w:t xml:space="preserve"> The AMOA-SEQ pipeline</w:t>
      </w:r>
      <w:r w:rsidR="00BB1BE0" w:rsidRPr="00157A05">
        <w:rPr>
          <w:rFonts w:ascii="Arial" w:hAnsi="Arial" w:cs="Arial"/>
        </w:rPr>
        <w:t xml:space="preserve"> implements the DADA2 tool </w:t>
      </w:r>
      <w:r w:rsidR="00BB1BE0" w:rsidRPr="00157A05">
        <w:rPr>
          <w:rFonts w:ascii="Arial" w:hAnsi="Arial" w:cs="Arial"/>
        </w:rPr>
        <w:fldChar w:fldCharType="begin"/>
      </w:r>
      <w:r w:rsidR="00C05C46">
        <w:rPr>
          <w:rFonts w:ascii="Arial" w:hAnsi="Arial" w:cs="Arial"/>
        </w:rPr>
        <w:instrText xml:space="preserve"> ADDIN ZOTERO_ITEM CSL_CITATION {"citationID":"kqHPO7ob","properties":{"formattedCitation":"(Callahan et al., 2016)","plainCitation":"(Callahan et al., 2016)","noteIndex":0},"citationItems":[{"id":"x77JZY4M/I35W213R","uris":["http://zotero.org/users/local/JetUa067/items/35MAYWQ2"],"itemData":{"id":96,"type":"article-journal","abstract":"DADA2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Springer Nature America, Inc.","note":"number: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BB1BE0" w:rsidRPr="00157A05">
        <w:rPr>
          <w:rFonts w:ascii="Arial" w:hAnsi="Arial" w:cs="Arial"/>
        </w:rPr>
        <w:fldChar w:fldCharType="separate"/>
      </w:r>
      <w:r w:rsidR="00BB1BE0" w:rsidRPr="00157A05">
        <w:rPr>
          <w:rFonts w:ascii="Arial" w:hAnsi="Arial" w:cs="Arial"/>
        </w:rPr>
        <w:t>(Callahan et al., 2016)</w:t>
      </w:r>
      <w:r w:rsidR="00BB1BE0" w:rsidRPr="00157A05">
        <w:rPr>
          <w:rFonts w:ascii="Arial" w:hAnsi="Arial" w:cs="Arial"/>
        </w:rPr>
        <w:fldChar w:fldCharType="end"/>
      </w:r>
      <w:r w:rsidR="00BB1BE0" w:rsidRPr="00157A05">
        <w:rPr>
          <w:rFonts w:ascii="Arial" w:hAnsi="Arial" w:cs="Arial"/>
        </w:rPr>
        <w:t xml:space="preserve"> to perform filtering and correcting sequence errors</w:t>
      </w:r>
      <w:r w:rsidR="00622CA6" w:rsidRPr="00157A05">
        <w:rPr>
          <w:rFonts w:ascii="Arial" w:hAnsi="Arial" w:cs="Arial"/>
        </w:rPr>
        <w:t xml:space="preserve"> </w:t>
      </w:r>
      <w:r w:rsidR="00BB1BE0" w:rsidRPr="00157A05">
        <w:rPr>
          <w:rFonts w:ascii="Arial" w:hAnsi="Arial" w:cs="Arial"/>
        </w:rPr>
        <w:t>to generate</w:t>
      </w:r>
      <w:r w:rsidR="00622CA6" w:rsidRPr="00157A05">
        <w:rPr>
          <w:rFonts w:ascii="Arial" w:hAnsi="Arial" w:cs="Arial"/>
        </w:rPr>
        <w:t xml:space="preserve"> Amplicon Sequence Variant (ASVs)</w:t>
      </w:r>
      <w:r w:rsidR="00BB1BE0" w:rsidRPr="00157A05">
        <w:rPr>
          <w:rFonts w:ascii="Arial" w:hAnsi="Arial" w:cs="Arial"/>
        </w:rPr>
        <w:t>.</w:t>
      </w:r>
      <w:r w:rsidRPr="00157A05">
        <w:rPr>
          <w:rFonts w:ascii="Arial" w:hAnsi="Arial" w:cs="Arial"/>
        </w:rPr>
        <w:t xml:space="preserve"> </w:t>
      </w:r>
      <w:r w:rsidR="00603814" w:rsidRPr="00157A05">
        <w:rPr>
          <w:rFonts w:ascii="Arial" w:hAnsi="Arial" w:cs="Arial"/>
        </w:rPr>
        <w:t>The</w:t>
      </w:r>
      <w:r w:rsidR="00C63853" w:rsidRPr="00157A05">
        <w:rPr>
          <w:rFonts w:ascii="Arial" w:hAnsi="Arial" w:cs="Arial"/>
        </w:rPr>
        <w:t xml:space="preserve"> </w:t>
      </w:r>
      <w:r w:rsidRPr="00157A05">
        <w:rPr>
          <w:rFonts w:ascii="Arial" w:hAnsi="Arial" w:cs="Arial"/>
        </w:rPr>
        <w:t>demultiplexed</w:t>
      </w:r>
      <w:r w:rsidR="00D06EF4" w:rsidRPr="00157A05">
        <w:rPr>
          <w:rFonts w:ascii="Arial" w:hAnsi="Arial" w:cs="Arial"/>
        </w:rPr>
        <w:t xml:space="preserve"> </w:t>
      </w:r>
      <w:r w:rsidRPr="00157A05">
        <w:rPr>
          <w:rFonts w:ascii="Arial" w:hAnsi="Arial" w:cs="Arial"/>
        </w:rPr>
        <w:t>s</w:t>
      </w:r>
      <w:r w:rsidR="0017518A" w:rsidRPr="00157A05">
        <w:rPr>
          <w:rFonts w:ascii="Arial" w:hAnsi="Arial" w:cs="Arial"/>
        </w:rPr>
        <w:t>equence</w:t>
      </w:r>
      <w:r w:rsidR="00603814" w:rsidRPr="00157A05">
        <w:rPr>
          <w:rFonts w:ascii="Arial" w:hAnsi="Arial" w:cs="Arial"/>
        </w:rPr>
        <w:t xml:space="preserve">s </w:t>
      </w:r>
      <w:r w:rsidR="00A000B5" w:rsidRPr="00157A05">
        <w:rPr>
          <w:rFonts w:ascii="Arial" w:hAnsi="Arial" w:cs="Arial"/>
        </w:rPr>
        <w:t>w</w:t>
      </w:r>
      <w:r w:rsidR="00603814" w:rsidRPr="00157A05">
        <w:rPr>
          <w:rFonts w:ascii="Arial" w:hAnsi="Arial" w:cs="Arial"/>
        </w:rPr>
        <w:t>ere processed by</w:t>
      </w:r>
      <w:r w:rsidR="0017518A" w:rsidRPr="00157A05">
        <w:rPr>
          <w:rFonts w:ascii="Arial" w:hAnsi="Arial" w:cs="Arial"/>
        </w:rPr>
        <w:t xml:space="preserve"> removing primers and ambiguous bases</w:t>
      </w:r>
      <w:r w:rsidR="0044721C" w:rsidRPr="00157A05">
        <w:rPr>
          <w:rFonts w:ascii="Arial" w:hAnsi="Arial" w:cs="Arial"/>
        </w:rPr>
        <w:t>, followed by quality filtering u</w:t>
      </w:r>
      <w:r w:rsidR="009D17A0" w:rsidRPr="00157A05">
        <w:rPr>
          <w:rFonts w:ascii="Arial" w:hAnsi="Arial" w:cs="Arial"/>
        </w:rPr>
        <w:t>sing</w:t>
      </w:r>
      <w:r w:rsidR="0044721C" w:rsidRPr="00157A05">
        <w:rPr>
          <w:rFonts w:ascii="Arial" w:hAnsi="Arial" w:cs="Arial"/>
        </w:rPr>
        <w:t xml:space="preserve"> the DADA2 standard filtering parameters</w:t>
      </w:r>
      <w:r w:rsidR="00CD334E" w:rsidRPr="00157A05">
        <w:rPr>
          <w:rFonts w:ascii="Arial" w:hAnsi="Arial" w:cs="Arial"/>
        </w:rPr>
        <w:t xml:space="preserve"> (</w:t>
      </w:r>
      <w:proofErr w:type="spellStart"/>
      <w:r w:rsidR="00CD334E" w:rsidRPr="00157A05">
        <w:rPr>
          <w:rFonts w:ascii="Arial" w:hAnsi="Arial" w:cs="Arial"/>
        </w:rPr>
        <w:t>maxN</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0, </w:t>
      </w:r>
      <w:proofErr w:type="spellStart"/>
      <w:r w:rsidR="00CD334E" w:rsidRPr="00157A05">
        <w:rPr>
          <w:rFonts w:ascii="Arial" w:hAnsi="Arial" w:cs="Arial"/>
        </w:rPr>
        <w:t>truncQ</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2, </w:t>
      </w:r>
      <w:proofErr w:type="spellStart"/>
      <w:r w:rsidR="000D5B16" w:rsidRPr="00157A05">
        <w:rPr>
          <w:rFonts w:ascii="Arial" w:hAnsi="Arial" w:cs="Arial"/>
        </w:rPr>
        <w:t>rm.phix</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 xml:space="preserve">TRUE, and </w:t>
      </w:r>
      <w:proofErr w:type="spellStart"/>
      <w:r w:rsidR="00CD334E" w:rsidRPr="00157A05">
        <w:rPr>
          <w:rFonts w:ascii="Arial" w:hAnsi="Arial" w:cs="Arial"/>
        </w:rPr>
        <w:t>maxEE</w:t>
      </w:r>
      <w:proofErr w:type="spellEnd"/>
      <w:r w:rsidR="000D5B16" w:rsidRPr="00157A05">
        <w:rPr>
          <w:rFonts w:ascii="Arial" w:hAnsi="Arial" w:cs="Arial"/>
        </w:rPr>
        <w:t xml:space="preserve"> </w:t>
      </w:r>
      <w:r w:rsidR="00CD334E" w:rsidRPr="00157A05">
        <w:rPr>
          <w:rFonts w:ascii="Arial" w:hAnsi="Arial" w:cs="Arial"/>
        </w:rPr>
        <w:t>=</w:t>
      </w:r>
      <w:r w:rsidR="000D5B16" w:rsidRPr="00157A05">
        <w:rPr>
          <w:rFonts w:ascii="Arial" w:hAnsi="Arial" w:cs="Arial"/>
        </w:rPr>
        <w:t xml:space="preserve"> </w:t>
      </w:r>
      <w:r w:rsidR="00CD334E" w:rsidRPr="00157A05">
        <w:rPr>
          <w:rFonts w:ascii="Arial" w:hAnsi="Arial" w:cs="Arial"/>
        </w:rPr>
        <w:t>2)</w:t>
      </w:r>
      <w:r w:rsidR="0044721C" w:rsidRPr="00157A05">
        <w:rPr>
          <w:rFonts w:ascii="Arial" w:hAnsi="Arial" w:cs="Arial"/>
        </w:rPr>
        <w:t>. To ensure the quality of the data, we discarded any reads that did not meet the minimum length requirements (200 bp for AOB and AOA, and 204 bp for comammox)</w:t>
      </w:r>
      <w:r w:rsidR="00876AA0" w:rsidRPr="00157A05">
        <w:rPr>
          <w:rFonts w:ascii="Arial" w:hAnsi="Arial" w:cs="Arial"/>
        </w:rPr>
        <w:t xml:space="preserve"> and</w:t>
      </w:r>
      <w:r w:rsidR="0044721C" w:rsidRPr="00157A05">
        <w:rPr>
          <w:rFonts w:ascii="Arial" w:hAnsi="Arial" w:cs="Arial"/>
        </w:rPr>
        <w:t xml:space="preserve"> truncated the reads to a specific length (200 bp for AOB and AOA, and 210 bp for comammox).</w:t>
      </w:r>
      <w:r w:rsidR="00FE441C" w:rsidRPr="00157A05">
        <w:rPr>
          <w:rFonts w:ascii="Arial" w:hAnsi="Arial" w:cs="Arial"/>
        </w:rPr>
        <w:t xml:space="preserve"> D</w:t>
      </w:r>
      <w:r w:rsidR="009D2FA4" w:rsidRPr="00157A05">
        <w:rPr>
          <w:rFonts w:ascii="Arial" w:hAnsi="Arial" w:cs="Arial"/>
        </w:rPr>
        <w:t>ereplication was</w:t>
      </w:r>
      <w:r w:rsidR="0040508C" w:rsidRPr="00157A05">
        <w:rPr>
          <w:rFonts w:ascii="Arial" w:hAnsi="Arial" w:cs="Arial"/>
        </w:rPr>
        <w:t xml:space="preserve"> </w:t>
      </w:r>
      <w:r w:rsidR="009D2FA4" w:rsidRPr="00157A05">
        <w:rPr>
          <w:rFonts w:ascii="Arial" w:hAnsi="Arial" w:cs="Arial"/>
        </w:rPr>
        <w:t xml:space="preserve">performed </w:t>
      </w:r>
      <w:r w:rsidR="007F48E3" w:rsidRPr="00157A05">
        <w:rPr>
          <w:rFonts w:ascii="Arial" w:hAnsi="Arial" w:cs="Arial"/>
        </w:rPr>
        <w:t xml:space="preserve">to </w:t>
      </w:r>
      <w:r w:rsidR="00876AA0" w:rsidRPr="00157A05">
        <w:rPr>
          <w:rFonts w:ascii="Arial" w:hAnsi="Arial" w:cs="Arial"/>
        </w:rPr>
        <w:t>identify</w:t>
      </w:r>
      <w:r w:rsidR="007F48E3" w:rsidRPr="00157A05">
        <w:rPr>
          <w:rFonts w:ascii="Arial" w:hAnsi="Arial" w:cs="Arial"/>
        </w:rPr>
        <w:t xml:space="preserve"> unique</w:t>
      </w:r>
      <w:r w:rsidR="00F60D21" w:rsidRPr="00157A05">
        <w:rPr>
          <w:rFonts w:ascii="Arial" w:hAnsi="Arial" w:cs="Arial"/>
        </w:rPr>
        <w:t xml:space="preserve"> sequences. F</w:t>
      </w:r>
      <w:r w:rsidR="005D084B" w:rsidRPr="00157A05">
        <w:rPr>
          <w:rFonts w:ascii="Arial" w:hAnsi="Arial" w:cs="Arial"/>
        </w:rPr>
        <w:t>ull denoised sequences</w:t>
      </w:r>
      <w:r w:rsidR="00F60D21" w:rsidRPr="00157A05">
        <w:rPr>
          <w:rFonts w:ascii="Arial" w:hAnsi="Arial" w:cs="Arial"/>
        </w:rPr>
        <w:t xml:space="preserve"> were </w:t>
      </w:r>
      <w:r w:rsidR="002B1C53" w:rsidRPr="00157A05">
        <w:rPr>
          <w:rFonts w:ascii="Arial" w:hAnsi="Arial" w:cs="Arial"/>
        </w:rPr>
        <w:t xml:space="preserve">then </w:t>
      </w:r>
      <w:r w:rsidR="00F60D21" w:rsidRPr="00157A05">
        <w:rPr>
          <w:rFonts w:ascii="Arial" w:hAnsi="Arial" w:cs="Arial"/>
        </w:rPr>
        <w:t>generated</w:t>
      </w:r>
      <w:r w:rsidR="005D084B" w:rsidRPr="00157A05">
        <w:rPr>
          <w:rFonts w:ascii="Arial" w:hAnsi="Arial" w:cs="Arial"/>
        </w:rPr>
        <w:t xml:space="preserve"> by</w:t>
      </w:r>
      <w:r w:rsidR="009D2FA4" w:rsidRPr="00157A05">
        <w:rPr>
          <w:rFonts w:ascii="Arial" w:hAnsi="Arial" w:cs="Arial"/>
        </w:rPr>
        <w:t xml:space="preserve"> either </w:t>
      </w:r>
      <w:r w:rsidR="00A000B5" w:rsidRPr="00157A05">
        <w:rPr>
          <w:rFonts w:ascii="Arial" w:hAnsi="Arial" w:cs="Arial"/>
        </w:rPr>
        <w:t>merg</w:t>
      </w:r>
      <w:r w:rsidR="005D084B" w:rsidRPr="00157A05">
        <w:rPr>
          <w:rFonts w:ascii="Arial" w:hAnsi="Arial" w:cs="Arial"/>
        </w:rPr>
        <w:t>ing</w:t>
      </w:r>
      <w:r w:rsidR="009E0384" w:rsidRPr="00157A05">
        <w:rPr>
          <w:rFonts w:ascii="Arial" w:hAnsi="Arial" w:cs="Arial"/>
        </w:rPr>
        <w:t xml:space="preserve"> </w:t>
      </w:r>
      <w:r w:rsidR="00611BAD" w:rsidRPr="00157A05">
        <w:rPr>
          <w:rFonts w:ascii="Arial" w:hAnsi="Arial" w:cs="Arial"/>
        </w:rPr>
        <w:t>t</w:t>
      </w:r>
      <w:r w:rsidR="00074A70" w:rsidRPr="00157A05">
        <w:rPr>
          <w:rFonts w:ascii="Arial" w:hAnsi="Arial" w:cs="Arial"/>
        </w:rPr>
        <w:t>he</w:t>
      </w:r>
      <w:r w:rsidR="00611BAD" w:rsidRPr="00157A05">
        <w:rPr>
          <w:rFonts w:ascii="Arial" w:hAnsi="Arial" w:cs="Arial"/>
        </w:rPr>
        <w:t xml:space="preserve"> </w:t>
      </w:r>
      <w:r w:rsidR="009E0384" w:rsidRPr="00157A05">
        <w:rPr>
          <w:rFonts w:ascii="Arial" w:hAnsi="Arial" w:cs="Arial"/>
        </w:rPr>
        <w:t>forward and reverse reads</w:t>
      </w:r>
      <w:r w:rsidR="00C63853" w:rsidRPr="00157A05">
        <w:rPr>
          <w:rFonts w:ascii="Arial" w:hAnsi="Arial" w:cs="Arial"/>
        </w:rPr>
        <w:t xml:space="preserve"> </w:t>
      </w:r>
      <w:r w:rsidR="009D2FA4" w:rsidRPr="00157A05">
        <w:rPr>
          <w:rFonts w:ascii="Arial" w:hAnsi="Arial" w:cs="Arial"/>
        </w:rPr>
        <w:t>for</w:t>
      </w:r>
      <w:r w:rsidR="00224134" w:rsidRPr="00157A05">
        <w:rPr>
          <w:rFonts w:ascii="Arial" w:hAnsi="Arial" w:cs="Arial"/>
        </w:rPr>
        <w:t xml:space="preserve"> comammox</w:t>
      </w:r>
      <w:r w:rsidR="0032109C" w:rsidRPr="00157A05">
        <w:rPr>
          <w:rFonts w:ascii="Arial" w:hAnsi="Arial" w:cs="Arial"/>
        </w:rPr>
        <w:t xml:space="preserve"> </w:t>
      </w:r>
      <w:r w:rsidR="009D2FA4" w:rsidRPr="00157A05">
        <w:rPr>
          <w:rFonts w:ascii="Arial" w:hAnsi="Arial" w:cs="Arial"/>
        </w:rPr>
        <w:t>or</w:t>
      </w:r>
      <w:r w:rsidR="00224134" w:rsidRPr="00157A05">
        <w:rPr>
          <w:rFonts w:ascii="Arial" w:hAnsi="Arial" w:cs="Arial"/>
        </w:rPr>
        <w:t xml:space="preserve"> </w:t>
      </w:r>
      <w:r w:rsidR="008F1096" w:rsidRPr="00157A05">
        <w:rPr>
          <w:rFonts w:ascii="Arial" w:hAnsi="Arial" w:cs="Arial"/>
        </w:rPr>
        <w:t>simply</w:t>
      </w:r>
      <w:r w:rsidR="009D2FA4" w:rsidRPr="00157A05">
        <w:rPr>
          <w:rFonts w:ascii="Arial" w:hAnsi="Arial" w:cs="Arial"/>
        </w:rPr>
        <w:t xml:space="preserve"> </w:t>
      </w:r>
      <w:r w:rsidR="00074A70" w:rsidRPr="00157A05">
        <w:rPr>
          <w:rFonts w:ascii="Arial" w:hAnsi="Arial" w:cs="Arial"/>
        </w:rPr>
        <w:t>concatena</w:t>
      </w:r>
      <w:r w:rsidR="009D2FA4" w:rsidRPr="00157A05">
        <w:rPr>
          <w:rFonts w:ascii="Arial" w:hAnsi="Arial" w:cs="Arial"/>
        </w:rPr>
        <w:t>t</w:t>
      </w:r>
      <w:r w:rsidR="005D084B" w:rsidRPr="00157A05">
        <w:rPr>
          <w:rFonts w:ascii="Arial" w:hAnsi="Arial" w:cs="Arial"/>
        </w:rPr>
        <w:t>ing</w:t>
      </w:r>
      <w:r w:rsidR="00074A70" w:rsidRPr="00157A05">
        <w:rPr>
          <w:rFonts w:ascii="Arial" w:hAnsi="Arial" w:cs="Arial"/>
        </w:rPr>
        <w:t xml:space="preserve"> the non-overlapping </w:t>
      </w:r>
      <w:r w:rsidR="00224134" w:rsidRPr="00157A05">
        <w:rPr>
          <w:rFonts w:ascii="Arial" w:hAnsi="Arial" w:cs="Arial"/>
        </w:rPr>
        <w:t xml:space="preserve">forward and reverse reads </w:t>
      </w:r>
      <w:r w:rsidR="009D2FA4" w:rsidRPr="00157A05">
        <w:rPr>
          <w:rFonts w:ascii="Arial" w:hAnsi="Arial" w:cs="Arial"/>
        </w:rPr>
        <w:t>for</w:t>
      </w:r>
      <w:r w:rsidR="00224134" w:rsidRPr="00157A05">
        <w:rPr>
          <w:rFonts w:ascii="Arial" w:hAnsi="Arial" w:cs="Arial"/>
        </w:rPr>
        <w:t xml:space="preserve"> AOB and AOA</w:t>
      </w:r>
      <w:r w:rsidR="009D2FA4" w:rsidRPr="00157A05">
        <w:rPr>
          <w:rFonts w:ascii="Arial" w:hAnsi="Arial" w:cs="Arial"/>
        </w:rPr>
        <w:t>.</w:t>
      </w:r>
      <w:r w:rsidR="008F1096" w:rsidRPr="00157A05">
        <w:rPr>
          <w:rFonts w:ascii="Arial" w:hAnsi="Arial" w:cs="Arial"/>
        </w:rPr>
        <w:t xml:space="preserve"> </w:t>
      </w:r>
      <w:r w:rsidR="00F60D21" w:rsidRPr="00157A05">
        <w:rPr>
          <w:rFonts w:ascii="Arial" w:hAnsi="Arial" w:cs="Arial"/>
        </w:rPr>
        <w:t>Furthermore</w:t>
      </w:r>
      <w:r w:rsidR="008F1096" w:rsidRPr="00157A05">
        <w:rPr>
          <w:rFonts w:ascii="Arial" w:hAnsi="Arial" w:cs="Arial"/>
        </w:rPr>
        <w:t xml:space="preserve">, </w:t>
      </w:r>
      <w:r w:rsidR="000D5B16" w:rsidRPr="00157A05">
        <w:rPr>
          <w:rFonts w:ascii="Arial" w:hAnsi="Arial" w:cs="Arial"/>
        </w:rPr>
        <w:t xml:space="preserve">an </w:t>
      </w:r>
      <w:r w:rsidR="005F4CE4" w:rsidRPr="00157A05">
        <w:rPr>
          <w:rFonts w:ascii="Arial" w:hAnsi="Arial" w:cs="Arial"/>
        </w:rPr>
        <w:t>ASV table</w:t>
      </w:r>
      <w:r w:rsidR="008F1096" w:rsidRPr="00157A05">
        <w:rPr>
          <w:rFonts w:ascii="Arial" w:hAnsi="Arial" w:cs="Arial"/>
        </w:rPr>
        <w:t xml:space="preserve"> was </w:t>
      </w:r>
      <w:r w:rsidR="0023608A" w:rsidRPr="00157A05">
        <w:rPr>
          <w:rFonts w:ascii="Arial" w:hAnsi="Arial" w:cs="Arial"/>
        </w:rPr>
        <w:t>constructed,</w:t>
      </w:r>
      <w:r w:rsidR="008F1096" w:rsidRPr="00157A05">
        <w:rPr>
          <w:rFonts w:ascii="Arial" w:hAnsi="Arial" w:cs="Arial"/>
        </w:rPr>
        <w:t xml:space="preserve"> and</w:t>
      </w:r>
      <w:r w:rsidR="0032109C" w:rsidRPr="00157A05">
        <w:rPr>
          <w:rFonts w:ascii="Arial" w:hAnsi="Arial" w:cs="Arial"/>
        </w:rPr>
        <w:t xml:space="preserve"> </w:t>
      </w:r>
      <w:r w:rsidR="008F1096" w:rsidRPr="00157A05">
        <w:rPr>
          <w:rFonts w:ascii="Arial" w:hAnsi="Arial" w:cs="Arial"/>
        </w:rPr>
        <w:t>any chimer</w:t>
      </w:r>
      <w:r w:rsidR="005D084B" w:rsidRPr="00157A05">
        <w:rPr>
          <w:rFonts w:ascii="Arial" w:hAnsi="Arial" w:cs="Arial"/>
        </w:rPr>
        <w:t>ic sequences</w:t>
      </w:r>
      <w:r w:rsidR="008F1096" w:rsidRPr="00157A05">
        <w:rPr>
          <w:rFonts w:ascii="Arial" w:hAnsi="Arial" w:cs="Arial"/>
        </w:rPr>
        <w:t xml:space="preserve"> were eliminated from the table.</w:t>
      </w:r>
      <w:r w:rsidR="00574389" w:rsidRPr="00157A05">
        <w:rPr>
          <w:rFonts w:ascii="Arial" w:hAnsi="Arial" w:cs="Arial"/>
        </w:rPr>
        <w:t xml:space="preserve"> </w:t>
      </w:r>
      <w:r w:rsidR="00F60D21" w:rsidRPr="00157A05">
        <w:rPr>
          <w:rFonts w:ascii="Arial" w:hAnsi="Arial" w:cs="Arial"/>
        </w:rPr>
        <w:t>T</w:t>
      </w:r>
      <w:r w:rsidR="00574389" w:rsidRPr="00157A05">
        <w:rPr>
          <w:rFonts w:ascii="Arial" w:hAnsi="Arial" w:cs="Arial"/>
        </w:rPr>
        <w:t>he</w:t>
      </w:r>
      <w:r w:rsidR="00FF3CE2" w:rsidRPr="00157A05">
        <w:rPr>
          <w:rFonts w:ascii="Arial" w:hAnsi="Arial" w:cs="Arial"/>
        </w:rPr>
        <w:t xml:space="preserve"> next step in the</w:t>
      </w:r>
      <w:r w:rsidR="00574389" w:rsidRPr="00157A05">
        <w:rPr>
          <w:rFonts w:ascii="Arial" w:hAnsi="Arial" w:cs="Arial"/>
        </w:rPr>
        <w:t xml:space="preserve"> AMOA-SEQ pipeline</w:t>
      </w:r>
      <w:r w:rsidR="00F60D21" w:rsidRPr="00157A05">
        <w:rPr>
          <w:rFonts w:ascii="Arial" w:hAnsi="Arial" w:cs="Arial"/>
        </w:rPr>
        <w:t xml:space="preserve"> </w:t>
      </w:r>
      <w:r w:rsidR="00B5015D" w:rsidRPr="00157A05">
        <w:rPr>
          <w:rFonts w:ascii="Arial" w:hAnsi="Arial" w:cs="Arial"/>
        </w:rPr>
        <w:t>was</w:t>
      </w:r>
      <w:r w:rsidR="00574389" w:rsidRPr="00157A05">
        <w:rPr>
          <w:rFonts w:ascii="Arial" w:hAnsi="Arial" w:cs="Arial"/>
        </w:rPr>
        <w:t xml:space="preserve"> selecting </w:t>
      </w:r>
      <w:r w:rsidR="000D5B16" w:rsidRPr="00157A05">
        <w:rPr>
          <w:rFonts w:ascii="Arial" w:hAnsi="Arial" w:cs="Arial"/>
        </w:rPr>
        <w:t>the DADA2</w:t>
      </w:r>
      <w:r w:rsidR="003A11A1" w:rsidRPr="00157A05">
        <w:rPr>
          <w:rFonts w:ascii="Arial" w:hAnsi="Arial" w:cs="Arial"/>
        </w:rPr>
        <w:t>-</w:t>
      </w:r>
      <w:r w:rsidR="000D5B16" w:rsidRPr="00157A05">
        <w:rPr>
          <w:rFonts w:ascii="Arial" w:hAnsi="Arial" w:cs="Arial"/>
        </w:rPr>
        <w:t xml:space="preserve">generated </w:t>
      </w:r>
      <w:r w:rsidR="00574389" w:rsidRPr="00157A05">
        <w:rPr>
          <w:rFonts w:ascii="Arial" w:hAnsi="Arial" w:cs="Arial"/>
        </w:rPr>
        <w:t>ASV sequences that match the expected amplicon size</w:t>
      </w:r>
      <w:r w:rsidR="0040508C" w:rsidRPr="00157A05">
        <w:rPr>
          <w:rFonts w:ascii="Arial" w:hAnsi="Arial" w:cs="Arial"/>
        </w:rPr>
        <w:t xml:space="preserve"> (452, 410, and 396 bp for AOB, AOA, and comammox, respectively)</w:t>
      </w:r>
      <w:r w:rsidR="00574389" w:rsidRPr="00157A05">
        <w:rPr>
          <w:rFonts w:ascii="Arial" w:hAnsi="Arial" w:cs="Arial"/>
        </w:rPr>
        <w:t xml:space="preserve"> using </w:t>
      </w:r>
      <w:proofErr w:type="spellStart"/>
      <w:r w:rsidR="00574389" w:rsidRPr="00157A05">
        <w:rPr>
          <w:rFonts w:ascii="Arial" w:hAnsi="Arial" w:cs="Arial"/>
        </w:rPr>
        <w:t>SeqKit</w:t>
      </w:r>
      <w:proofErr w:type="spellEnd"/>
      <w:r w:rsidR="00574389" w:rsidRPr="00157A05">
        <w:rPr>
          <w:rFonts w:ascii="Arial" w:hAnsi="Arial" w:cs="Arial"/>
        </w:rPr>
        <w:t xml:space="preserve"> </w:t>
      </w:r>
      <w:r w:rsidR="00574389" w:rsidRPr="00157A05">
        <w:rPr>
          <w:rFonts w:ascii="Arial" w:hAnsi="Arial" w:cs="Arial"/>
        </w:rPr>
        <w:fldChar w:fldCharType="begin"/>
      </w:r>
      <w:r w:rsidR="00C05C46">
        <w:rPr>
          <w:rFonts w:ascii="Arial" w:hAnsi="Arial" w:cs="Arial"/>
        </w:rPr>
        <w:instrText xml:space="preserve"> ADDIN ZOTERO_ITEM CSL_CITATION {"citationID":"3PZB0TJ5","properties":{"formattedCitation":"(Shen et al., 2016)","plainCitation":"(Shen et al., 2016)","noteIndex":0},"citationItems":[{"id":"x77JZY4M/PX7ek51A","uris":["http://zotero.org/users/local/JetUa067/items/2P2LSN2Z"],"itemData":{"id":98,"type":"article-journal","abstract":"FASTA and FASTQ are basic and ubiquitous formats for storing nucleotide and protein sequences. Common manipulations of FASTA/Q file include converting, searching, filtering, deduplication, splitting, shuffling, and sampling. Existing tools only implement some of these manipulations, and not particularly efficiently, and some are only available for certain operating systems. Furthermore, the complicated installation process of required packages and running environments can render these programs less user friendly. This paper describes a cross-platform ultrafast comprehensive toolkit for FASTA/Q processing. SeqKit provides executable binary files for all major operating systems, including Windows, Linux, and Mac OSX, and can be directly used without any dependencies or pre-configurations. SeqKit demonstrates competitive performance in execution time and memory usage compared to similar tools. The efficiency and usability of SeqKit enable researchers to rapidly accomplish common FASTA/Q file manipulations. SeqKit is open source and available on Github at https://github.com/shenwei356/seqkit.","container-title":"PLOS ONE","DOI":"10.1371/journal.pone.0163962","ISSN":"1932-6203","issue":"10","journalAbbreviation":"PLOS ONE","language":"en","note":"publisher: Public Library of Science","page":"e0163962","source":"PLoS Journals","title":"SeqKit: A Cross-Platform and Ultrafast Toolkit for FASTA/Q File Manipulation","title-short":"SeqKit","volume":"11","author":[{"family":"Shen","given":"Wei"},{"family":"Le","given":"Shuai"},{"family":"Li","given":"Yan"},{"family":"Hu","given":"Fuquan"}],"issued":{"date-parts":[["2016",10,5]]}}}],"schema":"https://github.com/citation-style-language/schema/raw/master/csl-citation.json"} </w:instrText>
      </w:r>
      <w:r w:rsidR="00574389" w:rsidRPr="00157A05">
        <w:rPr>
          <w:rFonts w:ascii="Arial" w:hAnsi="Arial" w:cs="Arial"/>
        </w:rPr>
        <w:fldChar w:fldCharType="separate"/>
      </w:r>
      <w:r w:rsidR="00574389" w:rsidRPr="00157A05">
        <w:rPr>
          <w:rFonts w:ascii="Arial" w:hAnsi="Arial" w:cs="Arial"/>
        </w:rPr>
        <w:t>(Shen et al., 2016)</w:t>
      </w:r>
      <w:r w:rsidR="00574389" w:rsidRPr="00157A05">
        <w:rPr>
          <w:rFonts w:ascii="Arial" w:hAnsi="Arial" w:cs="Arial"/>
        </w:rPr>
        <w:fldChar w:fldCharType="end"/>
      </w:r>
      <w:r w:rsidR="00495EDC" w:rsidRPr="00157A05">
        <w:rPr>
          <w:rFonts w:ascii="Arial" w:hAnsi="Arial" w:cs="Arial"/>
        </w:rPr>
        <w:t xml:space="preserve"> to generate correct ASV sequences</w:t>
      </w:r>
      <w:r w:rsidR="00B5015D" w:rsidRPr="00157A05">
        <w:rPr>
          <w:rFonts w:ascii="Arial" w:hAnsi="Arial" w:cs="Arial"/>
        </w:rPr>
        <w:t>.</w:t>
      </w:r>
      <w:r w:rsidR="00B7272D" w:rsidRPr="00157A05">
        <w:rPr>
          <w:rFonts w:ascii="Arial" w:hAnsi="Arial" w:cs="Arial"/>
        </w:rPr>
        <w:t xml:space="preserve"> </w:t>
      </w:r>
      <w:r w:rsidR="00495EDC" w:rsidRPr="00157A05">
        <w:rPr>
          <w:rFonts w:ascii="Arial" w:hAnsi="Arial" w:cs="Arial"/>
        </w:rPr>
        <w:t>Taxonomic annotation of these ASV sequences</w:t>
      </w:r>
      <w:r w:rsidR="00B7272D" w:rsidRPr="00157A05">
        <w:rPr>
          <w:rFonts w:ascii="Arial" w:hAnsi="Arial" w:cs="Arial"/>
        </w:rPr>
        <w:t xml:space="preserve"> against the reference data sets of the AMOA sequence database was performed using DIAMOND </w:t>
      </w:r>
      <w:proofErr w:type="spellStart"/>
      <w:r w:rsidR="00B7272D" w:rsidRPr="00157A05">
        <w:rPr>
          <w:rFonts w:ascii="Arial" w:hAnsi="Arial" w:cs="Arial"/>
        </w:rPr>
        <w:t>BLASTx</w:t>
      </w:r>
      <w:proofErr w:type="spellEnd"/>
      <w:r w:rsidR="00B7272D" w:rsidRPr="00157A05">
        <w:rPr>
          <w:rFonts w:ascii="Arial" w:hAnsi="Arial" w:cs="Arial"/>
        </w:rPr>
        <w:t xml:space="preserve"> </w:t>
      </w:r>
      <w:r w:rsidR="00B7272D" w:rsidRPr="00157A05">
        <w:rPr>
          <w:rFonts w:ascii="Arial" w:hAnsi="Arial" w:cs="Arial"/>
        </w:rPr>
        <w:fldChar w:fldCharType="begin"/>
      </w:r>
      <w:r w:rsidR="00C05C46">
        <w:rPr>
          <w:rFonts w:ascii="Arial" w:hAnsi="Arial" w:cs="Arial"/>
        </w:rPr>
        <w:instrText xml:space="preserve"> ADDIN ZOTERO_ITEM CSL_CITATION {"citationID":"oA4DDwDj","properties":{"formattedCitation":"(Buchfink et al., 2021)","plainCitation":"(Buchfink et al., 2021)","noteIndex":0},"citationItems":[{"id":"x77JZY4M/VmHENU6M","uris":["http://zotero.org/users/local/JetUa067/items/3DVHJAGT"],"itemData":{"id":113,"type":"article-journal","abstract":"We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BLASTP.","container-title":"Nature Methods","DOI":"10.1038/s41592-021-01101-x","ISSN":"1548-7105","issue":"4","journalAbbreviation":"Nat Methods","language":"en","license":"2021 The Author(s)","note":"number: 4\npublisher: Nature Publishing Group","page":"366-368","source":"www.nature.com","title":"Sensitive protein alignments at tree-of-life scale using DIAMOND","volume":"18","author":[{"family":"Buchfink","given":"Benjamin"},{"family":"Reuter","given":"Klaus"},{"family":"Drost","given":"Hajk-Georg"}],"issued":{"date-parts":[["2021",4]]}}}],"schema":"https://github.com/citation-style-language/schema/raw/master/csl-citation.json"} </w:instrText>
      </w:r>
      <w:r w:rsidR="00B7272D" w:rsidRPr="00157A05">
        <w:rPr>
          <w:rFonts w:ascii="Arial" w:hAnsi="Arial" w:cs="Arial"/>
        </w:rPr>
        <w:fldChar w:fldCharType="separate"/>
      </w:r>
      <w:r w:rsidR="00B7272D" w:rsidRPr="00157A05">
        <w:rPr>
          <w:rFonts w:ascii="Arial" w:hAnsi="Arial" w:cs="Arial"/>
        </w:rPr>
        <w:t>(</w:t>
      </w:r>
      <w:proofErr w:type="spellStart"/>
      <w:r w:rsidR="00B7272D" w:rsidRPr="00157A05">
        <w:rPr>
          <w:rFonts w:ascii="Arial" w:hAnsi="Arial" w:cs="Arial"/>
        </w:rPr>
        <w:t>Buchfink</w:t>
      </w:r>
      <w:proofErr w:type="spellEnd"/>
      <w:r w:rsidR="00B7272D" w:rsidRPr="00157A05">
        <w:rPr>
          <w:rFonts w:ascii="Arial" w:hAnsi="Arial" w:cs="Arial"/>
        </w:rPr>
        <w:t xml:space="preserve"> et al., 2021)</w:t>
      </w:r>
      <w:r w:rsidR="00B7272D" w:rsidRPr="00157A05">
        <w:rPr>
          <w:rFonts w:ascii="Arial" w:hAnsi="Arial" w:cs="Arial"/>
        </w:rPr>
        <w:fldChar w:fldCharType="end"/>
      </w:r>
      <w:r w:rsidR="00B7272D" w:rsidRPr="00157A05">
        <w:rPr>
          <w:rFonts w:ascii="Arial" w:hAnsi="Arial" w:cs="Arial"/>
        </w:rPr>
        <w:t xml:space="preserve">. </w:t>
      </w:r>
      <w:r w:rsidR="0087192C" w:rsidRPr="00157A05">
        <w:rPr>
          <w:rFonts w:ascii="Arial" w:hAnsi="Arial" w:cs="Arial"/>
        </w:rPr>
        <w:t xml:space="preserve">The </w:t>
      </w:r>
      <w:r w:rsidR="00723C96" w:rsidRPr="00157A05">
        <w:rPr>
          <w:rFonts w:ascii="Arial" w:hAnsi="Arial" w:cs="Arial"/>
        </w:rPr>
        <w:t xml:space="preserve">AMOA </w:t>
      </w:r>
      <w:r w:rsidR="00854FF9" w:rsidRPr="00157A05">
        <w:rPr>
          <w:rFonts w:ascii="Arial" w:hAnsi="Arial" w:cs="Arial"/>
        </w:rPr>
        <w:t>database i</w:t>
      </w:r>
      <w:r w:rsidR="00B7272D" w:rsidRPr="00157A05">
        <w:rPr>
          <w:rFonts w:ascii="Arial" w:hAnsi="Arial" w:cs="Arial"/>
        </w:rPr>
        <w:t>ncorporated</w:t>
      </w:r>
      <w:r w:rsidR="00854FF9" w:rsidRPr="00157A05">
        <w:rPr>
          <w:rFonts w:ascii="Arial" w:hAnsi="Arial" w:cs="Arial"/>
        </w:rPr>
        <w:t xml:space="preserve"> in th</w:t>
      </w:r>
      <w:r w:rsidR="00B7272D" w:rsidRPr="00157A05">
        <w:rPr>
          <w:rFonts w:ascii="Arial" w:hAnsi="Arial" w:cs="Arial"/>
        </w:rPr>
        <w:t>is</w:t>
      </w:r>
      <w:r w:rsidR="0040508C" w:rsidRPr="00157A05">
        <w:rPr>
          <w:rFonts w:ascii="Arial" w:hAnsi="Arial" w:cs="Arial"/>
        </w:rPr>
        <w:t xml:space="preserve"> AM</w:t>
      </w:r>
      <w:r w:rsidR="00985BAF" w:rsidRPr="00157A05">
        <w:rPr>
          <w:rFonts w:ascii="Arial" w:hAnsi="Arial" w:cs="Arial"/>
        </w:rPr>
        <w:t>O</w:t>
      </w:r>
      <w:r w:rsidR="0040508C" w:rsidRPr="00157A05">
        <w:rPr>
          <w:rFonts w:ascii="Arial" w:hAnsi="Arial" w:cs="Arial"/>
        </w:rPr>
        <w:t>A-SEQ</w:t>
      </w:r>
      <w:r w:rsidR="00854FF9" w:rsidRPr="00157A05">
        <w:rPr>
          <w:rFonts w:ascii="Arial" w:hAnsi="Arial" w:cs="Arial"/>
        </w:rPr>
        <w:t xml:space="preserve"> pipeline </w:t>
      </w:r>
      <w:r w:rsidR="003A11A1" w:rsidRPr="00157A05">
        <w:rPr>
          <w:rFonts w:ascii="Arial" w:hAnsi="Arial" w:cs="Arial"/>
        </w:rPr>
        <w:t>was</w:t>
      </w:r>
      <w:r w:rsidR="00854FF9" w:rsidRPr="00157A05">
        <w:rPr>
          <w:rFonts w:ascii="Arial" w:hAnsi="Arial" w:cs="Arial"/>
        </w:rPr>
        <w:t xml:space="preserve"> c</w:t>
      </w:r>
      <w:r w:rsidR="0040508C" w:rsidRPr="00157A05">
        <w:rPr>
          <w:rFonts w:ascii="Arial" w:hAnsi="Arial" w:cs="Arial"/>
        </w:rPr>
        <w:t>onstructed</w:t>
      </w:r>
      <w:r w:rsidR="003A11A1" w:rsidRPr="00157A05">
        <w:rPr>
          <w:rFonts w:ascii="Arial" w:hAnsi="Arial" w:cs="Arial"/>
        </w:rPr>
        <w:t xml:space="preserve"> by curating </w:t>
      </w:r>
      <w:r w:rsidR="003A11A1" w:rsidRPr="00157A05">
        <w:rPr>
          <w:rFonts w:ascii="Arial" w:hAnsi="Arial" w:cs="Arial"/>
          <w:i/>
          <w:iCs/>
        </w:rPr>
        <w:t>amoA</w:t>
      </w:r>
      <w:r w:rsidR="003A11A1" w:rsidRPr="00157A05">
        <w:rPr>
          <w:rFonts w:ascii="Arial" w:hAnsi="Arial" w:cs="Arial"/>
        </w:rPr>
        <w:t xml:space="preserve"> gene sequences</w:t>
      </w:r>
      <w:r w:rsidR="00854FF9" w:rsidRPr="00157A05">
        <w:rPr>
          <w:rFonts w:ascii="Arial" w:hAnsi="Arial" w:cs="Arial"/>
        </w:rPr>
        <w:t xml:space="preserve"> </w:t>
      </w:r>
      <w:r w:rsidR="0040508C" w:rsidRPr="00157A05">
        <w:rPr>
          <w:rFonts w:ascii="Arial" w:hAnsi="Arial" w:cs="Arial"/>
        </w:rPr>
        <w:t>from different resources</w:t>
      </w:r>
      <w:r w:rsidR="003A11A1" w:rsidRPr="00157A05">
        <w:rPr>
          <w:rFonts w:ascii="Arial" w:hAnsi="Arial" w:cs="Arial"/>
        </w:rPr>
        <w:t xml:space="preserve">, such as </w:t>
      </w:r>
      <w:r w:rsidR="00854FF9" w:rsidRPr="00157A05">
        <w:rPr>
          <w:rFonts w:ascii="Arial" w:hAnsi="Arial" w:cs="Arial"/>
        </w:rPr>
        <w:t>NCBI and IMG-JGI</w:t>
      </w:r>
      <w:r w:rsidR="00985BAF" w:rsidRPr="00157A05">
        <w:rPr>
          <w:rFonts w:ascii="Arial" w:hAnsi="Arial" w:cs="Arial"/>
        </w:rPr>
        <w:t xml:space="preserve"> databases</w:t>
      </w:r>
      <w:r w:rsidR="003A11A1" w:rsidRPr="00157A05">
        <w:rPr>
          <w:rFonts w:ascii="Arial" w:hAnsi="Arial" w:cs="Arial"/>
        </w:rPr>
        <w:t>,</w:t>
      </w:r>
      <w:r w:rsidR="00985BAF" w:rsidRPr="00157A05">
        <w:rPr>
          <w:rFonts w:ascii="Arial" w:hAnsi="Arial" w:cs="Arial"/>
        </w:rPr>
        <w:t xml:space="preserve"> </w:t>
      </w:r>
      <w:r w:rsidR="00AA6246" w:rsidRPr="00157A05">
        <w:rPr>
          <w:rFonts w:ascii="Arial" w:hAnsi="Arial" w:cs="Arial"/>
        </w:rPr>
        <w:t>and also</w:t>
      </w:r>
      <w:r w:rsidR="003A11A1" w:rsidRPr="00157A05">
        <w:rPr>
          <w:rFonts w:ascii="Arial" w:hAnsi="Arial" w:cs="Arial"/>
        </w:rPr>
        <w:t xml:space="preserve"> from </w:t>
      </w:r>
      <w:r w:rsidR="00854FF9" w:rsidRPr="00157A05">
        <w:rPr>
          <w:rFonts w:ascii="Arial" w:hAnsi="Arial" w:cs="Arial"/>
        </w:rPr>
        <w:t xml:space="preserve">previous studies </w:t>
      </w:r>
      <w:r w:rsidR="0040508C" w:rsidRPr="00157A05">
        <w:rPr>
          <w:rFonts w:ascii="Arial" w:hAnsi="Arial" w:cs="Arial"/>
        </w:rPr>
        <w:fldChar w:fldCharType="begin"/>
      </w:r>
      <w:r w:rsidR="00C05C46">
        <w:rPr>
          <w:rFonts w:ascii="Arial" w:hAnsi="Arial" w:cs="Arial"/>
        </w:rPr>
        <w:instrText xml:space="preserve"> ADDIN ZOTERO_ITEM CSL_CITATION {"citationID":"ynmxdDTG","properties":{"formattedCitation":"(Aigle et al., 2019; Alves et al., 2018; Palomo et al., 2022)","plainCitation":"(Aigle et al., 2019; Alves et al., 2018; Palomo et al., 2022)","noteIndex":0},"citationItems":[{"id":"x77JZY4M/tEOcUVDA","uris":["http://zotero.org/users/local/JetUa067/items/36IBIRC2"],"itemData":{"id":102,"type":"article-journal","abstract":"BACKGROUND: Characterisation of microbial communities increasingly involves use of high throughput sequencing methods (e.g. MiSeq Illumina) that amplify relatively short sequences of 16S rRNA or functional genes, the latter including ammonia monooxygenase subunit A (amoA), a key functional gene for ammonia oxidising bacteria (AOB) and archaea (AOA). The availability of these techniques, in combination with developments in phylogenetic methodology, provides the potential for better analysis of microbial niche specialisation. This study aimed to develop an approach for sequencing of bacterial and archaeal amoA genes amplified from soil using bioinformatics pipelines developed for general analysis of functional genes and employed sequence data to reassess phylogeny and niche specialisation in terrestrial bacterial ammonia oxidisers.\nRESULTS: amoA richness and community composition differed with bioinformatics approaches used but analysis of MiSeq sequences was reliable for both archaeal and bacterial amoA genes and was used for subsequent assessment of potential niche specialisation of soil bacteria ammonia oxidisers. Prior to ecological analysis, phylogenetic analysis of Nitrosospira, which dominates soil AOB, was revisited using a phylogenetic analysis of 16S rRNA and amoA genes in available AOB genomes. This analysis supported congruence between phylogenies of the two genes and increased previous phylogenetic resolution, providing support for additional gene clusters of potential ecological significance. Analysis of environmental sequences using these new sequencing, bioinformatics and phylogenetic approaches demonstrated, for the first time, similar niche specialisation in AOB to that in AOA, indicating pH as a key ecological factor controlling the composition of soil ammonia oxidiser communities.\nCONCLUSIONS: This study presents the first bioinformatics pipeline for optimal analysis of Illumina MiSeq sequencing of a functional gene and is adaptable to any amplicon size (even genes larger than 500 bp). The pipeline was used to provide an up-to-date phylogenetic analysis of terrestrial betaproteobacterial amoA genes and to demonstrate the importance of soil pH for their niche specialisation and is broadly applicable to other ecosystems and diverse microbiomes.","container-title":"Environmental Microbiome","DOI":"10.1186/s40793-019-0342-6","ISSN":"2524-6372","issue":"1","journalAbbreviation":"Environ Microbiome","language":"eng","note":"PMID: 33902715\nPMCID: PMC7989807","page":"3","source":"PubMed","title":"The application of high-throughput sequencing technology to analysis of amoA phylogeny and environmental niche specialisation of terrestrial bacterial ammonia-oxidisers","volume":"14","author":[{"family":"Aigle","given":"Axel"},{"family":"Prosser","given":"James I."},{"family":"Gubry-Rangin","given":"Cécile"}],"issued":{"date-parts":[["2019",7,4]]}}},{"id":"x77JZY4M/DZNf2fmR","uris":["http://zotero.org/users/local/JetUa067/items/XGE8NHL8"],"itemData":{"id":100,"type":"article-journal","abstract":"Ammonia-oxidising archaea (AOA) are ubiquitous and abundant in nature and play a major role in nitrogen cycling. AOA have been studied intensively based on the amoA gene (encoding ammonia monooxygenase subunit A), making it the most sequenced functional marker gene. Here, based on extensive phylogenetic and meta-data analyses of 33,378 curated archaeal amoA sequences, we define a highly resolved taxonomy and uncover global environmental patterns that challenge many earlier generalisations. Particularly, we show: (i) the global frequency of AOA is extremely uneven, with few clades dominating AOA diversity in most ecosystems; (ii) characterised AOA do not represent most predominant clades in nature, including soils and oceans; (iii) the functional role of the most prevalent environmental AOA clade remains unclear; and (iv) AOA harbour molecular signatures that possibly reflect phenotypic traits. Our work synthesises information from a decade of research and provides the first integrative framework to study AOA in a global context.","container-title":"Nature Communications","DOI":"10.1038/s41467-018-03861-1","ISSN":"2041-1723","issue":"1","journalAbbreviation":"Nat Commun","language":"en","license":"2018 The Author(s)","note":"number: 1\npublisher: Nature Publishing Group","page":"1517","source":"www.nature.com","title":"Unifying the global phylogeny and environmental distribution of ammonia-oxidising archaea based on amoA genes","volume":"9","author":[{"family":"Alves","given":"Ricardo J. Eloy"},{"family":"Minh","given":"Bui Quang"},{"family":"Urich","given":"Tim"},{"family":"Haeseler","given":"Arndt","non-dropping-particle":"von"},{"family":"Schleper","given":"Christa"}],"issued":{"date-parts":[["2018",4,17]]}}},{"id":"x77JZY4M/2UdQUeS6","uris":["http://zotero.org/users/local/JetUa067/items/B7U6QXNT"],"itemData":{"id":108,"type":"article-journal","abstract":"Microbes commonly exist in diverse and complex communities where species interact, and their genomic repertoires evolve over time. Our understanding of species interaction and evolution has increased during the last decades, but most studies of evolutionary dynamics are based on single species in isolation or in experimental systems composed of few interacting species. Here, we use the microbial ecosystem found in groundwater-fed sand filter as a model to avoid this limitation. In these open systems, diverse microbial communities experience relatively stable conditions, and the coupling between chemical and biological processes is generally well defined. Metagenomic analysis of 12 sand filters communities revealed systematic co-occurrence of at least five comammox Nitrospira species, likely promoted by low ammonium concentrations. These Nitrospira species showed intrapopulation sequence diversity, although possible clonal expansion was detected in a few abundant local comammox populations. Nitrospira species showed low homologous recombination and strong purifying selection, the latter process being especially strong in genes essential in energy metabolism. Positive selection was detected for genes related to resistance to foreign DNA and phages. We found that, compared to other habitats, groundwater-fed sand filters impose strong purifying selection and low recombination on comammox Nitrospira populations. These results suggest that evolutionary processes are more affected by habitat type than by species identity. Together, this study improves our understanding of species interaction and evolution in complex microbial communities and sheds light on the environmental dependency of evolutionary processes., IMPORTANCE Microbial species interact with each other and their environment (ecological processes) and undergo changes in their genomic repertoire over time (evolutionary processes). How these two classes of processes interact is largely unknown, especially for complex communities, as most studies of microbial evolutionary dynamics consider single species in isolation or a few interacting species in simplified experimental systems. In this study, these limitations are circumvented by examining the microbial communities found in stable and well-described groundwater-fed sand filters. Combining metagenomics and strain-level analyses, we identified the microbial interactions and evolutionary processes affecting comammox Nitrospira, a recently discovered bacterial type capable of performing the whole nitrification process. We found that abundant and co-occurrent Nitrospira populations in groundwater-fed sand filters are characterized by low recombination and strong purifying selection. In addition, by comparing these observations with those obtained from Nitrospira species inhabiting other environments, we revealed that evolutionary processes are more affected by habitat type than by species identity.","container-title":"mSystems","DOI":"10.1128/msystems.01139-21","ISSN":"2379-5077","issue":"1","journalAbbreviation":"mSystems","note":"PMID: 35014874\nPMCID: PMC8751384","page":"e01139-21","source":"PubMed Central","title":"Evolutionary Ecology of Natural Comammox Nitrospira Populations","volume":"7","author":[{"family":"Palomo","given":"Alejandro"},{"family":"Dechesne","given":"Arnaud"},{"family":"Cordero","given":"Otto X."},{"family":"Smets","given":"Barth F."}],"issued":{"date-parts":[["2022"]]}}}],"schema":"https://github.com/citation-style-language/schema/raw/master/csl-citation.json"} </w:instrText>
      </w:r>
      <w:r w:rsidR="0040508C" w:rsidRPr="00157A05">
        <w:rPr>
          <w:rFonts w:ascii="Arial" w:hAnsi="Arial" w:cs="Arial"/>
        </w:rPr>
        <w:fldChar w:fldCharType="separate"/>
      </w:r>
      <w:r w:rsidR="0040508C" w:rsidRPr="00157A05">
        <w:rPr>
          <w:rFonts w:ascii="Arial" w:hAnsi="Arial" w:cs="Arial"/>
          <w:lang w:val="fr-FR"/>
        </w:rPr>
        <w:t xml:space="preserve">(Aigle et al., 2019; Alves et al., 2018; </w:t>
      </w:r>
      <w:proofErr w:type="spellStart"/>
      <w:r w:rsidR="0040508C" w:rsidRPr="00157A05">
        <w:rPr>
          <w:rFonts w:ascii="Arial" w:hAnsi="Arial" w:cs="Arial"/>
          <w:lang w:val="fr-FR"/>
        </w:rPr>
        <w:t>Palomo</w:t>
      </w:r>
      <w:proofErr w:type="spellEnd"/>
      <w:r w:rsidR="0040508C" w:rsidRPr="00157A05">
        <w:rPr>
          <w:rFonts w:ascii="Arial" w:hAnsi="Arial" w:cs="Arial"/>
          <w:lang w:val="fr-FR"/>
        </w:rPr>
        <w:t xml:space="preserve"> et al., 2022)</w:t>
      </w:r>
      <w:r w:rsidR="0040508C" w:rsidRPr="00157A05">
        <w:rPr>
          <w:rFonts w:ascii="Arial" w:hAnsi="Arial" w:cs="Arial"/>
        </w:rPr>
        <w:fldChar w:fldCharType="end"/>
      </w:r>
      <w:r w:rsidR="00AA6246" w:rsidRPr="00157A05">
        <w:rPr>
          <w:rFonts w:ascii="Arial" w:hAnsi="Arial" w:cs="Arial"/>
          <w:lang w:val="fr-FR"/>
        </w:rPr>
        <w:t xml:space="preserve">, </w:t>
      </w:r>
      <w:r w:rsidR="00AA6246" w:rsidRPr="00157A05">
        <w:rPr>
          <w:rFonts w:ascii="Arial" w:hAnsi="Arial" w:cs="Arial"/>
          <w:highlight w:val="yellow"/>
          <w:lang w:val="fr-FR"/>
        </w:rPr>
        <w:t>Lee et al.</w:t>
      </w:r>
      <w:r w:rsidR="00CE6758" w:rsidRPr="00157A05">
        <w:rPr>
          <w:rFonts w:ascii="Arial" w:hAnsi="Arial" w:cs="Arial"/>
          <w:lang w:val="fr-FR"/>
        </w:rPr>
        <w:t xml:space="preserve"> </w:t>
      </w:r>
    </w:p>
    <w:p w14:paraId="4D5F7B5F" w14:textId="77777777" w:rsidR="004708B0" w:rsidRPr="00157A05" w:rsidRDefault="004708B0" w:rsidP="00157A05">
      <w:pPr>
        <w:spacing w:after="0" w:line="480" w:lineRule="auto"/>
        <w:jc w:val="both"/>
        <w:rPr>
          <w:rFonts w:ascii="Arial" w:hAnsi="Arial" w:cs="Arial"/>
          <w:lang w:val="fr-FR"/>
        </w:rPr>
      </w:pPr>
    </w:p>
    <w:p w14:paraId="630CD622" w14:textId="77777777" w:rsidR="008D274B" w:rsidRPr="00157A05" w:rsidRDefault="008D274B" w:rsidP="00157A05">
      <w:pPr>
        <w:spacing w:after="0" w:line="480" w:lineRule="auto"/>
        <w:jc w:val="both"/>
        <w:rPr>
          <w:rFonts w:ascii="Arial" w:hAnsi="Arial" w:cs="Arial"/>
        </w:rPr>
      </w:pPr>
      <w:r w:rsidRPr="00157A05">
        <w:rPr>
          <w:rFonts w:ascii="Arial" w:hAnsi="Arial" w:cs="Arial"/>
          <w:b/>
          <w:bCs/>
        </w:rPr>
        <w:t>Quantification</w:t>
      </w:r>
      <w:r w:rsidRPr="00157A05">
        <w:rPr>
          <w:rFonts w:ascii="Arial" w:hAnsi="Arial" w:cs="Arial"/>
          <w:b/>
          <w:bCs/>
          <w:i/>
          <w:iCs/>
        </w:rPr>
        <w:t xml:space="preserve"> </w:t>
      </w:r>
      <w:r w:rsidRPr="00157A05">
        <w:rPr>
          <w:rFonts w:ascii="Arial" w:hAnsi="Arial" w:cs="Arial"/>
          <w:b/>
          <w:bCs/>
        </w:rPr>
        <w:t>of total microbial and ammonia-oxidizing communities</w:t>
      </w:r>
    </w:p>
    <w:p w14:paraId="7E7FC265" w14:textId="6C51EE0E" w:rsidR="00157A05" w:rsidRDefault="009D17A0" w:rsidP="00157A05">
      <w:pPr>
        <w:spacing w:after="0" w:line="480" w:lineRule="auto"/>
        <w:jc w:val="both"/>
        <w:rPr>
          <w:rFonts w:ascii="Arial" w:hAnsi="Arial" w:cs="Arial"/>
        </w:rPr>
      </w:pPr>
      <w:r w:rsidRPr="00157A05">
        <w:rPr>
          <w:rFonts w:ascii="Arial" w:hAnsi="Arial" w:cs="Arial"/>
        </w:rPr>
        <w:t>Real-time quantitative PCR (qPCR)</w:t>
      </w:r>
      <w:r w:rsidR="000500CB" w:rsidRPr="00157A05">
        <w:rPr>
          <w:rFonts w:ascii="Arial" w:hAnsi="Arial" w:cs="Arial"/>
        </w:rPr>
        <w:t xml:space="preserve"> assays</w:t>
      </w:r>
      <w:r w:rsidRPr="00157A05">
        <w:rPr>
          <w:rFonts w:ascii="Arial" w:hAnsi="Arial" w:cs="Arial"/>
        </w:rPr>
        <w:t xml:space="preserve"> </w:t>
      </w:r>
      <w:r w:rsidR="007A2E98" w:rsidRPr="00157A05">
        <w:rPr>
          <w:rFonts w:ascii="Arial" w:hAnsi="Arial" w:cs="Arial"/>
        </w:rPr>
        <w:t xml:space="preserve">of 16S rRNA and </w:t>
      </w:r>
      <w:r w:rsidR="007A2E98" w:rsidRPr="00157A05">
        <w:rPr>
          <w:rFonts w:ascii="Arial" w:hAnsi="Arial" w:cs="Arial"/>
          <w:i/>
          <w:iCs/>
        </w:rPr>
        <w:t xml:space="preserve">amoA </w:t>
      </w:r>
      <w:r w:rsidR="007A2E98" w:rsidRPr="00157A05">
        <w:rPr>
          <w:rFonts w:ascii="Arial" w:hAnsi="Arial" w:cs="Arial"/>
        </w:rPr>
        <w:t xml:space="preserve">genes </w:t>
      </w:r>
      <w:r w:rsidR="000500CB" w:rsidRPr="00157A05">
        <w:rPr>
          <w:rFonts w:ascii="Arial" w:hAnsi="Arial" w:cs="Arial"/>
        </w:rPr>
        <w:t>were</w:t>
      </w:r>
      <w:r w:rsidRPr="00157A05">
        <w:rPr>
          <w:rFonts w:ascii="Arial" w:hAnsi="Arial" w:cs="Arial"/>
        </w:rPr>
        <w:t xml:space="preserve"> performed to </w:t>
      </w:r>
      <w:r w:rsidR="000500CB" w:rsidRPr="00157A05">
        <w:rPr>
          <w:rFonts w:ascii="Arial" w:hAnsi="Arial" w:cs="Arial"/>
        </w:rPr>
        <w:t xml:space="preserve">quantify the </w:t>
      </w:r>
      <w:r w:rsidR="002B1C53" w:rsidRPr="00157A05">
        <w:rPr>
          <w:rFonts w:ascii="Arial" w:hAnsi="Arial" w:cs="Arial"/>
        </w:rPr>
        <w:t>abundance</w:t>
      </w:r>
      <w:r w:rsidR="00614C7F" w:rsidRPr="00157A05">
        <w:rPr>
          <w:rFonts w:ascii="Arial" w:hAnsi="Arial" w:cs="Arial"/>
        </w:rPr>
        <w:t>s</w:t>
      </w:r>
      <w:r w:rsidR="002B1C53" w:rsidRPr="00157A05">
        <w:rPr>
          <w:rFonts w:ascii="Arial" w:hAnsi="Arial" w:cs="Arial"/>
        </w:rPr>
        <w:t xml:space="preserve"> of total bacterial</w:t>
      </w:r>
      <w:r w:rsidR="00614C7F" w:rsidRPr="00157A05">
        <w:rPr>
          <w:rFonts w:ascii="Arial" w:hAnsi="Arial" w:cs="Arial"/>
        </w:rPr>
        <w:t xml:space="preserve"> and ammonia-oxidizing communities</w:t>
      </w:r>
      <w:r w:rsidR="007A2E98" w:rsidRPr="00157A05">
        <w:rPr>
          <w:rFonts w:ascii="Arial" w:hAnsi="Arial" w:cs="Arial"/>
        </w:rPr>
        <w:t>, respectively</w:t>
      </w:r>
      <w:r w:rsidR="00B45D0D" w:rsidRPr="00157A05">
        <w:rPr>
          <w:rFonts w:ascii="Arial" w:hAnsi="Arial" w:cs="Arial"/>
        </w:rPr>
        <w:t xml:space="preserve">. </w:t>
      </w:r>
      <w:r w:rsidR="00B51A57" w:rsidRPr="00157A05">
        <w:rPr>
          <w:rFonts w:ascii="Arial" w:hAnsi="Arial" w:cs="Arial"/>
        </w:rPr>
        <w:t>Total bacterial communities were quantified</w:t>
      </w:r>
      <w:r w:rsidR="005B765D" w:rsidRPr="00157A05">
        <w:rPr>
          <w:rFonts w:ascii="Arial" w:hAnsi="Arial" w:cs="Arial"/>
        </w:rPr>
        <w:t xml:space="preserve"> using </w:t>
      </w:r>
      <w:r w:rsidR="004C1658" w:rsidRPr="00157A05">
        <w:rPr>
          <w:rFonts w:ascii="Arial" w:hAnsi="Arial" w:cs="Arial"/>
        </w:rPr>
        <w:t xml:space="preserve">341F and 534R primer pair </w:t>
      </w:r>
      <w:r w:rsidR="004C1658" w:rsidRPr="00157A05">
        <w:rPr>
          <w:rFonts w:ascii="Arial" w:hAnsi="Arial" w:cs="Arial"/>
        </w:rPr>
        <w:fldChar w:fldCharType="begin"/>
      </w:r>
      <w:r w:rsidR="00C05C46">
        <w:rPr>
          <w:rFonts w:ascii="Arial" w:hAnsi="Arial" w:cs="Arial"/>
        </w:rPr>
        <w:instrText xml:space="preserve"> ADDIN ZOTERO_ITEM CSL_CITATION {"citationID":"Hvv4MGo0","properties":{"formattedCitation":"(Muyzer et al., 1993)","plainCitation":"(Muyzer et al., 1993)","noteIndex":0},"citationItems":[{"id":"x77JZY4M/RYiSrUsD","uris":["http://zotero.org/users/local/JetUa067/items/KAVMDA8G"],"itemData":{"id":118,"type":"article-journal","abstract":"We describe a new molecular approach to analyzing the genetic diversity of complex microbial populations. This technique is based on the separation of polymerase chain reaction-amplified fragments of genes coding for 16S rRNA, all the same length, by denaturing gradient gel electrophoresis (DGGE). DGGE analysis of different microbial communities demonstrated the presence of up to 10 distinguishable bands in the separation pattern, which were most likely derived from as many different species constituting these populations, and thereby generated a DGGE profile of the populations. We showed that it is possible to identify constituents which represent only 1% of the total population. With an oligonucleotide probe specific for the V3 region of 16S rRNA of sulfate-reducing bacteria, particular DNA fragments from some of the microbial populations could be identified by hybridization analysis. Analysis of the genomic DNA from a bacterial biofilm grown under aerobic conditions suggests that sulfate-reducing bacteria, despite their anaerobicity, were present in this environment. The results we obtained demonstrate that this technique will contribute to our understanding of the genetic diversity of uncharacterized microbial populations.","container-title":"Applied and Environmental Microbiology","ISSN":"0099-2240","issue":"3","journalAbbreviation":"Appl Environ Microbiol","note":"PMID: 7683183\nPMCID: PMC202176","page":"695-700","source":"PubMed Central","title":"Profiling of complex microbial populations by denaturing gradient gel electrophoresis analysis of polymerase chain reaction-amplified genes coding for 16S rRNA.","volume":"59","author":[{"family":"Muyzer","given":"G"},{"family":"Waal","given":"E C","non-dropping-particle":"de"},{"family":"Uitterlinden","given":"A G"}],"issued":{"date-parts":[["1993",3]]}}}],"schema":"https://github.com/citation-style-language/schema/raw/master/csl-citation.json"} </w:instrText>
      </w:r>
      <w:r w:rsidR="004C1658" w:rsidRPr="00157A05">
        <w:rPr>
          <w:rFonts w:ascii="Arial" w:hAnsi="Arial" w:cs="Arial"/>
        </w:rPr>
        <w:fldChar w:fldCharType="separate"/>
      </w:r>
      <w:r w:rsidR="004C1658" w:rsidRPr="00157A05">
        <w:rPr>
          <w:rFonts w:ascii="Arial" w:hAnsi="Arial" w:cs="Arial"/>
        </w:rPr>
        <w:t>(</w:t>
      </w:r>
      <w:proofErr w:type="spellStart"/>
      <w:r w:rsidR="004C1658" w:rsidRPr="00157A05">
        <w:rPr>
          <w:rFonts w:ascii="Arial" w:hAnsi="Arial" w:cs="Arial"/>
        </w:rPr>
        <w:t>Muyzer</w:t>
      </w:r>
      <w:proofErr w:type="spellEnd"/>
      <w:r w:rsidR="004C1658" w:rsidRPr="00157A05">
        <w:rPr>
          <w:rFonts w:ascii="Arial" w:hAnsi="Arial" w:cs="Arial"/>
        </w:rPr>
        <w:t xml:space="preserve"> et al., 1993)</w:t>
      </w:r>
      <w:r w:rsidR="004C1658" w:rsidRPr="00157A05">
        <w:rPr>
          <w:rFonts w:ascii="Arial" w:hAnsi="Arial" w:cs="Arial"/>
        </w:rPr>
        <w:fldChar w:fldCharType="end"/>
      </w:r>
      <w:r w:rsidR="004C1658" w:rsidRPr="00157A05">
        <w:rPr>
          <w:rFonts w:ascii="Arial" w:hAnsi="Arial" w:cs="Arial"/>
        </w:rPr>
        <w:t>, which amplifies the V3 region of the 16S rRNA gene</w:t>
      </w:r>
      <w:r w:rsidR="004F750D" w:rsidRPr="00157A05">
        <w:rPr>
          <w:rFonts w:ascii="Arial" w:hAnsi="Arial" w:cs="Arial"/>
        </w:rPr>
        <w:t xml:space="preserve">, according to the previous studies </w:t>
      </w:r>
      <w:r w:rsidR="004F750D" w:rsidRPr="00157A05">
        <w:rPr>
          <w:rFonts w:ascii="Arial" w:hAnsi="Arial" w:cs="Arial"/>
        </w:rPr>
        <w:fldChar w:fldCharType="begin"/>
      </w:r>
      <w:r w:rsidR="00C05C46">
        <w:rPr>
          <w:rFonts w:ascii="Arial" w:hAnsi="Arial" w:cs="Arial"/>
        </w:rPr>
        <w:instrText xml:space="preserve"> ADDIN ZOTERO_ITEM CSL_CITATION {"citationID":"aCzHfw1A","properties":{"formattedCitation":"(L\\uc0\\u243{}pez-Guti\\uc0\\u233{}rrez et al., 2004; Ochsenreiter et al., 2003)","plainCitation":"(López-Gutiérrez et al., 2004; Ochsenreiter et al., 2003)","dontUpdate":true,"noteIndex":0},"citationItems":[{"id":"x77JZY4M/6lMYGWGf","uris":["http://zotero.org/users/local/JetUa067/items/SN8UBN82"],"itemData":{"id":130,"type":"article-journal","abstract":"Nitrate reduction is performed by phylogenetically diverse bacteria. Analysis of narG (alpha subunit of the membrane bound nitrate reductase) trees constructed using environmental sequences revealed a new cluster that is not related to narG gene from known nitrate-reducing bacteria. In this study, primers targeting this as yet uncultivated nitrate-reducing group were designed and used to develop a real-time SYBR® Green PCR assay. The assay was tested with clones from distinct nitrate-reducing groups and applied to various environmental samples. narG copy number was high ranging between 5.08×108 and 1.12×1011 copies per gram of dry weight of environmental sample. Environmental real-time PCR products were cloned and sequenced. Data was used to generate a phylogenetic tree showing that all environmental products belonged to the target group. Moreover, 16S rDNA copy number was quantified in the different environments by real-time PCR using universal primers for Eubacteria. 16S rDNA copy number was similar or slightly higher than that of narG, between 7.12×109 and 1.14×1011 copies per gram of dry weight of environmental sample. Therefore, the yet uncultivated nitrate-reducing group targeted in this study seems to be numerically important in the environment, as revealed by narG high absolute and relative densities across various environments. Further analysis of the density of the nitrate-reducing community as a whole by real-time PCR may provide insights into the correlation between microbial density, diversity and activity.","container-title":"Journal of Microbiological Methods","DOI":"10.1016/j.mimet.2004.02.009","ISSN":"0167-7012","issue":"3","journalAbbreviation":"Journal of Microbiological Methods","page":"399-407","source":"ScienceDirect","title":"Quantification of a novel group of nitrate-reducing bacteria in the environment by real-time PCR","volume":"57","author":[{"family":"López-Gutiérrez","given":"Juan C"},{"family":"Henry","given":"Sonia"},{"family":"Hallet","given":"Stéphanie"},{"family":"Martin-Laurent","given":"Fabrice"},{"family":"Catroux","given":"Gérard"},{"family":"Philippot","given":"Laurent"}],"issued":{"date-parts":[["2004",6,1]]}}},{"id":"x77JZY4M/MR6MOp7e","uris":["http://zotero.org/users/local/JetUa067/items/99GA2EN4"],"itemData":{"id":121,"type":"article-journal","abstract":"Novel phylogenetic lineages of as yet uncultivated crenarchaeota have been frequently detected in low to moderate-temperature, marine and terrestrial environments. In order to gain a more comprehensive view on the distribution and diversity of Crenarchaeota in moderate habitats, we have studied 18 different terrestrial and freshwater samples by 16S rDNA-based phylogenetic surveys. In seven different soil samples of diverse geographic areas in Europe (forest, grassland, ruderal) and Asia (permafrost, ruderal) as well as in two microbial mats, we have consistently found one particular lineage of crenarchaeota. The diversity of Crenarchaeota in freshwater sediments was considerably higher with respresentative 16S rDNA sequences distributed over four different groups within the moderate crenarchaeota. Systematic analysis of a 16S rDNA universal library from a sandy ecosystem containing 800 clones exclusively revealed the presence of the soil-specific crenarchaeotal cluster. With primers specific for non-thermophilic crenarchaeota we established a rapid method to quantify archaeal 16S rDNA in real time PCR. The relative abundance of crenarchaeotal rDNA was 0.5–3% in the bulk soil sample and only 0.16% in the rhizosphere of the sandy ecosystem. A nearby agricultural setting yielded a relative abundance of 0.17% crenarchaeotal rDNA. In total our data suggest that soil crenarchaeota represent a stable and specific component of the microbiota in terrestrial habitats.","container-title":"Environmental Microbiology","DOI":"10.1046/j.1462-2920.2003.00476.x","ISSN":"1462-2920","issue":"9","language":"en","note":"_eprint: https://onlinelibrary.wiley.com/doi/pdf/10.1046/j.1462-2920.2003.00476.x","page":"787-797","source":"Wiley Online Library","title":"Diversity and abundance of Crenarchaeota in terrestrial habitats studied by 16S RNA surveys and real time PCR","volume":"5","author":[{"family":"Ochsenreiter","given":"Torsten"},{"family":"Selezi","given":"Drazenka"},{"family":"Quaiser","given":"Achim"},{"family":"Bonch-Osmolovskaya","given":"Liza"},{"family":"Schleper","given":"Christa"}],"issued":{"date-parts":[["2003"]]}}}],"schema":"https://github.com/citation-style-language/schema/raw/master/csl-citation.json"} </w:instrText>
      </w:r>
      <w:r w:rsidR="004F750D" w:rsidRPr="00157A05">
        <w:rPr>
          <w:rFonts w:ascii="Arial" w:hAnsi="Arial" w:cs="Arial"/>
        </w:rPr>
        <w:fldChar w:fldCharType="separate"/>
      </w:r>
      <w:r w:rsidR="004F750D" w:rsidRPr="00157A05">
        <w:rPr>
          <w:rFonts w:ascii="Arial" w:hAnsi="Arial" w:cs="Arial"/>
        </w:rPr>
        <w:t>(López-Gutiérrez et al., 2004</w:t>
      </w:r>
      <w:r w:rsidR="0098402A">
        <w:rPr>
          <w:rFonts w:ascii="Arial" w:hAnsi="Arial" w:cs="Arial"/>
        </w:rPr>
        <w:t>)</w:t>
      </w:r>
      <w:r w:rsidR="004F750D" w:rsidRPr="00157A05">
        <w:rPr>
          <w:rFonts w:ascii="Arial" w:hAnsi="Arial" w:cs="Arial"/>
        </w:rPr>
        <w:t xml:space="preserve"> </w:t>
      </w:r>
      <w:r w:rsidR="004F750D" w:rsidRPr="00157A05">
        <w:rPr>
          <w:rFonts w:ascii="Arial" w:hAnsi="Arial" w:cs="Arial"/>
        </w:rPr>
        <w:fldChar w:fldCharType="end"/>
      </w:r>
      <w:r w:rsidR="004C1658" w:rsidRPr="00157A05">
        <w:rPr>
          <w:rFonts w:ascii="Arial" w:hAnsi="Arial" w:cs="Arial"/>
        </w:rPr>
        <w:t xml:space="preserve">. </w:t>
      </w:r>
      <w:r w:rsidR="006E7A72" w:rsidRPr="00157A05">
        <w:rPr>
          <w:rFonts w:ascii="Arial" w:hAnsi="Arial" w:cs="Arial"/>
        </w:rPr>
        <w:t xml:space="preserve">Ammonia-oxidizing bacterial and archaeal abundances were </w:t>
      </w:r>
      <w:r w:rsidR="006E7A72" w:rsidRPr="00157A05">
        <w:rPr>
          <w:rFonts w:ascii="Arial" w:hAnsi="Arial" w:cs="Arial"/>
        </w:rPr>
        <w:lastRenderedPageBreak/>
        <w:t xml:space="preserve">determined </w:t>
      </w:r>
      <w:r w:rsidRPr="00157A05">
        <w:rPr>
          <w:rFonts w:ascii="Arial" w:hAnsi="Arial" w:cs="Arial"/>
        </w:rPr>
        <w:t>using</w:t>
      </w:r>
      <w:r w:rsidR="00CF0D28" w:rsidRPr="00157A05">
        <w:rPr>
          <w:rFonts w:ascii="Arial" w:hAnsi="Arial" w:cs="Arial"/>
        </w:rPr>
        <w:t xml:space="preserve"> </w:t>
      </w:r>
      <w:r w:rsidR="00F61C03" w:rsidRPr="00157A05">
        <w:rPr>
          <w:rFonts w:ascii="Arial" w:hAnsi="Arial" w:cs="Arial"/>
        </w:rPr>
        <w:t xml:space="preserve">the </w:t>
      </w:r>
      <w:r w:rsidR="00CF0D28" w:rsidRPr="00157A05">
        <w:rPr>
          <w:rFonts w:ascii="Arial" w:hAnsi="Arial" w:cs="Arial"/>
          <w:i/>
          <w:iCs/>
        </w:rPr>
        <w:t>amoA</w:t>
      </w:r>
      <w:r w:rsidR="00CF0D28" w:rsidRPr="00157A05">
        <w:rPr>
          <w:rFonts w:ascii="Arial" w:hAnsi="Arial" w:cs="Arial"/>
        </w:rPr>
        <w:t xml:space="preserve"> gene-targeted primer</w:t>
      </w:r>
      <w:r w:rsidR="00F61C03" w:rsidRPr="00157A05">
        <w:rPr>
          <w:rFonts w:ascii="Arial" w:hAnsi="Arial" w:cs="Arial"/>
        </w:rPr>
        <w:t xml:space="preserve">s </w:t>
      </w:r>
      <w:r w:rsidR="00CF0D28" w:rsidRPr="00157A05">
        <w:rPr>
          <w:rFonts w:ascii="Arial" w:hAnsi="Arial" w:cs="Arial"/>
        </w:rPr>
        <w:t>as described previously</w:t>
      </w:r>
      <w:r w:rsidR="0074440E">
        <w:rPr>
          <w:rFonts w:ascii="Arial" w:hAnsi="Arial" w:cs="Arial"/>
        </w:rPr>
        <w:t xml:space="preserve"> </w:t>
      </w:r>
      <w:r w:rsidR="0074440E">
        <w:rPr>
          <w:rFonts w:ascii="Arial" w:hAnsi="Arial" w:cs="Arial"/>
        </w:rPr>
        <w:fldChar w:fldCharType="begin"/>
      </w:r>
      <w:r w:rsidR="0074440E">
        <w:rPr>
          <w:rFonts w:ascii="Arial" w:hAnsi="Arial" w:cs="Arial"/>
        </w:rPr>
        <w:instrText xml:space="preserve"> ADDIN ZOTERO_ITEM CSL_CITATION {"citationID":"o7EHcqG4","properties":{"formattedCitation":"(Bru et al., 2011; Leininger et al., 2006)","plainCitation":"(Bru et al., 2011; Leininger et al., 2006)","noteIndex":0},"citationItems":[{"id":234,"uris":["http://zotero.org/users/local/4LgJUJlW/items/GVGZBYB4"],"itemData":{"id":234,"type":"article-journal","abstract":"Abstract\n            Little information is available regarding the landscape-scale distribution of microbial communities and its environmental determinants. However, a landscape perspective is needed to understand the relative importance of local and regional factors and land management for the microbial communities and the ecosystem services they provide. In the most comprehensive analysis of spatial patterns of microbial communities to date, we investigated the distribution of functional microbial communities involved in N-cycling and of the total bacterial and crenarchaeal communities over 107 sites in Burgundy, a 31 500 km2 region of France, using a 16 × 16 km2 sampling grid. At each sampling site, the abundance of total bacteria, crenarchaea, nitrate reducers, denitrifiers- and ammonia oxidizers were estimated by quantitative PCR and 42 soil physico-chemical properties were measured. The relative contributions of land use, spatial distance, climatic conditions, time, and soil physico-chemical properties to the spatial distribution of the different communities were analyzed by canonical variation partitioning. Our results indicate that 43–85% of the spatial variation in community abundances could be explained by the measured environmental parameters, with soil chemical properties (mostly pH) being the main driver. We found spatial autocorrelation up to 739 km and used geostatistical modelling to generate predictive maps of the distribution of microbial communities at the landscape scale. The present study highlights the potential of a spatially explicit approach for microbial ecology to identify the overarching factors driving the spatial heterogeneity of microbial communities even at the landscape scale.","container-title":"The ISME Journal","DOI":"10.1038/ismej.2010.130","ISSN":"1751-7362, 1751-7370","issue":"3","language":"en","license":"https://academic.oup.com/pages/standard-publication-reuse-rights","page":"532-542","source":"DOI.org (Crossref)","title":"Determinants of the distribution of nitrogen-cycling microbial communities at the landscape scale","volume":"5","author":[{"family":"Bru","given":"D"},{"family":"Ramette","given":"A"},{"family":"Saby","given":"N P A"},{"family":"Dequiedt","given":"S"},{"family":"Ranjard","given":"L"},{"family":"Jolivet","given":"C"},{"family":"Arrouays","given":"D"},{"family":"Philippot","given":"L"}],"issued":{"date-parts":[["2011",3,1]]}}},{"id":488,"uris":["http://zotero.org/users/local/4LgJUJlW/items/CV7IBGGP"],"itemData":{"id":488,"type":"article-journal","abstract":"Nitrification, the microbial conversion of ammonia to nitrate, is a key process in the global nitrogen cycle. It has been generally assumed that specialist bacteria are the main aerobic ammonia oxidizers on the soil. An analysis of the abundance of the amoA gene encoding a subunit of the key enzyme ammonia monooxygenase shows that in twelve different soil types from three different climatic zones, amoA gene copies from archaea of the kingdom Crenarchaeota were up to 3,000-fold more abundant than bacterial amoA. So in both pristine and agricultural soils, it seems that archaea are by far the dominant ammonia oxidizers.","container-title":"Nature","DOI":"10.1038/nature04983","ISSN":"1476-4687","issue":"7104","language":"en","license":"2006 Springer Nature Limited","note":"publisher: Nature Publishing Group","page":"806-809","source":"www.nature.com","title":"Archaea predominate among ammonia-oxidizing prokaryotes in soils","volume":"442","author":[{"family":"Leininger","given":"S."},{"family":"Urich","given":"T."},{"family":"Schloter","given":"M."},{"family":"Schwark","given":"L."},{"family":"Qi","given":"J."},{"family":"Nicol","given":"G. W."},{"family":"Prosser","given":"J. I."},{"family":"Schuster","given":"S. C."},{"family":"Schleper","given":"C."}],"issued":{"date-parts":[["2006",8]]}}}],"schema":"https://github.com/citation-style-language/schema/raw/master/csl-citation.json"} </w:instrText>
      </w:r>
      <w:r w:rsidR="0074440E">
        <w:rPr>
          <w:rFonts w:ascii="Arial" w:hAnsi="Arial" w:cs="Arial"/>
        </w:rPr>
        <w:fldChar w:fldCharType="separate"/>
      </w:r>
      <w:r w:rsidR="0074440E">
        <w:rPr>
          <w:rFonts w:ascii="Arial" w:hAnsi="Arial" w:cs="Arial"/>
          <w:noProof/>
        </w:rPr>
        <w:t>(Bru et al., 2011; Leininger et al., 2006)</w:t>
      </w:r>
      <w:r w:rsidR="0074440E">
        <w:rPr>
          <w:rFonts w:ascii="Arial" w:hAnsi="Arial" w:cs="Arial"/>
        </w:rPr>
        <w:fldChar w:fldCharType="end"/>
      </w:r>
      <w:r w:rsidR="00C95801" w:rsidRPr="00157A05">
        <w:rPr>
          <w:rFonts w:ascii="Arial" w:hAnsi="Arial" w:cs="Arial"/>
          <w:color w:val="000000" w:themeColor="text1"/>
        </w:rPr>
        <w:t>.</w:t>
      </w:r>
      <w:r w:rsidR="00B00A14" w:rsidRPr="00157A05">
        <w:rPr>
          <w:rFonts w:ascii="Arial" w:hAnsi="Arial" w:cs="Arial"/>
        </w:rPr>
        <w:t xml:space="preserve"> </w:t>
      </w:r>
      <w:r w:rsidR="00CD380D" w:rsidRPr="00157A05">
        <w:rPr>
          <w:rFonts w:ascii="Arial" w:hAnsi="Arial" w:cs="Arial"/>
        </w:rPr>
        <w:t>T</w:t>
      </w:r>
      <w:r w:rsidR="00CF0D28" w:rsidRPr="00157A05">
        <w:rPr>
          <w:rFonts w:ascii="Arial" w:hAnsi="Arial" w:cs="Arial"/>
        </w:rPr>
        <w:t>he abundances of c</w:t>
      </w:r>
      <w:r w:rsidR="00F527A8" w:rsidRPr="00157A05">
        <w:rPr>
          <w:rFonts w:ascii="Arial" w:hAnsi="Arial" w:cs="Arial"/>
          <w:color w:val="000000" w:themeColor="text1"/>
        </w:rPr>
        <w:t>omammox</w:t>
      </w:r>
      <w:r w:rsidR="00F61C03" w:rsidRPr="00157A05">
        <w:rPr>
          <w:rFonts w:ascii="Arial" w:hAnsi="Arial" w:cs="Arial"/>
          <w:color w:val="000000" w:themeColor="text1"/>
        </w:rPr>
        <w:t xml:space="preserve"> </w:t>
      </w:r>
      <w:r w:rsidR="00CF0D28" w:rsidRPr="00157A05">
        <w:rPr>
          <w:rFonts w:ascii="Arial" w:hAnsi="Arial" w:cs="Arial"/>
          <w:i/>
          <w:iCs/>
          <w:color w:val="000000" w:themeColor="text1"/>
        </w:rPr>
        <w:t>amoA</w:t>
      </w:r>
      <w:r w:rsidR="00CF0D28" w:rsidRPr="00157A05">
        <w:rPr>
          <w:rFonts w:ascii="Arial" w:hAnsi="Arial" w:cs="Arial"/>
          <w:color w:val="000000" w:themeColor="text1"/>
        </w:rPr>
        <w:t xml:space="preserve"> genes</w:t>
      </w:r>
      <w:r w:rsidR="00F527A8" w:rsidRPr="00157A05">
        <w:rPr>
          <w:rFonts w:ascii="Arial" w:hAnsi="Arial" w:cs="Arial"/>
          <w:color w:val="000000" w:themeColor="text1"/>
        </w:rPr>
        <w:t xml:space="preserve"> were </w:t>
      </w:r>
      <w:r w:rsidR="00CF0D28" w:rsidRPr="00157A05">
        <w:rPr>
          <w:rFonts w:ascii="Arial" w:hAnsi="Arial" w:cs="Arial"/>
          <w:color w:val="000000" w:themeColor="text1"/>
        </w:rPr>
        <w:t>assessed</w:t>
      </w:r>
      <w:r w:rsidR="00F527A8" w:rsidRPr="00157A05">
        <w:rPr>
          <w:rFonts w:ascii="Arial" w:hAnsi="Arial" w:cs="Arial"/>
          <w:color w:val="000000" w:themeColor="text1"/>
        </w:rPr>
        <w:t xml:space="preserve"> </w:t>
      </w:r>
      <w:r w:rsidR="00F61C03" w:rsidRPr="00157A05">
        <w:rPr>
          <w:rFonts w:ascii="Arial" w:hAnsi="Arial" w:cs="Arial"/>
          <w:color w:val="000000" w:themeColor="text1"/>
        </w:rPr>
        <w:t>using</w:t>
      </w:r>
      <w:r w:rsidR="00F527A8" w:rsidRPr="00157A05">
        <w:rPr>
          <w:rFonts w:ascii="Arial" w:hAnsi="Arial" w:cs="Arial"/>
          <w:color w:val="000000" w:themeColor="text1"/>
        </w:rPr>
        <w:t xml:space="preserve"> </w:t>
      </w:r>
      <w:r w:rsidR="00F61C03" w:rsidRPr="00157A05">
        <w:rPr>
          <w:rFonts w:ascii="Arial" w:hAnsi="Arial" w:cs="Arial"/>
          <w:color w:val="000000" w:themeColor="text1"/>
        </w:rPr>
        <w:t>two</w:t>
      </w:r>
      <w:r w:rsidR="00F527A8" w:rsidRPr="00157A05">
        <w:rPr>
          <w:rFonts w:ascii="Arial" w:hAnsi="Arial" w:cs="Arial"/>
          <w:color w:val="000000" w:themeColor="text1"/>
        </w:rPr>
        <w:t xml:space="preserve"> primer </w:t>
      </w:r>
      <w:r w:rsidR="006E7A72" w:rsidRPr="00157A05">
        <w:rPr>
          <w:rFonts w:ascii="Arial" w:hAnsi="Arial" w:cs="Arial"/>
          <w:color w:val="000000" w:themeColor="text1"/>
        </w:rPr>
        <w:t>sets</w:t>
      </w:r>
      <w:r w:rsidR="00F527A8" w:rsidRPr="00157A05">
        <w:rPr>
          <w:rFonts w:ascii="Arial" w:hAnsi="Arial" w:cs="Arial"/>
          <w:color w:val="000000" w:themeColor="text1"/>
        </w:rPr>
        <w:t xml:space="preserve"> targeting</w:t>
      </w:r>
      <w:r w:rsidR="003F5D05" w:rsidRPr="00157A05">
        <w:rPr>
          <w:rFonts w:ascii="Arial" w:hAnsi="Arial" w:cs="Arial"/>
          <w:color w:val="000000" w:themeColor="text1"/>
        </w:rPr>
        <w:t xml:space="preserve"> </w:t>
      </w:r>
      <w:r w:rsidR="00F527A8" w:rsidRPr="00157A05">
        <w:rPr>
          <w:rFonts w:ascii="Arial" w:hAnsi="Arial" w:cs="Arial"/>
          <w:color w:val="000000" w:themeColor="text1"/>
        </w:rPr>
        <w:t>comammox</w:t>
      </w:r>
      <w:r w:rsidR="00F61C03" w:rsidRPr="00157A05">
        <w:rPr>
          <w:rFonts w:ascii="Arial" w:hAnsi="Arial" w:cs="Arial"/>
          <w:color w:val="000000" w:themeColor="text1"/>
        </w:rPr>
        <w:t xml:space="preserve"> </w:t>
      </w:r>
      <w:r w:rsidR="00F61C03" w:rsidRPr="00157A05">
        <w:rPr>
          <w:rFonts w:ascii="Arial" w:hAnsi="Arial" w:cs="Arial"/>
          <w:i/>
          <w:iCs/>
          <w:color w:val="000000" w:themeColor="text1"/>
        </w:rPr>
        <w:t>Nitrospira</w:t>
      </w:r>
      <w:r w:rsidR="00F61C03" w:rsidRPr="00157A05">
        <w:rPr>
          <w:rFonts w:ascii="Arial" w:hAnsi="Arial" w:cs="Arial"/>
          <w:color w:val="000000" w:themeColor="text1"/>
        </w:rPr>
        <w:t xml:space="preserve"> clade A</w:t>
      </w:r>
      <w:r w:rsidR="00772D68" w:rsidRPr="00157A05">
        <w:rPr>
          <w:rFonts w:ascii="Arial" w:hAnsi="Arial" w:cs="Arial"/>
          <w:color w:val="000000" w:themeColor="text1"/>
        </w:rPr>
        <w:t xml:space="preserve"> (comaA-244F and comaA-659R)</w:t>
      </w:r>
      <w:r w:rsidR="00F61C03" w:rsidRPr="00157A05">
        <w:rPr>
          <w:rFonts w:ascii="Arial" w:hAnsi="Arial" w:cs="Arial"/>
          <w:color w:val="000000" w:themeColor="text1"/>
        </w:rPr>
        <w:t xml:space="preserve"> and B</w:t>
      </w:r>
      <w:r w:rsidR="00772D68" w:rsidRPr="00157A05">
        <w:rPr>
          <w:rFonts w:ascii="Arial" w:hAnsi="Arial" w:cs="Arial"/>
          <w:color w:val="000000" w:themeColor="text1"/>
        </w:rPr>
        <w:t xml:space="preserve"> (comaB-244F and comaB-659R)</w:t>
      </w:r>
      <w:r w:rsidR="00833F5C" w:rsidRPr="00157A05">
        <w:rPr>
          <w:rFonts w:ascii="Arial" w:hAnsi="Arial" w:cs="Arial"/>
          <w:color w:val="000000" w:themeColor="text1"/>
        </w:rPr>
        <w:t xml:space="preserve"> </w:t>
      </w:r>
      <w:r w:rsidR="00B00A14" w:rsidRPr="00157A05">
        <w:rPr>
          <w:rFonts w:ascii="Arial" w:hAnsi="Arial" w:cs="Arial"/>
          <w:bCs/>
          <w:color w:val="000000" w:themeColor="text1"/>
        </w:rPr>
        <w:fldChar w:fldCharType="begin"/>
      </w:r>
      <w:r w:rsidR="00C05C46">
        <w:rPr>
          <w:rFonts w:ascii="Arial" w:hAnsi="Arial" w:cs="Arial"/>
          <w:bCs/>
          <w:color w:val="000000" w:themeColor="text1"/>
        </w:rPr>
        <w:instrText xml:space="preserve"> ADDIN ZOTERO_ITEM CSL_CITATION {"citationID":"b0B2HYdR","properties":{"formattedCitation":"(Pjevac et al., 2017)","plainCitation":"(Pjevac et al., 2017)","noteIndex":0},"citationItems":[{"id":"x77JZY4M/wu60MAR2","uris":["http://zotero.org/users/local/JetUa067/items/MD54R4SA"],"itemData":{"id":128,"type":"article-journal","abstract":"Nitrification, the oxidation of ammonia via nitrite to nitrate, has always been considered to be catalyzed by the concerted activity of ammonia- and nitrite-oxidizing microorganisms. Only recently, complete ammonia oxidizers (“comammox”), which oxidize ammonia to nitrate on their own, were identified in the bacterial genus Nitrospira, previously assumed to contain only canonical nitrite oxidizers. Nitrospira are widespread in nature, but for assessments of the distribution and functional importance of comammox Nitrospira in ecosystems, cultivation-independent tools to distinguish comammox from strictly nitrite-oxidizing Nitrospira are required. Here we developed new PCR primer sets that specifically target the amoA genes coding for subunit A of the distinct ammonia monooxygenase of comammox Nitrospira. While existing primers capture only a fraction of the known comammox amoA diversity, the new primer sets cover as much as 95% of the comammox amoA clade A and 92% of the clade B sequences in a reference database containing 326 comammox amoA genes with sequence information at the primer binding sites. Application of the primers to 13 samples from engineered systems (a groundwater well, drinking water treatment and wastewater treatment plants) and other habitats (rice paddy and forest soils, rice rhizosphere, brackish lake sediment and freshwater biofilm) detected comammox Nitrospira in all samples and revealed a considerable diversity of comammox in most habitats. Excellent primer specificity for comammox amoA was achieved by avoiding the use of highly degenerate primer preparations and by using equimolar mixtures of oligonucleotides that match existing comammox amoA genes. Quantitative PCR with these equimolar primer mixtures was highly sensitive and specific, and enabled the efficient quantification of clade A and clade B comammox amoA gene copy numbers in environmental samples. The measured relative abundances of comammox Nitrospira, compared to canonical ammonia oxidizers, were highly variable across environments. The new comammox amoA-targeted primers enable more encompassing future studies of nitrifying microorganisms in diverse habitats. For example, they may be used to monitor the population dynamics of uncultured comammox organisms under changing environmental conditions and in response to altered treatments in engineered and agricultural ecosystems.","container-title":"Frontiers in Microbiology","ISSN":"1664-302X","source":"Frontiers","title":"AmoA-Targeted Polymerase Chain Reaction Primers for the Specific Detection and Quantification of Comammox Nitrospira in the Environment","URL":"https://www.frontiersin.org/articles/10.3389/fmicb.2017.01508","volume":"8","author":[{"family":"Pjevac","given":"Petra"},{"family":"Schauberger","given":"Clemens"},{"family":"Poghosyan","given":"Lianna"},{"family":"Herbold","given":"Craig W."},{"family":"Kessel","given":"Maartje A. H. J.","non-dropping-particle":"van"},{"family":"Daebeler","given":"Anne"},{"family":"Steinberger","given":"Michaela"},{"family":"Jetten","given":"Mike S. M."},{"family":"Lücker","given":"Sebastian"},{"family":"Wagner","given":"Michael"},{"family":"Daims","given":"Holger"}],"accessed":{"date-parts":[["2023",10,11]]},"issued":{"date-parts":[["2017"]]}}}],"schema":"https://github.com/citation-style-language/schema/raw/master/csl-citation.json"} </w:instrText>
      </w:r>
      <w:r w:rsidR="00B00A14" w:rsidRPr="00157A05">
        <w:rPr>
          <w:rFonts w:ascii="Arial" w:hAnsi="Arial" w:cs="Arial"/>
          <w:bCs/>
          <w:color w:val="000000" w:themeColor="text1"/>
        </w:rPr>
        <w:fldChar w:fldCharType="separate"/>
      </w:r>
      <w:r w:rsidR="00B00A14" w:rsidRPr="00157A05">
        <w:rPr>
          <w:rFonts w:ascii="Arial" w:hAnsi="Arial" w:cs="Arial"/>
        </w:rPr>
        <w:t>(</w:t>
      </w:r>
      <w:proofErr w:type="spellStart"/>
      <w:r w:rsidR="00B00A14" w:rsidRPr="00157A05">
        <w:rPr>
          <w:rFonts w:ascii="Arial" w:hAnsi="Arial" w:cs="Arial"/>
        </w:rPr>
        <w:t>Pjevac</w:t>
      </w:r>
      <w:proofErr w:type="spellEnd"/>
      <w:r w:rsidR="00B00A14" w:rsidRPr="00157A05">
        <w:rPr>
          <w:rFonts w:ascii="Arial" w:hAnsi="Arial" w:cs="Arial"/>
        </w:rPr>
        <w:t xml:space="preserve"> et al., 2017)</w:t>
      </w:r>
      <w:r w:rsidR="00B00A14" w:rsidRPr="00157A05">
        <w:rPr>
          <w:rFonts w:ascii="Arial" w:hAnsi="Arial" w:cs="Arial"/>
          <w:bCs/>
          <w:color w:val="000000" w:themeColor="text1"/>
        </w:rPr>
        <w:fldChar w:fldCharType="end"/>
      </w:r>
      <w:r w:rsidR="00F61C03" w:rsidRPr="00157A05">
        <w:rPr>
          <w:rFonts w:ascii="Arial" w:hAnsi="Arial" w:cs="Arial"/>
          <w:bCs/>
          <w:color w:val="000000" w:themeColor="text1"/>
        </w:rPr>
        <w:t xml:space="preserve">. </w:t>
      </w:r>
      <w:r w:rsidR="0028276C" w:rsidRPr="00157A05">
        <w:rPr>
          <w:rFonts w:ascii="Arial" w:hAnsi="Arial" w:cs="Arial"/>
          <w:color w:val="000000" w:themeColor="text1"/>
        </w:rPr>
        <w:t xml:space="preserve">Two independent </w:t>
      </w:r>
      <w:r w:rsidR="00F61C03" w:rsidRPr="00157A05">
        <w:rPr>
          <w:rFonts w:ascii="Arial" w:hAnsi="Arial" w:cs="Arial"/>
          <w:color w:val="000000" w:themeColor="text1"/>
        </w:rPr>
        <w:t xml:space="preserve">qPCR </w:t>
      </w:r>
      <w:r w:rsidR="0028276C" w:rsidRPr="00157A05">
        <w:rPr>
          <w:rFonts w:ascii="Arial" w:hAnsi="Arial" w:cs="Arial"/>
          <w:color w:val="000000" w:themeColor="text1"/>
        </w:rPr>
        <w:t xml:space="preserve">runs were performed </w:t>
      </w:r>
      <w:r w:rsidR="00C95801" w:rsidRPr="00157A05">
        <w:rPr>
          <w:rFonts w:ascii="Arial" w:hAnsi="Arial" w:cs="Arial"/>
          <w:color w:val="000000" w:themeColor="text1"/>
        </w:rPr>
        <w:t>for each gene.</w:t>
      </w:r>
      <w:r w:rsidR="00F61C03" w:rsidRPr="00157A05">
        <w:rPr>
          <w:rFonts w:ascii="Arial" w:hAnsi="Arial" w:cs="Arial"/>
          <w:color w:val="000000" w:themeColor="text1"/>
        </w:rPr>
        <w:t xml:space="preserve"> </w:t>
      </w:r>
      <w:r w:rsidR="00D77077" w:rsidRPr="00157A05">
        <w:rPr>
          <w:rFonts w:ascii="Arial" w:hAnsi="Arial" w:cs="Arial"/>
          <w:color w:val="000000" w:themeColor="text1"/>
        </w:rPr>
        <w:t xml:space="preserve">The fluorescent SYBR Green dye-based </w:t>
      </w:r>
      <w:r w:rsidR="00D77077" w:rsidRPr="00157A05">
        <w:rPr>
          <w:rFonts w:ascii="Arial" w:hAnsi="Arial" w:cs="Arial"/>
        </w:rPr>
        <w:t>q</w:t>
      </w:r>
      <w:r w:rsidR="008B5CFA" w:rsidRPr="00157A05">
        <w:rPr>
          <w:rFonts w:ascii="Arial" w:hAnsi="Arial" w:cs="Arial"/>
        </w:rPr>
        <w:t>PCR was performed</w:t>
      </w:r>
      <w:r w:rsidR="006F1D1B" w:rsidRPr="00157A05">
        <w:rPr>
          <w:rFonts w:ascii="Arial" w:hAnsi="Arial" w:cs="Arial"/>
        </w:rPr>
        <w:t xml:space="preserve"> </w:t>
      </w:r>
      <w:r w:rsidR="008B5CFA" w:rsidRPr="00157A05">
        <w:rPr>
          <w:rFonts w:ascii="Arial" w:hAnsi="Arial" w:cs="Arial"/>
        </w:rPr>
        <w:t xml:space="preserve">in a </w:t>
      </w:r>
      <w:r w:rsidR="007447D4" w:rsidRPr="00157A05">
        <w:rPr>
          <w:rFonts w:ascii="Arial" w:hAnsi="Arial" w:cs="Arial"/>
        </w:rPr>
        <w:t xml:space="preserve">15 µL </w:t>
      </w:r>
      <w:r w:rsidR="00E93AA0" w:rsidRPr="00157A05">
        <w:rPr>
          <w:rFonts w:ascii="Arial" w:hAnsi="Arial" w:cs="Arial"/>
        </w:rPr>
        <w:t>reaction mix</w:t>
      </w:r>
      <w:r w:rsidR="008B5CFA" w:rsidRPr="00157A05">
        <w:rPr>
          <w:rFonts w:ascii="Arial" w:hAnsi="Arial" w:cs="Arial"/>
        </w:rPr>
        <w:t xml:space="preserve"> </w:t>
      </w:r>
      <w:r w:rsidR="00A359C1" w:rsidRPr="00157A05">
        <w:rPr>
          <w:rFonts w:ascii="Arial" w:hAnsi="Arial" w:cs="Arial"/>
        </w:rPr>
        <w:t>containing</w:t>
      </w:r>
      <w:r w:rsidR="008B5CFA" w:rsidRPr="00157A05">
        <w:rPr>
          <w:rFonts w:ascii="Arial" w:hAnsi="Arial" w:cs="Arial"/>
        </w:rPr>
        <w:t xml:space="preserve"> </w:t>
      </w:r>
      <w:r w:rsidR="007447D4" w:rsidRPr="00157A05">
        <w:rPr>
          <w:rFonts w:ascii="Arial" w:hAnsi="Arial" w:cs="Arial"/>
        </w:rPr>
        <w:t xml:space="preserve">the </w:t>
      </w:r>
      <w:proofErr w:type="spellStart"/>
      <w:r w:rsidR="007447D4" w:rsidRPr="00157A05">
        <w:rPr>
          <w:rFonts w:ascii="Arial" w:hAnsi="Arial" w:cs="Arial"/>
        </w:rPr>
        <w:t>Takyon</w:t>
      </w:r>
      <w:proofErr w:type="spellEnd"/>
      <w:r w:rsidR="007447D4" w:rsidRPr="00157A05">
        <w:rPr>
          <w:rFonts w:ascii="Arial" w:hAnsi="Arial" w:cs="Arial"/>
        </w:rPr>
        <w:t>™ low ROX SYBR 2X MasterMix blue dTTP (</w:t>
      </w:r>
      <w:proofErr w:type="spellStart"/>
      <w:r w:rsidR="007447D4" w:rsidRPr="00157A05">
        <w:rPr>
          <w:rFonts w:ascii="Arial" w:hAnsi="Arial" w:cs="Arial"/>
        </w:rPr>
        <w:t>Eurogentec</w:t>
      </w:r>
      <w:proofErr w:type="spellEnd"/>
      <w:r w:rsidR="005627B0" w:rsidRPr="00157A05">
        <w:rPr>
          <w:rFonts w:ascii="Arial" w:hAnsi="Arial" w:cs="Arial"/>
        </w:rPr>
        <w:t>, Seraing, Belgium</w:t>
      </w:r>
      <w:r w:rsidR="007447D4" w:rsidRPr="00157A05">
        <w:rPr>
          <w:rFonts w:ascii="Arial" w:hAnsi="Arial" w:cs="Arial"/>
        </w:rPr>
        <w:t>)</w:t>
      </w:r>
      <w:r w:rsidR="008B5CFA" w:rsidRPr="00157A05">
        <w:rPr>
          <w:rFonts w:ascii="Arial" w:hAnsi="Arial" w:cs="Arial"/>
        </w:rPr>
        <w:t xml:space="preserve">, </w:t>
      </w:r>
      <w:r w:rsidR="00A359C1" w:rsidRPr="00157A05">
        <w:rPr>
          <w:rFonts w:ascii="Arial" w:hAnsi="Arial" w:cs="Arial"/>
          <w:color w:val="000000" w:themeColor="text1"/>
        </w:rPr>
        <w:t xml:space="preserve">250 ng T4gp32, </w:t>
      </w:r>
      <w:r w:rsidR="007447D4" w:rsidRPr="00157A05">
        <w:rPr>
          <w:rFonts w:ascii="Arial" w:hAnsi="Arial" w:cs="Arial"/>
          <w:color w:val="000000" w:themeColor="text1"/>
        </w:rPr>
        <w:t>1 µM of each primer</w:t>
      </w:r>
      <w:r w:rsidR="00A359C1" w:rsidRPr="00157A05">
        <w:rPr>
          <w:rFonts w:ascii="Arial" w:hAnsi="Arial" w:cs="Arial"/>
          <w:color w:val="000000" w:themeColor="text1"/>
        </w:rPr>
        <w:t>, and 3 ng of DNA</w:t>
      </w:r>
      <w:r w:rsidR="008B5CFA" w:rsidRPr="00157A05">
        <w:rPr>
          <w:rFonts w:ascii="Arial" w:hAnsi="Arial" w:cs="Arial"/>
        </w:rPr>
        <w:t>.</w:t>
      </w:r>
      <w:r w:rsidR="00B51A57" w:rsidRPr="00157A05">
        <w:rPr>
          <w:rFonts w:ascii="Arial" w:hAnsi="Arial" w:cs="Arial"/>
        </w:rPr>
        <w:t xml:space="preserve"> </w:t>
      </w:r>
      <w:r w:rsidR="00F46D0E" w:rsidRPr="00157A05">
        <w:rPr>
          <w:rFonts w:ascii="Arial" w:hAnsi="Arial" w:cs="Arial"/>
        </w:rPr>
        <w:t>Tenfold s</w:t>
      </w:r>
      <w:r w:rsidR="00B338DD" w:rsidRPr="00157A05">
        <w:rPr>
          <w:rFonts w:ascii="Arial" w:hAnsi="Arial" w:cs="Arial"/>
        </w:rPr>
        <w:t>erial dilution</w:t>
      </w:r>
      <w:r w:rsidR="007609E5" w:rsidRPr="00157A05">
        <w:rPr>
          <w:rFonts w:ascii="Arial" w:hAnsi="Arial" w:cs="Arial"/>
        </w:rPr>
        <w:t>s</w:t>
      </w:r>
      <w:r w:rsidR="00501CD8" w:rsidRPr="00157A05">
        <w:rPr>
          <w:rFonts w:ascii="Arial" w:hAnsi="Arial" w:cs="Arial"/>
        </w:rPr>
        <w:t xml:space="preserve"> </w:t>
      </w:r>
      <w:r w:rsidR="00B338DD" w:rsidRPr="00157A05">
        <w:rPr>
          <w:rFonts w:ascii="Arial" w:hAnsi="Arial" w:cs="Arial"/>
        </w:rPr>
        <w:t xml:space="preserve">of </w:t>
      </w:r>
      <w:r w:rsidR="007609E5" w:rsidRPr="00157A05">
        <w:rPr>
          <w:rFonts w:ascii="Arial" w:hAnsi="Arial" w:cs="Arial"/>
        </w:rPr>
        <w:t xml:space="preserve">linearized </w:t>
      </w:r>
      <w:r w:rsidR="00B338DD" w:rsidRPr="00157A05">
        <w:rPr>
          <w:rFonts w:ascii="Arial" w:hAnsi="Arial" w:cs="Arial"/>
        </w:rPr>
        <w:t>plasmid</w:t>
      </w:r>
      <w:r w:rsidR="007609E5" w:rsidRPr="00157A05">
        <w:rPr>
          <w:rFonts w:ascii="Arial" w:hAnsi="Arial" w:cs="Arial"/>
        </w:rPr>
        <w:t>s</w:t>
      </w:r>
      <w:r w:rsidR="00F46D0E" w:rsidRPr="00157A05">
        <w:rPr>
          <w:rFonts w:ascii="Arial" w:hAnsi="Arial" w:cs="Arial"/>
        </w:rPr>
        <w:t xml:space="preserve"> (</w:t>
      </w:r>
      <w:proofErr w:type="spellStart"/>
      <w:r w:rsidR="00F46D0E" w:rsidRPr="00157A05">
        <w:rPr>
          <w:rFonts w:ascii="Arial" w:hAnsi="Arial" w:cs="Arial"/>
        </w:rPr>
        <w:t>pGEM</w:t>
      </w:r>
      <w:proofErr w:type="spellEnd"/>
      <w:r w:rsidR="00F46D0E" w:rsidRPr="00157A05">
        <w:rPr>
          <w:rFonts w:ascii="Arial" w:hAnsi="Arial" w:cs="Arial"/>
        </w:rPr>
        <w:t>-T)</w:t>
      </w:r>
      <w:r w:rsidR="00B338DD" w:rsidRPr="00157A05">
        <w:rPr>
          <w:rFonts w:ascii="Arial" w:hAnsi="Arial" w:cs="Arial"/>
        </w:rPr>
        <w:t xml:space="preserve"> containing cloned target gene</w:t>
      </w:r>
      <w:r w:rsidR="007609E5" w:rsidRPr="00157A05">
        <w:rPr>
          <w:rFonts w:ascii="Arial" w:hAnsi="Arial" w:cs="Arial"/>
        </w:rPr>
        <w:t xml:space="preserve">s were </w:t>
      </w:r>
      <w:r w:rsidR="00F46D0E" w:rsidRPr="00157A05">
        <w:rPr>
          <w:rFonts w:ascii="Arial" w:hAnsi="Arial" w:cs="Arial"/>
        </w:rPr>
        <w:t>used as template</w:t>
      </w:r>
      <w:r w:rsidR="007609E5" w:rsidRPr="00157A05">
        <w:rPr>
          <w:rFonts w:ascii="Arial" w:hAnsi="Arial" w:cs="Arial"/>
        </w:rPr>
        <w:t xml:space="preserve"> to determine standard curves.</w:t>
      </w:r>
      <w:r w:rsidR="00F46D0E" w:rsidRPr="00157A05">
        <w:rPr>
          <w:rFonts w:ascii="Arial" w:hAnsi="Arial" w:cs="Arial"/>
        </w:rPr>
        <w:t xml:space="preserve"> In addition, negative controls containing RNase-free water as template were included for measurement. </w:t>
      </w:r>
      <w:r w:rsidR="00B003DE" w:rsidRPr="00157A05">
        <w:rPr>
          <w:rFonts w:ascii="Arial" w:hAnsi="Arial" w:cs="Arial"/>
        </w:rPr>
        <w:t>The</w:t>
      </w:r>
      <w:r w:rsidR="00CD380D" w:rsidRPr="00157A05">
        <w:rPr>
          <w:rFonts w:ascii="Arial" w:hAnsi="Arial" w:cs="Arial"/>
        </w:rPr>
        <w:t xml:space="preserve"> PCR efficiencies</w:t>
      </w:r>
      <w:r w:rsidR="00B003DE" w:rsidRPr="00157A05">
        <w:rPr>
          <w:rFonts w:ascii="Arial" w:hAnsi="Arial" w:cs="Arial"/>
        </w:rPr>
        <w:t xml:space="preserve"> were </w:t>
      </w:r>
      <w:r w:rsidR="003C68B4" w:rsidRPr="00157A05">
        <w:rPr>
          <w:rFonts w:ascii="Arial" w:hAnsi="Arial" w:cs="Arial"/>
        </w:rPr>
        <w:t xml:space="preserve">86-88% for AOB, 88-89% for AOA, 72-75% and 82-83% for comammox A and B, respectively. </w:t>
      </w:r>
      <w:r w:rsidR="00CD380D" w:rsidRPr="00157A05">
        <w:rPr>
          <w:rFonts w:ascii="Arial" w:hAnsi="Arial" w:cs="Arial"/>
        </w:rPr>
        <w:t xml:space="preserve"> </w:t>
      </w:r>
      <w:r w:rsidR="005627B0" w:rsidRPr="00157A05">
        <w:rPr>
          <w:rFonts w:ascii="Arial" w:hAnsi="Arial" w:cs="Arial"/>
        </w:rPr>
        <w:t>Prior to qPCR, we tested the presence of PCR inhibitors in the DNA samples by adding known copies of standard plasmid DNA (</w:t>
      </w:r>
      <w:proofErr w:type="spellStart"/>
      <w:r w:rsidR="005627B0" w:rsidRPr="00157A05">
        <w:rPr>
          <w:rFonts w:ascii="Arial" w:hAnsi="Arial" w:cs="Arial"/>
        </w:rPr>
        <w:t>pGEM</w:t>
      </w:r>
      <w:proofErr w:type="spellEnd"/>
      <w:r w:rsidR="005627B0" w:rsidRPr="00157A05">
        <w:rPr>
          <w:rFonts w:ascii="Arial" w:hAnsi="Arial" w:cs="Arial"/>
        </w:rPr>
        <w:t xml:space="preserve">®-T Easy Vector Systems) (Promega, Madison, WI, USA) into the diluted DNA extracts (10-fold dilution), and also into </w:t>
      </w:r>
      <w:r w:rsidR="007609E5" w:rsidRPr="00157A05">
        <w:rPr>
          <w:rFonts w:ascii="Arial" w:hAnsi="Arial" w:cs="Arial"/>
        </w:rPr>
        <w:t>RNase</w:t>
      </w:r>
      <w:r w:rsidR="005627B0" w:rsidRPr="00157A05">
        <w:rPr>
          <w:rFonts w:ascii="Arial" w:hAnsi="Arial" w:cs="Arial"/>
        </w:rPr>
        <w:t xml:space="preserve">-free water as </w:t>
      </w:r>
      <w:r w:rsidR="00A929C2" w:rsidRPr="00157A05">
        <w:rPr>
          <w:rFonts w:ascii="Arial" w:hAnsi="Arial" w:cs="Arial"/>
        </w:rPr>
        <w:t xml:space="preserve">positive </w:t>
      </w:r>
      <w:r w:rsidR="005627B0" w:rsidRPr="00157A05">
        <w:rPr>
          <w:rFonts w:ascii="Arial" w:hAnsi="Arial" w:cs="Arial"/>
        </w:rPr>
        <w:t>controls. The specific T7 and SP6 primers were used for the inhibition test</w:t>
      </w:r>
      <w:r w:rsidR="000E645C" w:rsidRPr="00157A05">
        <w:rPr>
          <w:rFonts w:ascii="Arial" w:hAnsi="Arial" w:cs="Arial"/>
        </w:rPr>
        <w:t xml:space="preserve"> and no inhibitio</w:t>
      </w:r>
      <w:r w:rsidR="00983EEC" w:rsidRPr="00157A05">
        <w:rPr>
          <w:rFonts w:ascii="Arial" w:hAnsi="Arial" w:cs="Arial"/>
        </w:rPr>
        <w:t>n was detected in all samples.</w:t>
      </w:r>
    </w:p>
    <w:p w14:paraId="06519A0D" w14:textId="77777777" w:rsidR="0098402A" w:rsidRDefault="0098402A" w:rsidP="00157A05">
      <w:pPr>
        <w:spacing w:after="0" w:line="480" w:lineRule="auto"/>
        <w:jc w:val="both"/>
        <w:rPr>
          <w:rFonts w:ascii="Arial" w:hAnsi="Arial" w:cs="Arial"/>
        </w:rPr>
      </w:pPr>
    </w:p>
    <w:p w14:paraId="038F93DB" w14:textId="77777777" w:rsidR="00A54115" w:rsidRPr="00157A05" w:rsidRDefault="00D71595" w:rsidP="00157A05">
      <w:pPr>
        <w:spacing w:after="0" w:line="480" w:lineRule="auto"/>
        <w:jc w:val="both"/>
        <w:rPr>
          <w:rFonts w:ascii="Arial" w:hAnsi="Arial" w:cs="Arial"/>
        </w:rPr>
      </w:pPr>
      <w:r w:rsidRPr="00157A05">
        <w:rPr>
          <w:rFonts w:ascii="Arial" w:hAnsi="Arial" w:cs="Arial"/>
          <w:b/>
          <w:bCs/>
        </w:rPr>
        <w:t>Ammonia-oxidiz</w:t>
      </w:r>
      <w:r w:rsidR="0032109C" w:rsidRPr="00157A05">
        <w:rPr>
          <w:rFonts w:ascii="Arial" w:hAnsi="Arial" w:cs="Arial"/>
          <w:b/>
          <w:bCs/>
        </w:rPr>
        <w:t xml:space="preserve">ing </w:t>
      </w:r>
      <w:r w:rsidR="00A54115" w:rsidRPr="00157A05">
        <w:rPr>
          <w:rFonts w:ascii="Arial" w:hAnsi="Arial" w:cs="Arial"/>
          <w:b/>
          <w:bCs/>
        </w:rPr>
        <w:t>community analysis</w:t>
      </w:r>
    </w:p>
    <w:p w14:paraId="3627F5B3" w14:textId="77777777" w:rsidR="00BA0583" w:rsidRDefault="00A8009C" w:rsidP="00630A62">
      <w:pPr>
        <w:spacing w:after="0" w:line="480" w:lineRule="auto"/>
        <w:ind w:firstLine="720"/>
        <w:jc w:val="both"/>
        <w:rPr>
          <w:rFonts w:ascii="Arial" w:hAnsi="Arial" w:cs="Arial"/>
        </w:rPr>
      </w:pPr>
      <w:r>
        <w:rPr>
          <w:rFonts w:ascii="Arial" w:hAnsi="Arial" w:cs="Arial"/>
        </w:rPr>
        <w:t>S</w:t>
      </w:r>
      <w:r w:rsidR="00726A65" w:rsidRPr="00157A05">
        <w:rPr>
          <w:rFonts w:ascii="Arial" w:hAnsi="Arial" w:cs="Arial"/>
        </w:rPr>
        <w:t>tatistical analyses</w:t>
      </w:r>
      <w:r w:rsidR="00A726A6" w:rsidRPr="00157A05">
        <w:rPr>
          <w:rFonts w:ascii="Arial" w:hAnsi="Arial" w:cs="Arial"/>
        </w:rPr>
        <w:t xml:space="preserve"> were conducted </w:t>
      </w:r>
      <w:r w:rsidR="00560F9B" w:rsidRPr="00157A05">
        <w:rPr>
          <w:rFonts w:ascii="Arial" w:hAnsi="Arial" w:cs="Arial"/>
        </w:rPr>
        <w:t xml:space="preserve">on </w:t>
      </w:r>
      <w:r w:rsidR="00A726A6" w:rsidRPr="00157A05">
        <w:rPr>
          <w:rFonts w:ascii="Arial" w:hAnsi="Arial" w:cs="Arial"/>
        </w:rPr>
        <w:t>R software (v.4.3.1) (R Core Team</w:t>
      </w:r>
      <w:r w:rsidR="00560F9B" w:rsidRPr="00157A05">
        <w:rPr>
          <w:rFonts w:ascii="Arial" w:hAnsi="Arial" w:cs="Arial"/>
        </w:rPr>
        <w:t xml:space="preserve">, </w:t>
      </w:r>
      <w:r w:rsidR="00A726A6" w:rsidRPr="00157A05">
        <w:rPr>
          <w:rFonts w:ascii="Arial" w:hAnsi="Arial" w:cs="Arial"/>
        </w:rPr>
        <w:t>2023)</w:t>
      </w:r>
      <w:r w:rsidR="00560F9B" w:rsidRPr="00157A05">
        <w:rPr>
          <w:rFonts w:ascii="Arial" w:hAnsi="Arial" w:cs="Arial"/>
        </w:rPr>
        <w:t xml:space="preserve">. Microbial alpha and beta diversity were calculated on the rarefied ASV tables. </w:t>
      </w:r>
      <w:r w:rsidR="00FC6F4B" w:rsidRPr="00157A05">
        <w:rPr>
          <w:rFonts w:ascii="Arial" w:hAnsi="Arial" w:cs="Arial"/>
        </w:rPr>
        <w:t>To standardize the sampling efforts, r</w:t>
      </w:r>
      <w:r w:rsidR="00DD3709" w:rsidRPr="00157A05">
        <w:rPr>
          <w:rFonts w:ascii="Arial" w:hAnsi="Arial" w:cs="Arial"/>
        </w:rPr>
        <w:t>arefying</w:t>
      </w:r>
      <w:r w:rsidR="00FC6F4B" w:rsidRPr="00157A05">
        <w:rPr>
          <w:rFonts w:ascii="Arial" w:hAnsi="Arial" w:cs="Arial"/>
        </w:rPr>
        <w:t xml:space="preserve"> (without replacement)</w:t>
      </w:r>
      <w:r w:rsidR="00DD3709" w:rsidRPr="00157A05">
        <w:rPr>
          <w:rFonts w:ascii="Arial" w:hAnsi="Arial" w:cs="Arial"/>
        </w:rPr>
        <w:t xml:space="preserve"> to the lowest number of sequences was performed </w:t>
      </w:r>
      <w:r>
        <w:rPr>
          <w:rFonts w:ascii="Arial" w:hAnsi="Arial" w:cs="Arial"/>
        </w:rPr>
        <w:t>with</w:t>
      </w:r>
      <w:r w:rsidRPr="00157A05">
        <w:rPr>
          <w:rFonts w:ascii="Arial" w:hAnsi="Arial" w:cs="Arial"/>
        </w:rPr>
        <w:t xml:space="preserve"> </w:t>
      </w:r>
      <w:r w:rsidR="00DD3709" w:rsidRPr="00157A05">
        <w:rPr>
          <w:rFonts w:ascii="Arial" w:hAnsi="Arial" w:cs="Arial"/>
        </w:rPr>
        <w:t xml:space="preserve">3832 </w:t>
      </w:r>
      <w:r w:rsidR="00FC6F4B" w:rsidRPr="00157A05">
        <w:rPr>
          <w:rFonts w:ascii="Arial" w:hAnsi="Arial" w:cs="Arial"/>
        </w:rPr>
        <w:t>1282 and 5242 sequences per sample</w:t>
      </w:r>
      <w:r>
        <w:rPr>
          <w:rFonts w:ascii="Arial" w:hAnsi="Arial" w:cs="Arial"/>
        </w:rPr>
        <w:t xml:space="preserve"> for AOA, AOB and comammox</w:t>
      </w:r>
      <w:r w:rsidR="00FC6F4B" w:rsidRPr="00157A05">
        <w:rPr>
          <w:rFonts w:ascii="Arial" w:hAnsi="Arial" w:cs="Arial"/>
        </w:rPr>
        <w:t>, respectively</w:t>
      </w:r>
      <w:r w:rsidR="00DD3709" w:rsidRPr="00157A05">
        <w:rPr>
          <w:rFonts w:ascii="Arial" w:hAnsi="Arial" w:cs="Arial"/>
        </w:rPr>
        <w:t>.</w:t>
      </w:r>
      <w:r w:rsidR="00FC6F4B" w:rsidRPr="00157A05">
        <w:rPr>
          <w:rFonts w:ascii="Arial" w:hAnsi="Arial" w:cs="Arial"/>
        </w:rPr>
        <w:t xml:space="preserve"> </w:t>
      </w:r>
      <w:r w:rsidR="0007341E" w:rsidRPr="00157A05">
        <w:rPr>
          <w:rFonts w:ascii="Arial" w:hAnsi="Arial" w:cs="Arial"/>
        </w:rPr>
        <w:t>Count of observed ASVs (richness)</w:t>
      </w:r>
      <w:r w:rsidR="00772852">
        <w:rPr>
          <w:rFonts w:ascii="Arial" w:hAnsi="Arial" w:cs="Arial"/>
        </w:rPr>
        <w:t xml:space="preserve"> </w:t>
      </w:r>
      <w:r w:rsidR="000A5726" w:rsidRPr="00157A05">
        <w:rPr>
          <w:rFonts w:ascii="Arial" w:hAnsi="Arial" w:cs="Arial"/>
        </w:rPr>
        <w:t xml:space="preserve">and </w:t>
      </w:r>
      <w:r w:rsidR="0007341E" w:rsidRPr="00157A05">
        <w:rPr>
          <w:rFonts w:ascii="Arial" w:hAnsi="Arial" w:cs="Arial"/>
        </w:rPr>
        <w:t>Shannon diversity index were calculated to analyze microbial alpha diversity</w:t>
      </w:r>
      <w:r w:rsidR="00315A31" w:rsidRPr="00157A05">
        <w:rPr>
          <w:rFonts w:ascii="Arial" w:hAnsi="Arial" w:cs="Arial"/>
        </w:rPr>
        <w:t xml:space="preserve"> using the vegan package (v.2.6.4) (Oksanen et al., 2022)</w:t>
      </w:r>
      <w:r w:rsidR="0007341E" w:rsidRPr="00157A05">
        <w:rPr>
          <w:rFonts w:ascii="Arial" w:hAnsi="Arial" w:cs="Arial"/>
        </w:rPr>
        <w:t xml:space="preserve">. </w:t>
      </w:r>
    </w:p>
    <w:p w14:paraId="3609B642" w14:textId="609FBE5C" w:rsidR="004F573D" w:rsidRDefault="0096146A" w:rsidP="00630A62">
      <w:pPr>
        <w:spacing w:after="0" w:line="480" w:lineRule="auto"/>
        <w:ind w:firstLine="720"/>
        <w:jc w:val="both"/>
        <w:rPr>
          <w:rFonts w:ascii="Arial" w:hAnsi="Arial" w:cs="Arial"/>
        </w:rPr>
      </w:pPr>
      <w:r>
        <w:rPr>
          <w:rFonts w:ascii="Arial" w:hAnsi="Arial" w:cs="Arial"/>
        </w:rPr>
        <w:t>The significance of treatment effects (drought, cropping system, and sampling date) as well as the</w:t>
      </w:r>
      <w:r w:rsidR="0098402A">
        <w:rPr>
          <w:rFonts w:ascii="Arial" w:hAnsi="Arial" w:cs="Arial"/>
        </w:rPr>
        <w:t>ir</w:t>
      </w:r>
      <w:r>
        <w:rPr>
          <w:rFonts w:ascii="Arial" w:hAnsi="Arial" w:cs="Arial"/>
        </w:rPr>
        <w:t xml:space="preserve"> interactions on </w:t>
      </w:r>
      <w:r w:rsidR="00A71ABC">
        <w:rPr>
          <w:rFonts w:ascii="Arial" w:hAnsi="Arial" w:cs="Arial"/>
          <w:color w:val="000000"/>
          <w:lang w:val="en-GB"/>
        </w:rPr>
        <w:t xml:space="preserve">the </w:t>
      </w:r>
      <w:r w:rsidR="00A71ABC" w:rsidRPr="00B745DB">
        <w:rPr>
          <w:rFonts w:ascii="Arial" w:hAnsi="Arial" w:cs="Arial"/>
          <w:i/>
          <w:iCs/>
          <w:color w:val="000000"/>
          <w:lang w:val="en-GB"/>
        </w:rPr>
        <w:t>amoA</w:t>
      </w:r>
      <w:r w:rsidR="00A71ABC">
        <w:rPr>
          <w:rFonts w:ascii="Arial" w:hAnsi="Arial" w:cs="Arial"/>
          <w:color w:val="000000"/>
          <w:lang w:val="en-GB"/>
        </w:rPr>
        <w:t xml:space="preserve"> gene abundance, </w:t>
      </w:r>
      <w:r>
        <w:rPr>
          <w:rFonts w:ascii="Arial" w:hAnsi="Arial" w:cs="Arial"/>
        </w:rPr>
        <w:t>alpha diversity</w:t>
      </w:r>
      <w:r w:rsidR="00F06DAC">
        <w:rPr>
          <w:rFonts w:ascii="Arial" w:hAnsi="Arial" w:cs="Arial"/>
        </w:rPr>
        <w:t xml:space="preserve">, </w:t>
      </w:r>
      <w:r w:rsidR="00064AE0">
        <w:rPr>
          <w:rFonts w:ascii="Arial" w:hAnsi="Arial" w:cs="Arial"/>
        </w:rPr>
        <w:t>gravimetric</w:t>
      </w:r>
      <w:r w:rsidR="00F06DAC">
        <w:rPr>
          <w:rFonts w:ascii="Arial" w:hAnsi="Arial" w:cs="Arial"/>
        </w:rPr>
        <w:t xml:space="preserve"> water content (GWC), ammonium (NH</w:t>
      </w:r>
      <w:r w:rsidR="00F06DAC" w:rsidRPr="002F511C">
        <w:rPr>
          <w:rFonts w:ascii="Arial" w:hAnsi="Arial" w:cs="Arial"/>
          <w:vertAlign w:val="subscript"/>
        </w:rPr>
        <w:t>4</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F06DAC">
        <w:rPr>
          <w:rFonts w:ascii="Arial" w:hAnsi="Arial" w:cs="Arial"/>
        </w:rPr>
        <w:t>nitrate (NO</w:t>
      </w:r>
      <w:r w:rsidR="00F06DAC" w:rsidRPr="002F511C">
        <w:rPr>
          <w:rFonts w:ascii="Arial" w:hAnsi="Arial" w:cs="Arial"/>
          <w:vertAlign w:val="subscript"/>
        </w:rPr>
        <w:t>3</w:t>
      </w:r>
      <w:r w:rsidR="00E8099C" w:rsidRPr="002F511C">
        <w:rPr>
          <w:rFonts w:ascii="Arial" w:hAnsi="Arial" w:cs="Arial"/>
          <w:vertAlign w:val="superscript"/>
        </w:rPr>
        <w:t>-</w:t>
      </w:r>
      <w:r w:rsidR="00F06DAC">
        <w:rPr>
          <w:rFonts w:ascii="Arial" w:hAnsi="Arial" w:cs="Arial"/>
        </w:rPr>
        <w:t>)</w:t>
      </w:r>
      <w:r w:rsidR="00472190">
        <w:rPr>
          <w:rFonts w:ascii="Arial" w:hAnsi="Arial" w:cs="Arial"/>
        </w:rPr>
        <w:t xml:space="preserve">, </w:t>
      </w:r>
      <w:r w:rsidR="00E63C46">
        <w:rPr>
          <w:rFonts w:ascii="Arial" w:hAnsi="Arial" w:cs="Arial"/>
        </w:rPr>
        <w:t>and on</w:t>
      </w:r>
      <w:r w:rsidR="00472190">
        <w:rPr>
          <w:rFonts w:ascii="Arial" w:hAnsi="Arial" w:cs="Arial"/>
        </w:rPr>
        <w:t xml:space="preserve"> average N2O flux </w:t>
      </w:r>
      <w:r>
        <w:rPr>
          <w:rFonts w:ascii="Arial" w:hAnsi="Arial" w:cs="Arial"/>
        </w:rPr>
        <w:t xml:space="preserve">was tested </w:t>
      </w:r>
      <w:r w:rsidRPr="00157A05">
        <w:rPr>
          <w:rFonts w:ascii="Arial" w:hAnsi="Arial" w:cs="Arial"/>
        </w:rPr>
        <w:t>by</w:t>
      </w:r>
      <w:r>
        <w:rPr>
          <w:rFonts w:ascii="Arial" w:hAnsi="Arial" w:cs="Arial"/>
        </w:rPr>
        <w:t xml:space="preserve"> </w:t>
      </w:r>
      <w:r>
        <w:rPr>
          <w:rFonts w:ascii="Arial" w:hAnsi="Arial" w:cs="Arial"/>
        </w:rPr>
        <w:lastRenderedPageBreak/>
        <w:t>three-way repeated</w:t>
      </w:r>
      <w:r w:rsidR="003B4001">
        <w:rPr>
          <w:rFonts w:ascii="Arial" w:hAnsi="Arial" w:cs="Arial"/>
        </w:rPr>
        <w:t>-</w:t>
      </w:r>
      <w:r>
        <w:rPr>
          <w:rFonts w:ascii="Arial" w:hAnsi="Arial" w:cs="Arial"/>
        </w:rPr>
        <w:t>measures analysis of variance (ANOVA) using</w:t>
      </w:r>
      <w:r w:rsidR="0039192B">
        <w:rPr>
          <w:rFonts w:ascii="Arial" w:hAnsi="Arial" w:cs="Arial"/>
        </w:rPr>
        <w:t xml:space="preserve"> the </w:t>
      </w:r>
      <w:r w:rsidR="0039192B" w:rsidRPr="0039192B">
        <w:rPr>
          <w:rFonts w:ascii="Arial" w:hAnsi="Arial" w:cs="Arial"/>
          <w:i/>
          <w:iCs/>
        </w:rPr>
        <w:t>anova_test</w:t>
      </w:r>
      <w:r w:rsidR="0039192B">
        <w:rPr>
          <w:rFonts w:ascii="Arial" w:hAnsi="Arial" w:cs="Arial"/>
        </w:rPr>
        <w:t xml:space="preserve"> function in</w:t>
      </w:r>
      <w:r>
        <w:rPr>
          <w:rFonts w:ascii="Arial" w:hAnsi="Arial" w:cs="Arial"/>
        </w:rPr>
        <w:t xml:space="preserve"> the rstatix package (v.0.7.2) </w:t>
      </w:r>
      <w:r w:rsidRPr="00157A05">
        <w:rPr>
          <w:rFonts w:ascii="Arial" w:hAnsi="Arial" w:cs="Arial"/>
        </w:rPr>
        <w:t>(Kassambara, 2023).</w:t>
      </w:r>
      <w:r>
        <w:rPr>
          <w:rFonts w:ascii="Arial" w:hAnsi="Arial" w:cs="Arial"/>
        </w:rPr>
        <w:t xml:space="preserve"> </w:t>
      </w:r>
      <w:commentRangeStart w:id="17"/>
      <w:r w:rsidRPr="00157A05">
        <w:rPr>
          <w:rFonts w:ascii="Arial" w:hAnsi="Arial" w:cs="Arial"/>
        </w:rPr>
        <w:t xml:space="preserve">We identified any outliers </w:t>
      </w:r>
      <w:commentRangeEnd w:id="17"/>
      <w:r w:rsidR="00E63C46">
        <w:rPr>
          <w:rStyle w:val="CommentReference"/>
        </w:rPr>
        <w:commentReference w:id="17"/>
      </w:r>
      <w:r w:rsidRPr="00157A05">
        <w:rPr>
          <w:rFonts w:ascii="Arial" w:hAnsi="Arial" w:cs="Arial"/>
        </w:rPr>
        <w:t>and verified the normality and homoscedasticity of the data using Saphiro-Wilk and Levene’s test, respectively using the rstatix package</w:t>
      </w:r>
      <w:r>
        <w:rPr>
          <w:rFonts w:ascii="Arial" w:hAnsi="Arial" w:cs="Arial"/>
        </w:rPr>
        <w:t>.</w:t>
      </w:r>
      <w:r w:rsidR="00B55D4C">
        <w:rPr>
          <w:rFonts w:ascii="Arial" w:hAnsi="Arial" w:cs="Arial"/>
        </w:rPr>
        <w:t xml:space="preserve"> </w:t>
      </w:r>
      <w:r w:rsidR="00472190">
        <w:rPr>
          <w:rFonts w:ascii="Arial" w:hAnsi="Arial" w:cs="Arial"/>
        </w:rPr>
        <w:t>Data transformation of the r</w:t>
      </w:r>
      <w:r w:rsidR="00B55D4C">
        <w:rPr>
          <w:rFonts w:ascii="Arial" w:hAnsi="Arial" w:cs="Arial"/>
        </w:rPr>
        <w:t xml:space="preserve">esponse variables </w:t>
      </w:r>
      <w:proofErr w:type="gramStart"/>
      <w:r w:rsidR="00B55D4C">
        <w:rPr>
          <w:rFonts w:ascii="Arial" w:hAnsi="Arial" w:cs="Arial"/>
        </w:rPr>
        <w:t>were</w:t>
      </w:r>
      <w:proofErr w:type="gramEnd"/>
      <w:r w:rsidR="00472190">
        <w:rPr>
          <w:rFonts w:ascii="Arial" w:hAnsi="Arial" w:cs="Arial"/>
        </w:rPr>
        <w:t xml:space="preserve"> performed when </w:t>
      </w:r>
      <w:r w:rsidR="00DB1FE4">
        <w:rPr>
          <w:rFonts w:ascii="Arial" w:hAnsi="Arial" w:cs="Arial"/>
        </w:rPr>
        <w:t>necessary,</w:t>
      </w:r>
      <w:r w:rsidR="00472190">
        <w:rPr>
          <w:rFonts w:ascii="Arial" w:hAnsi="Arial" w:cs="Arial"/>
        </w:rPr>
        <w:t xml:space="preserve"> using</w:t>
      </w:r>
      <w:r w:rsidR="00B55D4C">
        <w:rPr>
          <w:rFonts w:ascii="Arial" w:hAnsi="Arial" w:cs="Arial"/>
        </w:rPr>
        <w:t xml:space="preserve"> log</w:t>
      </w:r>
      <w:r w:rsidR="00DB1FE4">
        <w:rPr>
          <w:rFonts w:ascii="Arial" w:hAnsi="Arial" w:cs="Arial"/>
        </w:rPr>
        <w:t xml:space="preserve"> or cube root transformation</w:t>
      </w:r>
      <w:r w:rsidR="00B55D4C">
        <w:rPr>
          <w:rFonts w:ascii="Arial" w:hAnsi="Arial" w:cs="Arial"/>
        </w:rPr>
        <w:t xml:space="preserve">. </w:t>
      </w:r>
      <w:r w:rsidR="009B7CAE">
        <w:rPr>
          <w:rFonts w:ascii="Arial" w:hAnsi="Arial" w:cs="Arial"/>
        </w:rPr>
        <w:t>The d</w:t>
      </w:r>
      <w:r w:rsidR="0007341E" w:rsidRPr="00157A05">
        <w:rPr>
          <w:rFonts w:ascii="Arial" w:hAnsi="Arial" w:cs="Arial"/>
        </w:rPr>
        <w:t>ifference</w:t>
      </w:r>
      <w:r w:rsidR="00A71ABC">
        <w:rPr>
          <w:rFonts w:ascii="Arial" w:hAnsi="Arial" w:cs="Arial"/>
        </w:rPr>
        <w:t xml:space="preserve"> </w:t>
      </w:r>
      <w:r>
        <w:rPr>
          <w:rFonts w:ascii="Arial" w:hAnsi="Arial" w:cs="Arial"/>
        </w:rPr>
        <w:t>within</w:t>
      </w:r>
      <w:r w:rsidR="0007341E" w:rsidRPr="00157A05">
        <w:rPr>
          <w:rFonts w:ascii="Arial" w:hAnsi="Arial" w:cs="Arial"/>
        </w:rPr>
        <w:t xml:space="preserve"> </w:t>
      </w:r>
      <w:r>
        <w:rPr>
          <w:rFonts w:ascii="Arial" w:hAnsi="Arial" w:cs="Arial"/>
        </w:rPr>
        <w:t>or between groups</w:t>
      </w:r>
      <w:r w:rsidR="00CB2DF6" w:rsidRPr="00157A05">
        <w:rPr>
          <w:rFonts w:ascii="Arial" w:hAnsi="Arial" w:cs="Arial"/>
        </w:rPr>
        <w:t xml:space="preserve"> </w:t>
      </w:r>
      <w:r w:rsidR="00EE5004" w:rsidRPr="00157A05">
        <w:rPr>
          <w:rFonts w:ascii="Arial" w:hAnsi="Arial" w:cs="Arial"/>
        </w:rPr>
        <w:t>was conducted</w:t>
      </w:r>
      <w:r w:rsidR="001F6783" w:rsidRPr="00157A05">
        <w:rPr>
          <w:rFonts w:ascii="Arial" w:hAnsi="Arial" w:cs="Arial"/>
        </w:rPr>
        <w:t xml:space="preserve"> </w:t>
      </w:r>
      <w:r w:rsidR="00EE5004" w:rsidRPr="00157A05">
        <w:rPr>
          <w:rFonts w:ascii="Arial" w:hAnsi="Arial" w:cs="Arial"/>
        </w:rPr>
        <w:t>by pairwise comparisons using the estimated marginal means</w:t>
      </w:r>
      <w:r w:rsidR="000A5726" w:rsidRPr="00157A05">
        <w:rPr>
          <w:rFonts w:ascii="Arial" w:hAnsi="Arial" w:cs="Arial"/>
        </w:rPr>
        <w:t xml:space="preserve"> (</w:t>
      </w:r>
      <w:r w:rsidR="001C63A5">
        <w:rPr>
          <w:rFonts w:ascii="Arial" w:hAnsi="Arial" w:cs="Arial"/>
          <w:i/>
          <w:iCs/>
        </w:rPr>
        <w:t>P</w:t>
      </w:r>
      <w:r w:rsidR="000A5726" w:rsidRPr="00157A05">
        <w:rPr>
          <w:rFonts w:ascii="Arial" w:hAnsi="Arial" w:cs="Arial"/>
        </w:rPr>
        <w:t xml:space="preserve"> value ≤ 0.05)</w:t>
      </w:r>
      <w:r w:rsidR="00EE5004" w:rsidRPr="00157A05">
        <w:rPr>
          <w:rFonts w:ascii="Arial" w:hAnsi="Arial" w:cs="Arial"/>
        </w:rPr>
        <w:t xml:space="preserve"> with the rstatix package </w:t>
      </w:r>
      <w:r w:rsidR="00CB2DF6" w:rsidRPr="00157A05">
        <w:rPr>
          <w:rFonts w:ascii="Arial" w:hAnsi="Arial" w:cs="Arial"/>
        </w:rPr>
        <w:t xml:space="preserve">using </w:t>
      </w:r>
      <w:r w:rsidR="000A5726" w:rsidRPr="00157A05">
        <w:rPr>
          <w:rFonts w:ascii="Arial" w:hAnsi="Arial" w:cs="Arial"/>
        </w:rPr>
        <w:t xml:space="preserve">the </w:t>
      </w:r>
      <w:r w:rsidR="00CB2DF6" w:rsidRPr="0039192B">
        <w:rPr>
          <w:rFonts w:ascii="Arial" w:hAnsi="Arial" w:cs="Arial"/>
          <w:i/>
          <w:iCs/>
        </w:rPr>
        <w:t>emmeans_test</w:t>
      </w:r>
      <w:r w:rsidR="00CB2DF6" w:rsidRPr="00157A05">
        <w:rPr>
          <w:rFonts w:ascii="Arial" w:hAnsi="Arial" w:cs="Arial"/>
        </w:rPr>
        <w:t xml:space="preserve"> function</w:t>
      </w:r>
      <w:r w:rsidR="001F6783" w:rsidRPr="00157A05">
        <w:rPr>
          <w:rFonts w:ascii="Arial" w:hAnsi="Arial" w:cs="Arial"/>
        </w:rPr>
        <w:t xml:space="preserve"> (Kassambara, 2023).</w:t>
      </w:r>
      <w:r w:rsidR="00CB2DF6" w:rsidRPr="00157A05">
        <w:rPr>
          <w:rFonts w:ascii="Arial" w:hAnsi="Arial" w:cs="Arial"/>
        </w:rPr>
        <w:t xml:space="preserve"> The </w:t>
      </w:r>
      <w:r w:rsidR="00726A65" w:rsidRPr="00157A05">
        <w:rPr>
          <w:rFonts w:ascii="Arial" w:hAnsi="Arial" w:cs="Arial"/>
        </w:rPr>
        <w:t xml:space="preserve">raw </w:t>
      </w:r>
      <w:r w:rsidR="00B851AA">
        <w:rPr>
          <w:rFonts w:ascii="Arial" w:hAnsi="Arial" w:cs="Arial"/>
          <w:i/>
          <w:iCs/>
        </w:rPr>
        <w:t>P</w:t>
      </w:r>
      <w:r w:rsidR="000A5726" w:rsidRPr="00157A05">
        <w:rPr>
          <w:rFonts w:ascii="Arial" w:hAnsi="Arial" w:cs="Arial"/>
        </w:rPr>
        <w:t xml:space="preserve"> </w:t>
      </w:r>
      <w:r w:rsidR="00726A65" w:rsidRPr="00157A05">
        <w:rPr>
          <w:rFonts w:ascii="Arial" w:hAnsi="Arial" w:cs="Arial"/>
        </w:rPr>
        <w:t xml:space="preserve">values were corrected using </w:t>
      </w:r>
      <w:r w:rsidR="00D26FB9" w:rsidRPr="00157A05">
        <w:rPr>
          <w:rFonts w:ascii="Arial" w:hAnsi="Arial" w:cs="Arial"/>
        </w:rPr>
        <w:t>the Benjamini-Hochberg method</w:t>
      </w:r>
      <w:r w:rsidR="002E5A80" w:rsidRPr="00157A05">
        <w:rPr>
          <w:rFonts w:ascii="Arial" w:hAnsi="Arial" w:cs="Arial"/>
        </w:rPr>
        <w:t xml:space="preserve"> </w:t>
      </w:r>
      <w:r w:rsidR="002E5A80" w:rsidRPr="00157A05">
        <w:rPr>
          <w:rFonts w:ascii="Arial" w:hAnsi="Arial" w:cs="Arial"/>
        </w:rPr>
        <w:fldChar w:fldCharType="begin"/>
      </w:r>
      <w:r w:rsidR="00C05C46">
        <w:rPr>
          <w:rFonts w:ascii="Arial" w:hAnsi="Arial" w:cs="Arial"/>
        </w:rPr>
        <w:instrText xml:space="preserve"> ADDIN ZOTERO_ITEM CSL_CITATION {"citationID":"RAiSde8C","properties":{"formattedCitation":"(Benjamini &amp; Hochberg, 1995)","plainCitation":"(Benjamini &amp; Hochberg, 1995)","noteIndex":0},"citationItems":[{"id":"x77JZY4M/7HgTpIJW","uris":["http://zotero.org/users/local/JetUa067/items/5YQEZJG8"],"itemData":{"id":142,"type":"article-journal","abstract":"The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E5A80" w:rsidRPr="00157A05">
        <w:rPr>
          <w:rFonts w:ascii="Arial" w:hAnsi="Arial" w:cs="Arial"/>
        </w:rPr>
        <w:fldChar w:fldCharType="separate"/>
      </w:r>
      <w:r w:rsidR="002E5A80" w:rsidRPr="00157A05">
        <w:rPr>
          <w:rFonts w:ascii="Arial" w:hAnsi="Arial" w:cs="Arial"/>
        </w:rPr>
        <w:t>(Benjamini &amp; Hochberg, 1995)</w:t>
      </w:r>
      <w:r w:rsidR="002E5A80" w:rsidRPr="00157A05">
        <w:rPr>
          <w:rFonts w:ascii="Arial" w:hAnsi="Arial" w:cs="Arial"/>
        </w:rPr>
        <w:fldChar w:fldCharType="end"/>
      </w:r>
      <w:r w:rsidR="00D26FB9" w:rsidRPr="00157A05">
        <w:rPr>
          <w:rFonts w:ascii="Arial" w:hAnsi="Arial" w:cs="Arial"/>
        </w:rPr>
        <w:t>.</w:t>
      </w:r>
    </w:p>
    <w:p w14:paraId="2DA1E0D6" w14:textId="74B93BB6" w:rsidR="000043B3" w:rsidRPr="00630A62" w:rsidRDefault="00A71ABC" w:rsidP="00630A62">
      <w:pPr>
        <w:spacing w:after="0" w:line="480" w:lineRule="auto"/>
        <w:ind w:firstLine="720"/>
        <w:jc w:val="both"/>
        <w:rPr>
          <w:rFonts w:ascii="Arial" w:hAnsi="Arial" w:cs="Arial"/>
          <w:color w:val="000000"/>
          <w:lang w:val="en-GB"/>
        </w:rPr>
      </w:pPr>
      <w:r>
        <w:rPr>
          <w:rFonts w:ascii="Arial" w:hAnsi="Arial" w:cs="Arial"/>
          <w:color w:val="000000"/>
          <w:lang w:val="en-GB"/>
        </w:rPr>
        <w:t>T</w:t>
      </w:r>
      <w:r w:rsidR="00C317B0">
        <w:rPr>
          <w:rFonts w:ascii="Arial" w:hAnsi="Arial" w:cs="Arial"/>
          <w:color w:val="000000"/>
          <w:lang w:val="en-GB"/>
        </w:rPr>
        <w:t>he</w:t>
      </w:r>
      <w:r>
        <w:rPr>
          <w:rFonts w:ascii="Arial" w:hAnsi="Arial" w:cs="Arial"/>
          <w:color w:val="000000"/>
          <w:lang w:val="en-GB"/>
        </w:rPr>
        <w:t xml:space="preserve"> </w:t>
      </w:r>
      <w:r w:rsidRPr="00A71ABC">
        <w:rPr>
          <w:rFonts w:ascii="Arial" w:hAnsi="Arial" w:cs="Arial"/>
          <w:i/>
          <w:iCs/>
          <w:color w:val="000000"/>
          <w:lang w:val="en-GB"/>
        </w:rPr>
        <w:t>amoA</w:t>
      </w:r>
      <w:r>
        <w:rPr>
          <w:rFonts w:ascii="Arial" w:hAnsi="Arial" w:cs="Arial"/>
          <w:color w:val="000000"/>
          <w:lang w:val="en-GB"/>
        </w:rPr>
        <w:t>/</w:t>
      </w:r>
      <w:r w:rsidR="00C317B0">
        <w:rPr>
          <w:rFonts w:ascii="Arial" w:hAnsi="Arial" w:cs="Arial"/>
          <w:color w:val="000000"/>
          <w:lang w:val="en-GB"/>
        </w:rPr>
        <w:t>16S rRNA gene</w:t>
      </w:r>
      <w:r>
        <w:rPr>
          <w:rFonts w:ascii="Arial" w:hAnsi="Arial" w:cs="Arial"/>
          <w:color w:val="000000"/>
          <w:lang w:val="en-GB"/>
        </w:rPr>
        <w:t xml:space="preserve"> ratio as well as the abundance of the total bacteria (16S rRNA) </w:t>
      </w:r>
      <w:r w:rsidR="00772852">
        <w:rPr>
          <w:rFonts w:ascii="Arial" w:hAnsi="Arial" w:cs="Arial"/>
          <w:color w:val="000000"/>
          <w:lang w:val="en-GB"/>
        </w:rPr>
        <w:t xml:space="preserve">in bulk soil </w:t>
      </w:r>
      <w:r w:rsidR="00630A62">
        <w:rPr>
          <w:rFonts w:ascii="Arial" w:hAnsi="Arial" w:cs="Arial"/>
          <w:color w:val="000000"/>
          <w:lang w:val="en-GB"/>
        </w:rPr>
        <w:t xml:space="preserve">were tested by </w:t>
      </w:r>
      <w:r w:rsidR="00630A62" w:rsidRPr="00157A05">
        <w:rPr>
          <w:rFonts w:ascii="Arial" w:hAnsi="Arial" w:cs="Arial"/>
        </w:rPr>
        <w:t>fitting the linear mixed-effects model (LMM) using the lmerTest package (v.3.1.3)</w:t>
      </w:r>
      <w:r w:rsidR="00630A62">
        <w:rPr>
          <w:rFonts w:ascii="Arial" w:hAnsi="Arial" w:cs="Arial"/>
        </w:rPr>
        <w:t>, with</w:t>
      </w:r>
      <w:r w:rsidR="008B5BF1">
        <w:rPr>
          <w:rFonts w:ascii="Arial" w:hAnsi="Arial" w:cs="Arial"/>
        </w:rPr>
        <w:t xml:space="preserve"> </w:t>
      </w:r>
      <w:r w:rsidR="00630A62">
        <w:rPr>
          <w:rFonts w:ascii="Arial" w:hAnsi="Arial" w:cs="Arial"/>
        </w:rPr>
        <w:t>drought</w:t>
      </w:r>
      <w:r w:rsidR="00FE773A">
        <w:rPr>
          <w:rFonts w:ascii="Arial" w:hAnsi="Arial" w:cs="Arial"/>
        </w:rPr>
        <w:t xml:space="preserve"> (I)</w:t>
      </w:r>
      <w:r w:rsidR="00630A62">
        <w:rPr>
          <w:rFonts w:ascii="Arial" w:hAnsi="Arial" w:cs="Arial"/>
        </w:rPr>
        <w:t>, cropping system</w:t>
      </w:r>
      <w:r w:rsidR="00FE773A">
        <w:rPr>
          <w:rFonts w:ascii="Arial" w:hAnsi="Arial" w:cs="Arial"/>
        </w:rPr>
        <w:t xml:space="preserve"> (C)</w:t>
      </w:r>
      <w:r w:rsidR="00630A62">
        <w:rPr>
          <w:rFonts w:ascii="Arial" w:hAnsi="Arial" w:cs="Arial"/>
        </w:rPr>
        <w:t>, and sampling date (</w:t>
      </w:r>
      <w:r w:rsidR="00FE773A">
        <w:rPr>
          <w:rFonts w:ascii="Arial" w:hAnsi="Arial" w:cs="Arial"/>
        </w:rPr>
        <w:t>D</w:t>
      </w:r>
      <w:r w:rsidR="00630A62">
        <w:rPr>
          <w:rFonts w:ascii="Arial" w:hAnsi="Arial" w:cs="Arial"/>
        </w:rPr>
        <w:t xml:space="preserve">) as the fixed </w:t>
      </w:r>
      <w:r w:rsidR="003D4FC1">
        <w:rPr>
          <w:rFonts w:ascii="Arial" w:hAnsi="Arial" w:cs="Arial"/>
        </w:rPr>
        <w:t>effects</w:t>
      </w:r>
      <w:r w:rsidR="00630A62">
        <w:rPr>
          <w:rFonts w:ascii="Arial" w:hAnsi="Arial" w:cs="Arial"/>
        </w:rPr>
        <w:t xml:space="preserve">, while block and its combination with sampling date as the random factor to allow intercept to vary among block within time </w:t>
      </w:r>
      <w:r w:rsidR="00630A62" w:rsidRPr="00157A05">
        <w:rPr>
          <w:rFonts w:ascii="Arial" w:hAnsi="Arial" w:cs="Arial"/>
        </w:rPr>
        <w:fldChar w:fldCharType="begin"/>
      </w:r>
      <w:r w:rsidR="00C05C46">
        <w:rPr>
          <w:rFonts w:ascii="Arial" w:hAnsi="Arial" w:cs="Arial"/>
        </w:rPr>
        <w:instrText xml:space="preserve"> ADDIN ZOTERO_ITEM CSL_CITATION {"citationID":"ZQ6nUIUq","properties":{"formattedCitation":"(Kuznetsova et al., 2017)","plainCitation":"(Kuznetsova et al., 2017)","noteIndex":0},"citationItems":[{"id":"x77JZY4M/twXmLmYf","uris":["http://zotero.org/users/local/JetUa067/items/4DXF2WYC"],"itemData":{"id":133,"type":"article-journal","abstract":"One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sidR="00630A62" w:rsidRPr="00157A05">
        <w:rPr>
          <w:rFonts w:ascii="Arial" w:hAnsi="Arial" w:cs="Arial"/>
        </w:rPr>
        <w:fldChar w:fldCharType="separate"/>
      </w:r>
      <w:r w:rsidR="00630A62" w:rsidRPr="00157A05">
        <w:rPr>
          <w:rFonts w:ascii="Arial" w:hAnsi="Arial" w:cs="Arial"/>
        </w:rPr>
        <w:t>(Kuznetsova et al., 2017)</w:t>
      </w:r>
      <w:r w:rsidR="00630A62" w:rsidRPr="00157A05">
        <w:rPr>
          <w:rFonts w:ascii="Arial" w:hAnsi="Arial" w:cs="Arial"/>
        </w:rPr>
        <w:fldChar w:fldCharType="end"/>
      </w:r>
      <w:r w:rsidR="00630A62" w:rsidRPr="00157A05">
        <w:rPr>
          <w:rFonts w:ascii="Arial" w:hAnsi="Arial" w:cs="Arial"/>
        </w:rPr>
        <w:t>.</w:t>
      </w:r>
      <w:r w:rsidR="00BA0583">
        <w:rPr>
          <w:rFonts w:ascii="Arial" w:hAnsi="Arial" w:cs="Arial"/>
        </w:rPr>
        <w:t xml:space="preserve"> </w:t>
      </w:r>
      <w:r w:rsidR="0022090A">
        <w:rPr>
          <w:rFonts w:ascii="Arial" w:hAnsi="Arial" w:cs="Arial"/>
        </w:rPr>
        <w:t xml:space="preserve">Gene copy number and its ratio were </w:t>
      </w:r>
      <w:r w:rsidR="004F573D">
        <w:rPr>
          <w:rFonts w:ascii="Arial" w:hAnsi="Arial" w:cs="Arial"/>
        </w:rPr>
        <w:t>log-transfor</w:t>
      </w:r>
      <w:r w:rsidR="0022090A">
        <w:rPr>
          <w:rFonts w:ascii="Arial" w:hAnsi="Arial" w:cs="Arial"/>
        </w:rPr>
        <w:t>med</w:t>
      </w:r>
      <w:r w:rsidR="004F573D">
        <w:rPr>
          <w:rFonts w:ascii="Arial" w:hAnsi="Arial" w:cs="Arial"/>
        </w:rPr>
        <w:t xml:space="preserve"> and arcsine square root</w:t>
      </w:r>
      <w:r w:rsidR="0022090A">
        <w:rPr>
          <w:rFonts w:ascii="Arial" w:hAnsi="Arial" w:cs="Arial"/>
        </w:rPr>
        <w:t>-transformed when necessary</w:t>
      </w:r>
      <w:r w:rsidR="004F573D">
        <w:rPr>
          <w:rFonts w:ascii="Arial" w:hAnsi="Arial" w:cs="Arial"/>
        </w:rPr>
        <w:t>.</w:t>
      </w:r>
      <w:r w:rsidR="00724589">
        <w:rPr>
          <w:rFonts w:ascii="Arial" w:hAnsi="Arial" w:cs="Arial"/>
        </w:rPr>
        <w:t xml:space="preserve"> The residual diagnostic was performed using the DHARMa package</w:t>
      </w:r>
      <w:r w:rsidR="005105B2">
        <w:rPr>
          <w:rFonts w:ascii="Arial" w:hAnsi="Arial" w:cs="Arial"/>
        </w:rPr>
        <w:t xml:space="preserve"> (v.0.4.6)</w:t>
      </w:r>
      <w:r w:rsidR="00724589">
        <w:rPr>
          <w:rFonts w:ascii="Arial" w:hAnsi="Arial" w:cs="Arial"/>
        </w:rPr>
        <w:t xml:space="preserve"> to check the model residual distribution</w:t>
      </w:r>
      <w:r w:rsidR="003D4FC1">
        <w:rPr>
          <w:rFonts w:ascii="Arial" w:hAnsi="Arial" w:cs="Arial"/>
        </w:rPr>
        <w:t xml:space="preserve"> (Hartig, 2019)</w:t>
      </w:r>
      <w:r w:rsidR="00724589">
        <w:rPr>
          <w:rFonts w:ascii="Arial" w:hAnsi="Arial" w:cs="Arial"/>
        </w:rPr>
        <w:t>.</w:t>
      </w:r>
      <w:r w:rsidR="00754271">
        <w:rPr>
          <w:rFonts w:ascii="Arial" w:hAnsi="Arial" w:cs="Arial"/>
        </w:rPr>
        <w:t xml:space="preserve"> The pairwise comparisons were conducted to assess the difference in </w:t>
      </w:r>
      <w:r w:rsidR="00754271" w:rsidRPr="00754271">
        <w:rPr>
          <w:rFonts w:ascii="Arial" w:hAnsi="Arial" w:cs="Arial"/>
          <w:i/>
          <w:iCs/>
        </w:rPr>
        <w:t>amoA</w:t>
      </w:r>
      <w:r w:rsidR="00754271">
        <w:rPr>
          <w:rFonts w:ascii="Arial" w:hAnsi="Arial" w:cs="Arial"/>
        </w:rPr>
        <w:t xml:space="preserve"> gene abundance between drought and control for each sampling date within each cropping system using </w:t>
      </w:r>
      <w:r w:rsidR="00754271" w:rsidRPr="0039192B">
        <w:rPr>
          <w:rFonts w:ascii="Arial" w:hAnsi="Arial" w:cs="Arial"/>
          <w:i/>
          <w:iCs/>
        </w:rPr>
        <w:t>emmeans_test</w:t>
      </w:r>
      <w:r w:rsidR="00754271">
        <w:rPr>
          <w:rFonts w:ascii="Arial" w:hAnsi="Arial" w:cs="Arial"/>
        </w:rPr>
        <w:t xml:space="preserve"> </w:t>
      </w:r>
      <w:r w:rsidR="00754271" w:rsidRPr="00157A05">
        <w:rPr>
          <w:rFonts w:ascii="Arial" w:hAnsi="Arial" w:cs="Arial"/>
        </w:rPr>
        <w:t>function</w:t>
      </w:r>
      <w:r w:rsidR="00754271">
        <w:rPr>
          <w:rFonts w:ascii="Arial" w:hAnsi="Arial" w:cs="Arial"/>
        </w:rPr>
        <w:t xml:space="preserve"> from the rstatix package</w:t>
      </w:r>
      <w:r w:rsidR="00D700DD">
        <w:rPr>
          <w:rFonts w:ascii="Arial" w:hAnsi="Arial" w:cs="Arial"/>
        </w:rPr>
        <w:t xml:space="preserve"> with the </w:t>
      </w:r>
      <w:r w:rsidR="00D700DD" w:rsidRPr="00157A05">
        <w:rPr>
          <w:rFonts w:ascii="Arial" w:hAnsi="Arial" w:cs="Arial"/>
        </w:rPr>
        <w:t>Benjamini-Hochberg</w:t>
      </w:r>
      <w:r w:rsidR="00D700DD">
        <w:rPr>
          <w:rFonts w:ascii="Arial" w:hAnsi="Arial" w:cs="Arial"/>
        </w:rPr>
        <w:t xml:space="preserve">-adjusted </w:t>
      </w:r>
      <w:r w:rsidR="00D700DD" w:rsidRPr="00D700DD">
        <w:rPr>
          <w:rFonts w:ascii="Arial" w:hAnsi="Arial" w:cs="Arial"/>
          <w:i/>
          <w:iCs/>
        </w:rPr>
        <w:t>P</w:t>
      </w:r>
      <w:r w:rsidR="00D700DD">
        <w:rPr>
          <w:rFonts w:ascii="Arial" w:hAnsi="Arial" w:cs="Arial"/>
        </w:rPr>
        <w:t xml:space="preserve"> value</w:t>
      </w:r>
      <w:r w:rsidR="00754271">
        <w:rPr>
          <w:rFonts w:ascii="Arial" w:hAnsi="Arial" w:cs="Arial"/>
        </w:rPr>
        <w:t>.</w:t>
      </w:r>
    </w:p>
    <w:p w14:paraId="363B49EF" w14:textId="4833F710" w:rsidR="000E6204" w:rsidRDefault="00A45CC7" w:rsidP="000043B3">
      <w:pPr>
        <w:spacing w:after="0" w:line="480" w:lineRule="auto"/>
        <w:ind w:firstLine="720"/>
        <w:jc w:val="both"/>
        <w:rPr>
          <w:rFonts w:ascii="Arial" w:hAnsi="Arial" w:cs="Arial"/>
        </w:rPr>
      </w:pPr>
      <w:r w:rsidRPr="00157A05">
        <w:rPr>
          <w:rFonts w:ascii="Arial" w:hAnsi="Arial" w:cs="Arial"/>
        </w:rPr>
        <w:t>Beta diversity analysis</w:t>
      </w:r>
      <w:r w:rsidR="000A5726" w:rsidRPr="00157A05">
        <w:rPr>
          <w:rFonts w:ascii="Arial" w:hAnsi="Arial" w:cs="Arial"/>
        </w:rPr>
        <w:t xml:space="preserve"> </w:t>
      </w:r>
      <w:r w:rsidRPr="00157A05">
        <w:rPr>
          <w:rFonts w:ascii="Arial" w:hAnsi="Arial" w:cs="Arial"/>
        </w:rPr>
        <w:t xml:space="preserve">was calculated using Bray-Curtis </w:t>
      </w:r>
      <w:r w:rsidR="000A5726" w:rsidRPr="00157A05">
        <w:rPr>
          <w:rFonts w:ascii="Arial" w:hAnsi="Arial" w:cs="Arial"/>
        </w:rPr>
        <w:t>distances</w:t>
      </w:r>
      <w:r w:rsidR="0039192B">
        <w:rPr>
          <w:rFonts w:ascii="Arial" w:hAnsi="Arial" w:cs="Arial"/>
        </w:rPr>
        <w:t xml:space="preserve"> using </w:t>
      </w:r>
      <w:r w:rsidR="0039192B" w:rsidRPr="0039192B">
        <w:rPr>
          <w:rFonts w:ascii="Arial" w:hAnsi="Arial" w:cs="Arial"/>
          <w:i/>
          <w:iCs/>
        </w:rPr>
        <w:t>vegdist</w:t>
      </w:r>
      <w:r w:rsidR="0039192B">
        <w:rPr>
          <w:rFonts w:ascii="Arial" w:hAnsi="Arial" w:cs="Arial"/>
        </w:rPr>
        <w:t xml:space="preserve"> function in the vegan package</w:t>
      </w:r>
      <w:r w:rsidRPr="00157A05">
        <w:rPr>
          <w:rFonts w:ascii="Arial" w:hAnsi="Arial" w:cs="Arial"/>
        </w:rPr>
        <w:t xml:space="preserve">. </w:t>
      </w:r>
      <w:r w:rsidR="00925BF1">
        <w:rPr>
          <w:rFonts w:ascii="Arial" w:hAnsi="Arial" w:cs="Arial"/>
        </w:rPr>
        <w:t>P</w:t>
      </w:r>
      <w:r w:rsidR="00925BF1" w:rsidRPr="008C3AC6">
        <w:rPr>
          <w:rFonts w:ascii="Arial" w:hAnsi="Arial" w:cs="Arial"/>
        </w:rPr>
        <w:t>ermutational multivariate analysis of variance (PERMANOVA)</w:t>
      </w:r>
      <w:r w:rsidR="00925BF1">
        <w:rPr>
          <w:rFonts w:ascii="Arial" w:hAnsi="Arial" w:cs="Arial"/>
        </w:rPr>
        <w:t xml:space="preserve"> was performed</w:t>
      </w:r>
      <w:r w:rsidR="00925BF1" w:rsidRPr="008C3AC6">
        <w:rPr>
          <w:rFonts w:ascii="Arial" w:hAnsi="Arial" w:cs="Arial"/>
        </w:rPr>
        <w:t xml:space="preserve"> to assess </w:t>
      </w:r>
      <w:r w:rsidR="00925BF1">
        <w:rPr>
          <w:rFonts w:ascii="Arial" w:hAnsi="Arial" w:cs="Arial"/>
        </w:rPr>
        <w:t>the effect of treatments</w:t>
      </w:r>
      <w:r w:rsidR="00925BF1" w:rsidRPr="008C3AC6">
        <w:rPr>
          <w:rFonts w:ascii="Arial" w:hAnsi="Arial" w:cs="Arial"/>
        </w:rPr>
        <w:t xml:space="preserve"> using the </w:t>
      </w:r>
      <w:r w:rsidR="00925BF1" w:rsidRPr="0039192B">
        <w:rPr>
          <w:rFonts w:ascii="Arial" w:hAnsi="Arial" w:cs="Arial"/>
          <w:i/>
          <w:iCs/>
        </w:rPr>
        <w:t>adonis2</w:t>
      </w:r>
      <w:r w:rsidR="00925BF1" w:rsidRPr="008C3AC6">
        <w:rPr>
          <w:rFonts w:ascii="Arial" w:hAnsi="Arial" w:cs="Arial"/>
        </w:rPr>
        <w:t xml:space="preserve"> function of the vegan package. </w:t>
      </w:r>
      <w:r w:rsidR="00D72046">
        <w:rPr>
          <w:rFonts w:ascii="Arial" w:hAnsi="Arial" w:cs="Arial"/>
        </w:rPr>
        <w:t>S</w:t>
      </w:r>
      <w:r w:rsidR="00D72046" w:rsidRPr="00157A05">
        <w:rPr>
          <w:rFonts w:ascii="Arial" w:hAnsi="Arial" w:cs="Arial"/>
        </w:rPr>
        <w:t>imilarities and dissimilarities between groups</w:t>
      </w:r>
      <w:r w:rsidR="00D72046">
        <w:rPr>
          <w:rFonts w:ascii="Arial" w:hAnsi="Arial" w:cs="Arial"/>
        </w:rPr>
        <w:t xml:space="preserve"> were assessed by unconstrained ordination </w:t>
      </w:r>
      <w:r w:rsidRPr="00157A05">
        <w:rPr>
          <w:rFonts w:ascii="Arial" w:hAnsi="Arial" w:cs="Arial"/>
        </w:rPr>
        <w:t xml:space="preserve">using Principal Coordinates Analysis (PCoA) plot </w:t>
      </w:r>
      <w:r w:rsidR="00A64C2E">
        <w:rPr>
          <w:rFonts w:ascii="Arial" w:hAnsi="Arial" w:cs="Arial"/>
        </w:rPr>
        <w:t xml:space="preserve">using the </w:t>
      </w:r>
      <w:r w:rsidR="00A64C2E" w:rsidRPr="00A64C2E">
        <w:rPr>
          <w:rFonts w:ascii="Arial" w:hAnsi="Arial" w:cs="Arial"/>
          <w:i/>
          <w:iCs/>
        </w:rPr>
        <w:t>cmdscale</w:t>
      </w:r>
      <w:r w:rsidR="00A64C2E">
        <w:rPr>
          <w:rFonts w:ascii="Arial" w:hAnsi="Arial" w:cs="Arial"/>
        </w:rPr>
        <w:t xml:space="preserve"> function in the stats package</w:t>
      </w:r>
      <w:r w:rsidR="00393B30">
        <w:rPr>
          <w:rFonts w:ascii="Arial" w:hAnsi="Arial" w:cs="Arial"/>
        </w:rPr>
        <w:t xml:space="preserve"> (</w:t>
      </w:r>
      <w:r w:rsidR="008D218A">
        <w:rPr>
          <w:rFonts w:ascii="Arial" w:hAnsi="Arial" w:cs="Arial"/>
        </w:rPr>
        <w:t>v.4.3.2)</w:t>
      </w:r>
      <w:r w:rsidR="00D02AD3">
        <w:rPr>
          <w:rFonts w:ascii="Arial" w:hAnsi="Arial" w:cs="Arial"/>
        </w:rPr>
        <w:t xml:space="preserve">. We also performed </w:t>
      </w:r>
      <w:r w:rsidR="00D72046">
        <w:rPr>
          <w:rFonts w:ascii="Arial" w:hAnsi="Arial" w:cs="Arial"/>
        </w:rPr>
        <w:t xml:space="preserve">constrained ordination using </w:t>
      </w:r>
      <w:r w:rsidR="00D72046" w:rsidRPr="008C3AC6">
        <w:rPr>
          <w:rFonts w:ascii="Arial" w:hAnsi="Arial" w:cs="Arial"/>
        </w:rPr>
        <w:t>C</w:t>
      </w:r>
      <w:r w:rsidR="00D72046">
        <w:rPr>
          <w:rFonts w:ascii="Arial" w:hAnsi="Arial" w:cs="Arial"/>
        </w:rPr>
        <w:t xml:space="preserve">anonical Analysis of Principal Coordinates based on Discriminant Analysis (CAP) with </w:t>
      </w:r>
      <w:r w:rsidR="00D72046" w:rsidRPr="004307A9">
        <w:rPr>
          <w:rFonts w:ascii="Arial" w:hAnsi="Arial" w:cs="Arial"/>
          <w:i/>
          <w:iCs/>
        </w:rPr>
        <w:t>CAPdiscrim</w:t>
      </w:r>
      <w:r w:rsidR="00D72046">
        <w:rPr>
          <w:rFonts w:ascii="Arial" w:hAnsi="Arial" w:cs="Arial"/>
        </w:rPr>
        <w:t xml:space="preserve"> function in the BiodiversityR package (v.2.15-4) using drought x cropping system as the constraining </w:t>
      </w:r>
      <w:proofErr w:type="gramStart"/>
      <w:r w:rsidR="00D72046">
        <w:rPr>
          <w:rFonts w:ascii="Arial" w:hAnsi="Arial" w:cs="Arial"/>
        </w:rPr>
        <w:lastRenderedPageBreak/>
        <w:t>factor</w:t>
      </w:r>
      <w:r w:rsidR="00D02AD3">
        <w:rPr>
          <w:rFonts w:ascii="Arial" w:hAnsi="Arial" w:cs="Arial"/>
        </w:rPr>
        <w:t>, and</w:t>
      </w:r>
      <w:proofErr w:type="gramEnd"/>
      <w:r w:rsidR="00D02AD3">
        <w:rPr>
          <w:rFonts w:ascii="Arial" w:hAnsi="Arial" w:cs="Arial"/>
        </w:rPr>
        <w:t xml:space="preserve"> estimating the classification success by permuting the distance matrix for 9999 times</w:t>
      </w:r>
      <w:r w:rsidR="00D72046">
        <w:rPr>
          <w:rFonts w:ascii="Arial" w:hAnsi="Arial" w:cs="Arial"/>
        </w:rPr>
        <w:t xml:space="preserve"> (Anderson &amp; Willis, 2003; Legendre &amp; Anderson, 1999). To</w:t>
      </w:r>
      <w:r w:rsidR="00285F31">
        <w:rPr>
          <w:rFonts w:ascii="Arial" w:hAnsi="Arial" w:cs="Arial"/>
        </w:rPr>
        <w:t xml:space="preserve"> further </w:t>
      </w:r>
      <w:r w:rsidR="004558CC">
        <w:rPr>
          <w:rFonts w:ascii="Arial" w:hAnsi="Arial" w:cs="Arial"/>
        </w:rPr>
        <w:t>investigate</w:t>
      </w:r>
      <w:r w:rsidR="00285F31">
        <w:rPr>
          <w:rFonts w:ascii="Arial" w:hAnsi="Arial" w:cs="Arial"/>
        </w:rPr>
        <w:t xml:space="preserve"> the </w:t>
      </w:r>
      <w:r w:rsidR="00925BF1">
        <w:rPr>
          <w:rFonts w:ascii="Arial" w:hAnsi="Arial" w:cs="Arial"/>
        </w:rPr>
        <w:t>difference</w:t>
      </w:r>
      <w:r w:rsidR="00285F31">
        <w:rPr>
          <w:rFonts w:ascii="Arial" w:hAnsi="Arial" w:cs="Arial"/>
        </w:rPr>
        <w:t xml:space="preserve"> </w:t>
      </w:r>
      <w:r w:rsidR="00916C62">
        <w:rPr>
          <w:rFonts w:ascii="Arial" w:hAnsi="Arial" w:cs="Arial"/>
        </w:rPr>
        <w:t xml:space="preserve">between drought ad control in each cropping system, we </w:t>
      </w:r>
      <w:r w:rsidR="00401A0D">
        <w:rPr>
          <w:rFonts w:ascii="Arial" w:hAnsi="Arial" w:cs="Arial"/>
        </w:rPr>
        <w:t xml:space="preserve">calculated </w:t>
      </w:r>
      <w:r w:rsidR="00925BF1">
        <w:rPr>
          <w:rFonts w:ascii="Arial" w:hAnsi="Arial" w:cs="Arial"/>
        </w:rPr>
        <w:t>Euclidean</w:t>
      </w:r>
      <w:r w:rsidR="00401A0D">
        <w:rPr>
          <w:rFonts w:ascii="Arial" w:hAnsi="Arial" w:cs="Arial"/>
        </w:rPr>
        <w:t xml:space="preserve"> distance</w:t>
      </w:r>
      <w:r w:rsidR="00925BF1">
        <w:rPr>
          <w:rFonts w:ascii="Arial" w:hAnsi="Arial" w:cs="Arial"/>
        </w:rPr>
        <w:t xml:space="preserve"> matri</w:t>
      </w:r>
      <w:r w:rsidR="00916C62">
        <w:rPr>
          <w:rFonts w:ascii="Arial" w:hAnsi="Arial" w:cs="Arial"/>
        </w:rPr>
        <w:t>x</w:t>
      </w:r>
      <w:r w:rsidR="00401A0D">
        <w:rPr>
          <w:rFonts w:ascii="Arial" w:hAnsi="Arial" w:cs="Arial"/>
        </w:rPr>
        <w:t xml:space="preserve"> </w:t>
      </w:r>
      <w:r w:rsidR="004558CC">
        <w:rPr>
          <w:rFonts w:ascii="Arial" w:hAnsi="Arial" w:cs="Arial"/>
        </w:rPr>
        <w:t xml:space="preserve">from the </w:t>
      </w:r>
      <w:r w:rsidR="00D72046">
        <w:rPr>
          <w:rFonts w:ascii="Arial" w:hAnsi="Arial" w:cs="Arial"/>
        </w:rPr>
        <w:t xml:space="preserve">positions of the sites provided by the discriminant analysis </w:t>
      </w:r>
      <w:r w:rsidR="00925BF1">
        <w:rPr>
          <w:rFonts w:ascii="Arial" w:hAnsi="Arial" w:cs="Arial"/>
        </w:rPr>
        <w:t xml:space="preserve">obtained from the CAP analysis using the </w:t>
      </w:r>
      <w:r w:rsidR="00925BF1" w:rsidRPr="00925BF1">
        <w:rPr>
          <w:rFonts w:ascii="Arial" w:hAnsi="Arial" w:cs="Arial"/>
          <w:i/>
          <w:iCs/>
        </w:rPr>
        <w:t xml:space="preserve">dist </w:t>
      </w:r>
      <w:r w:rsidR="00925BF1">
        <w:rPr>
          <w:rFonts w:ascii="Arial" w:hAnsi="Arial" w:cs="Arial"/>
        </w:rPr>
        <w:t>function from the stats package</w:t>
      </w:r>
      <w:r w:rsidR="00916C62">
        <w:rPr>
          <w:rFonts w:ascii="Arial" w:hAnsi="Arial" w:cs="Arial"/>
        </w:rPr>
        <w:t xml:space="preserve">, and we assessed the distance within and between groups using the </w:t>
      </w:r>
      <w:r w:rsidR="00916C62" w:rsidRPr="00D12980">
        <w:rPr>
          <w:rFonts w:ascii="Arial" w:hAnsi="Arial" w:cs="Arial"/>
          <w:i/>
          <w:iCs/>
        </w:rPr>
        <w:t>dist_group</w:t>
      </w:r>
      <w:r w:rsidR="00D12980" w:rsidRPr="00D12980">
        <w:rPr>
          <w:rFonts w:ascii="Arial" w:hAnsi="Arial" w:cs="Arial"/>
          <w:i/>
          <w:iCs/>
        </w:rPr>
        <w:t>s</w:t>
      </w:r>
      <w:r w:rsidR="00D12980">
        <w:rPr>
          <w:rFonts w:ascii="Arial" w:hAnsi="Arial" w:cs="Arial"/>
        </w:rPr>
        <w:t xml:space="preserve"> function from the usedist package (v.0.4.0)</w:t>
      </w:r>
      <w:r w:rsidR="00925BF1">
        <w:rPr>
          <w:rFonts w:ascii="Arial" w:hAnsi="Arial" w:cs="Arial"/>
        </w:rPr>
        <w:t>.</w:t>
      </w:r>
    </w:p>
    <w:p w14:paraId="1B9027A6" w14:textId="79D8B2F8" w:rsidR="004708B0" w:rsidRPr="00157A05" w:rsidRDefault="00BA0583" w:rsidP="000043B3">
      <w:pPr>
        <w:spacing w:after="0" w:line="480" w:lineRule="auto"/>
        <w:ind w:firstLine="720"/>
        <w:jc w:val="both"/>
        <w:rPr>
          <w:rFonts w:ascii="Arial" w:hAnsi="Arial" w:cs="Arial"/>
        </w:rPr>
      </w:pPr>
      <w:r w:rsidRPr="00157A05">
        <w:rPr>
          <w:rFonts w:ascii="Arial" w:hAnsi="Arial" w:cs="Arial"/>
        </w:rPr>
        <w:t>Ammonia-oxidizing community composition and relative abundance were a</w:t>
      </w:r>
      <w:r>
        <w:rPr>
          <w:rFonts w:ascii="Arial" w:hAnsi="Arial" w:cs="Arial"/>
        </w:rPr>
        <w:t>ssessed</w:t>
      </w:r>
      <w:r w:rsidRPr="00157A05">
        <w:rPr>
          <w:rFonts w:ascii="Arial" w:hAnsi="Arial" w:cs="Arial"/>
        </w:rPr>
        <w:t xml:space="preserve"> using the phyloseq package (v.1.44.0) </w:t>
      </w:r>
      <w:r w:rsidRPr="00157A05">
        <w:rPr>
          <w:rFonts w:ascii="Arial" w:hAnsi="Arial" w:cs="Arial"/>
        </w:rPr>
        <w:fldChar w:fldCharType="begin"/>
      </w:r>
      <w:r w:rsidR="00C05C46">
        <w:rPr>
          <w:rFonts w:ascii="Arial" w:hAnsi="Arial" w:cs="Arial"/>
        </w:rPr>
        <w:instrText xml:space="preserve"> ADDIN ZOTERO_ITEM CSL_CITATION {"citationID":"jzb81N6B","properties":{"formattedCitation":"(McMurdie &amp; Holmes, 2013)","plainCitation":"(McMurdie &amp; Holmes, 2013)","noteIndex":0},"citationItems":[{"id":"x77JZY4M/tYVUsCM0","uris":["http://zotero.org/users/local/JetUa067/items/BZG3WBYB"],"itemData":{"id":136,"type":"article-journal","abstract":"Background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Data","title-short":"phyloseq","volume":"8","author":[{"family":"McMurdie","given":"Paul J."},{"family":"Holmes","given":"Susan"}],"issued":{"date-parts":[["2013"]],"season":"avr"}}}],"schema":"https://github.com/citation-style-language/schema/raw/master/csl-citation.json"} </w:instrText>
      </w:r>
      <w:r w:rsidRPr="00157A05">
        <w:rPr>
          <w:rFonts w:ascii="Arial" w:hAnsi="Arial" w:cs="Arial"/>
        </w:rPr>
        <w:fldChar w:fldCharType="separate"/>
      </w:r>
      <w:r w:rsidRPr="00157A05">
        <w:rPr>
          <w:rFonts w:ascii="Arial" w:hAnsi="Arial" w:cs="Arial"/>
        </w:rPr>
        <w:t>(McMurdie &amp; Holmes, 2013)</w:t>
      </w:r>
      <w:r w:rsidRPr="00157A05">
        <w:rPr>
          <w:rFonts w:ascii="Arial" w:hAnsi="Arial" w:cs="Arial"/>
        </w:rPr>
        <w:fldChar w:fldCharType="end"/>
      </w:r>
      <w:r w:rsidRPr="00157A05">
        <w:rPr>
          <w:rFonts w:ascii="Arial" w:hAnsi="Arial" w:cs="Arial"/>
        </w:rPr>
        <w:t>.</w:t>
      </w:r>
      <w:r>
        <w:rPr>
          <w:rFonts w:ascii="Arial" w:hAnsi="Arial" w:cs="Arial"/>
        </w:rPr>
        <w:t xml:space="preserve"> </w:t>
      </w:r>
      <w:r w:rsidR="00AD1072" w:rsidRPr="00157A05">
        <w:rPr>
          <w:rFonts w:ascii="Arial" w:hAnsi="Arial" w:cs="Arial"/>
        </w:rPr>
        <w:t xml:space="preserve">We performed differential abundance analysis to identify ASVs abundance that changes significantly between control and drought treatment. </w:t>
      </w:r>
      <w:r w:rsidR="00647155" w:rsidRPr="00157A05">
        <w:rPr>
          <w:rFonts w:ascii="Arial" w:hAnsi="Arial" w:cs="Arial"/>
        </w:rPr>
        <w:t>We filtered th</w:t>
      </w:r>
      <w:r w:rsidR="005B384B">
        <w:rPr>
          <w:rFonts w:ascii="Arial" w:hAnsi="Arial" w:cs="Arial"/>
        </w:rPr>
        <w:t xml:space="preserve">e </w:t>
      </w:r>
      <w:r w:rsidR="00647155" w:rsidRPr="00157A05">
        <w:rPr>
          <w:rFonts w:ascii="Arial" w:hAnsi="Arial" w:cs="Arial"/>
        </w:rPr>
        <w:t>ASV tables by removing low-abundance ASVs (&lt; 0.01 %) and keeping ASVs that were found in at le</w:t>
      </w:r>
      <w:r w:rsidR="00033A80">
        <w:rPr>
          <w:rFonts w:ascii="Arial" w:hAnsi="Arial" w:cs="Arial"/>
        </w:rPr>
        <w:t>a</w:t>
      </w:r>
      <w:r w:rsidR="00647155" w:rsidRPr="00157A05">
        <w:rPr>
          <w:rFonts w:ascii="Arial" w:hAnsi="Arial" w:cs="Arial"/>
        </w:rPr>
        <w:t xml:space="preserve">st </w:t>
      </w:r>
      <w:r w:rsidR="00F64A6C">
        <w:rPr>
          <w:rFonts w:ascii="Arial" w:hAnsi="Arial" w:cs="Arial"/>
        </w:rPr>
        <w:t>80</w:t>
      </w:r>
      <w:r w:rsidR="00647155" w:rsidRPr="00157A05">
        <w:rPr>
          <w:rFonts w:ascii="Arial" w:hAnsi="Arial" w:cs="Arial"/>
        </w:rPr>
        <w:t xml:space="preserve"> % of replicates for each treatment</w:t>
      </w:r>
      <w:r w:rsidR="005B384B">
        <w:rPr>
          <w:rFonts w:ascii="Arial" w:hAnsi="Arial" w:cs="Arial"/>
        </w:rPr>
        <w:t xml:space="preserve"> </w:t>
      </w:r>
      <w:r w:rsidR="005B67E3">
        <w:rPr>
          <w:rFonts w:ascii="Arial" w:hAnsi="Arial" w:cs="Arial"/>
        </w:rPr>
        <w:t>because</w:t>
      </w:r>
      <w:r w:rsidR="00C91EF0">
        <w:rPr>
          <w:rFonts w:ascii="Arial" w:hAnsi="Arial" w:cs="Arial"/>
        </w:rPr>
        <w:t xml:space="preserve"> dataset with high proportion of zero counts can increase the false positive</w:t>
      </w:r>
      <w:r w:rsidR="005B67E3">
        <w:rPr>
          <w:rFonts w:ascii="Arial" w:hAnsi="Arial" w:cs="Arial"/>
        </w:rPr>
        <w:t xml:space="preserve"> number</w:t>
      </w:r>
      <w:r w:rsidR="00647155" w:rsidRPr="00157A05">
        <w:rPr>
          <w:rFonts w:ascii="Arial" w:hAnsi="Arial" w:cs="Arial"/>
        </w:rPr>
        <w:t>.</w:t>
      </w:r>
      <w:r w:rsidR="002E5A80" w:rsidRPr="00157A05">
        <w:rPr>
          <w:rFonts w:ascii="Arial" w:hAnsi="Arial" w:cs="Arial"/>
        </w:rPr>
        <w:t xml:space="preserve"> </w:t>
      </w:r>
      <w:r w:rsidR="00647155" w:rsidRPr="00157A05">
        <w:rPr>
          <w:rFonts w:ascii="Arial" w:hAnsi="Arial" w:cs="Arial"/>
        </w:rPr>
        <w:t>We</w:t>
      </w:r>
      <w:r w:rsidR="002E5A80" w:rsidRPr="00157A05">
        <w:rPr>
          <w:rFonts w:ascii="Arial" w:hAnsi="Arial" w:cs="Arial"/>
        </w:rPr>
        <w:t xml:space="preserve"> </w:t>
      </w:r>
      <w:r w:rsidR="00FC2676" w:rsidRPr="00157A05">
        <w:rPr>
          <w:rFonts w:ascii="Arial" w:hAnsi="Arial" w:cs="Arial"/>
        </w:rPr>
        <w:t xml:space="preserve">performed generalized linear mixed models (GLMMs) to model our microbiome abundance data that we assumed </w:t>
      </w:r>
      <w:r w:rsidR="00DE07C1" w:rsidRPr="00157A05">
        <w:rPr>
          <w:rFonts w:ascii="Arial" w:hAnsi="Arial" w:cs="Arial"/>
        </w:rPr>
        <w:t>followed a</w:t>
      </w:r>
      <w:r w:rsidR="00FC2676" w:rsidRPr="00157A05">
        <w:rPr>
          <w:rFonts w:ascii="Arial" w:hAnsi="Arial" w:cs="Arial"/>
        </w:rPr>
        <w:t xml:space="preserve"> </w:t>
      </w:r>
      <w:r w:rsidR="00DE07C1" w:rsidRPr="00157A05">
        <w:rPr>
          <w:rFonts w:ascii="Arial" w:hAnsi="Arial" w:cs="Arial"/>
        </w:rPr>
        <w:t>Poisson distribution</w:t>
      </w:r>
      <w:r w:rsidR="003A2BA7" w:rsidRPr="00157A05">
        <w:rPr>
          <w:rFonts w:ascii="Arial" w:hAnsi="Arial" w:cs="Arial"/>
        </w:rPr>
        <w:t xml:space="preserve">. We calculated </w:t>
      </w:r>
      <w:r w:rsidR="00DE07C1" w:rsidRPr="00157A05">
        <w:rPr>
          <w:rFonts w:ascii="Arial" w:hAnsi="Arial" w:cs="Arial"/>
        </w:rPr>
        <w:t xml:space="preserve">an ASV abundance </w:t>
      </w:r>
      <m:oMath>
        <m:r>
          <w:rPr>
            <w:rFonts w:ascii="Cambria Math" w:hAnsi="Cambria Math" w:cs="Arial"/>
          </w:rPr>
          <m:t>Y</m:t>
        </m:r>
      </m:oMath>
      <w:r w:rsidR="00DE07C1" w:rsidRPr="00157A05">
        <w:rPr>
          <w:rFonts w:ascii="Arial" w:hAnsi="Arial" w:cs="Arial"/>
        </w:rPr>
        <w:t xml:space="preserve"> </w:t>
      </w:r>
      <w:r w:rsidR="003A2BA7" w:rsidRPr="00157A05">
        <w:rPr>
          <w:rFonts w:ascii="Arial" w:hAnsi="Arial" w:cs="Arial"/>
          <w:color w:val="000000"/>
        </w:rPr>
        <w:t xml:space="preserve">with </w:t>
      </w:r>
      <w:r w:rsidR="00DE07C1" w:rsidRPr="00157A05">
        <w:rPr>
          <w:rFonts w:ascii="Arial" w:hAnsi="Arial" w:cs="Arial"/>
          <w:color w:val="000000"/>
        </w:rPr>
        <w:t xml:space="preserve">parameter </w:t>
      </w:r>
      <m:oMath>
        <m:r>
          <w:rPr>
            <w:rFonts w:ascii="Cambria Math" w:hAnsi="Cambria Math" w:cs="Arial"/>
          </w:rPr>
          <m:t>Λ</m:t>
        </m:r>
      </m:oMath>
      <w:r w:rsidR="00DE07C1" w:rsidRPr="00157A05">
        <w:rPr>
          <w:rFonts w:ascii="Arial" w:hAnsi="Arial" w:cs="Arial"/>
          <w:color w:val="000000"/>
        </w:rPr>
        <w:t xml:space="preserve"> as </w:t>
      </w:r>
      <m:oMath>
        <m:r>
          <w:rPr>
            <w:rFonts w:ascii="Cambria Math" w:hAnsi="Cambria Math" w:cs="Arial"/>
          </w:rPr>
          <m:t>Y∼P</m:t>
        </m:r>
        <m:d>
          <m:dPr>
            <m:ctrlPr>
              <w:rPr>
                <w:rFonts w:ascii="Cambria Math" w:hAnsi="Cambria Math" w:cs="Arial"/>
              </w:rPr>
            </m:ctrlPr>
          </m:dPr>
          <m:e>
            <m:r>
              <w:rPr>
                <w:rFonts w:ascii="Cambria Math" w:hAnsi="Cambria Math" w:cs="Arial"/>
              </w:rPr>
              <m:t>Λ</m:t>
            </m:r>
          </m:e>
        </m:d>
      </m:oMath>
      <w:r w:rsidR="00DE07C1" w:rsidRPr="00157A05">
        <w:rPr>
          <w:rFonts w:ascii="Arial" w:hAnsi="Arial" w:cs="Arial"/>
          <w:color w:val="000000"/>
        </w:rPr>
        <w:t xml:space="preserve">, in any </w:t>
      </w:r>
      <m:oMath>
        <m:r>
          <w:rPr>
            <w:rFonts w:ascii="Cambria Math" w:hAnsi="Cambria Math" w:cs="Arial"/>
            <w:color w:val="000000"/>
          </w:rPr>
          <m:t>j</m:t>
        </m:r>
      </m:oMath>
      <w:r w:rsidR="00DE07C1" w:rsidRPr="00157A05">
        <w:rPr>
          <w:rFonts w:ascii="Arial" w:hAnsi="Arial" w:cs="Arial"/>
          <w:color w:val="000000"/>
        </w:rPr>
        <w:t xml:space="preserve"> replicates of any </w:t>
      </w:r>
      <m:oMath>
        <m:r>
          <w:rPr>
            <w:rFonts w:ascii="Cambria Math" w:hAnsi="Cambria Math" w:cs="Arial"/>
          </w:rPr>
          <m:t>i</m:t>
        </m:r>
      </m:oMath>
      <w:r w:rsidR="00DE07C1" w:rsidRPr="00157A05">
        <w:rPr>
          <w:rFonts w:ascii="Arial" w:hAnsi="Arial" w:cs="Arial"/>
          <w:color w:val="000000"/>
        </w:rPr>
        <w:t xml:space="preserve"> treatment</w:t>
      </w:r>
      <w:r w:rsidR="003A2BA7" w:rsidRPr="00157A05">
        <w:rPr>
          <w:rFonts w:ascii="Arial" w:hAnsi="Arial" w:cs="Arial"/>
          <w:color w:val="000000"/>
        </w:rPr>
        <w:t xml:space="preserve"> using </w:t>
      </w:r>
      <w:r w:rsidR="004708B0" w:rsidRPr="00157A05">
        <w:rPr>
          <w:rFonts w:ascii="Arial" w:hAnsi="Arial" w:cs="Arial"/>
          <w:color w:val="000000"/>
        </w:rPr>
        <w:t xml:space="preserve">the following model: </w:t>
      </w:r>
    </w:p>
    <w:p w14:paraId="044DCC46" w14:textId="77777777" w:rsidR="004708B0" w:rsidRPr="00157A05" w:rsidRDefault="004708B0" w:rsidP="00157A05">
      <w:pPr>
        <w:spacing w:after="0" w:line="480" w:lineRule="auto"/>
        <w:jc w:val="both"/>
        <w:rPr>
          <w:rFonts w:ascii="Arial" w:hAnsi="Arial" w:cs="Arial"/>
        </w:rPr>
      </w:pPr>
      <m:oMathPara>
        <m:oMath>
          <m:r>
            <w:rPr>
              <w:rFonts w:ascii="Cambria Math" w:hAnsi="Cambria Math" w:cs="Arial"/>
            </w:rPr>
            <m:t>log</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Λ</m:t>
                  </m:r>
                </m:e>
                <m:sub>
                  <m:r>
                    <w:rPr>
                      <w:rFonts w:ascii="Cambria Math" w:hAnsi="Cambria Math" w:cs="Arial"/>
                    </w:rPr>
                    <m:t>ij</m:t>
                  </m:r>
                </m:sub>
              </m:sSub>
            </m:e>
          </m:d>
          <m:r>
            <w:rPr>
              <w:rFonts w:ascii="Cambria Math" w:hAnsi="Cambria Math" w:cs="Arial"/>
            </w:rPr>
            <m:t>=</m:t>
          </m:r>
          <m:sSub>
            <m:sSubPr>
              <m:ctrlPr>
                <w:rPr>
                  <w:rFonts w:ascii="Cambria Math" w:hAnsi="Cambria Math" w:cs="Arial"/>
                </w:rPr>
              </m:ctrlPr>
            </m:sSubPr>
            <m:e>
              <m:r>
                <w:rPr>
                  <w:rFonts w:ascii="Cambria Math" w:hAnsi="Cambria Math" w:cs="Arial"/>
                </w:rPr>
                <m:t>o</m:t>
              </m:r>
            </m:e>
            <m:sub>
              <m:r>
                <w:rPr>
                  <w:rFonts w:ascii="Cambria Math" w:hAnsi="Cambria Math" w:cs="Arial"/>
                </w:rPr>
                <m:t>ij</m:t>
              </m:r>
            </m:sub>
          </m:sSub>
          <m:r>
            <w:rPr>
              <w:rFonts w:ascii="Cambria Math" w:hAnsi="Cambria Math" w:cs="Arial"/>
            </w:rPr>
            <m:t>+μ+</m:t>
          </m:r>
          <m:sSub>
            <m:sSubPr>
              <m:ctrlPr>
                <w:rPr>
                  <w:rFonts w:ascii="Cambria Math" w:hAnsi="Cambria Math" w:cs="Arial"/>
                </w:rPr>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r>
            <w:rPr>
              <w:rFonts w:ascii="Cambria Math" w:hAnsi="Cambria Math" w:cs="Arial"/>
            </w:rPr>
            <m:t>,</m:t>
          </m:r>
          <m:sSub>
            <m:sSubPr>
              <m:ctrlPr>
                <w:rPr>
                  <w:rFonts w:ascii="Cambria Math" w:hAnsi="Cambria Math" w:cs="Arial"/>
                </w:rPr>
              </m:ctrlPr>
            </m:sSubPr>
            <m:e>
              <m:sSub>
                <m:sSubPr>
                  <m:ctrlPr>
                    <w:rPr>
                      <w:rFonts w:ascii="Cambria Math" w:hAnsi="Cambria Math" w:cs="Arial"/>
                    </w:rPr>
                  </m:ctrlPr>
                </m:sSubPr>
                <m:e>
                  <m:r>
                    <w:rPr>
                      <w:rFonts w:ascii="Cambria Math" w:hAnsi="Cambria Math" w:cs="Arial"/>
                    </w:rPr>
                    <m:t>Z</m:t>
                  </m:r>
                </m:e>
                <m:sub>
                  <m:r>
                    <w:rPr>
                      <w:rFonts w:ascii="Cambria Math" w:hAnsi="Cambria Math" w:cs="Arial"/>
                    </w:rPr>
                    <m:t>ij</m:t>
                  </m:r>
                </m:sub>
              </m:sSub>
            </m:e>
            <m:sub>
              <m:r>
                <w:rPr>
                  <w:rFonts w:ascii="Cambria Math" w:hAnsi="Cambria Math" w:cs="Arial"/>
                </w:rPr>
                <m:t>1≤j≤12</m:t>
              </m:r>
            </m:sub>
          </m:sSub>
          <m:r>
            <m:rPr>
              <m:lit/>
              <m:nor/>
            </m:rPr>
            <w:rPr>
              <w:rFonts w:ascii="Arial" w:hAnsi="Arial" w:cs="Arial"/>
            </w:rPr>
            <m:t> iid</m:t>
          </m:r>
          <m:r>
            <w:rPr>
              <w:rFonts w:ascii="Cambria Math" w:hAnsi="Cambria Math" w:cs="Arial"/>
            </w:rPr>
            <m:t>∼N</m:t>
          </m:r>
          <m:d>
            <m:dPr>
              <m:ctrlPr>
                <w:rPr>
                  <w:rFonts w:ascii="Cambria Math" w:hAnsi="Cambria Math" w:cs="Arial"/>
                </w:rPr>
              </m:ctrlPr>
            </m:dPr>
            <m:e>
              <m:r>
                <w:rPr>
                  <w:rFonts w:ascii="Cambria Math" w:hAnsi="Cambria Math" w:cs="Arial"/>
                </w:rPr>
                <m:t>0,</m:t>
              </m:r>
              <m:sSup>
                <m:sSupPr>
                  <m:ctrlPr>
                    <w:rPr>
                      <w:rFonts w:ascii="Cambria Math" w:hAnsi="Cambria Math" w:cs="Arial"/>
                    </w:rPr>
                  </m:ctrlPr>
                </m:sSupPr>
                <m:e>
                  <m:r>
                    <w:rPr>
                      <w:rFonts w:ascii="Cambria Math" w:hAnsi="Cambria Math" w:cs="Arial"/>
                    </w:rPr>
                    <m:t>σ</m:t>
                  </m:r>
                </m:e>
                <m:sup>
                  <m:r>
                    <w:rPr>
                      <w:rFonts w:ascii="Cambria Math" w:hAnsi="Cambria Math" w:cs="Arial"/>
                    </w:rPr>
                    <m:t>2</m:t>
                  </m:r>
                </m:sup>
              </m:sSup>
            </m:e>
          </m:d>
        </m:oMath>
      </m:oMathPara>
    </w:p>
    <w:p w14:paraId="37A2390D" w14:textId="77777777" w:rsidR="00B851AA" w:rsidRDefault="003A2BA7" w:rsidP="00157A05">
      <w:pPr>
        <w:spacing w:after="0" w:line="480" w:lineRule="auto"/>
        <w:jc w:val="both"/>
        <w:rPr>
          <w:rFonts w:ascii="Arial" w:hAnsi="Arial" w:cs="Arial"/>
          <w:color w:val="000000"/>
          <w:lang w:val="en-GB"/>
        </w:rPr>
      </w:pPr>
      <w:r w:rsidRPr="00157A05">
        <w:rPr>
          <w:rFonts w:ascii="Arial" w:hAnsi="Arial" w:cs="Arial"/>
          <w:color w:val="000000"/>
        </w:rPr>
        <w:t xml:space="preserve">We introduced offset </w:t>
      </w:r>
      <m:oMath>
        <m:r>
          <w:rPr>
            <w:rFonts w:ascii="Cambria Math" w:hAnsi="Cambria Math" w:cs="Arial"/>
            <w:color w:val="000000"/>
          </w:rPr>
          <m:t>(</m:t>
        </m:r>
        <m:r>
          <w:rPr>
            <w:rFonts w:ascii="Cambria Math" w:hAnsi="Cambria Math" w:cs="Arial"/>
          </w:rPr>
          <m:t>o)</m:t>
        </m:r>
      </m:oMath>
      <w:r w:rsidRPr="00157A05">
        <w:rPr>
          <w:rFonts w:ascii="Arial" w:eastAsiaTheme="minorEastAsia" w:hAnsi="Arial" w:cs="Arial"/>
        </w:rPr>
        <w:t xml:space="preserve"> as the log of the sample read sum, </w:t>
      </w:r>
      <m:oMath>
        <m:r>
          <w:rPr>
            <w:rFonts w:ascii="Cambria Math" w:hAnsi="Cambria Math" w:cs="Arial"/>
          </w:rPr>
          <m:t>α</m:t>
        </m:r>
      </m:oMath>
      <w:r w:rsidRPr="00157A05">
        <w:rPr>
          <w:rFonts w:ascii="Arial" w:hAnsi="Arial" w:cs="Arial"/>
          <w:color w:val="000000"/>
          <w:lang w:val="en-GB"/>
        </w:rPr>
        <w:t xml:space="preserve"> is the effect of the irrigation treatment coded as a factor, and </w:t>
      </w:r>
      <m:oMath>
        <m:r>
          <w:rPr>
            <w:rFonts w:ascii="Cambria Math" w:hAnsi="Cambria Math" w:cs="Arial"/>
          </w:rPr>
          <m:t>Z</m:t>
        </m:r>
      </m:oMath>
      <w:r w:rsidRPr="00157A05">
        <w:rPr>
          <w:rFonts w:ascii="Arial" w:hAnsi="Arial" w:cs="Arial"/>
          <w:color w:val="000000"/>
        </w:rPr>
        <w:t xml:space="preserve"> is the random sampling effect modeling the data </w:t>
      </w:r>
      <w:r w:rsidRPr="00157A05">
        <w:rPr>
          <w:rFonts w:ascii="Arial" w:hAnsi="Arial" w:cs="Arial"/>
          <w:color w:val="000000"/>
          <w:lang w:val="en-GB"/>
        </w:rPr>
        <w:t>overdispersio</w:t>
      </w:r>
      <w:r w:rsidR="00CE1CAB" w:rsidRPr="00157A05">
        <w:rPr>
          <w:rFonts w:ascii="Arial" w:hAnsi="Arial" w:cs="Arial"/>
          <w:color w:val="000000"/>
          <w:lang w:val="en-GB"/>
        </w:rPr>
        <w:t xml:space="preserve">n. </w:t>
      </w:r>
      <m:oMath>
        <m:r>
          <w:rPr>
            <w:rFonts w:ascii="Cambria Math" w:hAnsi="Cambria Math" w:cs="Arial"/>
          </w:rPr>
          <m:t>i=</m:t>
        </m:r>
        <m:d>
          <m:dPr>
            <m:begChr m:val="{"/>
            <m:endChr m:val="}"/>
            <m:ctrlPr>
              <w:rPr>
                <w:rFonts w:ascii="Cambria Math" w:hAnsi="Cambria Math" w:cs="Arial"/>
              </w:rPr>
            </m:ctrlPr>
          </m:dPr>
          <m:e>
            <m:r>
              <w:rPr>
                <w:rFonts w:ascii="Cambria Math" w:hAnsi="Cambria Math" w:cs="Arial"/>
              </w:rPr>
              <m:t>1,2</m:t>
            </m:r>
          </m:e>
        </m:d>
      </m:oMath>
      <w:r w:rsidR="004708B0" w:rsidRPr="00157A05">
        <w:rPr>
          <w:rFonts w:ascii="Arial" w:hAnsi="Arial" w:cs="Arial"/>
          <w:color w:val="000000"/>
        </w:rPr>
        <w:t xml:space="preserve"> represents the irrigation treatments and</w:t>
      </w:r>
      <w:r w:rsidR="004708B0" w:rsidRPr="00157A05">
        <w:rPr>
          <w:rFonts w:ascii="Arial" w:hAnsi="Arial" w:cs="Arial"/>
          <w:color w:val="000000"/>
          <w:lang w:val="en-GB"/>
        </w:rPr>
        <w:t xml:space="preserve"> </w:t>
      </w:r>
      <m:oMath>
        <m:r>
          <w:rPr>
            <w:rFonts w:ascii="Cambria Math" w:hAnsi="Cambria Math" w:cs="Arial"/>
          </w:rPr>
          <m:t>j={1,…,4}</m:t>
        </m:r>
      </m:oMath>
      <w:r w:rsidR="004708B0" w:rsidRPr="00157A05">
        <w:rPr>
          <w:rFonts w:ascii="Arial" w:hAnsi="Arial" w:cs="Arial"/>
          <w:color w:val="000000"/>
          <w:lang w:val="en-GB"/>
        </w:rPr>
        <w:t xml:space="preserve"> represents the replicates. </w:t>
      </w:r>
      <w:r w:rsidR="004708B0" w:rsidRPr="00157A05">
        <w:rPr>
          <w:rFonts w:ascii="Arial" w:hAnsi="Arial" w:cs="Arial"/>
          <w:color w:val="000000"/>
        </w:rPr>
        <w:t xml:space="preserve">The </w:t>
      </w:r>
      <w:r w:rsidR="00CE1CAB" w:rsidRPr="00157A05">
        <w:rPr>
          <w:rFonts w:ascii="Arial" w:hAnsi="Arial" w:cs="Arial"/>
          <w:color w:val="000000"/>
        </w:rPr>
        <w:t>model was run</w:t>
      </w:r>
      <w:r w:rsidR="004708B0" w:rsidRPr="00157A05">
        <w:rPr>
          <w:rFonts w:ascii="Arial" w:hAnsi="Arial" w:cs="Arial"/>
          <w:color w:val="000000"/>
        </w:rPr>
        <w:t xml:space="preserve"> using the </w:t>
      </w:r>
      <w:proofErr w:type="spellStart"/>
      <w:r w:rsidR="009B697D" w:rsidRPr="00157A05">
        <w:rPr>
          <w:rFonts w:ascii="Arial" w:hAnsi="Arial" w:cs="Arial"/>
          <w:color w:val="000000"/>
        </w:rPr>
        <w:t>glmmTMB</w:t>
      </w:r>
      <w:proofErr w:type="spellEnd"/>
      <w:r w:rsidR="004708B0" w:rsidRPr="00157A05">
        <w:rPr>
          <w:rFonts w:ascii="Arial" w:hAnsi="Arial" w:cs="Arial"/>
          <w:color w:val="000000"/>
        </w:rPr>
        <w:t xml:space="preserve"> function of the</w:t>
      </w:r>
      <w:r w:rsidR="00BE2348" w:rsidRPr="00157A05">
        <w:rPr>
          <w:rFonts w:ascii="Arial" w:hAnsi="Arial" w:cs="Arial"/>
          <w:color w:val="000000"/>
        </w:rPr>
        <w:t xml:space="preserve"> </w:t>
      </w:r>
      <w:proofErr w:type="spellStart"/>
      <w:r w:rsidR="00BE2348" w:rsidRPr="00157A05">
        <w:rPr>
          <w:rFonts w:ascii="Arial" w:hAnsi="Arial" w:cs="Arial"/>
          <w:color w:val="000000"/>
        </w:rPr>
        <w:t>glmmTMB</w:t>
      </w:r>
      <w:proofErr w:type="spellEnd"/>
      <w:r w:rsidR="004708B0" w:rsidRPr="00157A05">
        <w:rPr>
          <w:rFonts w:ascii="Arial" w:hAnsi="Arial" w:cs="Arial"/>
          <w:color w:val="000000"/>
        </w:rPr>
        <w:t xml:space="preserve"> package</w:t>
      </w:r>
      <w:r w:rsidR="002E5A80" w:rsidRPr="00157A05">
        <w:rPr>
          <w:rFonts w:ascii="Arial" w:hAnsi="Arial" w:cs="Arial"/>
          <w:color w:val="000000"/>
        </w:rPr>
        <w:t xml:space="preserve"> (v.1.1.7)</w:t>
      </w:r>
      <w:r w:rsidR="004708B0" w:rsidRPr="00157A05">
        <w:rPr>
          <w:rFonts w:ascii="Arial" w:hAnsi="Arial" w:cs="Arial"/>
          <w:color w:val="000000"/>
        </w:rPr>
        <w:t xml:space="preserve"> (</w:t>
      </w:r>
      <w:r w:rsidR="002E5A80" w:rsidRPr="00157A05">
        <w:rPr>
          <w:rFonts w:ascii="Arial" w:hAnsi="Arial" w:cs="Arial"/>
          <w:color w:val="000000"/>
        </w:rPr>
        <w:t>Brooks et al., 2017</w:t>
      </w:r>
      <w:r w:rsidR="004708B0" w:rsidRPr="00157A05">
        <w:rPr>
          <w:rFonts w:ascii="Arial" w:hAnsi="Arial" w:cs="Arial"/>
          <w:color w:val="000000"/>
        </w:rPr>
        <w:t xml:space="preserve">). </w:t>
      </w:r>
      <w:r w:rsidR="002526AC" w:rsidRPr="00157A05">
        <w:rPr>
          <w:rFonts w:ascii="Arial" w:hAnsi="Arial" w:cs="Arial"/>
          <w:color w:val="000000"/>
        </w:rPr>
        <w:t>A p</w:t>
      </w:r>
      <w:r w:rsidR="004708B0" w:rsidRPr="00157A05">
        <w:rPr>
          <w:rFonts w:ascii="Arial" w:hAnsi="Arial" w:cs="Arial"/>
          <w:color w:val="000000"/>
        </w:rPr>
        <w:t xml:space="preserve">ost-hoc test with the </w:t>
      </w:r>
      <w:r w:rsidR="004708B0" w:rsidRPr="00C91EF0">
        <w:rPr>
          <w:rFonts w:ascii="Arial" w:hAnsi="Arial" w:cs="Arial"/>
          <w:i/>
          <w:iCs/>
          <w:color w:val="000000"/>
        </w:rPr>
        <w:t>emmeans</w:t>
      </w:r>
      <w:r w:rsidR="004708B0" w:rsidRPr="00157A05">
        <w:rPr>
          <w:rFonts w:ascii="Arial" w:hAnsi="Arial" w:cs="Arial"/>
          <w:color w:val="000000"/>
        </w:rPr>
        <w:t xml:space="preserve"> function of the emmeans package (</w:t>
      </w:r>
      <w:r w:rsidR="002E5A80" w:rsidRPr="00157A05">
        <w:rPr>
          <w:rFonts w:ascii="Arial" w:hAnsi="Arial" w:cs="Arial"/>
          <w:color w:val="000000"/>
        </w:rPr>
        <w:t>v.1.8.8</w:t>
      </w:r>
      <w:r w:rsidR="00CE1CAB" w:rsidRPr="00157A05">
        <w:rPr>
          <w:rFonts w:ascii="Arial" w:hAnsi="Arial" w:cs="Arial"/>
          <w:color w:val="000000"/>
        </w:rPr>
        <w:t>) was performed for pairwise comparison</w:t>
      </w:r>
      <w:r w:rsidR="0022090A">
        <w:rPr>
          <w:rFonts w:ascii="Arial" w:hAnsi="Arial" w:cs="Arial"/>
          <w:color w:val="000000"/>
        </w:rPr>
        <w:t xml:space="preserve"> between drought and control</w:t>
      </w:r>
      <w:r w:rsidR="000A67A5" w:rsidRPr="00157A05">
        <w:rPr>
          <w:rFonts w:ascii="Arial" w:hAnsi="Arial" w:cs="Arial"/>
          <w:color w:val="000000"/>
        </w:rPr>
        <w:t>.</w:t>
      </w:r>
      <w:r w:rsidR="000A67A5" w:rsidRPr="00157A05">
        <w:rPr>
          <w:rFonts w:ascii="Arial" w:hAnsi="Arial" w:cs="Arial"/>
          <w:color w:val="000000"/>
          <w:lang w:val="en-GB"/>
        </w:rPr>
        <w:t xml:space="preserve"> </w:t>
      </w:r>
      <w:r w:rsidR="00BE2348" w:rsidRPr="00157A05">
        <w:rPr>
          <w:rFonts w:ascii="Arial" w:hAnsi="Arial" w:cs="Arial"/>
          <w:color w:val="000000"/>
          <w:lang w:val="en-GB"/>
        </w:rPr>
        <w:t xml:space="preserve">We </w:t>
      </w:r>
      <w:r w:rsidR="002526AC" w:rsidRPr="00157A05">
        <w:rPr>
          <w:rFonts w:ascii="Arial" w:hAnsi="Arial" w:cs="Arial"/>
          <w:color w:val="000000"/>
          <w:lang w:val="en-GB"/>
        </w:rPr>
        <w:t>applied</w:t>
      </w:r>
      <w:r w:rsidR="00BE2348" w:rsidRPr="00157A05">
        <w:rPr>
          <w:rFonts w:ascii="Arial" w:hAnsi="Arial" w:cs="Arial"/>
          <w:color w:val="000000"/>
          <w:lang w:val="en-GB"/>
        </w:rPr>
        <w:t xml:space="preserve"> th</w:t>
      </w:r>
      <w:r w:rsidR="002526AC" w:rsidRPr="00157A05">
        <w:rPr>
          <w:rFonts w:ascii="Arial" w:hAnsi="Arial" w:cs="Arial"/>
          <w:color w:val="000000"/>
          <w:lang w:val="en-GB"/>
        </w:rPr>
        <w:t>is</w:t>
      </w:r>
      <w:r w:rsidR="00BE2348" w:rsidRPr="00157A05">
        <w:rPr>
          <w:rFonts w:ascii="Arial" w:hAnsi="Arial" w:cs="Arial"/>
          <w:color w:val="000000"/>
          <w:lang w:val="en-GB"/>
        </w:rPr>
        <w:t xml:space="preserve"> analysis </w:t>
      </w:r>
      <w:r w:rsidR="002526AC" w:rsidRPr="00157A05">
        <w:rPr>
          <w:rFonts w:ascii="Arial" w:hAnsi="Arial" w:cs="Arial"/>
          <w:color w:val="000000"/>
          <w:lang w:val="en-GB"/>
        </w:rPr>
        <w:t xml:space="preserve">to compare ASVs abundance between control and </w:t>
      </w:r>
      <w:r w:rsidR="002F35B4">
        <w:rPr>
          <w:rFonts w:ascii="Arial" w:hAnsi="Arial" w:cs="Arial"/>
          <w:color w:val="000000"/>
          <w:lang w:val="en-GB"/>
        </w:rPr>
        <w:t>drought</w:t>
      </w:r>
      <w:r w:rsidR="002526AC" w:rsidRPr="00157A05">
        <w:rPr>
          <w:rFonts w:ascii="Arial" w:hAnsi="Arial" w:cs="Arial"/>
          <w:color w:val="000000"/>
          <w:lang w:val="en-GB"/>
        </w:rPr>
        <w:t xml:space="preserve"> within each </w:t>
      </w:r>
      <w:r w:rsidR="002F35B4">
        <w:rPr>
          <w:rFonts w:ascii="Arial" w:hAnsi="Arial" w:cs="Arial"/>
          <w:color w:val="000000"/>
          <w:lang w:val="en-GB"/>
        </w:rPr>
        <w:t>cropping</w:t>
      </w:r>
      <w:r w:rsidR="002526AC" w:rsidRPr="00157A05">
        <w:rPr>
          <w:rFonts w:ascii="Arial" w:hAnsi="Arial" w:cs="Arial"/>
          <w:color w:val="000000"/>
          <w:lang w:val="en-GB"/>
        </w:rPr>
        <w:t xml:space="preserve"> system</w:t>
      </w:r>
      <w:r w:rsidR="002F35B4">
        <w:rPr>
          <w:rFonts w:ascii="Arial" w:hAnsi="Arial" w:cs="Arial"/>
          <w:color w:val="000000"/>
          <w:lang w:val="en-GB"/>
        </w:rPr>
        <w:t>.</w:t>
      </w:r>
    </w:p>
    <w:p w14:paraId="65737439" w14:textId="42BE8B45" w:rsidR="00A0180A" w:rsidRDefault="00F06DAC" w:rsidP="00A0180A">
      <w:pPr>
        <w:spacing w:after="0" w:line="480" w:lineRule="auto"/>
        <w:ind w:firstLine="720"/>
        <w:jc w:val="both"/>
        <w:rPr>
          <w:rFonts w:ascii="Arial" w:hAnsi="Arial" w:cs="Arial"/>
        </w:rPr>
      </w:pPr>
      <w:r>
        <w:rPr>
          <w:rFonts w:ascii="Arial" w:hAnsi="Arial" w:cs="Arial"/>
          <w:color w:val="000000"/>
          <w:lang w:val="en-GB"/>
        </w:rPr>
        <w:t>We performed Mantel</w:t>
      </w:r>
      <w:r w:rsidR="00011DD4">
        <w:rPr>
          <w:rFonts w:ascii="Arial" w:hAnsi="Arial" w:cs="Arial"/>
          <w:color w:val="000000"/>
          <w:lang w:val="en-GB"/>
        </w:rPr>
        <w:t xml:space="preserve">’s </w:t>
      </w:r>
      <w:r>
        <w:rPr>
          <w:rFonts w:ascii="Arial" w:hAnsi="Arial" w:cs="Arial"/>
          <w:color w:val="000000"/>
          <w:lang w:val="en-GB"/>
        </w:rPr>
        <w:t xml:space="preserve">test </w:t>
      </w:r>
      <w:r w:rsidR="00961F8E">
        <w:rPr>
          <w:rFonts w:ascii="Arial" w:hAnsi="Arial" w:cs="Arial"/>
          <w:color w:val="000000"/>
          <w:lang w:val="en-GB"/>
        </w:rPr>
        <w:t xml:space="preserve">with Spearman’s correlation method </w:t>
      </w:r>
      <w:r>
        <w:rPr>
          <w:rFonts w:ascii="Arial" w:hAnsi="Arial" w:cs="Arial"/>
          <w:color w:val="000000"/>
          <w:lang w:val="en-GB"/>
        </w:rPr>
        <w:t>to analyse the correlation</w:t>
      </w:r>
      <w:r w:rsidR="00961F8E">
        <w:rPr>
          <w:rFonts w:ascii="Arial" w:hAnsi="Arial" w:cs="Arial"/>
          <w:color w:val="000000"/>
          <w:lang w:val="en-GB"/>
        </w:rPr>
        <w:t>s</w:t>
      </w:r>
      <w:r>
        <w:rPr>
          <w:rFonts w:ascii="Arial" w:hAnsi="Arial" w:cs="Arial"/>
          <w:color w:val="000000"/>
          <w:lang w:val="en-GB"/>
        </w:rPr>
        <w:t xml:space="preserve"> betwee</w:t>
      </w:r>
      <w:r w:rsidR="00011DD4">
        <w:rPr>
          <w:rFonts w:ascii="Arial" w:hAnsi="Arial" w:cs="Arial"/>
          <w:color w:val="000000"/>
          <w:lang w:val="en-GB"/>
        </w:rPr>
        <w:t>n</w:t>
      </w:r>
      <w:r>
        <w:rPr>
          <w:rFonts w:ascii="Arial" w:hAnsi="Arial" w:cs="Arial"/>
          <w:color w:val="000000"/>
          <w:lang w:val="en-GB"/>
        </w:rPr>
        <w:t xml:space="preserve"> </w:t>
      </w:r>
      <w:r w:rsidR="00011DD4">
        <w:rPr>
          <w:rFonts w:ascii="Arial" w:hAnsi="Arial" w:cs="Arial"/>
          <w:color w:val="000000"/>
          <w:lang w:val="en-GB"/>
        </w:rPr>
        <w:t xml:space="preserve">the structure (beta diversity) of </w:t>
      </w:r>
      <w:r>
        <w:rPr>
          <w:rFonts w:ascii="Arial" w:hAnsi="Arial" w:cs="Arial"/>
          <w:color w:val="000000"/>
          <w:lang w:val="en-GB"/>
        </w:rPr>
        <w:t>ammonia-oxidizing communit</w:t>
      </w:r>
      <w:r w:rsidR="00011DD4">
        <w:rPr>
          <w:rFonts w:ascii="Arial" w:hAnsi="Arial" w:cs="Arial"/>
          <w:color w:val="000000"/>
          <w:lang w:val="en-GB"/>
        </w:rPr>
        <w:t xml:space="preserve">y with its </w:t>
      </w:r>
      <w:r w:rsidR="00011DD4">
        <w:rPr>
          <w:rFonts w:ascii="Arial" w:hAnsi="Arial" w:cs="Arial"/>
          <w:color w:val="000000"/>
          <w:lang w:val="en-GB"/>
        </w:rPr>
        <w:lastRenderedPageBreak/>
        <w:t xml:space="preserve">alpha diversity, the abundance of </w:t>
      </w:r>
      <w:r w:rsidR="00011DD4" w:rsidRPr="00011DD4">
        <w:rPr>
          <w:rFonts w:ascii="Arial" w:hAnsi="Arial" w:cs="Arial"/>
          <w:i/>
          <w:iCs/>
          <w:color w:val="000000"/>
          <w:lang w:val="en-GB"/>
        </w:rPr>
        <w:t>amoA</w:t>
      </w:r>
      <w:r w:rsidR="00011DD4">
        <w:rPr>
          <w:rFonts w:ascii="Arial" w:hAnsi="Arial" w:cs="Arial"/>
          <w:color w:val="000000"/>
          <w:lang w:val="en-GB"/>
        </w:rPr>
        <w:t xml:space="preserve"> gene, as well as with mineral </w:t>
      </w:r>
      <w:r w:rsidR="00961F8E">
        <w:rPr>
          <w:rFonts w:ascii="Arial" w:hAnsi="Arial" w:cs="Arial"/>
          <w:color w:val="000000"/>
          <w:lang w:val="en-GB"/>
        </w:rPr>
        <w:t xml:space="preserve">N </w:t>
      </w:r>
      <w:r w:rsidR="00011DD4">
        <w:rPr>
          <w:rFonts w:ascii="Arial" w:hAnsi="Arial" w:cs="Arial"/>
          <w:color w:val="000000"/>
          <w:lang w:val="en-GB"/>
        </w:rPr>
        <w:t>pools</w:t>
      </w:r>
      <w:r w:rsidR="00961F8E">
        <w:rPr>
          <w:rFonts w:ascii="Arial" w:hAnsi="Arial" w:cs="Arial"/>
          <w:color w:val="000000"/>
          <w:lang w:val="en-GB"/>
        </w:rPr>
        <w:t xml:space="preserve"> and other</w:t>
      </w:r>
      <w:r w:rsidR="00011DD4">
        <w:rPr>
          <w:rFonts w:ascii="Arial" w:hAnsi="Arial" w:cs="Arial"/>
          <w:color w:val="000000"/>
          <w:lang w:val="en-GB"/>
        </w:rPr>
        <w:t xml:space="preserve"> measured soil properties. </w:t>
      </w:r>
      <w:r w:rsidR="00961F8E">
        <w:rPr>
          <w:rFonts w:ascii="Arial" w:hAnsi="Arial" w:cs="Arial"/>
          <w:color w:val="000000"/>
          <w:lang w:val="en-GB"/>
        </w:rPr>
        <w:t>The correlation test was conducted for drought and control to compare between the two treatments</w:t>
      </w:r>
      <w:r w:rsidR="002F5E39">
        <w:rPr>
          <w:rFonts w:ascii="Arial" w:hAnsi="Arial" w:cs="Arial"/>
          <w:color w:val="000000"/>
          <w:lang w:val="en-GB"/>
        </w:rPr>
        <w:t xml:space="preserve"> using the microeco package</w:t>
      </w:r>
      <w:r w:rsidR="00EE563D">
        <w:rPr>
          <w:rFonts w:ascii="Arial" w:hAnsi="Arial" w:cs="Arial"/>
          <w:color w:val="000000"/>
          <w:lang w:val="en-GB"/>
        </w:rPr>
        <w:t xml:space="preserve"> (v.1.4.0)</w:t>
      </w:r>
      <w:r w:rsidR="002F5E39">
        <w:rPr>
          <w:rFonts w:ascii="Arial" w:hAnsi="Arial" w:cs="Arial"/>
          <w:color w:val="000000"/>
          <w:lang w:val="en-GB"/>
        </w:rPr>
        <w:t xml:space="preserve"> (Liu et al. 2021)</w:t>
      </w:r>
      <w:r w:rsidR="00EE563D">
        <w:rPr>
          <w:rFonts w:ascii="Arial" w:hAnsi="Arial" w:cs="Arial"/>
          <w:color w:val="000000"/>
          <w:lang w:val="en-GB"/>
        </w:rPr>
        <w:t xml:space="preserve"> and ggcor package (v.0.9.4.3)</w:t>
      </w:r>
      <w:r w:rsidR="00A0180A">
        <w:rPr>
          <w:rFonts w:ascii="Arial" w:hAnsi="Arial" w:cs="Arial"/>
          <w:color w:val="000000"/>
          <w:lang w:val="en-GB"/>
        </w:rPr>
        <w:t xml:space="preserve"> </w:t>
      </w:r>
      <w:r w:rsidR="00EE563D">
        <w:rPr>
          <w:rFonts w:ascii="Arial" w:hAnsi="Arial" w:cs="Arial"/>
          <w:color w:val="000000"/>
          <w:lang w:val="en-GB"/>
        </w:rPr>
        <w:t>(Huang et al. 2020)</w:t>
      </w:r>
      <w:r w:rsidR="00961F8E">
        <w:rPr>
          <w:rFonts w:ascii="Arial" w:hAnsi="Arial" w:cs="Arial"/>
          <w:color w:val="000000"/>
          <w:lang w:val="en-GB"/>
        </w:rPr>
        <w:t>.</w:t>
      </w:r>
      <w:r w:rsidR="00A0180A">
        <w:rPr>
          <w:rFonts w:ascii="Arial" w:hAnsi="Arial" w:cs="Arial"/>
          <w:color w:val="000000"/>
          <w:lang w:val="en-GB"/>
        </w:rPr>
        <w:t xml:space="preserve"> </w:t>
      </w:r>
      <w:r w:rsidR="00A0180A">
        <w:rPr>
          <w:rFonts w:ascii="Arial" w:hAnsi="Arial" w:cs="Arial"/>
        </w:rPr>
        <w:t xml:space="preserve">The actual </w:t>
      </w:r>
      <w:r w:rsidR="00A0180A">
        <w:rPr>
          <w:rFonts w:ascii="Arial" w:hAnsi="Arial" w:cs="Arial"/>
          <w:i/>
          <w:iCs/>
        </w:rPr>
        <w:t>P</w:t>
      </w:r>
      <w:r w:rsidR="00A0180A" w:rsidRPr="00157A05">
        <w:rPr>
          <w:rFonts w:ascii="Arial" w:hAnsi="Arial" w:cs="Arial"/>
        </w:rPr>
        <w:t xml:space="preserve"> values were corrected using the Benjamini-Hochberg </w:t>
      </w:r>
      <w:r w:rsidR="00A0180A">
        <w:rPr>
          <w:rFonts w:ascii="Arial" w:hAnsi="Arial" w:cs="Arial"/>
        </w:rPr>
        <w:t xml:space="preserve">(FDR) </w:t>
      </w:r>
      <w:r w:rsidR="00A0180A" w:rsidRPr="00157A05">
        <w:rPr>
          <w:rFonts w:ascii="Arial" w:hAnsi="Arial" w:cs="Arial"/>
        </w:rPr>
        <w:t xml:space="preserve">method </w:t>
      </w:r>
      <w:r w:rsidR="00A0180A" w:rsidRPr="00157A05">
        <w:rPr>
          <w:rFonts w:ascii="Arial" w:hAnsi="Arial" w:cs="Arial"/>
        </w:rPr>
        <w:fldChar w:fldCharType="begin"/>
      </w:r>
      <w:r w:rsidR="00C05C46">
        <w:rPr>
          <w:rFonts w:ascii="Arial" w:hAnsi="Arial" w:cs="Arial"/>
        </w:rPr>
        <w:instrText xml:space="preserve"> ADDIN ZOTERO_ITEM CSL_CITATION {"citationID":"9fCsjlqv","properties":{"formattedCitation":"(Benjamini &amp; Hochberg, 1995)","plainCitation":"(Benjamini &amp; Hochberg, 1995)","noteIndex":0},"citationItems":[{"id":"x77JZY4M/7HgTpIJW","uris":["http://zotero.org/users/local/JetUa067/items/5YQEZJG8"],"itemData":{"id":142,"type":"article-journal","abstract":"The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 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(Methodological)","DOI":"10.1111/j.2517-6161.1995.tb02031.x","ISSN":"2517-6161","issue":"1","language":"en","license":"© 1995 Royal Statistical Society","note":"_eprint: https://onlinelibrary.wiley.com/doi/pdf/10.1111/j.2517-6161.1995.tb02031.x","page":"289-300","source":"Wiley Online Library","title":"Controlling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A0180A" w:rsidRPr="00157A05">
        <w:rPr>
          <w:rFonts w:ascii="Arial" w:hAnsi="Arial" w:cs="Arial"/>
        </w:rPr>
        <w:fldChar w:fldCharType="separate"/>
      </w:r>
      <w:r w:rsidR="00A0180A" w:rsidRPr="00157A05">
        <w:rPr>
          <w:rFonts w:ascii="Arial" w:hAnsi="Arial" w:cs="Arial"/>
        </w:rPr>
        <w:t>(Benjamini &amp; Hochberg, 1995)</w:t>
      </w:r>
      <w:r w:rsidR="00A0180A" w:rsidRPr="00157A05">
        <w:rPr>
          <w:rFonts w:ascii="Arial" w:hAnsi="Arial" w:cs="Arial"/>
        </w:rPr>
        <w:fldChar w:fldCharType="end"/>
      </w:r>
      <w:r w:rsidR="00A0180A" w:rsidRPr="00157A05">
        <w:rPr>
          <w:rFonts w:ascii="Arial" w:hAnsi="Arial" w:cs="Arial"/>
        </w:rPr>
        <w:t>.</w:t>
      </w:r>
    </w:p>
    <w:p w14:paraId="11A6F667" w14:textId="77777777" w:rsidR="00CA526F" w:rsidRPr="00157A05" w:rsidRDefault="00CA526F" w:rsidP="00157A05">
      <w:pPr>
        <w:spacing w:after="0" w:line="480" w:lineRule="auto"/>
        <w:jc w:val="both"/>
        <w:rPr>
          <w:rFonts w:ascii="Arial" w:hAnsi="Arial" w:cs="Arial"/>
          <w:color w:val="000000"/>
          <w:lang w:val="en-GB"/>
        </w:rPr>
      </w:pPr>
    </w:p>
    <w:p w14:paraId="4D477F52" w14:textId="77777777" w:rsidR="00A54115" w:rsidRPr="00157A05" w:rsidRDefault="00A54115" w:rsidP="00157A05">
      <w:pPr>
        <w:spacing w:after="0" w:line="480" w:lineRule="auto"/>
        <w:jc w:val="both"/>
        <w:rPr>
          <w:rFonts w:ascii="Arial" w:hAnsi="Arial" w:cs="Arial"/>
          <w:color w:val="000000"/>
          <w:lang w:val="en-GB"/>
        </w:rPr>
      </w:pPr>
      <w:r w:rsidRPr="00157A05">
        <w:rPr>
          <w:rFonts w:ascii="Arial" w:hAnsi="Arial" w:cs="Arial"/>
          <w:b/>
          <w:bCs/>
        </w:rPr>
        <w:t>Data and code availability</w:t>
      </w:r>
    </w:p>
    <w:p w14:paraId="4AEC4594" w14:textId="77777777" w:rsidR="00614C7F" w:rsidRPr="00157A05" w:rsidRDefault="00614C7F" w:rsidP="00157A05">
      <w:pPr>
        <w:spacing w:after="0" w:line="480" w:lineRule="auto"/>
        <w:ind w:firstLine="720"/>
        <w:jc w:val="both"/>
        <w:rPr>
          <w:rFonts w:ascii="Arial" w:hAnsi="Arial" w:cs="Arial"/>
        </w:rPr>
      </w:pPr>
      <w:r w:rsidRPr="00157A05">
        <w:rPr>
          <w:rFonts w:ascii="Arial" w:hAnsi="Arial" w:cs="Arial"/>
        </w:rPr>
        <w:t xml:space="preserve">The computational workflows for sequence processing and ecological statistics are available on </w:t>
      </w:r>
      <w:r w:rsidRPr="00157A05">
        <w:rPr>
          <w:rFonts w:ascii="Arial" w:hAnsi="Arial" w:cs="Arial"/>
          <w:highlight w:val="yellow"/>
        </w:rPr>
        <w:t>GitHub(..)</w:t>
      </w:r>
      <w:r w:rsidRPr="00157A05">
        <w:rPr>
          <w:rFonts w:ascii="Arial" w:hAnsi="Arial" w:cs="Arial"/>
        </w:rPr>
        <w:t xml:space="preserve">. Raw sequence data of amoA gene of AOB, AOA, and comammox have been deposited in the Sequence Read Archive NCBI database under Bioproject accession number </w:t>
      </w:r>
      <w:proofErr w:type="gramStart"/>
      <w:r w:rsidRPr="00157A05">
        <w:rPr>
          <w:rFonts w:ascii="Arial" w:hAnsi="Arial" w:cs="Arial"/>
          <w:highlight w:val="yellow"/>
          <w:u w:val="single"/>
        </w:rPr>
        <w:t>….</w:t>
      </w:r>
      <w:r w:rsidRPr="00157A05">
        <w:rPr>
          <w:rFonts w:ascii="Arial" w:hAnsi="Arial" w:cs="Arial"/>
          <w:highlight w:val="yellow"/>
        </w:rPr>
        <w:t>.</w:t>
      </w:r>
      <w:proofErr w:type="gramEnd"/>
    </w:p>
    <w:p w14:paraId="653621F8" w14:textId="77777777" w:rsidR="00CA526F" w:rsidRDefault="00CA526F" w:rsidP="00157A05">
      <w:pPr>
        <w:spacing w:after="0" w:line="480" w:lineRule="auto"/>
        <w:ind w:firstLine="720"/>
        <w:jc w:val="both"/>
        <w:rPr>
          <w:rFonts w:ascii="Arial" w:hAnsi="Arial" w:cs="Arial"/>
        </w:rPr>
      </w:pPr>
    </w:p>
    <w:p w14:paraId="68C213D0" w14:textId="77777777" w:rsidR="00CA526F" w:rsidRPr="00157A05" w:rsidRDefault="00CA526F" w:rsidP="00157A05">
      <w:pPr>
        <w:spacing w:after="0" w:line="480" w:lineRule="auto"/>
        <w:jc w:val="both"/>
        <w:rPr>
          <w:rFonts w:ascii="Arial" w:hAnsi="Arial" w:cs="Arial"/>
          <w:b/>
          <w:bCs/>
        </w:rPr>
      </w:pPr>
      <w:r w:rsidRPr="00157A05">
        <w:rPr>
          <w:rFonts w:ascii="Arial" w:hAnsi="Arial" w:cs="Arial"/>
          <w:b/>
          <w:bCs/>
        </w:rPr>
        <w:t>RESULTS</w:t>
      </w:r>
    </w:p>
    <w:p w14:paraId="787F01E7" w14:textId="77777777" w:rsidR="007C2534" w:rsidRPr="00157A05" w:rsidRDefault="007C2534" w:rsidP="00157A05">
      <w:pPr>
        <w:spacing w:after="0" w:line="480" w:lineRule="auto"/>
        <w:jc w:val="both"/>
        <w:rPr>
          <w:rFonts w:ascii="Arial" w:hAnsi="Arial" w:cs="Arial"/>
          <w:b/>
          <w:bCs/>
        </w:rPr>
      </w:pPr>
    </w:p>
    <w:p w14:paraId="3B78F7F9" w14:textId="77777777" w:rsidR="007C2534" w:rsidRPr="00157A05" w:rsidRDefault="007C2534" w:rsidP="00157A05">
      <w:pPr>
        <w:spacing w:after="0" w:line="480" w:lineRule="auto"/>
        <w:jc w:val="both"/>
        <w:rPr>
          <w:rFonts w:ascii="Arial" w:hAnsi="Arial" w:cs="Arial"/>
          <w:b/>
          <w:bCs/>
        </w:rPr>
      </w:pPr>
      <w:r w:rsidRPr="00157A05">
        <w:rPr>
          <w:rFonts w:ascii="Arial" w:hAnsi="Arial" w:cs="Arial"/>
          <w:b/>
          <w:bCs/>
        </w:rPr>
        <w:t>Drought affect</w:t>
      </w:r>
      <w:r w:rsidR="00A50354">
        <w:rPr>
          <w:rFonts w:ascii="Arial" w:hAnsi="Arial" w:cs="Arial"/>
          <w:b/>
          <w:bCs/>
        </w:rPr>
        <w:t>ed</w:t>
      </w:r>
      <w:r w:rsidRPr="00157A05">
        <w:rPr>
          <w:rFonts w:ascii="Arial" w:hAnsi="Arial" w:cs="Arial"/>
          <w:b/>
          <w:bCs/>
        </w:rPr>
        <w:t xml:space="preserve"> soil water availability and mineral N pools</w:t>
      </w:r>
    </w:p>
    <w:p w14:paraId="2ACDEB71" w14:textId="702C5AA4" w:rsidR="009C5398" w:rsidRDefault="000133C7" w:rsidP="00247BAD">
      <w:pPr>
        <w:spacing w:after="0" w:line="480" w:lineRule="auto"/>
        <w:ind w:firstLine="720"/>
        <w:jc w:val="both"/>
        <w:rPr>
          <w:rFonts w:ascii="Arial" w:hAnsi="Arial" w:cs="Arial"/>
        </w:rPr>
      </w:pPr>
      <w:r>
        <w:rPr>
          <w:rFonts w:ascii="Arial" w:hAnsi="Arial" w:cs="Arial"/>
        </w:rPr>
        <w:t>As expected, d</w:t>
      </w:r>
      <w:r w:rsidR="007C2534" w:rsidRPr="00157A05">
        <w:rPr>
          <w:rFonts w:ascii="Arial" w:hAnsi="Arial" w:cs="Arial"/>
        </w:rPr>
        <w:t>rought severely affect</w:t>
      </w:r>
      <w:r w:rsidR="00EE6041">
        <w:rPr>
          <w:rFonts w:ascii="Arial" w:hAnsi="Arial" w:cs="Arial"/>
        </w:rPr>
        <w:t>ed</w:t>
      </w:r>
      <w:r w:rsidR="007C2534" w:rsidRPr="00157A05">
        <w:rPr>
          <w:rFonts w:ascii="Arial" w:hAnsi="Arial" w:cs="Arial"/>
        </w:rPr>
        <w:t xml:space="preserve"> the soil water availability in all cropping systems, with a</w:t>
      </w:r>
      <w:r w:rsidR="00896AF6">
        <w:rPr>
          <w:rFonts w:ascii="Arial" w:hAnsi="Arial" w:cs="Arial"/>
        </w:rPr>
        <w:t>n average</w:t>
      </w:r>
      <w:r w:rsidR="007C2534" w:rsidRPr="00157A05">
        <w:rPr>
          <w:rFonts w:ascii="Arial" w:hAnsi="Arial" w:cs="Arial"/>
        </w:rPr>
        <w:t xml:space="preserve"> decrease </w:t>
      </w:r>
      <w:r w:rsidR="00896AF6">
        <w:rPr>
          <w:rFonts w:ascii="Arial" w:hAnsi="Arial" w:cs="Arial"/>
        </w:rPr>
        <w:t xml:space="preserve">of </w:t>
      </w:r>
      <w:r w:rsidR="003D64F5">
        <w:rPr>
          <w:rFonts w:ascii="Arial" w:hAnsi="Arial" w:cs="Arial"/>
        </w:rPr>
        <w:t>more than 40%</w:t>
      </w:r>
      <w:r w:rsidR="007C2534" w:rsidRPr="00157A05">
        <w:rPr>
          <w:rFonts w:ascii="Arial" w:hAnsi="Arial" w:cs="Arial"/>
        </w:rPr>
        <w:t xml:space="preserve"> in </w:t>
      </w:r>
      <w:r w:rsidR="00FF6AF1" w:rsidRPr="00772852">
        <w:rPr>
          <w:rFonts w:ascii="Arial" w:hAnsi="Arial" w:cs="Arial"/>
        </w:rPr>
        <w:t xml:space="preserve">gravimetric water content </w:t>
      </w:r>
      <w:r w:rsidR="00FF6AF1">
        <w:rPr>
          <w:rFonts w:ascii="Arial" w:hAnsi="Arial" w:cs="Arial"/>
        </w:rPr>
        <w:t>(</w:t>
      </w:r>
      <w:r w:rsidR="00064AE0">
        <w:rPr>
          <w:rFonts w:ascii="Arial" w:hAnsi="Arial" w:cs="Arial"/>
        </w:rPr>
        <w:t>GWC</w:t>
      </w:r>
      <w:r w:rsidR="00FF6AF1">
        <w:rPr>
          <w:rFonts w:ascii="Arial" w:hAnsi="Arial" w:cs="Arial"/>
        </w:rPr>
        <w:t>)</w:t>
      </w:r>
      <w:r w:rsidR="007C2534" w:rsidRPr="00157A05">
        <w:rPr>
          <w:rFonts w:ascii="Arial" w:hAnsi="Arial" w:cs="Arial"/>
        </w:rPr>
        <w:t xml:space="preserve"> compared to the control </w:t>
      </w:r>
      <w:r w:rsidR="007C2534" w:rsidRPr="003D0DDA">
        <w:rPr>
          <w:rFonts w:ascii="Arial" w:hAnsi="Arial" w:cs="Arial"/>
        </w:rPr>
        <w:t>(</w:t>
      </w:r>
      <w:r w:rsidR="00772852" w:rsidRPr="003D0DDA">
        <w:rPr>
          <w:rFonts w:ascii="Arial" w:hAnsi="Arial" w:cs="Arial"/>
        </w:rPr>
        <w:t xml:space="preserve">Supplementary </w:t>
      </w:r>
      <w:r w:rsidR="007C2534" w:rsidRPr="003D0DDA">
        <w:rPr>
          <w:rFonts w:ascii="Arial" w:hAnsi="Arial" w:cs="Arial"/>
        </w:rPr>
        <w:t>Fig</w:t>
      </w:r>
      <w:r w:rsidR="00873D2B" w:rsidRPr="003D0DDA">
        <w:rPr>
          <w:rFonts w:ascii="Arial" w:hAnsi="Arial" w:cs="Arial"/>
        </w:rPr>
        <w:t>.</w:t>
      </w:r>
      <w:r w:rsidR="00772852" w:rsidRPr="003D0DDA">
        <w:rPr>
          <w:rFonts w:ascii="Arial" w:hAnsi="Arial" w:cs="Arial"/>
        </w:rPr>
        <w:t xml:space="preserve"> 1; </w:t>
      </w:r>
      <w:r w:rsidR="000D73CF" w:rsidRPr="003D0DDA">
        <w:rPr>
          <w:rFonts w:ascii="Arial" w:hAnsi="Arial" w:cs="Arial"/>
        </w:rPr>
        <w:t xml:space="preserve"> </w:t>
      </w:r>
      <w:r w:rsidR="00772852" w:rsidRPr="003D0DDA">
        <w:rPr>
          <w:rFonts w:ascii="Arial" w:hAnsi="Arial" w:cs="Arial"/>
        </w:rPr>
        <w:t>Supplementary Table 1</w:t>
      </w:r>
      <w:r w:rsidR="007C2534" w:rsidRPr="003D0DDA">
        <w:rPr>
          <w:rFonts w:ascii="Arial" w:hAnsi="Arial" w:cs="Arial"/>
        </w:rPr>
        <w:t>).</w:t>
      </w:r>
      <w:r w:rsidR="00064AE0" w:rsidRPr="00772852">
        <w:rPr>
          <w:rFonts w:ascii="Arial" w:hAnsi="Arial" w:cs="Arial"/>
        </w:rPr>
        <w:t xml:space="preserve"> </w:t>
      </w:r>
      <w:r w:rsidR="0001020C" w:rsidRPr="00772852">
        <w:rPr>
          <w:rFonts w:ascii="Arial" w:hAnsi="Arial" w:cs="Arial"/>
        </w:rPr>
        <w:t xml:space="preserve">The </w:t>
      </w:r>
      <w:r w:rsidR="00670CA4" w:rsidRPr="00772852">
        <w:rPr>
          <w:rFonts w:ascii="Arial" w:hAnsi="Arial" w:cs="Arial"/>
        </w:rPr>
        <w:t xml:space="preserve">effect </w:t>
      </w:r>
      <w:r w:rsidR="0001020C" w:rsidRPr="00772852">
        <w:rPr>
          <w:rFonts w:ascii="Arial" w:hAnsi="Arial" w:cs="Arial"/>
        </w:rPr>
        <w:t xml:space="preserve">of drought </w:t>
      </w:r>
      <w:r w:rsidR="00670CA4" w:rsidRPr="00772852">
        <w:rPr>
          <w:rFonts w:ascii="Arial" w:hAnsi="Arial" w:cs="Arial"/>
        </w:rPr>
        <w:t xml:space="preserve">was still </w:t>
      </w:r>
      <w:r w:rsidR="00033A80" w:rsidRPr="00772852">
        <w:rPr>
          <w:rFonts w:ascii="Arial" w:hAnsi="Arial" w:cs="Arial"/>
        </w:rPr>
        <w:t xml:space="preserve">significant </w:t>
      </w:r>
      <w:r w:rsidR="00670CA4" w:rsidRPr="00772852">
        <w:rPr>
          <w:rFonts w:ascii="Arial" w:hAnsi="Arial" w:cs="Arial"/>
        </w:rPr>
        <w:t xml:space="preserve">one week after rewetting, but </w:t>
      </w:r>
      <w:r w:rsidR="00033A80" w:rsidRPr="00772852">
        <w:rPr>
          <w:rFonts w:ascii="Arial" w:hAnsi="Arial" w:cs="Arial"/>
        </w:rPr>
        <w:t>not</w:t>
      </w:r>
      <w:r w:rsidR="00EE6041" w:rsidRPr="00772852">
        <w:rPr>
          <w:rFonts w:ascii="Arial" w:hAnsi="Arial" w:cs="Arial"/>
        </w:rPr>
        <w:t xml:space="preserve"> at the final sampling </w:t>
      </w:r>
      <w:r w:rsidR="00042BAD" w:rsidRPr="00772852">
        <w:rPr>
          <w:rFonts w:ascii="Arial" w:hAnsi="Arial" w:cs="Arial"/>
        </w:rPr>
        <w:t>date</w:t>
      </w:r>
      <w:r w:rsidR="00EE6041" w:rsidRPr="00772852">
        <w:rPr>
          <w:rFonts w:ascii="Arial" w:hAnsi="Arial" w:cs="Arial"/>
        </w:rPr>
        <w:t xml:space="preserve"> (</w:t>
      </w:r>
      <w:r w:rsidR="00566140" w:rsidRPr="00772852">
        <w:rPr>
          <w:rFonts w:ascii="Arial" w:hAnsi="Arial" w:cs="Arial"/>
        </w:rPr>
        <w:t>eleven</w:t>
      </w:r>
      <w:r w:rsidR="00EE6041" w:rsidRPr="00772852">
        <w:rPr>
          <w:rFonts w:ascii="Arial" w:hAnsi="Arial" w:cs="Arial"/>
        </w:rPr>
        <w:t xml:space="preserve"> weeks after rewetting event) </w:t>
      </w:r>
      <w:r w:rsidR="00873D2B" w:rsidRPr="003D0DDA">
        <w:rPr>
          <w:rFonts w:ascii="Arial" w:hAnsi="Arial" w:cs="Arial"/>
        </w:rPr>
        <w:t>(</w:t>
      </w:r>
      <w:r w:rsidR="00772852" w:rsidRPr="003D0DDA">
        <w:rPr>
          <w:rFonts w:ascii="Arial" w:hAnsi="Arial" w:cs="Arial"/>
        </w:rPr>
        <w:t>Supplementary Fig. 1;  Supplementary Table 1</w:t>
      </w:r>
      <w:r w:rsidR="00873D2B" w:rsidRPr="003D0DDA">
        <w:rPr>
          <w:rFonts w:ascii="Arial" w:hAnsi="Arial" w:cs="Arial"/>
        </w:rPr>
        <w:t>)</w:t>
      </w:r>
      <w:r w:rsidR="00EE6041" w:rsidRPr="003D0DDA">
        <w:rPr>
          <w:rFonts w:ascii="Arial" w:hAnsi="Arial" w:cs="Arial"/>
        </w:rPr>
        <w:t>.</w:t>
      </w:r>
      <w:r w:rsidR="00EE6041" w:rsidRPr="00772852">
        <w:rPr>
          <w:rFonts w:ascii="Arial" w:hAnsi="Arial" w:cs="Arial"/>
        </w:rPr>
        <w:t xml:space="preserve"> </w:t>
      </w:r>
      <w:r w:rsidR="009E75A1" w:rsidRPr="00772852">
        <w:rPr>
          <w:rFonts w:ascii="Arial" w:hAnsi="Arial" w:cs="Arial"/>
        </w:rPr>
        <w:t xml:space="preserve">This effect of drought on </w:t>
      </w:r>
      <w:r w:rsidR="00FF6AF1">
        <w:rPr>
          <w:rFonts w:ascii="Arial" w:hAnsi="Arial" w:cs="Arial"/>
        </w:rPr>
        <w:t>GWC</w:t>
      </w:r>
      <w:r w:rsidR="00666FDA" w:rsidRPr="00772852">
        <w:rPr>
          <w:rFonts w:ascii="Arial" w:hAnsi="Arial" w:cs="Arial"/>
        </w:rPr>
        <w:t xml:space="preserve"> </w:t>
      </w:r>
      <w:r w:rsidR="009E75A1" w:rsidRPr="00772852">
        <w:rPr>
          <w:rFonts w:ascii="Arial" w:hAnsi="Arial" w:cs="Arial"/>
        </w:rPr>
        <w:t>depended on the sampling date</w:t>
      </w:r>
      <w:r w:rsidR="00064AE0" w:rsidRPr="00772852">
        <w:rPr>
          <w:rFonts w:ascii="Arial" w:hAnsi="Arial" w:cs="Arial"/>
        </w:rPr>
        <w:t xml:space="preserve"> </w:t>
      </w:r>
      <w:r w:rsidR="00033A80" w:rsidRPr="00772852">
        <w:rPr>
          <w:rFonts w:ascii="Arial" w:hAnsi="Arial" w:cs="Arial"/>
        </w:rPr>
        <w:t xml:space="preserve">but not </w:t>
      </w:r>
      <w:r w:rsidR="009E75A1" w:rsidRPr="00772852">
        <w:rPr>
          <w:rFonts w:ascii="Arial" w:hAnsi="Arial" w:cs="Arial"/>
          <w:iCs/>
        </w:rPr>
        <w:t>on the</w:t>
      </w:r>
      <w:r w:rsidR="00033A80" w:rsidRPr="00772852">
        <w:rPr>
          <w:rFonts w:ascii="Arial" w:hAnsi="Arial" w:cs="Arial"/>
          <w:iCs/>
        </w:rPr>
        <w:t xml:space="preserve"> cropping system</w:t>
      </w:r>
      <w:r w:rsidR="00033A80" w:rsidRPr="00772852">
        <w:rPr>
          <w:rFonts w:ascii="Arial" w:hAnsi="Arial" w:cs="Arial"/>
        </w:rPr>
        <w:t xml:space="preserve"> </w:t>
      </w:r>
      <w:r w:rsidR="000D73CF" w:rsidRPr="00772852">
        <w:rPr>
          <w:rFonts w:ascii="Arial" w:hAnsi="Arial" w:cs="Arial"/>
        </w:rPr>
        <w:t>(</w:t>
      </w:r>
      <w:r w:rsidR="00772852" w:rsidRPr="003D0DDA">
        <w:rPr>
          <w:rFonts w:ascii="Arial" w:hAnsi="Arial" w:cs="Arial"/>
        </w:rPr>
        <w:t>Supplementary Table 1</w:t>
      </w:r>
      <w:r w:rsidR="000D73CF" w:rsidRPr="00772852">
        <w:rPr>
          <w:rFonts w:ascii="Arial" w:hAnsi="Arial" w:cs="Arial"/>
        </w:rPr>
        <w:t>)</w:t>
      </w:r>
      <w:r w:rsidR="000D73CF" w:rsidRPr="00772852">
        <w:rPr>
          <w:rFonts w:ascii="Arial" w:hAnsi="Arial" w:cs="Arial"/>
          <w:color w:val="000000" w:themeColor="text1"/>
        </w:rPr>
        <w:t>.</w:t>
      </w:r>
      <w:r w:rsidR="00666FDA" w:rsidRPr="00674165">
        <w:rPr>
          <w:rFonts w:ascii="Arial" w:hAnsi="Arial" w:cs="Arial"/>
          <w:color w:val="000000" w:themeColor="text1"/>
        </w:rPr>
        <w:t xml:space="preserve"> </w:t>
      </w:r>
    </w:p>
    <w:p w14:paraId="38CE1BAD" w14:textId="616AE514" w:rsidR="005A3AFB" w:rsidRDefault="00443898" w:rsidP="0095376F">
      <w:pPr>
        <w:spacing w:after="0" w:line="480" w:lineRule="auto"/>
        <w:ind w:firstLine="720"/>
        <w:jc w:val="both"/>
        <w:rPr>
          <w:rFonts w:ascii="Arial" w:hAnsi="Arial" w:cs="Arial"/>
        </w:rPr>
      </w:pPr>
      <w:r w:rsidRPr="00772852">
        <w:rPr>
          <w:rFonts w:ascii="Arial" w:hAnsi="Arial" w:cs="Arial"/>
        </w:rPr>
        <w:t>L</w:t>
      </w:r>
      <w:r w:rsidR="007C2534" w:rsidRPr="00772852">
        <w:rPr>
          <w:rFonts w:ascii="Arial" w:hAnsi="Arial" w:cs="Arial"/>
        </w:rPr>
        <w:t>arge differenc</w:t>
      </w:r>
      <w:r w:rsidR="006836A0" w:rsidRPr="00772852">
        <w:rPr>
          <w:rFonts w:ascii="Arial" w:hAnsi="Arial" w:cs="Arial"/>
        </w:rPr>
        <w:t>e</w:t>
      </w:r>
      <w:r w:rsidRPr="00772852">
        <w:rPr>
          <w:rFonts w:ascii="Arial" w:hAnsi="Arial" w:cs="Arial"/>
        </w:rPr>
        <w:t>s</w:t>
      </w:r>
      <w:r w:rsidR="007C2534" w:rsidRPr="00772852">
        <w:rPr>
          <w:rFonts w:ascii="Arial" w:hAnsi="Arial" w:cs="Arial"/>
        </w:rPr>
        <w:t xml:space="preserve"> in </w:t>
      </w:r>
      <w:r w:rsidR="00666FDA" w:rsidRPr="00772852">
        <w:rPr>
          <w:rFonts w:ascii="Arial" w:hAnsi="Arial" w:cs="Arial"/>
        </w:rPr>
        <w:t>NH</w:t>
      </w:r>
      <w:r w:rsidR="00666FDA" w:rsidRPr="00772852">
        <w:rPr>
          <w:rFonts w:ascii="Arial" w:hAnsi="Arial" w:cs="Arial"/>
          <w:vertAlign w:val="subscript"/>
        </w:rPr>
        <w:t>4</w:t>
      </w:r>
      <w:r w:rsidR="009E75A1" w:rsidRPr="00772852">
        <w:rPr>
          <w:rFonts w:ascii="Arial" w:hAnsi="Arial" w:cs="Arial"/>
          <w:vertAlign w:val="superscript"/>
        </w:rPr>
        <w:t>+</w:t>
      </w:r>
      <w:r w:rsidR="007C2534" w:rsidRPr="00772852">
        <w:rPr>
          <w:rFonts w:ascii="Arial" w:hAnsi="Arial" w:cs="Arial"/>
        </w:rPr>
        <w:t xml:space="preserve"> </w:t>
      </w:r>
      <w:r w:rsidR="00C84545" w:rsidRPr="00772852">
        <w:rPr>
          <w:rFonts w:ascii="Arial" w:hAnsi="Arial" w:cs="Arial"/>
        </w:rPr>
        <w:t>content</w:t>
      </w:r>
      <w:r w:rsidR="007C2534" w:rsidRPr="00772852">
        <w:rPr>
          <w:rFonts w:ascii="Arial" w:hAnsi="Arial" w:cs="Arial"/>
        </w:rPr>
        <w:t xml:space="preserve"> </w:t>
      </w:r>
      <w:proofErr w:type="gramStart"/>
      <w:r w:rsidR="006836A0" w:rsidRPr="00772852">
        <w:rPr>
          <w:rFonts w:ascii="Arial" w:hAnsi="Arial" w:cs="Arial"/>
        </w:rPr>
        <w:t>w</w:t>
      </w:r>
      <w:r w:rsidRPr="00772852">
        <w:rPr>
          <w:rFonts w:ascii="Arial" w:hAnsi="Arial" w:cs="Arial"/>
        </w:rPr>
        <w:t>ere</w:t>
      </w:r>
      <w:proofErr w:type="gramEnd"/>
      <w:r w:rsidR="007C2534" w:rsidRPr="00772852">
        <w:rPr>
          <w:rFonts w:ascii="Arial" w:hAnsi="Arial" w:cs="Arial"/>
        </w:rPr>
        <w:t xml:space="preserve"> observed </w:t>
      </w:r>
      <w:r w:rsidR="003410D7" w:rsidRPr="00772852">
        <w:rPr>
          <w:rFonts w:ascii="Arial" w:hAnsi="Arial" w:cs="Arial"/>
        </w:rPr>
        <w:t xml:space="preserve">in the control treatments </w:t>
      </w:r>
      <w:r w:rsidR="00103CB5" w:rsidRPr="00772852">
        <w:rPr>
          <w:rFonts w:ascii="Arial" w:hAnsi="Arial" w:cs="Arial"/>
        </w:rPr>
        <w:t>between</w:t>
      </w:r>
      <w:r w:rsidR="007C2534" w:rsidRPr="00772852">
        <w:rPr>
          <w:rFonts w:ascii="Arial" w:hAnsi="Arial" w:cs="Arial"/>
        </w:rPr>
        <w:t xml:space="preserve"> cropping systems</w:t>
      </w:r>
      <w:r w:rsidR="00402F5F" w:rsidRPr="00772852">
        <w:rPr>
          <w:rFonts w:ascii="Arial" w:hAnsi="Arial" w:cs="Arial"/>
        </w:rPr>
        <w:t xml:space="preserve"> </w:t>
      </w:r>
      <w:r w:rsidR="006836A0" w:rsidRPr="00772852">
        <w:rPr>
          <w:rFonts w:ascii="Arial" w:hAnsi="Arial" w:cs="Arial"/>
        </w:rPr>
        <w:t>with</w:t>
      </w:r>
      <w:r w:rsidR="00C6448B" w:rsidRPr="00772852">
        <w:rPr>
          <w:rFonts w:ascii="Arial" w:hAnsi="Arial" w:cs="Arial"/>
        </w:rPr>
        <w:t xml:space="preserve"> </w:t>
      </w:r>
      <w:r w:rsidR="0066593B" w:rsidRPr="00772852">
        <w:rPr>
          <w:rFonts w:ascii="Arial" w:hAnsi="Arial" w:cs="Arial"/>
        </w:rPr>
        <w:t>BIODYN</w:t>
      </w:r>
      <w:r w:rsidR="00163811" w:rsidRPr="00772852">
        <w:rPr>
          <w:rFonts w:ascii="Arial" w:hAnsi="Arial" w:cs="Arial"/>
        </w:rPr>
        <w:t xml:space="preserve"> system </w:t>
      </w:r>
      <w:r w:rsidR="002B0B9D" w:rsidRPr="00772852">
        <w:rPr>
          <w:rFonts w:ascii="Arial" w:hAnsi="Arial" w:cs="Arial"/>
        </w:rPr>
        <w:t xml:space="preserve">exhibiting </w:t>
      </w:r>
      <w:r w:rsidR="006D7562" w:rsidRPr="00772852">
        <w:rPr>
          <w:rFonts w:ascii="Arial" w:hAnsi="Arial" w:cs="Arial"/>
        </w:rPr>
        <w:t xml:space="preserve">in average </w:t>
      </w:r>
      <w:r w:rsidR="00957C90" w:rsidRPr="00772852">
        <w:rPr>
          <w:rFonts w:ascii="Arial" w:hAnsi="Arial" w:cs="Arial"/>
        </w:rPr>
        <w:t>8</w:t>
      </w:r>
      <w:r w:rsidR="00C6448B" w:rsidRPr="00772852">
        <w:rPr>
          <w:rFonts w:ascii="Arial" w:hAnsi="Arial" w:cs="Arial"/>
        </w:rPr>
        <w:t>2</w:t>
      </w:r>
      <w:r w:rsidR="00042BAD" w:rsidRPr="00772852">
        <w:rPr>
          <w:rFonts w:ascii="Arial" w:hAnsi="Arial" w:cs="Arial"/>
        </w:rPr>
        <w:sym w:font="Symbol" w:char="F02D"/>
      </w:r>
      <w:r w:rsidR="00C6448B" w:rsidRPr="00772852">
        <w:rPr>
          <w:rFonts w:ascii="Arial" w:hAnsi="Arial" w:cs="Arial"/>
        </w:rPr>
        <w:t>85</w:t>
      </w:r>
      <w:r w:rsidR="00957C90" w:rsidRPr="00772852">
        <w:rPr>
          <w:rFonts w:ascii="Arial" w:hAnsi="Arial" w:cs="Arial"/>
        </w:rPr>
        <w:t xml:space="preserve"> % </w:t>
      </w:r>
      <w:r w:rsidR="00A65AA0" w:rsidRPr="00772852">
        <w:rPr>
          <w:rFonts w:ascii="Arial" w:hAnsi="Arial" w:cs="Arial"/>
        </w:rPr>
        <w:t>lower</w:t>
      </w:r>
      <w:r w:rsidR="00566140" w:rsidRPr="00772852">
        <w:rPr>
          <w:rFonts w:ascii="Arial" w:hAnsi="Arial" w:cs="Arial"/>
        </w:rPr>
        <w:t xml:space="preserve"> </w:t>
      </w:r>
      <w:r w:rsidR="009E75A1" w:rsidRPr="00772852">
        <w:rPr>
          <w:rFonts w:ascii="Arial" w:hAnsi="Arial" w:cs="Arial"/>
        </w:rPr>
        <w:t>NH</w:t>
      </w:r>
      <w:r w:rsidR="009E75A1" w:rsidRPr="00772852">
        <w:rPr>
          <w:rFonts w:ascii="Arial" w:hAnsi="Arial" w:cs="Arial"/>
          <w:vertAlign w:val="subscript"/>
        </w:rPr>
        <w:t>4</w:t>
      </w:r>
      <w:r w:rsidR="009E75A1" w:rsidRPr="00772852">
        <w:rPr>
          <w:rFonts w:ascii="Arial" w:hAnsi="Arial" w:cs="Arial"/>
          <w:vertAlign w:val="superscript"/>
        </w:rPr>
        <w:t>+</w:t>
      </w:r>
      <w:r w:rsidR="009E75A1" w:rsidRPr="00772852">
        <w:rPr>
          <w:rFonts w:ascii="Arial" w:hAnsi="Arial" w:cs="Arial"/>
        </w:rPr>
        <w:t xml:space="preserve"> </w:t>
      </w:r>
      <w:r w:rsidR="00402F5F" w:rsidRPr="00772852">
        <w:rPr>
          <w:rFonts w:ascii="Arial" w:hAnsi="Arial" w:cs="Arial"/>
        </w:rPr>
        <w:t xml:space="preserve">content </w:t>
      </w:r>
      <w:r w:rsidR="00163811" w:rsidRPr="00772852">
        <w:rPr>
          <w:rFonts w:ascii="Arial" w:hAnsi="Arial" w:cs="Arial"/>
        </w:rPr>
        <w:t>compared to</w:t>
      </w:r>
      <w:r w:rsidR="00A65AA0" w:rsidRPr="00772852">
        <w:rPr>
          <w:rFonts w:ascii="Arial" w:hAnsi="Arial" w:cs="Arial"/>
        </w:rPr>
        <w:t xml:space="preserve"> the other two conventional systems </w:t>
      </w:r>
      <w:r w:rsidR="00A41196" w:rsidRPr="003D0DDA">
        <w:rPr>
          <w:rFonts w:ascii="Arial" w:hAnsi="Arial" w:cs="Arial"/>
        </w:rPr>
        <w:t>(Fig</w:t>
      </w:r>
      <w:r w:rsidR="00772852" w:rsidRPr="003D0DDA">
        <w:rPr>
          <w:rFonts w:ascii="Arial" w:hAnsi="Arial" w:cs="Arial"/>
        </w:rPr>
        <w:t>ure</w:t>
      </w:r>
      <w:r w:rsidR="00A41196" w:rsidRPr="003D0DDA">
        <w:rPr>
          <w:rFonts w:ascii="Arial" w:hAnsi="Arial" w:cs="Arial"/>
        </w:rPr>
        <w:t xml:space="preserve"> </w:t>
      </w:r>
      <w:r w:rsidR="00772852" w:rsidRPr="003D0DDA">
        <w:rPr>
          <w:rFonts w:ascii="Arial" w:hAnsi="Arial" w:cs="Arial"/>
        </w:rPr>
        <w:t>1 A; Supplementary Table 1</w:t>
      </w:r>
      <w:r w:rsidR="00A41196" w:rsidRPr="003D0DDA">
        <w:rPr>
          <w:rFonts w:ascii="Arial" w:hAnsi="Arial" w:cs="Arial"/>
        </w:rPr>
        <w:t>)</w:t>
      </w:r>
      <w:r w:rsidR="000B6552" w:rsidRPr="00772852">
        <w:rPr>
          <w:rFonts w:ascii="Arial" w:hAnsi="Arial" w:cs="Arial"/>
        </w:rPr>
        <w:t xml:space="preserve">. </w:t>
      </w:r>
      <w:r w:rsidR="003410D7" w:rsidRPr="00772852">
        <w:rPr>
          <w:rFonts w:ascii="Arial" w:hAnsi="Arial" w:cs="Arial"/>
        </w:rPr>
        <w:t xml:space="preserve">Drought </w:t>
      </w:r>
      <w:r w:rsidR="006D7562" w:rsidRPr="00772852">
        <w:rPr>
          <w:rFonts w:ascii="Arial" w:hAnsi="Arial" w:cs="Arial"/>
        </w:rPr>
        <w:t xml:space="preserve">was </w:t>
      </w:r>
      <w:r w:rsidR="0024409D" w:rsidRPr="00772852">
        <w:rPr>
          <w:rFonts w:ascii="Arial" w:hAnsi="Arial" w:cs="Arial"/>
        </w:rPr>
        <w:t xml:space="preserve">also </w:t>
      </w:r>
      <w:r w:rsidR="003410D7" w:rsidRPr="00772852">
        <w:rPr>
          <w:rFonts w:ascii="Arial" w:hAnsi="Arial" w:cs="Arial"/>
        </w:rPr>
        <w:t>a stronger driver</w:t>
      </w:r>
      <w:r w:rsidR="006D7562" w:rsidRPr="00772852">
        <w:rPr>
          <w:rFonts w:ascii="Arial" w:hAnsi="Arial" w:cs="Arial"/>
        </w:rPr>
        <w:t xml:space="preserve"> </w:t>
      </w:r>
      <w:r w:rsidR="003410D7" w:rsidRPr="00772852">
        <w:rPr>
          <w:rFonts w:ascii="Arial" w:hAnsi="Arial" w:cs="Arial"/>
        </w:rPr>
        <w:t>of</w:t>
      </w:r>
      <w:r w:rsidR="006D7562" w:rsidRPr="00772852">
        <w:rPr>
          <w:rFonts w:ascii="Arial" w:hAnsi="Arial" w:cs="Arial"/>
        </w:rPr>
        <w:t xml:space="preserve"> the 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with</w:t>
      </w:r>
      <w:r w:rsidR="009E75A1" w:rsidRPr="00772852">
        <w:rPr>
          <w:rFonts w:ascii="Arial" w:hAnsi="Arial" w:cs="Arial"/>
        </w:rPr>
        <w:t xml:space="preserve"> </w:t>
      </w:r>
      <w:r w:rsidR="006D7562" w:rsidRPr="00772852">
        <w:rPr>
          <w:rFonts w:ascii="Arial" w:hAnsi="Arial" w:cs="Arial"/>
        </w:rPr>
        <w:t xml:space="preserve">significant </w:t>
      </w:r>
      <w:r w:rsidR="003410D7" w:rsidRPr="00772852">
        <w:rPr>
          <w:rFonts w:ascii="Arial" w:hAnsi="Arial" w:cs="Arial"/>
        </w:rPr>
        <w:t>impact</w:t>
      </w:r>
      <w:r w:rsidR="007810AF">
        <w:rPr>
          <w:rFonts w:ascii="Arial" w:hAnsi="Arial" w:cs="Arial"/>
        </w:rPr>
        <w:t>s</w:t>
      </w:r>
      <w:r w:rsidR="006D7562" w:rsidRPr="00772852">
        <w:rPr>
          <w:rFonts w:ascii="Arial" w:hAnsi="Arial" w:cs="Arial"/>
        </w:rPr>
        <w:t xml:space="preserve"> </w:t>
      </w:r>
      <w:r w:rsidR="003410D7" w:rsidRPr="00772852">
        <w:rPr>
          <w:rFonts w:ascii="Arial" w:hAnsi="Arial" w:cs="Arial"/>
        </w:rPr>
        <w:t>depend</w:t>
      </w:r>
      <w:r w:rsidR="007810AF">
        <w:rPr>
          <w:rFonts w:ascii="Arial" w:hAnsi="Arial" w:cs="Arial"/>
        </w:rPr>
        <w:t>ing on</w:t>
      </w:r>
      <w:r w:rsidR="009E75A1" w:rsidRPr="00772852">
        <w:rPr>
          <w:rFonts w:ascii="Arial" w:hAnsi="Arial" w:cs="Arial"/>
        </w:rPr>
        <w:t xml:space="preserve"> both</w:t>
      </w:r>
      <w:r w:rsidR="00582DD5" w:rsidRPr="00772852">
        <w:rPr>
          <w:rFonts w:ascii="Arial" w:hAnsi="Arial" w:cs="Arial"/>
        </w:rPr>
        <w:t xml:space="preserve"> </w:t>
      </w:r>
      <w:r w:rsidR="009E75A1" w:rsidRPr="00772852">
        <w:rPr>
          <w:rFonts w:ascii="Arial" w:hAnsi="Arial" w:cs="Arial"/>
        </w:rPr>
        <w:t xml:space="preserve">the </w:t>
      </w:r>
      <w:r w:rsidR="00582DD5" w:rsidRPr="00772852">
        <w:rPr>
          <w:rFonts w:ascii="Arial" w:hAnsi="Arial" w:cs="Arial"/>
        </w:rPr>
        <w:t>cropping systems</w:t>
      </w:r>
      <w:r w:rsidR="006D7562" w:rsidRPr="00772852">
        <w:rPr>
          <w:rFonts w:ascii="Arial" w:hAnsi="Arial" w:cs="Arial"/>
        </w:rPr>
        <w:t xml:space="preserve"> and the sampling date</w:t>
      </w:r>
      <w:r w:rsidR="0024409D" w:rsidRPr="00772852">
        <w:rPr>
          <w:rFonts w:ascii="Arial" w:hAnsi="Arial" w:cs="Arial"/>
        </w:rPr>
        <w:t xml:space="preserve"> (</w:t>
      </w:r>
      <w:r w:rsidR="001B19AD" w:rsidRPr="00772852">
        <w:rPr>
          <w:rFonts w:ascii="Arial" w:hAnsi="Arial" w:cs="Arial"/>
        </w:rPr>
        <w:t>Three</w:t>
      </w:r>
      <w:r w:rsidR="00772852" w:rsidRPr="00772852">
        <w:rPr>
          <w:rFonts w:ascii="Arial" w:hAnsi="Arial" w:cs="Arial"/>
        </w:rPr>
        <w:t>-</w:t>
      </w:r>
      <w:r w:rsidR="001B19AD" w:rsidRPr="00772852">
        <w:rPr>
          <w:rFonts w:ascii="Arial" w:hAnsi="Arial" w:cs="Arial"/>
        </w:rPr>
        <w:t>way</w:t>
      </w:r>
      <w:r w:rsidR="00772852" w:rsidRPr="00772852">
        <w:rPr>
          <w:rFonts w:ascii="Arial" w:hAnsi="Arial" w:cs="Arial"/>
        </w:rPr>
        <w:t xml:space="preserve"> repeated measures</w:t>
      </w:r>
      <w:r w:rsidR="001B19AD" w:rsidRPr="00772852">
        <w:rPr>
          <w:rFonts w:ascii="Arial" w:hAnsi="Arial" w:cs="Arial"/>
        </w:rPr>
        <w:t xml:space="preserve"> ANOVA, P&lt;0.</w:t>
      </w:r>
      <w:r w:rsidR="00772852" w:rsidRPr="00772852">
        <w:rPr>
          <w:rFonts w:ascii="Arial" w:hAnsi="Arial" w:cs="Arial"/>
        </w:rPr>
        <w:t>01</w:t>
      </w:r>
      <w:r w:rsidR="001B19AD" w:rsidRPr="00772852">
        <w:rPr>
          <w:rFonts w:ascii="Arial" w:hAnsi="Arial" w:cs="Arial"/>
        </w:rPr>
        <w:t xml:space="preserve">; </w:t>
      </w:r>
      <w:r w:rsidR="00772852" w:rsidRPr="000F7633">
        <w:rPr>
          <w:rFonts w:ascii="Arial" w:hAnsi="Arial" w:cs="Arial"/>
        </w:rPr>
        <w:lastRenderedPageBreak/>
        <w:t>Supplementary Table 1</w:t>
      </w:r>
      <w:r w:rsidR="00FE773A" w:rsidRPr="00772852">
        <w:rPr>
          <w:rFonts w:ascii="Arial" w:hAnsi="Arial" w:cs="Arial"/>
        </w:rPr>
        <w:t>).</w:t>
      </w:r>
      <w:r w:rsidR="009A7C4E" w:rsidRPr="00772852">
        <w:rPr>
          <w:rFonts w:ascii="Arial" w:hAnsi="Arial" w:cs="Arial"/>
        </w:rPr>
        <w:t xml:space="preserve"> </w:t>
      </w:r>
      <w:r w:rsidR="006D7562" w:rsidRPr="00772852">
        <w:rPr>
          <w:rFonts w:ascii="Arial" w:hAnsi="Arial" w:cs="Arial"/>
        </w:rPr>
        <w:t xml:space="preserve">Thus, </w:t>
      </w:r>
      <w:r w:rsidR="0024409D" w:rsidRPr="00772852">
        <w:rPr>
          <w:rFonts w:ascii="Arial" w:hAnsi="Arial" w:cs="Arial"/>
        </w:rPr>
        <w:t>d</w:t>
      </w:r>
      <w:r w:rsidR="00EE6041" w:rsidRPr="00772852">
        <w:rPr>
          <w:rFonts w:ascii="Arial" w:hAnsi="Arial" w:cs="Arial"/>
        </w:rPr>
        <w:t xml:space="preserve">rought </w:t>
      </w:r>
      <w:r w:rsidR="00360834" w:rsidRPr="00772852">
        <w:rPr>
          <w:rFonts w:ascii="Arial" w:hAnsi="Arial" w:cs="Arial"/>
        </w:rPr>
        <w:t>increas</w:t>
      </w:r>
      <w:r w:rsidR="006D7562" w:rsidRPr="00772852">
        <w:rPr>
          <w:rFonts w:ascii="Arial" w:hAnsi="Arial" w:cs="Arial"/>
        </w:rPr>
        <w:t>ed</w:t>
      </w:r>
      <w:r w:rsidR="00360834" w:rsidRPr="00772852">
        <w:rPr>
          <w:rFonts w:ascii="Arial" w:hAnsi="Arial" w:cs="Arial"/>
        </w:rPr>
        <w:t xml:space="preserve"> </w:t>
      </w:r>
      <w:r w:rsidR="00042BAD" w:rsidRPr="00772852">
        <w:rPr>
          <w:rFonts w:ascii="Arial" w:hAnsi="Arial" w:cs="Arial"/>
        </w:rPr>
        <w:t>the</w:t>
      </w:r>
      <w:r w:rsidR="00B8702E" w:rsidRPr="00772852">
        <w:rPr>
          <w:rFonts w:ascii="Arial" w:hAnsi="Arial" w:cs="Arial"/>
        </w:rPr>
        <w:t xml:space="preserve"> average </w:t>
      </w:r>
      <w:r w:rsidR="006D7562" w:rsidRPr="00772852">
        <w:rPr>
          <w:rFonts w:ascii="Arial" w:hAnsi="Arial" w:cs="Arial"/>
        </w:rPr>
        <w:t>NH</w:t>
      </w:r>
      <w:r w:rsidR="006D7562" w:rsidRPr="00772852">
        <w:rPr>
          <w:rFonts w:ascii="Arial" w:hAnsi="Arial" w:cs="Arial"/>
          <w:vertAlign w:val="subscript"/>
        </w:rPr>
        <w:t>4</w:t>
      </w:r>
      <w:r w:rsidR="006D7562" w:rsidRPr="00772852">
        <w:rPr>
          <w:rFonts w:ascii="Arial" w:hAnsi="Arial" w:cs="Arial"/>
          <w:vertAlign w:val="superscript"/>
        </w:rPr>
        <w:t>+</w:t>
      </w:r>
      <w:r w:rsidR="006D7562" w:rsidRPr="00772852">
        <w:rPr>
          <w:rFonts w:ascii="Arial" w:hAnsi="Arial" w:cs="Arial"/>
        </w:rPr>
        <w:t xml:space="preserve"> content in the CONFYM and CONMIN systems by </w:t>
      </w:r>
      <w:r w:rsidR="00C46C88" w:rsidRPr="00772852">
        <w:rPr>
          <w:rFonts w:ascii="Arial" w:hAnsi="Arial" w:cs="Arial"/>
        </w:rPr>
        <w:t xml:space="preserve">two to eleven times </w:t>
      </w:r>
      <w:r w:rsidR="002B0B9D" w:rsidRPr="00772852">
        <w:rPr>
          <w:rFonts w:ascii="Arial" w:hAnsi="Arial" w:cs="Arial"/>
        </w:rPr>
        <w:t>compared to</w:t>
      </w:r>
      <w:r w:rsidR="00C46C88" w:rsidRPr="00772852">
        <w:rPr>
          <w:rFonts w:ascii="Arial" w:hAnsi="Arial" w:cs="Arial"/>
        </w:rPr>
        <w:t xml:space="preserve"> the contro</w:t>
      </w:r>
      <w:r w:rsidR="00656AD9" w:rsidRPr="00772852">
        <w:rPr>
          <w:rFonts w:ascii="Arial" w:hAnsi="Arial" w:cs="Arial"/>
        </w:rPr>
        <w:t>l. While we observed a marginal decrease of NH</w:t>
      </w:r>
      <w:r w:rsidR="00656AD9" w:rsidRPr="00472190">
        <w:rPr>
          <w:rFonts w:ascii="Arial" w:hAnsi="Arial" w:cs="Arial"/>
          <w:vertAlign w:val="subscript"/>
        </w:rPr>
        <w:t>4</w:t>
      </w:r>
      <w:r w:rsidR="00656AD9" w:rsidRPr="00472190">
        <w:rPr>
          <w:rFonts w:ascii="Arial" w:hAnsi="Arial" w:cs="Arial"/>
          <w:vertAlign w:val="superscript"/>
        </w:rPr>
        <w:t>+</w:t>
      </w:r>
      <w:r w:rsidR="00656AD9" w:rsidRPr="00772852">
        <w:rPr>
          <w:rFonts w:ascii="Arial" w:hAnsi="Arial" w:cs="Arial"/>
        </w:rPr>
        <w:t xml:space="preserve"> content at the first sampling date, overall, there were no </w:t>
      </w:r>
      <w:r w:rsidR="003315C4" w:rsidRPr="00772852">
        <w:rPr>
          <w:rFonts w:ascii="Arial" w:hAnsi="Arial" w:cs="Arial"/>
        </w:rPr>
        <w:t>significant effect for</w:t>
      </w:r>
      <w:r w:rsidR="00F83D79">
        <w:rPr>
          <w:rFonts w:ascii="Arial" w:hAnsi="Arial" w:cs="Arial"/>
        </w:rPr>
        <w:t xml:space="preserve"> the</w:t>
      </w:r>
      <w:r w:rsidR="003315C4" w:rsidRPr="00772852">
        <w:rPr>
          <w:rFonts w:ascii="Arial" w:hAnsi="Arial" w:cs="Arial"/>
        </w:rPr>
        <w:t xml:space="preserve"> BIODYN system</w:t>
      </w:r>
      <w:r w:rsidR="00C46C88" w:rsidRPr="00772852">
        <w:rPr>
          <w:rFonts w:ascii="Arial" w:hAnsi="Arial" w:cs="Arial"/>
        </w:rPr>
        <w:t xml:space="preserve"> </w:t>
      </w:r>
      <w:r w:rsidR="00B8702E" w:rsidRPr="00772852">
        <w:rPr>
          <w:rFonts w:ascii="Arial" w:hAnsi="Arial" w:cs="Arial"/>
        </w:rPr>
        <w:t>(</w:t>
      </w:r>
      <w:r w:rsidR="00772852" w:rsidRPr="000F7633">
        <w:rPr>
          <w:rFonts w:ascii="Arial" w:hAnsi="Arial" w:cs="Arial"/>
        </w:rPr>
        <w:t>Figure 1 A</w:t>
      </w:r>
      <w:r w:rsidR="00B8702E" w:rsidRPr="00772852">
        <w:rPr>
          <w:rFonts w:ascii="Arial" w:hAnsi="Arial" w:cs="Arial"/>
        </w:rPr>
        <w:t>)</w:t>
      </w:r>
      <w:r w:rsidR="00E36FB6" w:rsidRPr="00772852">
        <w:rPr>
          <w:rFonts w:ascii="Arial" w:hAnsi="Arial" w:cs="Arial"/>
        </w:rPr>
        <w:t>.</w:t>
      </w:r>
      <w:r w:rsidR="00206D48" w:rsidRPr="00772852">
        <w:rPr>
          <w:rFonts w:ascii="Arial" w:hAnsi="Arial" w:cs="Arial"/>
        </w:rPr>
        <w:t xml:space="preserve"> </w:t>
      </w:r>
      <w:r w:rsidR="002B0B9D" w:rsidRPr="00772852">
        <w:rPr>
          <w:rFonts w:ascii="Arial" w:hAnsi="Arial" w:cs="Arial"/>
        </w:rPr>
        <w:t>No</w:t>
      </w:r>
      <w:r w:rsidR="00C84545" w:rsidRPr="00772852">
        <w:rPr>
          <w:rFonts w:ascii="Arial" w:hAnsi="Arial" w:cs="Arial"/>
        </w:rPr>
        <w:t xml:space="preserve"> difference in </w:t>
      </w:r>
      <w:r w:rsidR="002B0B9D" w:rsidRPr="00772852">
        <w:rPr>
          <w:rFonts w:ascii="Arial" w:hAnsi="Arial" w:cs="Arial"/>
        </w:rPr>
        <w:t>NH</w:t>
      </w:r>
      <w:r w:rsidR="002B0B9D" w:rsidRPr="00772852">
        <w:rPr>
          <w:rFonts w:ascii="Arial" w:hAnsi="Arial" w:cs="Arial"/>
          <w:vertAlign w:val="subscript"/>
        </w:rPr>
        <w:t>4</w:t>
      </w:r>
      <w:r w:rsidR="002B0B9D" w:rsidRPr="00772852">
        <w:rPr>
          <w:rFonts w:ascii="Arial" w:hAnsi="Arial" w:cs="Arial"/>
          <w:vertAlign w:val="superscript"/>
        </w:rPr>
        <w:t>+</w:t>
      </w:r>
      <w:r w:rsidR="002B0B9D" w:rsidRPr="00772852">
        <w:rPr>
          <w:rFonts w:ascii="Arial" w:hAnsi="Arial" w:cs="Arial"/>
        </w:rPr>
        <w:t xml:space="preserve"> </w:t>
      </w:r>
      <w:r w:rsidR="00E147BE" w:rsidRPr="00772852">
        <w:rPr>
          <w:rFonts w:ascii="Arial" w:hAnsi="Arial" w:cs="Arial"/>
        </w:rPr>
        <w:t>content between</w:t>
      </w:r>
      <w:r w:rsidR="00C84545" w:rsidRPr="00772852">
        <w:rPr>
          <w:rFonts w:ascii="Arial" w:hAnsi="Arial" w:cs="Arial"/>
        </w:rPr>
        <w:t xml:space="preserve"> </w:t>
      </w:r>
      <w:r w:rsidR="006F35AA" w:rsidRPr="00772852">
        <w:rPr>
          <w:rFonts w:ascii="Arial" w:hAnsi="Arial" w:cs="Arial"/>
        </w:rPr>
        <w:t xml:space="preserve">the </w:t>
      </w:r>
      <w:r w:rsidR="00C84545" w:rsidRPr="00772852">
        <w:rPr>
          <w:rFonts w:ascii="Arial" w:hAnsi="Arial" w:cs="Arial"/>
        </w:rPr>
        <w:t xml:space="preserve">drought and </w:t>
      </w:r>
      <w:r w:rsidR="006F35AA" w:rsidRPr="00772852">
        <w:rPr>
          <w:rFonts w:ascii="Arial" w:hAnsi="Arial" w:cs="Arial"/>
        </w:rPr>
        <w:t xml:space="preserve">the </w:t>
      </w:r>
      <w:r w:rsidR="00C84545" w:rsidRPr="00772852">
        <w:rPr>
          <w:rFonts w:ascii="Arial" w:hAnsi="Arial" w:cs="Arial"/>
        </w:rPr>
        <w:t>control</w:t>
      </w:r>
      <w:r w:rsidR="00566140" w:rsidRPr="00772852">
        <w:rPr>
          <w:rFonts w:ascii="Arial" w:hAnsi="Arial" w:cs="Arial"/>
        </w:rPr>
        <w:t xml:space="preserve"> </w:t>
      </w:r>
      <w:r w:rsidR="006F35AA" w:rsidRPr="00772852">
        <w:rPr>
          <w:rFonts w:ascii="Arial" w:hAnsi="Arial" w:cs="Arial"/>
        </w:rPr>
        <w:t xml:space="preserve">treatments </w:t>
      </w:r>
      <w:r w:rsidR="00566140" w:rsidRPr="00772852">
        <w:rPr>
          <w:rFonts w:ascii="Arial" w:hAnsi="Arial" w:cs="Arial"/>
        </w:rPr>
        <w:t xml:space="preserve">in both conventional systems </w:t>
      </w:r>
      <w:r w:rsidR="003315C4" w:rsidRPr="00772852">
        <w:rPr>
          <w:rFonts w:ascii="Arial" w:hAnsi="Arial" w:cs="Arial"/>
        </w:rPr>
        <w:t xml:space="preserve">were found </w:t>
      </w:r>
      <w:r w:rsidR="00566140" w:rsidRPr="00772852">
        <w:rPr>
          <w:rFonts w:ascii="Arial" w:hAnsi="Arial" w:cs="Arial"/>
        </w:rPr>
        <w:t xml:space="preserve">eleven weeks after rewetting </w:t>
      </w:r>
      <w:r w:rsidR="00206D48" w:rsidRPr="00112B9B">
        <w:rPr>
          <w:rFonts w:ascii="Arial" w:hAnsi="Arial" w:cs="Arial"/>
        </w:rPr>
        <w:t>(</w:t>
      </w:r>
      <w:r w:rsidR="00772852" w:rsidRPr="00112B9B">
        <w:rPr>
          <w:rFonts w:ascii="Arial" w:hAnsi="Arial" w:cs="Arial"/>
        </w:rPr>
        <w:t>Figure 1 A)</w:t>
      </w:r>
      <w:r w:rsidR="00247BAD" w:rsidRPr="00772852">
        <w:rPr>
          <w:rFonts w:ascii="Arial" w:hAnsi="Arial" w:cs="Arial"/>
        </w:rPr>
        <w:t>.</w:t>
      </w:r>
      <w:r w:rsidR="00247BAD">
        <w:rPr>
          <w:rFonts w:ascii="Arial" w:hAnsi="Arial" w:cs="Arial"/>
        </w:rPr>
        <w:t xml:space="preserve"> </w:t>
      </w:r>
    </w:p>
    <w:p w14:paraId="56089C94" w14:textId="77777777" w:rsidR="00566140" w:rsidRDefault="00464EA7" w:rsidP="00464EA7">
      <w:pPr>
        <w:spacing w:after="0" w:line="480" w:lineRule="auto"/>
        <w:jc w:val="both"/>
        <w:rPr>
          <w:rFonts w:ascii="Arial" w:hAnsi="Arial" w:cs="Arial"/>
        </w:rPr>
      </w:pPr>
      <w:r>
        <w:rPr>
          <w:rFonts w:ascii="Arial" w:hAnsi="Arial" w:cs="Arial"/>
        </w:rPr>
        <w:tab/>
      </w:r>
      <w:r w:rsidR="0024409D" w:rsidRPr="00772852">
        <w:rPr>
          <w:rFonts w:ascii="Arial" w:hAnsi="Arial" w:cs="Arial"/>
        </w:rPr>
        <w:t>Similarly to the NH</w:t>
      </w:r>
      <w:r w:rsidR="0024409D" w:rsidRPr="00772852">
        <w:rPr>
          <w:rFonts w:ascii="Arial" w:hAnsi="Arial" w:cs="Arial"/>
          <w:vertAlign w:val="subscript"/>
        </w:rPr>
        <w:t>4</w:t>
      </w:r>
      <w:r w:rsidR="0024409D" w:rsidRPr="00772852">
        <w:rPr>
          <w:rFonts w:ascii="Arial" w:hAnsi="Arial" w:cs="Arial"/>
          <w:vertAlign w:val="superscript"/>
        </w:rPr>
        <w:t>+</w:t>
      </w:r>
      <w:r w:rsidR="0024409D" w:rsidRPr="00772852">
        <w:rPr>
          <w:rFonts w:ascii="Arial" w:hAnsi="Arial" w:cs="Arial"/>
        </w:rPr>
        <w:t xml:space="preserve"> content, t</w:t>
      </w:r>
      <w:r w:rsidRPr="00772852">
        <w:rPr>
          <w:rFonts w:ascii="Arial" w:hAnsi="Arial" w:cs="Arial"/>
        </w:rPr>
        <w:t>he effect of drought on NO</w:t>
      </w:r>
      <w:r w:rsidRPr="00772852">
        <w:rPr>
          <w:rFonts w:ascii="Arial" w:hAnsi="Arial" w:cs="Arial"/>
          <w:vertAlign w:val="subscript"/>
        </w:rPr>
        <w:t>3</w:t>
      </w:r>
      <w:r w:rsidR="0024409D" w:rsidRPr="00772852">
        <w:rPr>
          <w:rFonts w:ascii="Arial" w:hAnsi="Arial" w:cs="Arial"/>
          <w:vertAlign w:val="superscript"/>
        </w:rPr>
        <w:t>-</w:t>
      </w:r>
      <w:r w:rsidRPr="00772852">
        <w:rPr>
          <w:rFonts w:ascii="Arial" w:hAnsi="Arial" w:cs="Arial"/>
        </w:rPr>
        <w:t xml:space="preserve"> </w:t>
      </w:r>
      <w:r w:rsidR="002769F3" w:rsidRPr="00772852">
        <w:rPr>
          <w:rFonts w:ascii="Arial" w:hAnsi="Arial" w:cs="Arial"/>
        </w:rPr>
        <w:t>content</w:t>
      </w:r>
      <w:r w:rsidRPr="00772852">
        <w:rPr>
          <w:rFonts w:ascii="Arial" w:hAnsi="Arial" w:cs="Arial"/>
        </w:rPr>
        <w:t xml:space="preserve"> </w:t>
      </w:r>
      <w:r w:rsidR="0024409D" w:rsidRPr="00772852">
        <w:rPr>
          <w:rFonts w:ascii="Arial" w:hAnsi="Arial" w:cs="Arial"/>
        </w:rPr>
        <w:t xml:space="preserve">depended on the </w:t>
      </w:r>
      <w:r w:rsidRPr="00772852">
        <w:rPr>
          <w:rFonts w:ascii="Arial" w:hAnsi="Arial" w:cs="Arial"/>
        </w:rPr>
        <w:t>cropping system</w:t>
      </w:r>
      <w:r w:rsidR="00103CB5" w:rsidRPr="00772852">
        <w:rPr>
          <w:rFonts w:ascii="Arial" w:hAnsi="Arial" w:cs="Arial"/>
        </w:rPr>
        <w:t>s</w:t>
      </w:r>
      <w:r w:rsidRPr="00772852">
        <w:rPr>
          <w:rFonts w:ascii="Arial" w:hAnsi="Arial" w:cs="Arial"/>
        </w:rPr>
        <w:t xml:space="preserve"> </w:t>
      </w:r>
      <w:r w:rsidR="00A00BEE" w:rsidRPr="00772852">
        <w:rPr>
          <w:rFonts w:ascii="Arial" w:hAnsi="Arial" w:cs="Arial"/>
        </w:rPr>
        <w:t xml:space="preserve">as well as </w:t>
      </w:r>
      <w:r w:rsidR="0024409D" w:rsidRPr="00772852">
        <w:rPr>
          <w:rFonts w:ascii="Arial" w:hAnsi="Arial" w:cs="Arial"/>
        </w:rPr>
        <w:t xml:space="preserve">on the </w:t>
      </w:r>
      <w:r w:rsidR="00A00BEE" w:rsidRPr="00772852">
        <w:rPr>
          <w:rFonts w:ascii="Arial" w:hAnsi="Arial" w:cs="Arial"/>
          <w:iCs/>
        </w:rPr>
        <w:t>sampling date</w:t>
      </w:r>
      <w:r w:rsidR="00CA5C59" w:rsidRPr="00772852">
        <w:rPr>
          <w:rFonts w:ascii="Arial" w:hAnsi="Arial" w:cs="Arial"/>
        </w:rPr>
        <w:t xml:space="preserve"> </w:t>
      </w:r>
      <w:r w:rsidR="00103CB5" w:rsidRPr="000F7633">
        <w:rPr>
          <w:rFonts w:ascii="Arial" w:hAnsi="Arial" w:cs="Arial"/>
        </w:rPr>
        <w:t>(</w:t>
      </w:r>
      <w:r w:rsidR="00772852" w:rsidRPr="00772852">
        <w:rPr>
          <w:rFonts w:ascii="Arial" w:hAnsi="Arial" w:cs="Arial"/>
        </w:rPr>
        <w:t>Three-way repeated measures ANOVA</w:t>
      </w:r>
      <w:r w:rsidR="001B19AD" w:rsidRPr="00772852">
        <w:rPr>
          <w:rFonts w:ascii="Arial" w:hAnsi="Arial" w:cs="Arial"/>
        </w:rPr>
        <w:t>, P&lt;0.0</w:t>
      </w:r>
      <w:r w:rsidR="00772852" w:rsidRPr="00772852">
        <w:rPr>
          <w:rFonts w:ascii="Arial" w:hAnsi="Arial" w:cs="Arial"/>
        </w:rPr>
        <w:t>1</w:t>
      </w:r>
      <w:r w:rsidR="001B19AD" w:rsidRPr="00772852">
        <w:rPr>
          <w:rFonts w:ascii="Arial" w:hAnsi="Arial" w:cs="Arial"/>
        </w:rPr>
        <w:t xml:space="preserve">; </w:t>
      </w:r>
      <w:r w:rsidR="00772852" w:rsidRPr="000F7633">
        <w:rPr>
          <w:rFonts w:ascii="Arial" w:hAnsi="Arial" w:cs="Arial"/>
        </w:rPr>
        <w:t>Supplementary Table 1</w:t>
      </w:r>
      <w:r w:rsidR="00103CB5" w:rsidRPr="000F7633">
        <w:rPr>
          <w:rFonts w:ascii="Arial" w:hAnsi="Arial" w:cs="Arial"/>
        </w:rPr>
        <w:t>)</w:t>
      </w:r>
      <w:r w:rsidR="00103CB5" w:rsidRPr="00772852">
        <w:rPr>
          <w:rFonts w:ascii="Arial" w:hAnsi="Arial" w:cs="Arial"/>
        </w:rPr>
        <w:t>.</w:t>
      </w:r>
      <w:r w:rsidR="00582DD5" w:rsidRPr="00772852">
        <w:rPr>
          <w:rFonts w:ascii="Arial" w:hAnsi="Arial" w:cs="Arial"/>
        </w:rPr>
        <w:t xml:space="preserve"> </w:t>
      </w:r>
      <w:r w:rsidR="004B3226" w:rsidRPr="00772852">
        <w:rPr>
          <w:rFonts w:ascii="Arial" w:hAnsi="Arial" w:cs="Arial"/>
        </w:rPr>
        <w:t>D</w:t>
      </w:r>
      <w:r w:rsidR="0095376F" w:rsidRPr="00772852">
        <w:rPr>
          <w:rFonts w:ascii="Arial" w:hAnsi="Arial" w:cs="Arial"/>
        </w:rPr>
        <w:t>rought</w:t>
      </w:r>
      <w:r w:rsidR="003E7F23" w:rsidRPr="00772852">
        <w:rPr>
          <w:rFonts w:ascii="Arial" w:hAnsi="Arial" w:cs="Arial"/>
        </w:rPr>
        <w:t xml:space="preserve"> </w:t>
      </w:r>
      <w:r w:rsidR="0024409D" w:rsidRPr="00772852">
        <w:rPr>
          <w:rFonts w:ascii="Arial" w:hAnsi="Arial" w:cs="Arial"/>
        </w:rPr>
        <w:t xml:space="preserve">led to an </w:t>
      </w:r>
      <w:r w:rsidR="0095376F" w:rsidRPr="00772852">
        <w:rPr>
          <w:rFonts w:ascii="Arial" w:hAnsi="Arial" w:cs="Arial"/>
        </w:rPr>
        <w:t>increase</w:t>
      </w:r>
      <w:r w:rsidR="0024409D" w:rsidRPr="00772852">
        <w:rPr>
          <w:rFonts w:ascii="Arial" w:hAnsi="Arial" w:cs="Arial"/>
        </w:rPr>
        <w:t xml:space="preserve"> in </w:t>
      </w:r>
      <w:r w:rsidR="0095376F" w:rsidRPr="00772852">
        <w:rPr>
          <w:rFonts w:ascii="Arial" w:hAnsi="Arial" w:cs="Arial"/>
        </w:rPr>
        <w:t xml:space="preserve">the </w:t>
      </w:r>
      <w:r w:rsidR="0024409D" w:rsidRPr="00772852">
        <w:rPr>
          <w:rFonts w:ascii="Arial" w:hAnsi="Arial" w:cs="Arial"/>
        </w:rPr>
        <w:t>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 </w:t>
      </w:r>
      <w:r w:rsidR="0095376F" w:rsidRPr="00772852">
        <w:rPr>
          <w:rFonts w:ascii="Arial" w:hAnsi="Arial" w:cs="Arial"/>
        </w:rPr>
        <w:t xml:space="preserve">in the </w:t>
      </w:r>
      <w:r w:rsidR="003E7F23" w:rsidRPr="00772852">
        <w:rPr>
          <w:rFonts w:ascii="Arial" w:hAnsi="Arial" w:cs="Arial"/>
        </w:rPr>
        <w:t>CONFYM and CONMIN</w:t>
      </w:r>
      <w:r w:rsidR="0095376F" w:rsidRPr="00772852">
        <w:rPr>
          <w:rFonts w:ascii="Arial" w:hAnsi="Arial" w:cs="Arial"/>
        </w:rPr>
        <w:t xml:space="preserve"> systems by </w:t>
      </w:r>
      <w:r w:rsidR="00821EAC" w:rsidRPr="00772852">
        <w:rPr>
          <w:rFonts w:ascii="Arial" w:hAnsi="Arial" w:cs="Arial"/>
        </w:rPr>
        <w:t>more than 100 %</w:t>
      </w:r>
      <w:r w:rsidR="00380A8F" w:rsidRPr="00772852">
        <w:rPr>
          <w:rFonts w:ascii="Arial" w:hAnsi="Arial" w:cs="Arial"/>
        </w:rPr>
        <w:t xml:space="preserve"> </w:t>
      </w:r>
      <w:r w:rsidR="004B3226" w:rsidRPr="00772852">
        <w:rPr>
          <w:rFonts w:ascii="Arial" w:hAnsi="Arial" w:cs="Arial"/>
        </w:rPr>
        <w:t>rela</w:t>
      </w:r>
      <w:r w:rsidR="00A5386E" w:rsidRPr="00772852">
        <w:rPr>
          <w:rFonts w:ascii="Arial" w:hAnsi="Arial" w:cs="Arial"/>
        </w:rPr>
        <w:t>tive</w:t>
      </w:r>
      <w:r w:rsidR="004B3226" w:rsidRPr="00772852">
        <w:rPr>
          <w:rFonts w:ascii="Arial" w:hAnsi="Arial" w:cs="Arial"/>
        </w:rPr>
        <w:t xml:space="preserve"> to</w:t>
      </w:r>
      <w:r w:rsidR="00380A8F" w:rsidRPr="00772852">
        <w:rPr>
          <w:rFonts w:ascii="Arial" w:hAnsi="Arial" w:cs="Arial"/>
        </w:rPr>
        <w:t xml:space="preserve"> the control </w:t>
      </w:r>
      <w:r w:rsidR="005442EB" w:rsidRPr="00772852">
        <w:rPr>
          <w:rFonts w:ascii="Arial" w:hAnsi="Arial" w:cs="Arial"/>
        </w:rPr>
        <w:t>a</w:t>
      </w:r>
      <w:r w:rsidR="000C3AB8" w:rsidRPr="00772852">
        <w:rPr>
          <w:rFonts w:ascii="Arial" w:hAnsi="Arial" w:cs="Arial"/>
        </w:rPr>
        <w:t xml:space="preserve">cross </w:t>
      </w:r>
      <w:r w:rsidR="00380A8F" w:rsidRPr="00772852">
        <w:rPr>
          <w:rFonts w:ascii="Arial" w:hAnsi="Arial" w:cs="Arial"/>
        </w:rPr>
        <w:t>all sampling dates, except</w:t>
      </w:r>
      <w:r w:rsidR="005442EB" w:rsidRPr="00772852">
        <w:rPr>
          <w:rFonts w:ascii="Arial" w:hAnsi="Arial" w:cs="Arial"/>
        </w:rPr>
        <w:t xml:space="preserve"> </w:t>
      </w:r>
      <w:r w:rsidR="00B40E4D" w:rsidRPr="00772852">
        <w:rPr>
          <w:rFonts w:ascii="Arial" w:hAnsi="Arial" w:cs="Arial"/>
        </w:rPr>
        <w:t xml:space="preserve">at eleven weeks after </w:t>
      </w:r>
      <w:r w:rsidR="006339E2" w:rsidRPr="00772852">
        <w:rPr>
          <w:rFonts w:ascii="Arial" w:hAnsi="Arial" w:cs="Arial"/>
        </w:rPr>
        <w:t>rewetting</w:t>
      </w:r>
      <w:r w:rsidR="000C3AB8" w:rsidRPr="00772852">
        <w:rPr>
          <w:rFonts w:ascii="Arial" w:hAnsi="Arial" w:cs="Arial"/>
        </w:rPr>
        <w:t>, where the difference</w:t>
      </w:r>
      <w:r w:rsidR="0024409D" w:rsidRPr="00772852">
        <w:rPr>
          <w:rFonts w:ascii="Arial" w:hAnsi="Arial" w:cs="Arial"/>
        </w:rPr>
        <w:t>s</w:t>
      </w:r>
      <w:r w:rsidR="000C3AB8" w:rsidRPr="00772852">
        <w:rPr>
          <w:rFonts w:ascii="Arial" w:hAnsi="Arial" w:cs="Arial"/>
        </w:rPr>
        <w:t xml:space="preserve"> </w:t>
      </w:r>
      <w:r w:rsidR="0024409D" w:rsidRPr="00772852">
        <w:rPr>
          <w:rFonts w:ascii="Arial" w:hAnsi="Arial" w:cs="Arial"/>
        </w:rPr>
        <w:t xml:space="preserve">were not </w:t>
      </w:r>
      <w:r w:rsidR="000C3AB8" w:rsidRPr="00772852">
        <w:rPr>
          <w:rFonts w:ascii="Arial" w:hAnsi="Arial" w:cs="Arial"/>
        </w:rPr>
        <w:t>significant</w:t>
      </w:r>
      <w:r w:rsidR="003D6606" w:rsidRPr="00772852">
        <w:rPr>
          <w:rFonts w:ascii="Arial" w:hAnsi="Arial" w:cs="Arial"/>
        </w:rPr>
        <w:t xml:space="preserve"> </w:t>
      </w:r>
      <w:r w:rsidR="003D6606" w:rsidRPr="000F7633">
        <w:rPr>
          <w:rFonts w:ascii="Arial" w:hAnsi="Arial" w:cs="Arial"/>
        </w:rPr>
        <w:t>(</w:t>
      </w:r>
      <w:r w:rsidR="00772852" w:rsidRPr="00772852">
        <w:rPr>
          <w:rFonts w:ascii="Arial" w:hAnsi="Arial" w:cs="Arial"/>
        </w:rPr>
        <w:t>Figure 1 B</w:t>
      </w:r>
      <w:r w:rsidR="003D6606" w:rsidRPr="00112B9B">
        <w:rPr>
          <w:rFonts w:ascii="Arial" w:hAnsi="Arial" w:cs="Arial"/>
        </w:rPr>
        <w:t xml:space="preserve">; </w:t>
      </w:r>
      <w:r w:rsidR="00772852" w:rsidRPr="00112B9B">
        <w:rPr>
          <w:rFonts w:ascii="Arial" w:hAnsi="Arial" w:cs="Arial"/>
        </w:rPr>
        <w:t>Supplementary Table 1</w:t>
      </w:r>
      <w:r w:rsidR="003D6606" w:rsidRPr="00112B9B">
        <w:rPr>
          <w:rFonts w:ascii="Arial" w:hAnsi="Arial" w:cs="Arial"/>
        </w:rPr>
        <w:t>)</w:t>
      </w:r>
      <w:r w:rsidR="003D6606" w:rsidRPr="00772852">
        <w:rPr>
          <w:rFonts w:ascii="Arial" w:hAnsi="Arial" w:cs="Arial"/>
        </w:rPr>
        <w:t>.</w:t>
      </w:r>
      <w:r w:rsidR="003E7F23" w:rsidRPr="00772852">
        <w:rPr>
          <w:rFonts w:ascii="Arial" w:hAnsi="Arial" w:cs="Arial"/>
        </w:rPr>
        <w:t xml:space="preserve"> </w:t>
      </w:r>
      <w:r w:rsidR="00654419" w:rsidRPr="00772852">
        <w:rPr>
          <w:rFonts w:ascii="Arial" w:hAnsi="Arial" w:cs="Arial"/>
        </w:rPr>
        <w:t xml:space="preserve">In the BIODYN system, </w:t>
      </w:r>
      <w:r w:rsidR="00A00BEE" w:rsidRPr="00772852">
        <w:rPr>
          <w:rFonts w:ascii="Arial" w:hAnsi="Arial" w:cs="Arial"/>
        </w:rPr>
        <w:t xml:space="preserve">the effect of drought was </w:t>
      </w:r>
      <w:r w:rsidR="006339E2" w:rsidRPr="00772852">
        <w:rPr>
          <w:rFonts w:ascii="Arial" w:hAnsi="Arial" w:cs="Arial"/>
        </w:rPr>
        <w:t xml:space="preserve">only </w:t>
      </w:r>
      <w:r w:rsidR="00A00BEE" w:rsidRPr="00772852">
        <w:rPr>
          <w:rFonts w:ascii="Arial" w:hAnsi="Arial" w:cs="Arial"/>
        </w:rPr>
        <w:t>observed</w:t>
      </w:r>
      <w:r w:rsidR="006339E2" w:rsidRPr="00772852">
        <w:rPr>
          <w:rFonts w:ascii="Arial" w:hAnsi="Arial" w:cs="Arial"/>
        </w:rPr>
        <w:t xml:space="preserve"> at the third </w:t>
      </w:r>
      <w:r w:rsidR="00B40E4D" w:rsidRPr="00772852">
        <w:rPr>
          <w:rFonts w:ascii="Arial" w:hAnsi="Arial" w:cs="Arial"/>
        </w:rPr>
        <w:t>sampling of the drought period</w:t>
      </w:r>
      <w:r w:rsidR="006339E2" w:rsidRPr="00772852">
        <w:rPr>
          <w:rFonts w:ascii="Arial" w:hAnsi="Arial" w:cs="Arial"/>
        </w:rPr>
        <w:t xml:space="preserve"> </w:t>
      </w:r>
      <w:r w:rsidR="00D322ED" w:rsidRPr="00772852">
        <w:rPr>
          <w:rFonts w:ascii="Arial" w:hAnsi="Arial" w:cs="Arial"/>
        </w:rPr>
        <w:t>with</w:t>
      </w:r>
      <w:r w:rsidR="006339E2" w:rsidRPr="00772852">
        <w:rPr>
          <w:rFonts w:ascii="Arial" w:hAnsi="Arial" w:cs="Arial"/>
        </w:rPr>
        <w:t xml:space="preserve"> </w:t>
      </w:r>
      <w:r w:rsidR="00A00BEE" w:rsidRPr="00772852">
        <w:rPr>
          <w:rFonts w:ascii="Arial" w:hAnsi="Arial" w:cs="Arial"/>
        </w:rPr>
        <w:t xml:space="preserve">a </w:t>
      </w:r>
      <w:r w:rsidR="006339E2" w:rsidRPr="00772852">
        <w:rPr>
          <w:rFonts w:ascii="Arial" w:hAnsi="Arial" w:cs="Arial"/>
        </w:rPr>
        <w:t xml:space="preserve">slight decrease </w:t>
      </w:r>
      <w:r w:rsidR="00A00BEE" w:rsidRPr="00772852">
        <w:rPr>
          <w:rFonts w:ascii="Arial" w:hAnsi="Arial" w:cs="Arial"/>
        </w:rPr>
        <w:t>in</w:t>
      </w:r>
      <w:r w:rsidR="006339E2" w:rsidRPr="00772852">
        <w:rPr>
          <w:rFonts w:ascii="Arial" w:hAnsi="Arial" w:cs="Arial"/>
        </w:rPr>
        <w:t xml:space="preserve"> </w:t>
      </w:r>
      <w:r w:rsidR="0024409D" w:rsidRPr="00772852">
        <w:rPr>
          <w:rFonts w:ascii="Arial" w:hAnsi="Arial" w:cs="Arial"/>
        </w:rPr>
        <w:t>the NO</w:t>
      </w:r>
      <w:r w:rsidR="0024409D" w:rsidRPr="00772852">
        <w:rPr>
          <w:rFonts w:ascii="Arial" w:hAnsi="Arial" w:cs="Arial"/>
          <w:vertAlign w:val="subscript"/>
        </w:rPr>
        <w:t>3</w:t>
      </w:r>
      <w:r w:rsidR="0024409D" w:rsidRPr="00772852">
        <w:rPr>
          <w:rFonts w:ascii="Arial" w:hAnsi="Arial" w:cs="Arial"/>
          <w:vertAlign w:val="superscript"/>
        </w:rPr>
        <w:t>-</w:t>
      </w:r>
      <w:r w:rsidR="0024409D" w:rsidRPr="00772852">
        <w:rPr>
          <w:rFonts w:ascii="Arial" w:hAnsi="Arial" w:cs="Arial"/>
        </w:rPr>
        <w:t xml:space="preserve"> content</w:t>
      </w:r>
      <w:r w:rsidR="00A00BEE" w:rsidRPr="00772852">
        <w:rPr>
          <w:rFonts w:ascii="Arial" w:hAnsi="Arial" w:cs="Arial"/>
        </w:rPr>
        <w:t xml:space="preserve">, indicating that the overall </w:t>
      </w:r>
      <w:r w:rsidR="007F67E8" w:rsidRPr="00772852">
        <w:rPr>
          <w:rFonts w:ascii="Arial" w:hAnsi="Arial" w:cs="Arial"/>
        </w:rPr>
        <w:t xml:space="preserve">drought </w:t>
      </w:r>
      <w:r w:rsidR="00A00BEE" w:rsidRPr="00772852">
        <w:rPr>
          <w:rFonts w:ascii="Arial" w:hAnsi="Arial" w:cs="Arial"/>
        </w:rPr>
        <w:t>effect was marginal</w:t>
      </w:r>
      <w:r w:rsidR="000113DA" w:rsidRPr="00772852">
        <w:rPr>
          <w:rFonts w:ascii="Arial" w:hAnsi="Arial" w:cs="Arial"/>
        </w:rPr>
        <w:t xml:space="preserve"> </w:t>
      </w:r>
      <w:r w:rsidR="000113DA" w:rsidRPr="00112B9B">
        <w:rPr>
          <w:rFonts w:ascii="Arial" w:hAnsi="Arial" w:cs="Arial"/>
        </w:rPr>
        <w:t>(</w:t>
      </w:r>
      <w:r w:rsidR="00772852" w:rsidRPr="00772852">
        <w:rPr>
          <w:rFonts w:ascii="Arial" w:hAnsi="Arial" w:cs="Arial"/>
        </w:rPr>
        <w:t>Figure 1 B</w:t>
      </w:r>
      <w:r w:rsidR="000113DA" w:rsidRPr="00772852">
        <w:rPr>
          <w:rFonts w:ascii="Arial" w:hAnsi="Arial" w:cs="Arial"/>
        </w:rPr>
        <w:t>)</w:t>
      </w:r>
      <w:r w:rsidR="006339E2" w:rsidRPr="00772852">
        <w:rPr>
          <w:rFonts w:ascii="Arial" w:hAnsi="Arial" w:cs="Arial"/>
        </w:rPr>
        <w:t>.</w:t>
      </w:r>
    </w:p>
    <w:p w14:paraId="236BC6B7" w14:textId="5078A30D" w:rsidR="00BC40EC" w:rsidRDefault="00BC40EC" w:rsidP="00BC40EC">
      <w:pPr>
        <w:spacing w:after="0" w:line="480" w:lineRule="auto"/>
        <w:jc w:val="both"/>
        <w:rPr>
          <w:rFonts w:ascii="Arial" w:hAnsi="Arial" w:cs="Arial"/>
        </w:rPr>
      </w:pPr>
      <w:r>
        <w:rPr>
          <w:rFonts w:ascii="Arial" w:hAnsi="Arial" w:cs="Arial"/>
        </w:rPr>
        <w:tab/>
        <w:t xml:space="preserve">Compared to the drought effect on </w:t>
      </w:r>
      <w:r w:rsidRPr="00772852">
        <w:rPr>
          <w:rFonts w:ascii="Arial" w:hAnsi="Arial" w:cs="Arial"/>
        </w:rPr>
        <w:t>NH</w:t>
      </w:r>
      <w:r w:rsidRPr="00772852">
        <w:rPr>
          <w:rFonts w:ascii="Arial" w:hAnsi="Arial" w:cs="Arial"/>
          <w:vertAlign w:val="subscript"/>
        </w:rPr>
        <w:t>4</w:t>
      </w:r>
      <w:r w:rsidRPr="00772852">
        <w:rPr>
          <w:rFonts w:ascii="Arial" w:hAnsi="Arial" w:cs="Arial"/>
          <w:vertAlign w:val="superscript"/>
        </w:rPr>
        <w:t>+</w:t>
      </w:r>
      <w:r>
        <w:rPr>
          <w:rFonts w:ascii="Arial" w:hAnsi="Arial" w:cs="Arial"/>
          <w:vertAlign w:val="superscript"/>
        </w:rPr>
        <w:t xml:space="preserve"> </w:t>
      </w:r>
      <w:r>
        <w:rPr>
          <w:rFonts w:ascii="Arial" w:hAnsi="Arial" w:cs="Arial"/>
        </w:rPr>
        <w:t xml:space="preserve">and </w:t>
      </w:r>
      <w:r w:rsidRPr="00772852">
        <w:rPr>
          <w:rFonts w:ascii="Arial" w:hAnsi="Arial" w:cs="Arial"/>
        </w:rPr>
        <w:t>NO</w:t>
      </w:r>
      <w:r w:rsidRPr="00772852">
        <w:rPr>
          <w:rFonts w:ascii="Arial" w:hAnsi="Arial" w:cs="Arial"/>
          <w:vertAlign w:val="subscript"/>
        </w:rPr>
        <w:t>3</w:t>
      </w:r>
      <w:r w:rsidRPr="00772852">
        <w:rPr>
          <w:rFonts w:ascii="Arial" w:hAnsi="Arial" w:cs="Arial"/>
          <w:vertAlign w:val="superscript"/>
        </w:rPr>
        <w:t>-</w:t>
      </w:r>
      <w:r w:rsidRPr="00772852">
        <w:rPr>
          <w:rFonts w:ascii="Arial" w:hAnsi="Arial" w:cs="Arial"/>
        </w:rPr>
        <w:t xml:space="preserve"> content</w:t>
      </w:r>
      <w:r>
        <w:rPr>
          <w:rFonts w:ascii="Arial" w:hAnsi="Arial" w:cs="Arial"/>
        </w:rPr>
        <w:t xml:space="preserve">s, we detected </w:t>
      </w:r>
      <w:r w:rsidR="00E147BE">
        <w:rPr>
          <w:rFonts w:ascii="Arial" w:hAnsi="Arial" w:cs="Arial"/>
        </w:rPr>
        <w:t xml:space="preserve">a </w:t>
      </w:r>
      <w:r>
        <w:rPr>
          <w:rFonts w:ascii="Arial" w:hAnsi="Arial" w:cs="Arial"/>
        </w:rPr>
        <w:t>weaker but significant drought effect on the average of N</w:t>
      </w:r>
      <w:r w:rsidRPr="00112B9B">
        <w:rPr>
          <w:rFonts w:ascii="Arial" w:hAnsi="Arial" w:cs="Arial"/>
          <w:vertAlign w:val="subscript"/>
        </w:rPr>
        <w:t>2</w:t>
      </w:r>
      <w:r>
        <w:rPr>
          <w:rFonts w:ascii="Arial" w:hAnsi="Arial" w:cs="Arial"/>
        </w:rPr>
        <w:t xml:space="preserve">O flux (Three-way repeated measures ANOVA, P&lt;0.05; </w:t>
      </w:r>
      <w:r w:rsidRPr="000F7633">
        <w:rPr>
          <w:rFonts w:ascii="Arial" w:hAnsi="Arial" w:cs="Arial"/>
        </w:rPr>
        <w:t>Supplementary Table 1</w:t>
      </w:r>
      <w:r>
        <w:rPr>
          <w:rFonts w:ascii="Arial" w:hAnsi="Arial" w:cs="Arial"/>
        </w:rPr>
        <w:t xml:space="preserve">). Drought effect was found in CONFYM and CONMIN systems at the beginning of drought period with a strong effect at the first sampling dates. In the contrary, there was no drought effect detected in the BIODYN system </w:t>
      </w:r>
      <w:r w:rsidRPr="004A7D3B">
        <w:rPr>
          <w:rFonts w:ascii="Arial" w:hAnsi="Arial" w:cs="Arial"/>
        </w:rPr>
        <w:t>(</w:t>
      </w:r>
      <w:r w:rsidRPr="00772E22">
        <w:rPr>
          <w:rFonts w:ascii="Arial" w:hAnsi="Arial" w:cs="Arial"/>
          <w:highlight w:val="yellow"/>
        </w:rPr>
        <w:t xml:space="preserve">Figure 1 </w:t>
      </w:r>
      <w:r w:rsidR="00174262">
        <w:rPr>
          <w:rFonts w:ascii="Arial" w:hAnsi="Arial" w:cs="Arial"/>
          <w:highlight w:val="yellow"/>
        </w:rPr>
        <w:t>C</w:t>
      </w:r>
      <w:r w:rsidRPr="00772852">
        <w:rPr>
          <w:rFonts w:ascii="Arial" w:hAnsi="Arial" w:cs="Arial"/>
        </w:rPr>
        <w:t>).</w:t>
      </w:r>
    </w:p>
    <w:p w14:paraId="78B31200" w14:textId="77777777" w:rsidR="00BC40EC" w:rsidRDefault="00BC40EC" w:rsidP="00BC40EC">
      <w:pPr>
        <w:spacing w:after="0" w:line="480" w:lineRule="auto"/>
        <w:jc w:val="both"/>
        <w:rPr>
          <w:rFonts w:ascii="Arial" w:hAnsi="Arial" w:cs="Arial"/>
        </w:rPr>
      </w:pPr>
      <w:r>
        <w:rPr>
          <w:rFonts w:ascii="Arial" w:hAnsi="Arial" w:cs="Arial"/>
        </w:rPr>
        <w:t>.</w:t>
      </w:r>
    </w:p>
    <w:p w14:paraId="08C67AB2" w14:textId="60BEC6A8" w:rsidR="007C2534" w:rsidRPr="00157A05" w:rsidRDefault="00B54767" w:rsidP="00157A05">
      <w:pPr>
        <w:spacing w:after="0" w:line="480" w:lineRule="auto"/>
        <w:jc w:val="both"/>
        <w:rPr>
          <w:rFonts w:ascii="Arial" w:hAnsi="Arial" w:cs="Arial"/>
          <w:b/>
          <w:bCs/>
        </w:rPr>
      </w:pPr>
      <w:r>
        <w:rPr>
          <w:rFonts w:ascii="Arial" w:hAnsi="Arial" w:cs="Arial"/>
          <w:b/>
          <w:bCs/>
        </w:rPr>
        <w:t>Differential responses of ammonia oxidizing communities</w:t>
      </w:r>
      <w:r w:rsidR="008713D4">
        <w:rPr>
          <w:rFonts w:ascii="Arial" w:hAnsi="Arial" w:cs="Arial"/>
          <w:b/>
          <w:bCs/>
        </w:rPr>
        <w:t xml:space="preserve"> </w:t>
      </w:r>
      <w:r>
        <w:rPr>
          <w:rFonts w:ascii="Arial" w:hAnsi="Arial" w:cs="Arial"/>
          <w:b/>
          <w:bCs/>
        </w:rPr>
        <w:t xml:space="preserve">to drought </w:t>
      </w:r>
    </w:p>
    <w:p w14:paraId="415DB955" w14:textId="7108D035" w:rsidR="00D456AD" w:rsidRPr="000F7633" w:rsidRDefault="00E9257A" w:rsidP="00B11EFC">
      <w:pPr>
        <w:spacing w:after="0" w:line="480" w:lineRule="auto"/>
        <w:ind w:firstLine="720"/>
        <w:jc w:val="both"/>
        <w:rPr>
          <w:rFonts w:ascii="Arial" w:hAnsi="Arial" w:cs="Arial"/>
        </w:rPr>
      </w:pPr>
      <w:r>
        <w:rPr>
          <w:rFonts w:ascii="Arial" w:hAnsi="Arial" w:cs="Arial"/>
        </w:rPr>
        <w:t>The</w:t>
      </w:r>
      <w:r w:rsidR="007C2534" w:rsidRPr="00157A05">
        <w:rPr>
          <w:rFonts w:ascii="Arial" w:hAnsi="Arial" w:cs="Arial"/>
        </w:rPr>
        <w:t xml:space="preserve"> AOB, AOA, and Comammox communities were dominated by </w:t>
      </w:r>
      <w:r w:rsidR="007C2534" w:rsidRPr="00157A05">
        <w:rPr>
          <w:rFonts w:ascii="Arial" w:hAnsi="Arial" w:cs="Arial"/>
          <w:i/>
          <w:iCs/>
        </w:rPr>
        <w:t>Nitrosospira</w:t>
      </w:r>
      <w:r w:rsidR="007C2534" w:rsidRPr="00157A05">
        <w:rPr>
          <w:rFonts w:ascii="Arial" w:hAnsi="Arial" w:cs="Arial"/>
        </w:rPr>
        <w:t xml:space="preserve"> (bulk soil: 84.56%, rhizosphere: 83.38%), </w:t>
      </w:r>
      <w:r w:rsidR="007C2534" w:rsidRPr="00157A05">
        <w:rPr>
          <w:rFonts w:ascii="Arial" w:hAnsi="Arial" w:cs="Arial"/>
          <w:i/>
          <w:iCs/>
        </w:rPr>
        <w:t>Nitrososphaerales</w:t>
      </w:r>
      <w:r w:rsidR="007C2534" w:rsidRPr="00157A05">
        <w:rPr>
          <w:rFonts w:ascii="Arial" w:hAnsi="Arial" w:cs="Arial"/>
        </w:rPr>
        <w:t xml:space="preserve"> clade Delta (NS-Delta) (bulk soil: 73.51%, rhizosphere: 71.14%), and </w:t>
      </w:r>
      <w:r w:rsidR="007C2534" w:rsidRPr="00157A05">
        <w:rPr>
          <w:rFonts w:ascii="Arial" w:hAnsi="Arial" w:cs="Arial"/>
          <w:i/>
          <w:iCs/>
        </w:rPr>
        <w:t>Nitrospira</w:t>
      </w:r>
      <w:r w:rsidR="007C2534" w:rsidRPr="00157A05">
        <w:rPr>
          <w:rFonts w:ascii="Arial" w:hAnsi="Arial" w:cs="Arial"/>
        </w:rPr>
        <w:t xml:space="preserve"> clade B (bulk soil: 97.43%, rhizosphere: 96.85%), respectively. We found no notable shifts </w:t>
      </w:r>
      <w:r w:rsidR="003410D7">
        <w:rPr>
          <w:rFonts w:ascii="Arial" w:hAnsi="Arial" w:cs="Arial"/>
        </w:rPr>
        <w:t>in the</w:t>
      </w:r>
      <w:r w:rsidR="003410D7" w:rsidRPr="00157A05">
        <w:rPr>
          <w:rFonts w:ascii="Arial" w:hAnsi="Arial" w:cs="Arial"/>
        </w:rPr>
        <w:t xml:space="preserve"> </w:t>
      </w:r>
      <w:r w:rsidR="007C2534" w:rsidRPr="00157A05">
        <w:rPr>
          <w:rFonts w:ascii="Arial" w:hAnsi="Arial" w:cs="Arial"/>
        </w:rPr>
        <w:t xml:space="preserve">taxonomic composition of the ammonia-oxidizing communities in response to drought, although the community compositions were largely </w:t>
      </w:r>
      <w:r w:rsidR="003410D7">
        <w:rPr>
          <w:rFonts w:ascii="Arial" w:hAnsi="Arial" w:cs="Arial"/>
        </w:rPr>
        <w:t>different</w:t>
      </w:r>
      <w:r w:rsidR="003410D7" w:rsidRPr="00157A05">
        <w:rPr>
          <w:rFonts w:ascii="Arial" w:hAnsi="Arial" w:cs="Arial"/>
        </w:rPr>
        <w:t xml:space="preserve"> </w:t>
      </w:r>
      <w:r w:rsidR="007C2534" w:rsidRPr="00157A05">
        <w:rPr>
          <w:rFonts w:ascii="Arial" w:hAnsi="Arial" w:cs="Arial"/>
        </w:rPr>
        <w:t>among cropping systems (</w:t>
      </w:r>
      <w:r w:rsidR="00772852" w:rsidRPr="004A7D3B">
        <w:rPr>
          <w:rFonts w:ascii="Arial" w:hAnsi="Arial" w:cs="Arial"/>
        </w:rPr>
        <w:t xml:space="preserve">Supplementary Fig. </w:t>
      </w:r>
      <w:r w:rsidR="00772852">
        <w:rPr>
          <w:rFonts w:ascii="Arial" w:hAnsi="Arial" w:cs="Arial"/>
        </w:rPr>
        <w:t>2</w:t>
      </w:r>
      <w:r w:rsidR="007C2534" w:rsidRPr="00157A05">
        <w:rPr>
          <w:rFonts w:ascii="Arial" w:hAnsi="Arial" w:cs="Arial"/>
        </w:rPr>
        <w:t>).</w:t>
      </w:r>
      <w:r w:rsidR="00D83391">
        <w:rPr>
          <w:rFonts w:ascii="Arial" w:hAnsi="Arial" w:cs="Arial"/>
        </w:rPr>
        <w:t xml:space="preserve"> </w:t>
      </w:r>
      <w:r w:rsidR="00B54767">
        <w:rPr>
          <w:rFonts w:ascii="Arial" w:hAnsi="Arial" w:cs="Arial"/>
        </w:rPr>
        <w:t xml:space="preserve">The </w:t>
      </w:r>
      <w:r w:rsidR="00605E17">
        <w:rPr>
          <w:rFonts w:ascii="Arial" w:hAnsi="Arial" w:cs="Arial"/>
        </w:rPr>
        <w:t xml:space="preserve">alpha diversity of </w:t>
      </w:r>
      <w:r w:rsidR="00605E17">
        <w:rPr>
          <w:rFonts w:ascii="Arial" w:hAnsi="Arial" w:cs="Arial"/>
        </w:rPr>
        <w:lastRenderedPageBreak/>
        <w:t>AOB</w:t>
      </w:r>
      <w:r w:rsidR="0052060D">
        <w:rPr>
          <w:rFonts w:ascii="Arial" w:hAnsi="Arial" w:cs="Arial"/>
        </w:rPr>
        <w:t>,</w:t>
      </w:r>
      <w:r w:rsidR="00605E17">
        <w:rPr>
          <w:rFonts w:ascii="Arial" w:hAnsi="Arial" w:cs="Arial"/>
        </w:rPr>
        <w:t xml:space="preserve"> AOA</w:t>
      </w:r>
      <w:r w:rsidR="00B54767">
        <w:rPr>
          <w:rFonts w:ascii="Arial" w:hAnsi="Arial" w:cs="Arial"/>
        </w:rPr>
        <w:t xml:space="preserve"> and comammox was not affected by drought alone</w:t>
      </w:r>
      <w:r w:rsidR="00116F1C">
        <w:rPr>
          <w:rFonts w:ascii="Arial" w:hAnsi="Arial" w:cs="Arial"/>
        </w:rPr>
        <w:t xml:space="preserve"> </w:t>
      </w:r>
      <w:r w:rsidR="00B54767">
        <w:rPr>
          <w:rFonts w:ascii="Arial" w:hAnsi="Arial" w:cs="Arial"/>
        </w:rPr>
        <w:t>both in the bu</w:t>
      </w:r>
      <w:r w:rsidR="0052060D">
        <w:rPr>
          <w:rFonts w:ascii="Arial" w:hAnsi="Arial" w:cs="Arial"/>
        </w:rPr>
        <w:t>l</w:t>
      </w:r>
      <w:r w:rsidR="00B54767">
        <w:rPr>
          <w:rFonts w:ascii="Arial" w:hAnsi="Arial" w:cs="Arial"/>
        </w:rPr>
        <w:t xml:space="preserve">k soil and in the rhizosphere </w:t>
      </w:r>
      <w:r w:rsidR="00116F1C">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w:t>
      </w:r>
      <w:r w:rsidR="00E61796">
        <w:rPr>
          <w:rFonts w:ascii="Arial" w:hAnsi="Arial" w:cs="Arial"/>
        </w:rPr>
        <w:t>P&gt;0.05;</w:t>
      </w:r>
      <w:r w:rsidR="00772852" w:rsidRPr="00772852">
        <w:rPr>
          <w:rFonts w:ascii="Arial" w:hAnsi="Arial" w:cs="Arial"/>
        </w:rPr>
        <w:t xml:space="preserve"> </w:t>
      </w:r>
      <w:r w:rsidR="00B54767" w:rsidRPr="000F7633">
        <w:rPr>
          <w:rFonts w:ascii="Arial" w:hAnsi="Arial" w:cs="Arial"/>
        </w:rPr>
        <w:t xml:space="preserve">Supplementary Fig. 3G-L;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 However, we found</w:t>
      </w:r>
      <w:r w:rsidR="00A5386E">
        <w:rPr>
          <w:rFonts w:ascii="Arial" w:hAnsi="Arial" w:cs="Arial"/>
        </w:rPr>
        <w:t xml:space="preserve"> a significant interaction of </w:t>
      </w:r>
      <w:r w:rsidR="00A5386E" w:rsidRPr="00C43333">
        <w:rPr>
          <w:rFonts w:ascii="Arial" w:hAnsi="Arial" w:cs="Arial"/>
          <w:i/>
          <w:iCs/>
        </w:rPr>
        <w:t>drought</w:t>
      </w:r>
      <w:r w:rsidR="00A5386E">
        <w:rPr>
          <w:rFonts w:ascii="Arial" w:hAnsi="Arial" w:cs="Arial"/>
        </w:rPr>
        <w:t xml:space="preserve"> </w:t>
      </w:r>
      <w:r w:rsidR="00A5386E">
        <w:rPr>
          <w:rFonts w:ascii="Arial" w:hAnsi="Arial" w:cs="Arial"/>
        </w:rPr>
        <w:sym w:font="Symbol" w:char="F0B4"/>
      </w:r>
      <w:r w:rsidR="00A5386E">
        <w:rPr>
          <w:rFonts w:ascii="Arial" w:hAnsi="Arial" w:cs="Arial"/>
        </w:rPr>
        <w:t xml:space="preserve"> </w:t>
      </w:r>
      <w:r w:rsidR="00A5386E" w:rsidRPr="00C43333">
        <w:rPr>
          <w:rFonts w:ascii="Arial" w:hAnsi="Arial" w:cs="Arial"/>
          <w:i/>
          <w:iCs/>
        </w:rPr>
        <w:t>cropping system</w:t>
      </w:r>
      <w:r w:rsidR="00116F1C">
        <w:rPr>
          <w:rFonts w:ascii="Arial" w:hAnsi="Arial" w:cs="Arial"/>
        </w:rPr>
        <w:t xml:space="preserve"> for Comammox alpha diversity</w:t>
      </w:r>
      <w:r w:rsidR="00E65DA9">
        <w:rPr>
          <w:rFonts w:ascii="Arial" w:hAnsi="Arial" w:cs="Arial"/>
        </w:rPr>
        <w:t xml:space="preserve"> in </w:t>
      </w:r>
      <w:r w:rsidR="002D764E">
        <w:rPr>
          <w:rFonts w:ascii="Arial" w:hAnsi="Arial" w:cs="Arial"/>
        </w:rPr>
        <w:t xml:space="preserve">the </w:t>
      </w:r>
      <w:r w:rsidR="00E65DA9">
        <w:rPr>
          <w:rFonts w:ascii="Arial" w:hAnsi="Arial" w:cs="Arial"/>
        </w:rPr>
        <w:t>bulk soil</w:t>
      </w:r>
      <w:r w:rsidR="00116F1C">
        <w:rPr>
          <w:rFonts w:ascii="Arial" w:hAnsi="Arial" w:cs="Arial"/>
        </w:rPr>
        <w:t xml:space="preserve"> </w:t>
      </w:r>
      <w:r w:rsidR="00B276DD">
        <w:rPr>
          <w:rFonts w:ascii="Arial" w:hAnsi="Arial" w:cs="Arial"/>
        </w:rPr>
        <w:t>(</w:t>
      </w:r>
      <w:r w:rsidR="00772852">
        <w:rPr>
          <w:rFonts w:ascii="Arial" w:hAnsi="Arial" w:cs="Arial"/>
        </w:rPr>
        <w:t>T</w:t>
      </w:r>
      <w:r w:rsidR="001B19AD">
        <w:rPr>
          <w:rFonts w:ascii="Arial" w:hAnsi="Arial" w:cs="Arial"/>
        </w:rPr>
        <w:t>hree</w:t>
      </w:r>
      <w:r w:rsidR="00772852">
        <w:rPr>
          <w:rFonts w:ascii="Arial" w:hAnsi="Arial" w:cs="Arial"/>
        </w:rPr>
        <w:t>-</w:t>
      </w:r>
      <w:r w:rsidR="001B19AD">
        <w:rPr>
          <w:rFonts w:ascii="Arial" w:hAnsi="Arial" w:cs="Arial"/>
        </w:rPr>
        <w:t>way</w:t>
      </w:r>
      <w:r w:rsidR="00772852">
        <w:rPr>
          <w:rFonts w:ascii="Arial" w:hAnsi="Arial" w:cs="Arial"/>
        </w:rPr>
        <w:t xml:space="preserve"> repeated measures</w:t>
      </w:r>
      <w:r w:rsidR="001B19AD">
        <w:rPr>
          <w:rFonts w:ascii="Arial" w:hAnsi="Arial" w:cs="Arial"/>
        </w:rPr>
        <w:t xml:space="preserve"> ANOVA, P&lt;0.05</w:t>
      </w:r>
      <w:r w:rsidR="00772852">
        <w:rPr>
          <w:rFonts w:ascii="Arial" w:hAnsi="Arial" w:cs="Arial"/>
        </w:rPr>
        <w:t xml:space="preserve">; </w:t>
      </w:r>
      <w:r w:rsidR="00772852" w:rsidRPr="004A7D3B">
        <w:rPr>
          <w:rFonts w:ascii="Arial" w:hAnsi="Arial" w:cs="Arial"/>
        </w:rPr>
        <w:t xml:space="preserve">Supplementary Table </w:t>
      </w:r>
      <w:r w:rsidR="00772852">
        <w:rPr>
          <w:rFonts w:ascii="Arial" w:hAnsi="Arial" w:cs="Arial"/>
        </w:rPr>
        <w:t>2</w:t>
      </w:r>
      <w:r w:rsidR="00116F1C">
        <w:rPr>
          <w:rFonts w:ascii="Arial" w:hAnsi="Arial" w:cs="Arial"/>
        </w:rPr>
        <w:t>).</w:t>
      </w:r>
      <w:r w:rsidR="00D8707A">
        <w:rPr>
          <w:rFonts w:ascii="Arial" w:hAnsi="Arial" w:cs="Arial"/>
        </w:rPr>
        <w:t xml:space="preserve"> </w:t>
      </w:r>
      <w:r w:rsidR="003E2886">
        <w:rPr>
          <w:rFonts w:ascii="Arial" w:hAnsi="Arial" w:cs="Arial"/>
        </w:rPr>
        <w:t>Nonetheless, w</w:t>
      </w:r>
      <w:r w:rsidR="00D8707A">
        <w:rPr>
          <w:rFonts w:ascii="Arial" w:hAnsi="Arial" w:cs="Arial"/>
        </w:rPr>
        <w:t xml:space="preserve">e could not identify </w:t>
      </w:r>
      <w:r w:rsidR="008C5AD7">
        <w:rPr>
          <w:rFonts w:ascii="Arial" w:hAnsi="Arial" w:cs="Arial"/>
        </w:rPr>
        <w:t xml:space="preserve">any significant </w:t>
      </w:r>
      <w:r w:rsidR="00D8707A">
        <w:rPr>
          <w:rFonts w:ascii="Arial" w:hAnsi="Arial" w:cs="Arial"/>
        </w:rPr>
        <w:t xml:space="preserve">difference between drought and control within </w:t>
      </w:r>
      <w:r w:rsidR="005C72D3">
        <w:rPr>
          <w:rFonts w:ascii="Arial" w:hAnsi="Arial" w:cs="Arial"/>
        </w:rPr>
        <w:t xml:space="preserve">sampling date of </w:t>
      </w:r>
      <w:r w:rsidR="00D8707A">
        <w:rPr>
          <w:rFonts w:ascii="Arial" w:hAnsi="Arial" w:cs="Arial"/>
        </w:rPr>
        <w:t xml:space="preserve">each cropping system, indicating that the detected effect of drought </w:t>
      </w:r>
      <w:r w:rsidR="003B5ADA">
        <w:rPr>
          <w:rFonts w:ascii="Arial" w:hAnsi="Arial" w:cs="Arial"/>
        </w:rPr>
        <w:t xml:space="preserve">on </w:t>
      </w:r>
      <w:r w:rsidR="008C5AD7">
        <w:rPr>
          <w:rFonts w:ascii="Arial" w:hAnsi="Arial" w:cs="Arial"/>
        </w:rPr>
        <w:t xml:space="preserve">Comammox </w:t>
      </w:r>
      <w:r w:rsidR="003B5ADA">
        <w:rPr>
          <w:rFonts w:ascii="Arial" w:hAnsi="Arial" w:cs="Arial"/>
        </w:rPr>
        <w:t xml:space="preserve">alpha diversity </w:t>
      </w:r>
      <w:r w:rsidR="00D8707A">
        <w:rPr>
          <w:rFonts w:ascii="Arial" w:hAnsi="Arial" w:cs="Arial"/>
        </w:rPr>
        <w:t>was only marginal.</w:t>
      </w:r>
      <w:r w:rsidR="00051FF8">
        <w:rPr>
          <w:rFonts w:ascii="Arial" w:hAnsi="Arial" w:cs="Arial"/>
        </w:rPr>
        <w:t xml:space="preserve"> </w:t>
      </w:r>
      <w:r w:rsidR="00283DED">
        <w:rPr>
          <w:rFonts w:ascii="Arial" w:hAnsi="Arial" w:cs="Arial"/>
        </w:rPr>
        <w:t>C</w:t>
      </w:r>
      <w:r w:rsidR="007C2534" w:rsidRPr="00157A05">
        <w:rPr>
          <w:rFonts w:ascii="Arial" w:hAnsi="Arial" w:cs="Arial"/>
        </w:rPr>
        <w:t>ropping system was a</w:t>
      </w:r>
      <w:r w:rsidR="00E8099C">
        <w:rPr>
          <w:rFonts w:ascii="Arial" w:hAnsi="Arial" w:cs="Arial"/>
        </w:rPr>
        <w:t>n important</w:t>
      </w:r>
      <w:r w:rsidR="00283DED">
        <w:rPr>
          <w:rFonts w:ascii="Arial" w:hAnsi="Arial" w:cs="Arial"/>
        </w:rPr>
        <w:t xml:space="preserve"> </w:t>
      </w:r>
      <w:r w:rsidR="007C2534" w:rsidRPr="00157A05">
        <w:rPr>
          <w:rFonts w:ascii="Arial" w:hAnsi="Arial" w:cs="Arial"/>
        </w:rPr>
        <w:t xml:space="preserve">driver of the ammonia-oxidizers alpha diversity, with </w:t>
      </w:r>
      <w:r w:rsidR="008C5AD7">
        <w:rPr>
          <w:rFonts w:ascii="Arial" w:hAnsi="Arial" w:cs="Arial"/>
        </w:rPr>
        <w:t xml:space="preserve">significantly higher </w:t>
      </w:r>
      <w:r w:rsidR="008C5AD7" w:rsidRPr="000F7633">
        <w:rPr>
          <w:rFonts w:ascii="Arial" w:hAnsi="Arial" w:cs="Arial"/>
        </w:rPr>
        <w:t xml:space="preserve">richness and Shannon index for the </w:t>
      </w:r>
      <w:r w:rsidR="00E264CC" w:rsidRPr="000F7633">
        <w:rPr>
          <w:rFonts w:ascii="Arial" w:hAnsi="Arial" w:cs="Arial"/>
        </w:rPr>
        <w:t xml:space="preserve">Comammox in </w:t>
      </w:r>
      <w:r w:rsidR="00D456AD" w:rsidRPr="000F7633">
        <w:rPr>
          <w:rFonts w:ascii="Arial" w:hAnsi="Arial" w:cs="Arial"/>
        </w:rPr>
        <w:t xml:space="preserve">BIODYN </w:t>
      </w:r>
      <w:r w:rsidR="00AF09B8" w:rsidRPr="000F7633">
        <w:rPr>
          <w:rFonts w:ascii="Arial" w:hAnsi="Arial" w:cs="Arial"/>
        </w:rPr>
        <w:t xml:space="preserve">than in </w:t>
      </w:r>
      <w:r w:rsidR="008C5AD7" w:rsidRPr="000F7633">
        <w:rPr>
          <w:rFonts w:ascii="Arial" w:hAnsi="Arial" w:cs="Arial"/>
        </w:rPr>
        <w:t xml:space="preserve">CONFYM and CONMIN </w:t>
      </w:r>
      <w:r w:rsidR="00152010" w:rsidRPr="000F7633">
        <w:rPr>
          <w:rFonts w:ascii="Arial" w:hAnsi="Arial" w:cs="Arial"/>
        </w:rPr>
        <w:t>(</w:t>
      </w:r>
      <w:r w:rsidR="00C3231E" w:rsidRPr="000F7633">
        <w:rPr>
          <w:rFonts w:ascii="Arial" w:hAnsi="Arial" w:cs="Arial"/>
        </w:rPr>
        <w:t>Supplementary Fig. 3</w:t>
      </w:r>
      <w:r w:rsidR="00772852" w:rsidRPr="000F7633">
        <w:rPr>
          <w:rFonts w:ascii="Arial" w:hAnsi="Arial" w:cs="Arial"/>
        </w:rPr>
        <w:t>C and F</w:t>
      </w:r>
      <w:r w:rsidR="00152010" w:rsidRPr="000F7633">
        <w:rPr>
          <w:rFonts w:ascii="Arial" w:hAnsi="Arial" w:cs="Arial"/>
        </w:rPr>
        <w:t xml:space="preserve">). </w:t>
      </w:r>
      <w:r w:rsidR="008B2A1A" w:rsidRPr="000F7633">
        <w:rPr>
          <w:rFonts w:ascii="Arial" w:hAnsi="Arial" w:cs="Arial"/>
        </w:rPr>
        <w:t xml:space="preserve">On the contrary, </w:t>
      </w:r>
      <w:r w:rsidR="00152010" w:rsidRPr="000F7633">
        <w:rPr>
          <w:rFonts w:ascii="Arial" w:hAnsi="Arial" w:cs="Arial"/>
        </w:rPr>
        <w:t xml:space="preserve">BIODYN </w:t>
      </w:r>
      <w:r w:rsidR="008C5AD7" w:rsidRPr="000F7633">
        <w:rPr>
          <w:rFonts w:ascii="Arial" w:hAnsi="Arial" w:cs="Arial"/>
        </w:rPr>
        <w:t xml:space="preserve">led to a decrease in alpha diversity of the AOB compared to the two conventional systems </w:t>
      </w:r>
      <w:r w:rsidR="00D24086" w:rsidRPr="000F7633">
        <w:rPr>
          <w:rFonts w:ascii="Arial" w:hAnsi="Arial" w:cs="Arial"/>
        </w:rPr>
        <w:t>(</w:t>
      </w:r>
      <w:r w:rsidR="00C3231E" w:rsidRPr="000F7633">
        <w:rPr>
          <w:rFonts w:ascii="Arial" w:hAnsi="Arial" w:cs="Arial"/>
        </w:rPr>
        <w:t>Supplementary Fig. 3</w:t>
      </w:r>
      <w:r w:rsidR="00772852" w:rsidRPr="000F7633">
        <w:rPr>
          <w:rFonts w:ascii="Arial" w:hAnsi="Arial" w:cs="Arial"/>
        </w:rPr>
        <w:t>A and D</w:t>
      </w:r>
      <w:r w:rsidR="00D24086" w:rsidRPr="000F7633">
        <w:rPr>
          <w:rFonts w:ascii="Arial" w:hAnsi="Arial" w:cs="Arial"/>
        </w:rPr>
        <w:t>).</w:t>
      </w:r>
      <w:r w:rsidR="00CB40E7" w:rsidRPr="000F7633">
        <w:rPr>
          <w:rFonts w:ascii="Arial" w:hAnsi="Arial" w:cs="Arial"/>
        </w:rPr>
        <w:t xml:space="preserve"> </w:t>
      </w:r>
    </w:p>
    <w:p w14:paraId="439BD456" w14:textId="13E04F61" w:rsidR="007C2534" w:rsidRPr="007301D1" w:rsidRDefault="007C2534" w:rsidP="00D02AD3">
      <w:pPr>
        <w:spacing w:after="0" w:line="480" w:lineRule="auto"/>
        <w:ind w:firstLine="720"/>
        <w:jc w:val="both"/>
        <w:rPr>
          <w:rFonts w:ascii="Arial" w:hAnsi="Arial" w:cs="Arial"/>
        </w:rPr>
      </w:pPr>
      <w:r w:rsidRPr="000F7633">
        <w:rPr>
          <w:rFonts w:ascii="Arial" w:hAnsi="Arial" w:cs="Arial"/>
        </w:rPr>
        <w:t xml:space="preserve">The unconstrained PCoA plots using Bray-Curtis dissimilarity distances showed </w:t>
      </w:r>
      <w:r w:rsidR="002F6C64">
        <w:rPr>
          <w:rFonts w:ascii="Arial" w:hAnsi="Arial" w:cs="Arial"/>
        </w:rPr>
        <w:t>a strong</w:t>
      </w:r>
      <w:r w:rsidR="002F6C64" w:rsidRPr="000F7633">
        <w:rPr>
          <w:rFonts w:ascii="Arial" w:hAnsi="Arial" w:cs="Arial"/>
        </w:rPr>
        <w:t xml:space="preserve"> </w:t>
      </w:r>
      <w:r w:rsidR="00E8099C" w:rsidRPr="000F7633">
        <w:rPr>
          <w:rFonts w:ascii="Arial" w:hAnsi="Arial" w:cs="Arial"/>
        </w:rPr>
        <w:t xml:space="preserve">clustering </w:t>
      </w:r>
      <w:r w:rsidRPr="000F7633">
        <w:rPr>
          <w:rFonts w:ascii="Arial" w:hAnsi="Arial" w:cs="Arial"/>
        </w:rPr>
        <w:t>by cropping system</w:t>
      </w:r>
      <w:r w:rsidR="00772852" w:rsidRPr="000F7633">
        <w:rPr>
          <w:rFonts w:ascii="Arial" w:hAnsi="Arial" w:cs="Arial"/>
        </w:rPr>
        <w:t xml:space="preserve"> (PERMANOVA, P&lt;0.05)</w:t>
      </w:r>
      <w:r w:rsidRPr="000F7633">
        <w:rPr>
          <w:rFonts w:ascii="Arial" w:hAnsi="Arial" w:cs="Arial"/>
        </w:rPr>
        <w:t xml:space="preserve"> </w:t>
      </w:r>
      <w:r w:rsidR="00777092" w:rsidRPr="000F7633">
        <w:rPr>
          <w:rFonts w:ascii="Arial" w:hAnsi="Arial" w:cs="Arial"/>
        </w:rPr>
        <w:t xml:space="preserve">with 34 % (bulk soil) and 43 % (rhizosphere), 74 % (bulk soil) and 76 % (rhizosphere), and 69 % (bulk soil) and 70 % (rhizosphere) of the variance explained by the first two axes </w:t>
      </w:r>
      <w:r w:rsidR="002D764E" w:rsidRPr="000F7633">
        <w:rPr>
          <w:rFonts w:ascii="Arial" w:hAnsi="Arial" w:cs="Arial"/>
        </w:rPr>
        <w:t xml:space="preserve">for the </w:t>
      </w:r>
      <w:r w:rsidR="00777092" w:rsidRPr="000F7633">
        <w:rPr>
          <w:rFonts w:ascii="Arial" w:hAnsi="Arial" w:cs="Arial"/>
        </w:rPr>
        <w:t>AOB, AOA, and Comammox, respectively (</w:t>
      </w:r>
      <w:r w:rsidR="008F42C7" w:rsidRPr="000F7633">
        <w:rPr>
          <w:rFonts w:ascii="Arial" w:hAnsi="Arial" w:cs="Arial"/>
        </w:rPr>
        <w:t>Supplementary Fig. 4</w:t>
      </w:r>
      <w:r w:rsidR="00772852" w:rsidRPr="000F7633">
        <w:rPr>
          <w:rFonts w:ascii="Arial" w:hAnsi="Arial" w:cs="Arial"/>
        </w:rPr>
        <w:t>)</w:t>
      </w:r>
      <w:r w:rsidRPr="000F7633">
        <w:rPr>
          <w:rFonts w:ascii="Arial" w:hAnsi="Arial" w:cs="Arial"/>
        </w:rPr>
        <w:t xml:space="preserve">. </w:t>
      </w:r>
      <w:r w:rsidR="00E8099C" w:rsidRPr="000F7633">
        <w:rPr>
          <w:rFonts w:ascii="Arial" w:hAnsi="Arial" w:cs="Arial"/>
        </w:rPr>
        <w:t>Due to a</w:t>
      </w:r>
      <w:r w:rsidR="00E8099C">
        <w:rPr>
          <w:rFonts w:ascii="Arial" w:hAnsi="Arial" w:cs="Arial"/>
        </w:rPr>
        <w:t xml:space="preserve"> strong block effect</w:t>
      </w:r>
      <w:r w:rsidR="000B03BB">
        <w:rPr>
          <w:rFonts w:ascii="Arial" w:hAnsi="Arial" w:cs="Arial"/>
        </w:rPr>
        <w:t xml:space="preserve"> (</w:t>
      </w:r>
      <w:r w:rsidR="00B036A7">
        <w:rPr>
          <w:rFonts w:ascii="Arial" w:hAnsi="Arial" w:cs="Arial"/>
        </w:rPr>
        <w:t>PERMANOVA, P&lt;0.01</w:t>
      </w:r>
      <w:r w:rsidR="000B03BB">
        <w:rPr>
          <w:rFonts w:ascii="Arial" w:hAnsi="Arial" w:cs="Arial"/>
        </w:rPr>
        <w:t>)</w:t>
      </w:r>
      <w:r w:rsidR="00E8099C">
        <w:rPr>
          <w:rFonts w:ascii="Arial" w:hAnsi="Arial" w:cs="Arial"/>
        </w:rPr>
        <w:t>, we</w:t>
      </w:r>
      <w:r w:rsidR="00E8099C" w:rsidRPr="00157A05">
        <w:rPr>
          <w:rFonts w:ascii="Arial" w:hAnsi="Arial" w:cs="Arial"/>
        </w:rPr>
        <w:t xml:space="preserve"> </w:t>
      </w:r>
      <w:r w:rsidRPr="00157A05">
        <w:rPr>
          <w:rFonts w:ascii="Arial" w:hAnsi="Arial" w:cs="Arial"/>
        </w:rPr>
        <w:t>further investigate</w:t>
      </w:r>
      <w:r w:rsidR="002F6C64">
        <w:rPr>
          <w:rFonts w:ascii="Arial" w:hAnsi="Arial" w:cs="Arial"/>
        </w:rPr>
        <w:t>d</w:t>
      </w:r>
      <w:r w:rsidRPr="00157A05">
        <w:rPr>
          <w:rFonts w:ascii="Arial" w:hAnsi="Arial" w:cs="Arial"/>
        </w:rPr>
        <w:t xml:space="preserve"> the effect of drought on the beta diversity of ammonia oxidizers</w:t>
      </w:r>
      <w:r w:rsidR="002D764E">
        <w:rPr>
          <w:rFonts w:ascii="Arial" w:hAnsi="Arial" w:cs="Arial"/>
        </w:rPr>
        <w:t xml:space="preserve"> by</w:t>
      </w:r>
      <w:r w:rsidRPr="00157A05">
        <w:rPr>
          <w:rFonts w:ascii="Arial" w:hAnsi="Arial" w:cs="Arial"/>
        </w:rPr>
        <w:t xml:space="preserve"> perform</w:t>
      </w:r>
      <w:r w:rsidR="002D764E">
        <w:rPr>
          <w:rFonts w:ascii="Arial" w:hAnsi="Arial" w:cs="Arial"/>
        </w:rPr>
        <w:t>ing a</w:t>
      </w:r>
      <w:r w:rsidRPr="00157A05">
        <w:rPr>
          <w:rFonts w:ascii="Arial" w:hAnsi="Arial" w:cs="Arial"/>
        </w:rPr>
        <w:t xml:space="preserve"> constrained </w:t>
      </w:r>
      <w:r w:rsidR="00E8099C">
        <w:rPr>
          <w:rFonts w:ascii="Arial" w:hAnsi="Arial" w:cs="Arial"/>
        </w:rPr>
        <w:t xml:space="preserve">CAP </w:t>
      </w:r>
      <w:r w:rsidRPr="00157A05">
        <w:rPr>
          <w:rFonts w:ascii="Arial" w:hAnsi="Arial" w:cs="Arial"/>
        </w:rPr>
        <w:t>analysis</w:t>
      </w:r>
      <w:r w:rsidR="00D02AD3">
        <w:rPr>
          <w:rFonts w:ascii="Arial" w:hAnsi="Arial" w:cs="Arial"/>
        </w:rPr>
        <w:t xml:space="preserve"> using drought x cropping system as the </w:t>
      </w:r>
      <w:r w:rsidR="00930E15">
        <w:rPr>
          <w:rFonts w:ascii="Arial" w:hAnsi="Arial" w:cs="Arial"/>
        </w:rPr>
        <w:t>grouping</w:t>
      </w:r>
      <w:r w:rsidR="00D02AD3">
        <w:rPr>
          <w:rFonts w:ascii="Arial" w:hAnsi="Arial" w:cs="Arial"/>
        </w:rPr>
        <w:t xml:space="preserve"> variable</w:t>
      </w:r>
      <w:r w:rsidR="00056552">
        <w:rPr>
          <w:rFonts w:ascii="Arial" w:hAnsi="Arial" w:cs="Arial"/>
        </w:rPr>
        <w:t xml:space="preserve">. </w:t>
      </w:r>
      <w:r w:rsidR="00D02AD3">
        <w:rPr>
          <w:rFonts w:ascii="Arial" w:hAnsi="Arial" w:cs="Arial"/>
        </w:rPr>
        <w:t xml:space="preserve">Overall, </w:t>
      </w:r>
      <w:r w:rsidR="00ED08CD">
        <w:rPr>
          <w:rFonts w:ascii="Arial" w:hAnsi="Arial" w:cs="Arial"/>
        </w:rPr>
        <w:t>there was a</w:t>
      </w:r>
      <w:r w:rsidR="00D02AD3">
        <w:rPr>
          <w:rFonts w:ascii="Arial" w:hAnsi="Arial" w:cs="Arial"/>
        </w:rPr>
        <w:t xml:space="preserve"> </w:t>
      </w:r>
      <w:r w:rsidR="00ED08CD">
        <w:rPr>
          <w:rFonts w:ascii="Arial" w:hAnsi="Arial" w:cs="Arial"/>
        </w:rPr>
        <w:t xml:space="preserve">distinct clustering by </w:t>
      </w:r>
      <w:r w:rsidR="00D02AD3">
        <w:rPr>
          <w:rFonts w:ascii="Arial" w:hAnsi="Arial" w:cs="Arial"/>
        </w:rPr>
        <w:t xml:space="preserve">drought </w:t>
      </w:r>
      <w:r w:rsidR="00ED08CD">
        <w:rPr>
          <w:rFonts w:ascii="Arial" w:hAnsi="Arial" w:cs="Arial"/>
        </w:rPr>
        <w:t>and</w:t>
      </w:r>
      <w:r w:rsidR="00D02AD3">
        <w:rPr>
          <w:rFonts w:ascii="Arial" w:hAnsi="Arial" w:cs="Arial"/>
        </w:rPr>
        <w:t xml:space="preserve"> cropping system </w:t>
      </w:r>
      <w:r w:rsidR="00ED08CD">
        <w:rPr>
          <w:rFonts w:ascii="Arial" w:hAnsi="Arial" w:cs="Arial"/>
        </w:rPr>
        <w:t xml:space="preserve">on the </w:t>
      </w:r>
      <w:r w:rsidR="00D02AD3">
        <w:rPr>
          <w:rFonts w:ascii="Arial" w:hAnsi="Arial" w:cs="Arial"/>
        </w:rPr>
        <w:t xml:space="preserve">ordination of </w:t>
      </w:r>
      <w:r w:rsidR="00ED08CD">
        <w:rPr>
          <w:rFonts w:ascii="Arial" w:hAnsi="Arial" w:cs="Arial"/>
        </w:rPr>
        <w:t>all groups of ammonia-oxidizing</w:t>
      </w:r>
      <w:r w:rsidR="00D02AD3">
        <w:rPr>
          <w:rFonts w:ascii="Arial" w:hAnsi="Arial" w:cs="Arial"/>
        </w:rPr>
        <w:t xml:space="preserve"> communit</w:t>
      </w:r>
      <w:r w:rsidR="00ED08CD">
        <w:rPr>
          <w:rFonts w:ascii="Arial" w:hAnsi="Arial" w:cs="Arial"/>
        </w:rPr>
        <w:t>y</w:t>
      </w:r>
      <w:r w:rsidR="00D02AD3">
        <w:rPr>
          <w:rFonts w:ascii="Arial" w:hAnsi="Arial" w:cs="Arial"/>
        </w:rPr>
        <w:t xml:space="preserve"> by CAP analysis (</w:t>
      </w:r>
      <w:r w:rsidR="00ED08CD">
        <w:rPr>
          <w:rFonts w:ascii="Arial" w:hAnsi="Arial" w:cs="Arial"/>
        </w:rPr>
        <w:t>MANOV</w:t>
      </w:r>
      <w:r w:rsidR="00930E15">
        <w:rPr>
          <w:rFonts w:ascii="Arial" w:hAnsi="Arial" w:cs="Arial"/>
        </w:rPr>
        <w:t>A</w:t>
      </w:r>
      <w:r w:rsidR="00ED08CD">
        <w:rPr>
          <w:rFonts w:ascii="Arial" w:hAnsi="Arial" w:cs="Arial"/>
        </w:rPr>
        <w:t>, P&lt;0.001)</w:t>
      </w:r>
      <w:r w:rsidR="008F42C7">
        <w:rPr>
          <w:rFonts w:ascii="Arial" w:hAnsi="Arial" w:cs="Arial"/>
        </w:rPr>
        <w:t xml:space="preserve"> (Figure 2)</w:t>
      </w:r>
      <w:r w:rsidR="00ED08CD">
        <w:rPr>
          <w:rFonts w:ascii="Arial" w:hAnsi="Arial" w:cs="Arial"/>
        </w:rPr>
        <w:t>.</w:t>
      </w:r>
      <w:r w:rsidR="00930E15">
        <w:rPr>
          <w:rFonts w:ascii="Arial" w:hAnsi="Arial" w:cs="Arial"/>
        </w:rPr>
        <w:t xml:space="preserve"> </w:t>
      </w:r>
      <w:r w:rsidRPr="00157A05">
        <w:rPr>
          <w:rFonts w:ascii="Arial" w:hAnsi="Arial" w:cs="Arial"/>
        </w:rPr>
        <w:t xml:space="preserve">The AOA community </w:t>
      </w:r>
      <w:r w:rsidR="002D764E">
        <w:rPr>
          <w:rFonts w:ascii="Arial" w:hAnsi="Arial" w:cs="Arial"/>
        </w:rPr>
        <w:t>exhibited</w:t>
      </w:r>
      <w:r w:rsidRPr="00157A05">
        <w:rPr>
          <w:rFonts w:ascii="Arial" w:hAnsi="Arial" w:cs="Arial"/>
        </w:rPr>
        <w:t xml:space="preserve"> the highest compositional differences between </w:t>
      </w:r>
      <w:r w:rsidR="002D764E">
        <w:rPr>
          <w:rFonts w:ascii="Arial" w:hAnsi="Arial" w:cs="Arial"/>
        </w:rPr>
        <w:t xml:space="preserve">the </w:t>
      </w:r>
      <w:r w:rsidRPr="00157A05">
        <w:rPr>
          <w:rFonts w:ascii="Arial" w:hAnsi="Arial" w:cs="Arial"/>
        </w:rPr>
        <w:t xml:space="preserve">drought and </w:t>
      </w:r>
      <w:r w:rsidR="002D764E">
        <w:rPr>
          <w:rFonts w:ascii="Arial" w:hAnsi="Arial" w:cs="Arial"/>
        </w:rPr>
        <w:t xml:space="preserve">the </w:t>
      </w:r>
      <w:r w:rsidRPr="00157A05">
        <w:rPr>
          <w:rFonts w:ascii="Arial" w:hAnsi="Arial" w:cs="Arial"/>
        </w:rPr>
        <w:t xml:space="preserve">control </w:t>
      </w:r>
      <w:r w:rsidR="002D764E">
        <w:rPr>
          <w:rFonts w:ascii="Arial" w:hAnsi="Arial" w:cs="Arial"/>
        </w:rPr>
        <w:t xml:space="preserve">treatments </w:t>
      </w:r>
      <w:r w:rsidRPr="00157A05">
        <w:rPr>
          <w:rFonts w:ascii="Arial" w:hAnsi="Arial" w:cs="Arial"/>
        </w:rPr>
        <w:t xml:space="preserve">as demonstrated by high overall reclassification rates of 94.2 % and 90.3 % in bulk soil and rhizosphere, respectively. The effect of drought on the </w:t>
      </w:r>
      <w:r w:rsidR="00E8099C">
        <w:rPr>
          <w:rFonts w:ascii="Arial" w:hAnsi="Arial" w:cs="Arial"/>
        </w:rPr>
        <w:t xml:space="preserve">AOA </w:t>
      </w:r>
      <w:r w:rsidRPr="00157A05">
        <w:rPr>
          <w:rFonts w:ascii="Arial" w:hAnsi="Arial" w:cs="Arial"/>
        </w:rPr>
        <w:t>community structure was also influenced by the cropping system with a better clustering by the drought treatment in the BIODYN and CONFY</w:t>
      </w:r>
      <w:r w:rsidR="00B918B6">
        <w:rPr>
          <w:rFonts w:ascii="Arial" w:hAnsi="Arial" w:cs="Arial"/>
        </w:rPr>
        <w:t>M</w:t>
      </w:r>
      <w:r w:rsidRPr="00157A05">
        <w:rPr>
          <w:rFonts w:ascii="Arial" w:hAnsi="Arial" w:cs="Arial"/>
        </w:rPr>
        <w:t xml:space="preserve"> cropping system than in the CONMIN cropping system</w:t>
      </w:r>
      <w:r w:rsidR="00B918B6">
        <w:rPr>
          <w:rFonts w:ascii="Arial" w:hAnsi="Arial" w:cs="Arial"/>
        </w:rPr>
        <w:t xml:space="preserve"> </w:t>
      </w:r>
      <w:r w:rsidR="008F42C7">
        <w:rPr>
          <w:rFonts w:ascii="Arial" w:hAnsi="Arial" w:cs="Arial"/>
        </w:rPr>
        <w:t xml:space="preserve">(Figure 2C and D). </w:t>
      </w:r>
      <w:r w:rsidRPr="00157A05">
        <w:rPr>
          <w:rFonts w:ascii="Arial" w:hAnsi="Arial" w:cs="Arial"/>
        </w:rPr>
        <w:t xml:space="preserve">Distinct clustering by the drought treatment were also observed in the Comammox community with </w:t>
      </w:r>
      <w:r w:rsidR="00235470">
        <w:rPr>
          <w:rFonts w:ascii="Arial" w:hAnsi="Arial" w:cs="Arial"/>
        </w:rPr>
        <w:t xml:space="preserve">a higher </w:t>
      </w:r>
      <w:r w:rsidR="00235470" w:rsidRPr="00157A05">
        <w:rPr>
          <w:rFonts w:ascii="Arial" w:hAnsi="Arial" w:cs="Arial"/>
        </w:rPr>
        <w:t xml:space="preserve">reclassification rates </w:t>
      </w:r>
      <w:r w:rsidR="00B918B6">
        <w:rPr>
          <w:rFonts w:ascii="Arial" w:hAnsi="Arial" w:cs="Arial"/>
        </w:rPr>
        <w:lastRenderedPageBreak/>
        <w:t>in the BIODYN than the other cropping systems</w:t>
      </w:r>
      <w:r w:rsidR="00235470">
        <w:rPr>
          <w:rFonts w:ascii="Arial" w:hAnsi="Arial" w:cs="Arial"/>
        </w:rPr>
        <w:t xml:space="preserve"> regardless of the compartment (</w:t>
      </w:r>
      <w:r w:rsidR="00DE7A0C">
        <w:rPr>
          <w:rFonts w:ascii="Arial" w:hAnsi="Arial" w:cs="Arial"/>
        </w:rPr>
        <w:t>bulk soil and rhizosphere</w:t>
      </w:r>
      <w:r w:rsidR="00235470">
        <w:rPr>
          <w:rFonts w:ascii="Arial" w:hAnsi="Arial" w:cs="Arial"/>
        </w:rPr>
        <w:t xml:space="preserve">) </w:t>
      </w:r>
      <w:r w:rsidR="008F42C7">
        <w:rPr>
          <w:rFonts w:ascii="Arial" w:hAnsi="Arial" w:cs="Arial"/>
        </w:rPr>
        <w:t>(Figure 2E and F).</w:t>
      </w:r>
      <w:r w:rsidRPr="00157A05">
        <w:rPr>
          <w:rFonts w:ascii="Arial" w:hAnsi="Arial" w:cs="Arial"/>
        </w:rPr>
        <w:t xml:space="preserve"> In contrast, the AOB community showed only marginal separations between drought and control within cropping system with lower overall reclassification rates of 60.5 % and 54.2 % in bulk soil and rhizosphere, respectively</w:t>
      </w:r>
      <w:r w:rsidR="00341D95">
        <w:rPr>
          <w:rFonts w:ascii="Arial" w:hAnsi="Arial" w:cs="Arial"/>
        </w:rPr>
        <w:t xml:space="preserve"> </w:t>
      </w:r>
      <w:r w:rsidR="008F42C7">
        <w:rPr>
          <w:rFonts w:ascii="Arial" w:hAnsi="Arial" w:cs="Arial"/>
        </w:rPr>
        <w:t xml:space="preserve">(Figure 2A and B). </w:t>
      </w:r>
      <w:r w:rsidR="00235470">
        <w:rPr>
          <w:rFonts w:ascii="Arial" w:hAnsi="Arial" w:cs="Arial"/>
        </w:rPr>
        <w:t>T</w:t>
      </w:r>
      <w:r w:rsidRPr="00157A05">
        <w:rPr>
          <w:rFonts w:ascii="Arial" w:hAnsi="Arial" w:cs="Arial"/>
        </w:rPr>
        <w:t xml:space="preserve">he </w:t>
      </w:r>
      <w:r w:rsidR="00235470">
        <w:rPr>
          <w:rFonts w:ascii="Arial" w:hAnsi="Arial" w:cs="Arial"/>
        </w:rPr>
        <w:t xml:space="preserve">calculation of </w:t>
      </w:r>
      <w:r w:rsidR="008C5D11">
        <w:rPr>
          <w:rFonts w:ascii="Arial" w:hAnsi="Arial" w:cs="Arial"/>
        </w:rPr>
        <w:t>E</w:t>
      </w:r>
      <w:r w:rsidR="008C5D11" w:rsidRPr="00157A05">
        <w:rPr>
          <w:rFonts w:ascii="Arial" w:hAnsi="Arial" w:cs="Arial"/>
        </w:rPr>
        <w:t>uclidean</w:t>
      </w:r>
      <w:r w:rsidRPr="00157A05">
        <w:rPr>
          <w:rFonts w:ascii="Arial" w:hAnsi="Arial" w:cs="Arial"/>
        </w:rPr>
        <w:t xml:space="preserve"> distances between the drought and control</w:t>
      </w:r>
      <w:r w:rsidRPr="00157A05" w:rsidDel="00701BA3">
        <w:rPr>
          <w:rFonts w:ascii="Arial" w:hAnsi="Arial" w:cs="Arial"/>
        </w:rPr>
        <w:t xml:space="preserve"> </w:t>
      </w:r>
      <w:r w:rsidRPr="00157A05">
        <w:rPr>
          <w:rFonts w:ascii="Arial" w:hAnsi="Arial" w:cs="Arial"/>
        </w:rPr>
        <w:t>treatments based on the discriminant analysis</w:t>
      </w:r>
      <w:r w:rsidR="00235470">
        <w:rPr>
          <w:rFonts w:ascii="Arial" w:hAnsi="Arial" w:cs="Arial"/>
        </w:rPr>
        <w:t xml:space="preserve"> confirmed the stronger impact of drought on both </w:t>
      </w:r>
      <w:r w:rsidRPr="00157A05">
        <w:rPr>
          <w:rFonts w:ascii="Arial" w:hAnsi="Arial" w:cs="Arial"/>
        </w:rPr>
        <w:t xml:space="preserve">the AOA and Comammox communities </w:t>
      </w:r>
      <w:r w:rsidR="00235470">
        <w:rPr>
          <w:rFonts w:ascii="Arial" w:hAnsi="Arial" w:cs="Arial"/>
        </w:rPr>
        <w:t>in</w:t>
      </w:r>
      <w:r w:rsidR="00235470" w:rsidRPr="00157A05">
        <w:rPr>
          <w:rFonts w:ascii="Arial" w:hAnsi="Arial" w:cs="Arial"/>
        </w:rPr>
        <w:t xml:space="preserve"> </w:t>
      </w:r>
      <w:r w:rsidRPr="00157A05">
        <w:rPr>
          <w:rFonts w:ascii="Arial" w:hAnsi="Arial" w:cs="Arial"/>
        </w:rPr>
        <w:t xml:space="preserve">the BIODYN cropping system </w:t>
      </w:r>
      <w:r w:rsidR="008F42C7">
        <w:rPr>
          <w:rFonts w:ascii="Arial" w:hAnsi="Arial" w:cs="Arial"/>
        </w:rPr>
        <w:t>(</w:t>
      </w:r>
      <w:r w:rsidR="008F42C7" w:rsidRPr="004A7D3B">
        <w:rPr>
          <w:rFonts w:ascii="Arial" w:hAnsi="Arial" w:cs="Arial"/>
        </w:rPr>
        <w:t xml:space="preserve">Supplementary Fig. </w:t>
      </w:r>
      <w:r w:rsidR="00B036A7">
        <w:rPr>
          <w:rFonts w:ascii="Arial" w:hAnsi="Arial" w:cs="Arial"/>
        </w:rPr>
        <w:t>5</w:t>
      </w:r>
      <w:r w:rsidR="008F42C7" w:rsidRPr="00112B9B">
        <w:rPr>
          <w:rFonts w:ascii="Arial" w:hAnsi="Arial" w:cs="Arial"/>
        </w:rPr>
        <w:t xml:space="preserve">). </w:t>
      </w:r>
    </w:p>
    <w:p w14:paraId="4C2DB4A5" w14:textId="77777777" w:rsidR="007C2534" w:rsidRPr="00157A05" w:rsidRDefault="007C2534" w:rsidP="00157A05">
      <w:pPr>
        <w:spacing w:after="0" w:line="480" w:lineRule="auto"/>
        <w:jc w:val="both"/>
        <w:rPr>
          <w:rFonts w:ascii="Arial" w:hAnsi="Arial" w:cs="Arial"/>
        </w:rPr>
      </w:pPr>
    </w:p>
    <w:p w14:paraId="1077E9C6" w14:textId="77777777" w:rsidR="007C2534" w:rsidRPr="00157A05" w:rsidRDefault="00D47301" w:rsidP="00157A05">
      <w:pPr>
        <w:spacing w:after="0" w:line="480" w:lineRule="auto"/>
        <w:jc w:val="both"/>
        <w:rPr>
          <w:rFonts w:ascii="Arial" w:hAnsi="Arial" w:cs="Arial"/>
          <w:b/>
          <w:bCs/>
        </w:rPr>
      </w:pPr>
      <w:r>
        <w:rPr>
          <w:rFonts w:ascii="Arial" w:hAnsi="Arial" w:cs="Arial"/>
          <w:b/>
          <w:bCs/>
        </w:rPr>
        <w:t>Several dominant</w:t>
      </w:r>
      <w:r w:rsidRPr="00157A05">
        <w:rPr>
          <w:rFonts w:ascii="Arial" w:hAnsi="Arial" w:cs="Arial"/>
          <w:b/>
          <w:bCs/>
        </w:rPr>
        <w:t xml:space="preserve"> </w:t>
      </w:r>
      <w:r w:rsidR="007C2534" w:rsidRPr="00157A05">
        <w:rPr>
          <w:rFonts w:ascii="Arial" w:hAnsi="Arial" w:cs="Arial"/>
          <w:b/>
          <w:bCs/>
        </w:rPr>
        <w:t xml:space="preserve">ammonia-oxidizer ASVs were </w:t>
      </w:r>
      <w:r>
        <w:rPr>
          <w:rFonts w:ascii="Arial" w:hAnsi="Arial" w:cs="Arial"/>
          <w:b/>
          <w:bCs/>
        </w:rPr>
        <w:t>affected</w:t>
      </w:r>
      <w:r w:rsidRPr="00157A05">
        <w:rPr>
          <w:rFonts w:ascii="Arial" w:hAnsi="Arial" w:cs="Arial"/>
          <w:b/>
          <w:bCs/>
        </w:rPr>
        <w:t xml:space="preserve"> </w:t>
      </w:r>
      <w:r>
        <w:rPr>
          <w:rFonts w:ascii="Arial" w:hAnsi="Arial" w:cs="Arial"/>
          <w:b/>
          <w:bCs/>
        </w:rPr>
        <w:t>by</w:t>
      </w:r>
      <w:r w:rsidRPr="00157A05">
        <w:rPr>
          <w:rFonts w:ascii="Arial" w:hAnsi="Arial" w:cs="Arial"/>
          <w:b/>
          <w:bCs/>
        </w:rPr>
        <w:t xml:space="preserve"> </w:t>
      </w:r>
      <w:r w:rsidR="007C2534" w:rsidRPr="00157A05">
        <w:rPr>
          <w:rFonts w:ascii="Arial" w:hAnsi="Arial" w:cs="Arial"/>
          <w:b/>
          <w:bCs/>
        </w:rPr>
        <w:t>drought</w:t>
      </w:r>
    </w:p>
    <w:p w14:paraId="634FFD83" w14:textId="77777777" w:rsidR="00086596" w:rsidRDefault="007C2534" w:rsidP="00E4298A">
      <w:pPr>
        <w:spacing w:after="0" w:line="480" w:lineRule="auto"/>
        <w:ind w:firstLine="720"/>
        <w:jc w:val="both"/>
        <w:rPr>
          <w:rFonts w:ascii="Arial" w:hAnsi="Arial" w:cs="Arial"/>
        </w:rPr>
      </w:pPr>
      <w:r w:rsidRPr="00157A05">
        <w:rPr>
          <w:rFonts w:ascii="Arial" w:hAnsi="Arial" w:cs="Arial"/>
        </w:rPr>
        <w:t>We performed a differential abundance analysis to identify ammonia-oxidizing ASVs exhibiting differences in relative abundances between drought and control in each cropping system</w:t>
      </w:r>
      <w:r w:rsidR="00B5780D">
        <w:rPr>
          <w:rFonts w:ascii="Arial" w:hAnsi="Arial" w:cs="Arial"/>
        </w:rPr>
        <w:t xml:space="preserve">. </w:t>
      </w:r>
      <w:r w:rsidR="00913A6F">
        <w:rPr>
          <w:rFonts w:ascii="Arial" w:hAnsi="Arial" w:cs="Arial"/>
        </w:rPr>
        <w:t>The</w:t>
      </w:r>
      <w:r w:rsidRPr="00157A05">
        <w:rPr>
          <w:rFonts w:ascii="Arial" w:hAnsi="Arial" w:cs="Arial"/>
        </w:rPr>
        <w:t xml:space="preserve"> ASVs </w:t>
      </w:r>
      <w:r w:rsidR="00913A6F">
        <w:rPr>
          <w:rFonts w:ascii="Arial" w:hAnsi="Arial" w:cs="Arial"/>
        </w:rPr>
        <w:t>that were significant impacted</w:t>
      </w:r>
      <w:r w:rsidR="00913A6F" w:rsidRPr="00157A05">
        <w:rPr>
          <w:rFonts w:ascii="Arial" w:hAnsi="Arial" w:cs="Arial"/>
        </w:rPr>
        <w:t xml:space="preserve"> </w:t>
      </w:r>
      <w:r w:rsidRPr="00157A05">
        <w:rPr>
          <w:rFonts w:ascii="Arial" w:hAnsi="Arial" w:cs="Arial"/>
        </w:rPr>
        <w:t>by drought</w:t>
      </w:r>
      <w:r w:rsidR="00913A6F">
        <w:rPr>
          <w:rFonts w:ascii="Arial" w:hAnsi="Arial" w:cs="Arial"/>
        </w:rPr>
        <w:t xml:space="preserve"> </w:t>
      </w:r>
      <w:r w:rsidRPr="00157A05">
        <w:rPr>
          <w:rFonts w:ascii="Arial" w:hAnsi="Arial" w:cs="Arial"/>
        </w:rPr>
        <w:t>represent</w:t>
      </w:r>
      <w:r w:rsidR="00913A6F">
        <w:rPr>
          <w:rFonts w:ascii="Arial" w:hAnsi="Arial" w:cs="Arial"/>
        </w:rPr>
        <w:t>ed</w:t>
      </w:r>
      <w:r w:rsidRPr="00157A05">
        <w:rPr>
          <w:rFonts w:ascii="Arial" w:hAnsi="Arial" w:cs="Arial"/>
        </w:rPr>
        <w:t xml:space="preserve"> </w:t>
      </w:r>
      <w:commentRangeStart w:id="18"/>
      <w:r w:rsidR="00B5780D">
        <w:rPr>
          <w:rFonts w:ascii="Arial" w:hAnsi="Arial" w:cs="Arial"/>
        </w:rPr>
        <w:t>44</w:t>
      </w:r>
      <w:r w:rsidR="00A00C84">
        <w:rPr>
          <w:rFonts w:ascii="Arial" w:hAnsi="Arial" w:cs="Arial"/>
        </w:rPr>
        <w:t>%</w:t>
      </w:r>
      <w:r w:rsidR="00F357B6">
        <w:rPr>
          <w:rFonts w:ascii="Arial" w:hAnsi="Arial" w:cs="Arial"/>
        </w:rPr>
        <w:t xml:space="preserve"> </w:t>
      </w:r>
      <w:r w:rsidR="00F71260">
        <w:rPr>
          <w:rFonts w:ascii="Arial" w:hAnsi="Arial" w:cs="Arial"/>
        </w:rPr>
        <w:t xml:space="preserve">and </w:t>
      </w:r>
      <w:r w:rsidR="00B5780D">
        <w:rPr>
          <w:rFonts w:ascii="Arial" w:hAnsi="Arial" w:cs="Arial"/>
        </w:rPr>
        <w:t>35</w:t>
      </w:r>
      <w:r w:rsidR="00F71260">
        <w:rPr>
          <w:rFonts w:ascii="Arial" w:hAnsi="Arial" w:cs="Arial"/>
        </w:rPr>
        <w:t xml:space="preserve"> %</w:t>
      </w:r>
      <w:r w:rsidR="001918B2">
        <w:rPr>
          <w:rFonts w:ascii="Arial" w:hAnsi="Arial" w:cs="Arial"/>
        </w:rPr>
        <w:t xml:space="preserve"> (AOB</w:t>
      </w:r>
      <w:r w:rsidR="00A11586">
        <w:rPr>
          <w:rFonts w:ascii="Arial" w:hAnsi="Arial" w:cs="Arial"/>
        </w:rPr>
        <w:t>)</w:t>
      </w:r>
      <w:r w:rsidR="001918B2">
        <w:rPr>
          <w:rFonts w:ascii="Arial" w:hAnsi="Arial" w:cs="Arial"/>
        </w:rPr>
        <w:t xml:space="preserve">, </w:t>
      </w:r>
      <w:r w:rsidR="006E6AA5">
        <w:rPr>
          <w:rFonts w:ascii="Arial" w:hAnsi="Arial" w:cs="Arial"/>
        </w:rPr>
        <w:t>2</w:t>
      </w:r>
      <w:r w:rsidR="00B5780D">
        <w:rPr>
          <w:rFonts w:ascii="Arial" w:hAnsi="Arial" w:cs="Arial"/>
        </w:rPr>
        <w:t>0</w:t>
      </w:r>
      <w:r w:rsidR="009F6FBA">
        <w:rPr>
          <w:rFonts w:ascii="Arial" w:hAnsi="Arial" w:cs="Arial"/>
        </w:rPr>
        <w:t>%</w:t>
      </w:r>
      <w:r w:rsidR="006E6AA5">
        <w:rPr>
          <w:rFonts w:ascii="Arial" w:hAnsi="Arial" w:cs="Arial"/>
        </w:rPr>
        <w:t xml:space="preserve"> </w:t>
      </w:r>
      <w:r w:rsidR="00F357B6">
        <w:rPr>
          <w:rFonts w:ascii="Arial" w:hAnsi="Arial" w:cs="Arial"/>
        </w:rPr>
        <w:t xml:space="preserve">and </w:t>
      </w:r>
      <w:r w:rsidR="007D17B9">
        <w:rPr>
          <w:rFonts w:ascii="Arial" w:hAnsi="Arial" w:cs="Arial"/>
        </w:rPr>
        <w:t>16</w:t>
      </w:r>
      <w:r w:rsidR="006E6AA5">
        <w:rPr>
          <w:rFonts w:ascii="Arial" w:hAnsi="Arial" w:cs="Arial"/>
        </w:rPr>
        <w:t xml:space="preserve"> </w:t>
      </w:r>
      <w:r w:rsidR="00F357B6">
        <w:rPr>
          <w:rFonts w:ascii="Arial" w:hAnsi="Arial" w:cs="Arial"/>
        </w:rPr>
        <w:t>%</w:t>
      </w:r>
      <w:r w:rsidR="00A11586">
        <w:rPr>
          <w:rFonts w:ascii="Arial" w:hAnsi="Arial" w:cs="Arial"/>
        </w:rPr>
        <w:t xml:space="preserve"> (AOA),</w:t>
      </w:r>
      <w:r w:rsidRPr="00157A05">
        <w:rPr>
          <w:rFonts w:ascii="Arial" w:hAnsi="Arial" w:cs="Arial"/>
        </w:rPr>
        <w:t xml:space="preserve"> </w:t>
      </w:r>
      <w:r w:rsidR="007D17B9">
        <w:rPr>
          <w:rFonts w:ascii="Arial" w:hAnsi="Arial" w:cs="Arial"/>
        </w:rPr>
        <w:t>23</w:t>
      </w:r>
      <w:r w:rsidR="00A00C84">
        <w:rPr>
          <w:rFonts w:ascii="Arial" w:hAnsi="Arial" w:cs="Arial"/>
        </w:rPr>
        <w:t>%</w:t>
      </w:r>
      <w:r w:rsidR="0059560F">
        <w:rPr>
          <w:rFonts w:ascii="Arial" w:hAnsi="Arial" w:cs="Arial"/>
        </w:rPr>
        <w:t xml:space="preserve"> </w:t>
      </w:r>
      <w:r w:rsidRPr="00157A05">
        <w:rPr>
          <w:rFonts w:ascii="Arial" w:hAnsi="Arial" w:cs="Arial"/>
        </w:rPr>
        <w:t>and</w:t>
      </w:r>
      <w:r w:rsidR="0059560F">
        <w:rPr>
          <w:rFonts w:ascii="Arial" w:hAnsi="Arial" w:cs="Arial"/>
        </w:rPr>
        <w:t xml:space="preserve"> </w:t>
      </w:r>
      <w:r w:rsidR="007D17B9">
        <w:rPr>
          <w:rFonts w:ascii="Arial" w:hAnsi="Arial" w:cs="Arial"/>
        </w:rPr>
        <w:t>25</w:t>
      </w:r>
      <w:r w:rsidR="00F357B6">
        <w:rPr>
          <w:rFonts w:ascii="Arial" w:hAnsi="Arial" w:cs="Arial"/>
        </w:rPr>
        <w:t xml:space="preserve"> </w:t>
      </w:r>
      <w:r w:rsidR="00A11586">
        <w:rPr>
          <w:rFonts w:ascii="Arial" w:hAnsi="Arial" w:cs="Arial"/>
        </w:rPr>
        <w:t xml:space="preserve">% </w:t>
      </w:r>
      <w:commentRangeEnd w:id="18"/>
      <w:r w:rsidR="009943A8">
        <w:rPr>
          <w:rStyle w:val="CommentReference"/>
        </w:rPr>
        <w:commentReference w:id="18"/>
      </w:r>
      <w:r w:rsidR="00A11586">
        <w:rPr>
          <w:rFonts w:ascii="Arial" w:hAnsi="Arial" w:cs="Arial"/>
        </w:rPr>
        <w:t xml:space="preserve">(Comammox) </w:t>
      </w:r>
      <w:r w:rsidRPr="00157A05">
        <w:rPr>
          <w:rFonts w:ascii="Arial" w:hAnsi="Arial" w:cs="Arial"/>
        </w:rPr>
        <w:t>of the</w:t>
      </w:r>
      <w:r w:rsidR="007D17B9">
        <w:rPr>
          <w:rFonts w:ascii="Arial" w:hAnsi="Arial" w:cs="Arial"/>
        </w:rPr>
        <w:t xml:space="preserve"> most</w:t>
      </w:r>
      <w:r w:rsidRPr="00157A05">
        <w:rPr>
          <w:rFonts w:ascii="Arial" w:hAnsi="Arial" w:cs="Arial"/>
        </w:rPr>
        <w:t xml:space="preserve"> dominant </w:t>
      </w:r>
      <w:r w:rsidR="007D17B9">
        <w:rPr>
          <w:rFonts w:ascii="Arial" w:hAnsi="Arial" w:cs="Arial"/>
        </w:rPr>
        <w:t xml:space="preserve">and prevalent </w:t>
      </w:r>
      <w:r w:rsidR="00A11586">
        <w:rPr>
          <w:rFonts w:ascii="Arial" w:hAnsi="Arial" w:cs="Arial"/>
        </w:rPr>
        <w:t>ASV</w:t>
      </w:r>
      <w:r w:rsidRPr="00157A05">
        <w:rPr>
          <w:rFonts w:ascii="Arial" w:hAnsi="Arial" w:cs="Arial"/>
        </w:rPr>
        <w:t>s</w:t>
      </w:r>
      <w:r w:rsidR="00F71260">
        <w:rPr>
          <w:rFonts w:ascii="Arial" w:hAnsi="Arial" w:cs="Arial"/>
        </w:rPr>
        <w:t xml:space="preserve"> in bulk soil and rhizosphere, respectively </w:t>
      </w:r>
      <w:r w:rsidR="008F42C7">
        <w:rPr>
          <w:rFonts w:ascii="Arial" w:hAnsi="Arial" w:cs="Arial"/>
        </w:rPr>
        <w:t xml:space="preserve">(Figure 3). </w:t>
      </w:r>
      <w:r w:rsidRPr="00157A05">
        <w:rPr>
          <w:rFonts w:ascii="Arial" w:hAnsi="Arial" w:cs="Arial"/>
        </w:rPr>
        <w:t>Among the three ammonia-oxidizing groups, the AOB community has the largest number of affected ASVs in all samples (</w:t>
      </w:r>
      <w:r w:rsidR="00085C98">
        <w:rPr>
          <w:rFonts w:ascii="Arial" w:hAnsi="Arial" w:cs="Arial"/>
        </w:rPr>
        <w:t>30 and 25</w:t>
      </w:r>
      <w:r w:rsidRPr="00157A05">
        <w:rPr>
          <w:rFonts w:ascii="Arial" w:hAnsi="Arial" w:cs="Arial"/>
        </w:rPr>
        <w:t xml:space="preserve"> ASVs in </w:t>
      </w:r>
      <w:r w:rsidR="00085C98">
        <w:rPr>
          <w:rFonts w:ascii="Arial" w:hAnsi="Arial" w:cs="Arial"/>
        </w:rPr>
        <w:t>bulk soil and rhizosphere, respectively</w:t>
      </w:r>
      <w:r w:rsidRPr="00157A05">
        <w:rPr>
          <w:rFonts w:ascii="Arial" w:hAnsi="Arial" w:cs="Arial"/>
        </w:rPr>
        <w:t>)</w:t>
      </w:r>
      <w:r w:rsidR="00824EE0">
        <w:rPr>
          <w:rFonts w:ascii="Arial" w:hAnsi="Arial" w:cs="Arial"/>
        </w:rPr>
        <w:t xml:space="preserve">. </w:t>
      </w:r>
      <w:r w:rsidR="00A870C9">
        <w:rPr>
          <w:rFonts w:ascii="Arial" w:hAnsi="Arial" w:cs="Arial"/>
        </w:rPr>
        <w:t>M</w:t>
      </w:r>
      <w:r w:rsidRPr="00157A05">
        <w:rPr>
          <w:rFonts w:ascii="Arial" w:hAnsi="Arial" w:cs="Arial"/>
        </w:rPr>
        <w:t xml:space="preserve">ost of </w:t>
      </w:r>
      <w:r w:rsidR="00A870C9">
        <w:rPr>
          <w:rFonts w:ascii="Arial" w:hAnsi="Arial" w:cs="Arial"/>
        </w:rPr>
        <w:t>the affected AOB ASVs</w:t>
      </w:r>
      <w:r w:rsidR="00A77E08">
        <w:rPr>
          <w:rFonts w:ascii="Arial" w:hAnsi="Arial" w:cs="Arial"/>
        </w:rPr>
        <w:t xml:space="preserve"> in bulk soil</w:t>
      </w:r>
      <w:r w:rsidR="003815CF">
        <w:rPr>
          <w:rFonts w:ascii="Arial" w:hAnsi="Arial" w:cs="Arial"/>
        </w:rPr>
        <w:t xml:space="preserve"> (70 %) </w:t>
      </w:r>
      <w:r w:rsidR="0098000A">
        <w:rPr>
          <w:rFonts w:ascii="Arial" w:hAnsi="Arial" w:cs="Arial"/>
        </w:rPr>
        <w:t xml:space="preserve">exhibited a decrease </w:t>
      </w:r>
      <w:r w:rsidR="0061222F">
        <w:rPr>
          <w:rFonts w:ascii="Arial" w:hAnsi="Arial" w:cs="Arial"/>
        </w:rPr>
        <w:t xml:space="preserve">in </w:t>
      </w:r>
      <w:r w:rsidR="0098000A">
        <w:rPr>
          <w:rFonts w:ascii="Arial" w:hAnsi="Arial" w:cs="Arial"/>
        </w:rPr>
        <w:t xml:space="preserve">relative abundance </w:t>
      </w:r>
      <w:r w:rsidR="00A00C84">
        <w:rPr>
          <w:rFonts w:ascii="Arial" w:hAnsi="Arial" w:cs="Arial"/>
        </w:rPr>
        <w:t>with</w:t>
      </w:r>
      <w:r w:rsidR="00A21396">
        <w:rPr>
          <w:rFonts w:ascii="Arial" w:hAnsi="Arial" w:cs="Arial"/>
        </w:rPr>
        <w:t xml:space="preserve"> drought</w:t>
      </w:r>
      <w:r w:rsidR="003815CF">
        <w:rPr>
          <w:rFonts w:ascii="Arial" w:hAnsi="Arial" w:cs="Arial"/>
        </w:rPr>
        <w:t xml:space="preserve">, </w:t>
      </w:r>
      <w:r w:rsidR="00A21396">
        <w:rPr>
          <w:rFonts w:ascii="Arial" w:hAnsi="Arial" w:cs="Arial"/>
        </w:rPr>
        <w:t xml:space="preserve">while </w:t>
      </w:r>
      <w:r w:rsidR="00990D2B">
        <w:rPr>
          <w:rFonts w:ascii="Arial" w:hAnsi="Arial" w:cs="Arial"/>
        </w:rPr>
        <w:t>no clear patter</w:t>
      </w:r>
      <w:r w:rsidR="0061222F">
        <w:rPr>
          <w:rFonts w:ascii="Arial" w:hAnsi="Arial" w:cs="Arial"/>
        </w:rPr>
        <w:t>n</w:t>
      </w:r>
      <w:r w:rsidR="00990D2B">
        <w:rPr>
          <w:rFonts w:ascii="Arial" w:hAnsi="Arial" w:cs="Arial"/>
        </w:rPr>
        <w:t xml:space="preserve"> emerged for the </w:t>
      </w:r>
      <w:r w:rsidR="00A21396">
        <w:rPr>
          <w:rFonts w:ascii="Arial" w:hAnsi="Arial" w:cs="Arial"/>
        </w:rPr>
        <w:t>AOA and Comammox</w:t>
      </w:r>
      <w:r w:rsidR="008F42C7">
        <w:rPr>
          <w:rFonts w:ascii="Arial" w:hAnsi="Arial" w:cs="Arial"/>
        </w:rPr>
        <w:t xml:space="preserve"> </w:t>
      </w:r>
      <w:r w:rsidR="004E1883">
        <w:rPr>
          <w:rFonts w:ascii="Arial" w:hAnsi="Arial" w:cs="Arial"/>
        </w:rPr>
        <w:t>.</w:t>
      </w:r>
      <w:r w:rsidR="0045607C">
        <w:rPr>
          <w:rFonts w:ascii="Arial" w:hAnsi="Arial" w:cs="Arial"/>
        </w:rPr>
        <w:t xml:space="preserve"> </w:t>
      </w:r>
      <w:r w:rsidR="00990D2B">
        <w:rPr>
          <w:rFonts w:ascii="Arial" w:hAnsi="Arial" w:cs="Arial"/>
        </w:rPr>
        <w:t>The</w:t>
      </w:r>
      <w:r w:rsidR="00F03C1B">
        <w:rPr>
          <w:rFonts w:ascii="Arial" w:hAnsi="Arial" w:cs="Arial"/>
        </w:rPr>
        <w:t xml:space="preserve"> </w:t>
      </w:r>
      <w:r w:rsidR="005B1BAA">
        <w:rPr>
          <w:rFonts w:ascii="Arial" w:hAnsi="Arial" w:cs="Arial"/>
        </w:rPr>
        <w:t xml:space="preserve">AOB, AOA, and Comammox </w:t>
      </w:r>
      <w:r w:rsidR="00F03C1B">
        <w:rPr>
          <w:rFonts w:ascii="Arial" w:hAnsi="Arial" w:cs="Arial"/>
        </w:rPr>
        <w:t xml:space="preserve">ASVs responsive to drought were </w:t>
      </w:r>
      <w:r w:rsidR="007D17B9">
        <w:rPr>
          <w:rFonts w:ascii="Arial" w:hAnsi="Arial" w:cs="Arial"/>
        </w:rPr>
        <w:t xml:space="preserve">mainly </w:t>
      </w:r>
      <w:r w:rsidR="001E5173">
        <w:rPr>
          <w:rFonts w:ascii="Arial" w:hAnsi="Arial" w:cs="Arial"/>
        </w:rPr>
        <w:t>affiliated with</w:t>
      </w:r>
      <w:r w:rsidR="00F03C1B">
        <w:rPr>
          <w:rFonts w:ascii="Arial" w:hAnsi="Arial" w:cs="Arial"/>
        </w:rPr>
        <w:t xml:space="preserve"> </w:t>
      </w:r>
      <w:r w:rsidR="00F03C1B" w:rsidRPr="000617DE">
        <w:rPr>
          <w:rFonts w:ascii="Arial" w:hAnsi="Arial" w:cs="Arial"/>
          <w:i/>
          <w:iCs/>
        </w:rPr>
        <w:t>Nitros</w:t>
      </w:r>
      <w:r w:rsidR="000617DE">
        <w:rPr>
          <w:rFonts w:ascii="Arial" w:hAnsi="Arial" w:cs="Arial"/>
          <w:i/>
          <w:iCs/>
        </w:rPr>
        <w:t>os</w:t>
      </w:r>
      <w:r w:rsidR="00F03C1B" w:rsidRPr="000617DE">
        <w:rPr>
          <w:rFonts w:ascii="Arial" w:hAnsi="Arial" w:cs="Arial"/>
          <w:i/>
          <w:iCs/>
        </w:rPr>
        <w:t>pira</w:t>
      </w:r>
      <w:r w:rsidR="000617DE">
        <w:rPr>
          <w:rFonts w:ascii="Arial" w:hAnsi="Arial" w:cs="Arial"/>
        </w:rPr>
        <w:t xml:space="preserve"> sp.</w:t>
      </w:r>
      <w:r w:rsidR="00F03C1B">
        <w:rPr>
          <w:rFonts w:ascii="Arial" w:hAnsi="Arial" w:cs="Arial"/>
        </w:rPr>
        <w:t>, Nitrososphaerales (</w:t>
      </w:r>
      <w:r w:rsidR="00F03C1B" w:rsidRPr="000617DE">
        <w:rPr>
          <w:rFonts w:ascii="Arial" w:hAnsi="Arial" w:cs="Arial"/>
          <w:i/>
          <w:iCs/>
        </w:rPr>
        <w:t>NS</w:t>
      </w:r>
      <w:r w:rsidR="000617DE" w:rsidRPr="000617DE">
        <w:rPr>
          <w:rFonts w:ascii="Arial" w:hAnsi="Arial" w:cs="Arial"/>
          <w:i/>
          <w:iCs/>
        </w:rPr>
        <w:t xml:space="preserve"> </w:t>
      </w:r>
      <w:r w:rsidR="00F03C1B" w:rsidRPr="000617DE">
        <w:rPr>
          <w:rFonts w:ascii="Arial" w:hAnsi="Arial" w:cs="Arial"/>
          <w:i/>
          <w:iCs/>
        </w:rPr>
        <w:t>Delta</w:t>
      </w:r>
      <w:r w:rsidR="000617DE" w:rsidRPr="000617DE">
        <w:rPr>
          <w:rFonts w:ascii="Arial" w:hAnsi="Arial" w:cs="Arial"/>
          <w:i/>
          <w:iCs/>
        </w:rPr>
        <w:t xml:space="preserve"> </w:t>
      </w:r>
      <w:r w:rsidR="00F03C1B" w:rsidRPr="000617DE">
        <w:rPr>
          <w:rFonts w:ascii="Arial" w:hAnsi="Arial" w:cs="Arial"/>
          <w:i/>
          <w:iCs/>
        </w:rPr>
        <w:t>Incertae</w:t>
      </w:r>
      <w:r w:rsidR="000617DE" w:rsidRPr="000617DE">
        <w:rPr>
          <w:rFonts w:ascii="Arial" w:hAnsi="Arial" w:cs="Arial"/>
          <w:i/>
          <w:iCs/>
        </w:rPr>
        <w:t xml:space="preserve"> </w:t>
      </w:r>
      <w:r w:rsidR="00F03C1B" w:rsidRPr="000617DE">
        <w:rPr>
          <w:rFonts w:ascii="Arial" w:hAnsi="Arial" w:cs="Arial"/>
          <w:i/>
          <w:iCs/>
        </w:rPr>
        <w:t>sedis</w:t>
      </w:r>
      <w:r w:rsidR="00F03C1B">
        <w:rPr>
          <w:rFonts w:ascii="Arial" w:hAnsi="Arial" w:cs="Arial"/>
        </w:rPr>
        <w:t xml:space="preserve">), and </w:t>
      </w:r>
      <w:r w:rsidR="000617DE" w:rsidRPr="000617DE">
        <w:rPr>
          <w:rFonts w:ascii="Arial" w:hAnsi="Arial" w:cs="Arial"/>
          <w:i/>
          <w:iCs/>
        </w:rPr>
        <w:t xml:space="preserve">Nitrospira </w:t>
      </w:r>
      <w:r w:rsidR="000617DE">
        <w:rPr>
          <w:rFonts w:ascii="Arial" w:hAnsi="Arial" w:cs="Arial"/>
        </w:rPr>
        <w:t>sp. clade B</w:t>
      </w:r>
      <w:r w:rsidR="005B1BAA">
        <w:rPr>
          <w:rFonts w:ascii="Arial" w:hAnsi="Arial" w:cs="Arial"/>
        </w:rPr>
        <w:t>, respectively</w:t>
      </w:r>
      <w:r w:rsidR="000617DE">
        <w:rPr>
          <w:rFonts w:ascii="Arial" w:hAnsi="Arial" w:cs="Arial"/>
        </w:rPr>
        <w:t xml:space="preserve"> </w:t>
      </w:r>
      <w:r w:rsidR="008F42C7">
        <w:rPr>
          <w:rFonts w:ascii="Arial" w:hAnsi="Arial" w:cs="Arial"/>
        </w:rPr>
        <w:t xml:space="preserve">(Figure 3). </w:t>
      </w:r>
      <w:commentRangeStart w:id="19"/>
      <w:r w:rsidR="00CF7E73" w:rsidRPr="00772E22">
        <w:rPr>
          <w:rFonts w:ascii="Arial" w:hAnsi="Arial" w:cs="Arial"/>
          <w:strike/>
        </w:rPr>
        <w:t>Eight</w:t>
      </w:r>
      <w:r w:rsidR="0045607C" w:rsidRPr="00772E22">
        <w:rPr>
          <w:rFonts w:ascii="Arial" w:hAnsi="Arial" w:cs="Arial"/>
          <w:strike/>
        </w:rPr>
        <w:t xml:space="preserve"> </w:t>
      </w:r>
      <w:r w:rsidR="006543C9" w:rsidRPr="00772E22">
        <w:rPr>
          <w:rFonts w:ascii="Arial" w:hAnsi="Arial" w:cs="Arial"/>
          <w:strike/>
        </w:rPr>
        <w:t xml:space="preserve">AOB </w:t>
      </w:r>
      <w:r w:rsidR="0045607C" w:rsidRPr="00772E22">
        <w:rPr>
          <w:rFonts w:ascii="Arial" w:hAnsi="Arial" w:cs="Arial"/>
          <w:strike/>
        </w:rPr>
        <w:t>ASVs</w:t>
      </w:r>
      <w:r w:rsidR="00CF7E73" w:rsidRPr="00772E22">
        <w:rPr>
          <w:rFonts w:ascii="Arial" w:hAnsi="Arial" w:cs="Arial"/>
          <w:strike/>
        </w:rPr>
        <w:t xml:space="preserve"> (except the ASV 87)</w:t>
      </w:r>
      <w:r w:rsidR="003815CF" w:rsidRPr="00772E22">
        <w:rPr>
          <w:rFonts w:ascii="Arial" w:hAnsi="Arial" w:cs="Arial"/>
          <w:strike/>
        </w:rPr>
        <w:t xml:space="preserve"> </w:t>
      </w:r>
      <w:r w:rsidR="00C5669E" w:rsidRPr="00772E22">
        <w:rPr>
          <w:rFonts w:ascii="Arial" w:hAnsi="Arial" w:cs="Arial"/>
          <w:strike/>
        </w:rPr>
        <w:t>assigned</w:t>
      </w:r>
      <w:r w:rsidR="006543C9" w:rsidRPr="00772E22">
        <w:rPr>
          <w:rFonts w:ascii="Arial" w:hAnsi="Arial" w:cs="Arial"/>
          <w:strike/>
        </w:rPr>
        <w:t xml:space="preserve"> to</w:t>
      </w:r>
      <w:r w:rsidR="0045607C" w:rsidRPr="00772E22">
        <w:rPr>
          <w:rFonts w:ascii="Arial" w:hAnsi="Arial" w:cs="Arial"/>
          <w:strike/>
        </w:rPr>
        <w:t xml:space="preserve"> </w:t>
      </w:r>
      <w:r w:rsidR="0045607C" w:rsidRPr="00772E22">
        <w:rPr>
          <w:rFonts w:ascii="Arial" w:hAnsi="Arial" w:cs="Arial"/>
          <w:i/>
          <w:iCs/>
          <w:strike/>
        </w:rPr>
        <w:t>Nitrosolobus multiformis</w:t>
      </w:r>
      <w:r w:rsidR="006543C9" w:rsidRPr="00772E22">
        <w:rPr>
          <w:rFonts w:ascii="Arial" w:hAnsi="Arial" w:cs="Arial"/>
          <w:strike/>
        </w:rPr>
        <w:t xml:space="preserve"> </w:t>
      </w:r>
      <w:r w:rsidR="00CF7E73" w:rsidRPr="00772E22">
        <w:rPr>
          <w:rFonts w:ascii="Arial" w:hAnsi="Arial" w:cs="Arial"/>
          <w:strike/>
        </w:rPr>
        <w:t>and</w:t>
      </w:r>
      <w:r w:rsidR="00DE6CFF" w:rsidRPr="00772E22">
        <w:rPr>
          <w:rFonts w:ascii="Arial" w:hAnsi="Arial" w:cs="Arial"/>
          <w:strike/>
        </w:rPr>
        <w:t xml:space="preserve"> one</w:t>
      </w:r>
      <w:r w:rsidR="00CF7E73" w:rsidRPr="00772E22">
        <w:rPr>
          <w:rFonts w:ascii="Arial" w:hAnsi="Arial" w:cs="Arial"/>
          <w:strike/>
        </w:rPr>
        <w:t xml:space="preserve"> ASV of </w:t>
      </w:r>
      <w:r w:rsidR="00CF7E73" w:rsidRPr="00772E22">
        <w:rPr>
          <w:rFonts w:ascii="Arial" w:hAnsi="Arial" w:cs="Arial"/>
          <w:i/>
          <w:iCs/>
          <w:strike/>
        </w:rPr>
        <w:t>Nitrosomonas communis</w:t>
      </w:r>
      <w:r w:rsidR="00CF7E73" w:rsidRPr="00772E22">
        <w:rPr>
          <w:rFonts w:ascii="Arial" w:hAnsi="Arial" w:cs="Arial"/>
          <w:strike/>
        </w:rPr>
        <w:t xml:space="preserve"> </w:t>
      </w:r>
      <w:r w:rsidR="00CE7479" w:rsidRPr="00772E22">
        <w:rPr>
          <w:rFonts w:ascii="Arial" w:hAnsi="Arial" w:cs="Arial"/>
          <w:strike/>
        </w:rPr>
        <w:t>exhibiting a</w:t>
      </w:r>
      <w:r w:rsidR="00C5669E" w:rsidRPr="00772E22">
        <w:rPr>
          <w:rFonts w:ascii="Arial" w:hAnsi="Arial" w:cs="Arial"/>
          <w:strike/>
        </w:rPr>
        <w:t xml:space="preserve"> decreas</w:t>
      </w:r>
      <w:r w:rsidR="00CE7479" w:rsidRPr="00772E22">
        <w:rPr>
          <w:rFonts w:ascii="Arial" w:hAnsi="Arial" w:cs="Arial"/>
          <w:strike/>
        </w:rPr>
        <w:t>e</w:t>
      </w:r>
      <w:r w:rsidR="00255F32" w:rsidRPr="00772E22">
        <w:rPr>
          <w:rFonts w:ascii="Arial" w:hAnsi="Arial" w:cs="Arial"/>
          <w:strike/>
        </w:rPr>
        <w:t xml:space="preserve"> in </w:t>
      </w:r>
      <w:r w:rsidR="00C0446C" w:rsidRPr="00772E22">
        <w:rPr>
          <w:rFonts w:ascii="Arial" w:hAnsi="Arial" w:cs="Arial"/>
          <w:strike/>
        </w:rPr>
        <w:t xml:space="preserve">relative </w:t>
      </w:r>
      <w:r w:rsidR="00255F32" w:rsidRPr="00772E22">
        <w:rPr>
          <w:rFonts w:ascii="Arial" w:hAnsi="Arial" w:cs="Arial"/>
          <w:strike/>
        </w:rPr>
        <w:t xml:space="preserve">abundance </w:t>
      </w:r>
      <w:r w:rsidR="00C5669E" w:rsidRPr="00772E22">
        <w:rPr>
          <w:rFonts w:ascii="Arial" w:hAnsi="Arial" w:cs="Arial"/>
          <w:strike/>
        </w:rPr>
        <w:t>were found in</w:t>
      </w:r>
      <w:r w:rsidR="00CF7E73" w:rsidRPr="00772E22">
        <w:rPr>
          <w:rFonts w:ascii="Arial" w:hAnsi="Arial" w:cs="Arial"/>
          <w:strike/>
        </w:rPr>
        <w:t xml:space="preserve"> all cropping system, except in CONMIN</w:t>
      </w:r>
      <w:r w:rsidR="00C5669E" w:rsidRPr="00772E22">
        <w:rPr>
          <w:rFonts w:ascii="Arial" w:hAnsi="Arial" w:cs="Arial"/>
          <w:strike/>
        </w:rPr>
        <w:t>.</w:t>
      </w:r>
      <w:r w:rsidR="00AA649F" w:rsidRPr="00772E22">
        <w:rPr>
          <w:rFonts w:ascii="Arial" w:hAnsi="Arial" w:cs="Arial"/>
          <w:strike/>
        </w:rPr>
        <w:t xml:space="preserve"> On the other hand, there were</w:t>
      </w:r>
      <w:r w:rsidR="007248C5" w:rsidRPr="00772E22">
        <w:rPr>
          <w:rFonts w:ascii="Arial" w:hAnsi="Arial" w:cs="Arial"/>
          <w:strike/>
        </w:rPr>
        <w:t xml:space="preserve"> </w:t>
      </w:r>
      <w:r w:rsidR="00A00C84" w:rsidRPr="00772E22">
        <w:rPr>
          <w:rFonts w:ascii="Arial" w:hAnsi="Arial" w:cs="Arial"/>
          <w:strike/>
        </w:rPr>
        <w:t xml:space="preserve">in </w:t>
      </w:r>
      <w:r w:rsidR="007248C5" w:rsidRPr="00772E22">
        <w:rPr>
          <w:rFonts w:ascii="Arial" w:hAnsi="Arial" w:cs="Arial"/>
          <w:strike/>
        </w:rPr>
        <w:t>total</w:t>
      </w:r>
      <w:r w:rsidR="00AA649F" w:rsidRPr="00772E22">
        <w:rPr>
          <w:rFonts w:ascii="Arial" w:hAnsi="Arial" w:cs="Arial"/>
          <w:strike/>
        </w:rPr>
        <w:t xml:space="preserve"> </w:t>
      </w:r>
      <w:r w:rsidR="00DE6CFF" w:rsidRPr="00772E22">
        <w:rPr>
          <w:rFonts w:ascii="Arial" w:hAnsi="Arial" w:cs="Arial"/>
          <w:strike/>
        </w:rPr>
        <w:t>ten</w:t>
      </w:r>
      <w:r w:rsidR="007248C5" w:rsidRPr="00772E22">
        <w:rPr>
          <w:rFonts w:ascii="Arial" w:hAnsi="Arial" w:cs="Arial"/>
          <w:strike/>
        </w:rPr>
        <w:t xml:space="preserve"> AOB </w:t>
      </w:r>
      <w:r w:rsidR="00AA649F" w:rsidRPr="00772E22">
        <w:rPr>
          <w:rFonts w:ascii="Arial" w:hAnsi="Arial" w:cs="Arial"/>
          <w:strike/>
        </w:rPr>
        <w:t>ASVs</w:t>
      </w:r>
      <w:r w:rsidR="007248C5" w:rsidRPr="00772E22">
        <w:rPr>
          <w:rFonts w:ascii="Arial" w:hAnsi="Arial" w:cs="Arial"/>
          <w:strike/>
        </w:rPr>
        <w:t xml:space="preserve"> in bulk soil and </w:t>
      </w:r>
      <w:r w:rsidR="0019481C" w:rsidRPr="00772E22">
        <w:rPr>
          <w:rFonts w:ascii="Arial" w:hAnsi="Arial" w:cs="Arial"/>
          <w:strike/>
        </w:rPr>
        <w:t>rhizosphere</w:t>
      </w:r>
      <w:r w:rsidR="00AA649F" w:rsidRPr="00772E22">
        <w:rPr>
          <w:rFonts w:ascii="Arial" w:hAnsi="Arial" w:cs="Arial"/>
          <w:strike/>
        </w:rPr>
        <w:t xml:space="preserve"> </w:t>
      </w:r>
      <w:r w:rsidR="007248C5" w:rsidRPr="00772E22">
        <w:rPr>
          <w:rFonts w:ascii="Arial" w:hAnsi="Arial" w:cs="Arial"/>
          <w:strike/>
        </w:rPr>
        <w:t>belong</w:t>
      </w:r>
      <w:r w:rsidR="00EE173A" w:rsidRPr="00772E22">
        <w:rPr>
          <w:rFonts w:ascii="Arial" w:hAnsi="Arial" w:cs="Arial"/>
          <w:strike/>
        </w:rPr>
        <w:t>ing</w:t>
      </w:r>
      <w:r w:rsidR="007248C5" w:rsidRPr="00772E22">
        <w:rPr>
          <w:rFonts w:ascii="Arial" w:hAnsi="Arial" w:cs="Arial"/>
          <w:strike/>
        </w:rPr>
        <w:t xml:space="preserve"> t</w:t>
      </w:r>
      <w:r w:rsidR="00EE173A" w:rsidRPr="00772E22">
        <w:rPr>
          <w:rFonts w:ascii="Arial" w:hAnsi="Arial" w:cs="Arial"/>
          <w:strike/>
        </w:rPr>
        <w:t>o the</w:t>
      </w:r>
      <w:r w:rsidR="007248C5" w:rsidRPr="00772E22">
        <w:rPr>
          <w:rFonts w:ascii="Arial" w:hAnsi="Arial" w:cs="Arial"/>
          <w:strike/>
        </w:rPr>
        <w:t xml:space="preserve"> genus </w:t>
      </w:r>
      <w:r w:rsidR="007248C5" w:rsidRPr="00772E22">
        <w:rPr>
          <w:rFonts w:ascii="Arial" w:hAnsi="Arial" w:cs="Arial"/>
          <w:i/>
          <w:iCs/>
          <w:strike/>
        </w:rPr>
        <w:t>Nitrospira</w:t>
      </w:r>
      <w:r w:rsidR="00A00C84" w:rsidRPr="00772E22">
        <w:rPr>
          <w:rFonts w:ascii="Arial" w:hAnsi="Arial" w:cs="Arial"/>
          <w:i/>
          <w:iCs/>
          <w:strike/>
        </w:rPr>
        <w:t>,</w:t>
      </w:r>
      <w:r w:rsidR="007248C5" w:rsidRPr="00772E22">
        <w:rPr>
          <w:rFonts w:ascii="Arial" w:hAnsi="Arial" w:cs="Arial"/>
          <w:strike/>
        </w:rPr>
        <w:t xml:space="preserve"> </w:t>
      </w:r>
      <w:r w:rsidR="004C6B7B" w:rsidRPr="00772E22">
        <w:rPr>
          <w:rFonts w:ascii="Arial" w:hAnsi="Arial" w:cs="Arial"/>
          <w:strike/>
        </w:rPr>
        <w:t>which</w:t>
      </w:r>
      <w:r w:rsidR="00EE173A" w:rsidRPr="00772E22">
        <w:rPr>
          <w:rFonts w:ascii="Arial" w:hAnsi="Arial" w:cs="Arial"/>
          <w:strike/>
        </w:rPr>
        <w:t xml:space="preserve"> </w:t>
      </w:r>
      <w:r w:rsidR="00C0446C" w:rsidRPr="00772E22">
        <w:rPr>
          <w:rFonts w:ascii="Arial" w:hAnsi="Arial" w:cs="Arial"/>
          <w:strike/>
        </w:rPr>
        <w:t xml:space="preserve">were </w:t>
      </w:r>
      <w:r w:rsidR="007248C5" w:rsidRPr="00772E22">
        <w:rPr>
          <w:rFonts w:ascii="Arial" w:hAnsi="Arial" w:cs="Arial"/>
          <w:strike/>
        </w:rPr>
        <w:t>depleted</w:t>
      </w:r>
      <w:r w:rsidR="00CE7479" w:rsidRPr="00772E22">
        <w:rPr>
          <w:rFonts w:ascii="Arial" w:hAnsi="Arial" w:cs="Arial"/>
          <w:strike/>
        </w:rPr>
        <w:t xml:space="preserve"> </w:t>
      </w:r>
      <w:r w:rsidR="00C0446C" w:rsidRPr="00772E22">
        <w:rPr>
          <w:rFonts w:ascii="Arial" w:hAnsi="Arial" w:cs="Arial"/>
          <w:strike/>
        </w:rPr>
        <w:t xml:space="preserve">by drought </w:t>
      </w:r>
      <w:r w:rsidR="00CE7479" w:rsidRPr="00772E22">
        <w:rPr>
          <w:rFonts w:ascii="Arial" w:hAnsi="Arial" w:cs="Arial"/>
          <w:strike/>
        </w:rPr>
        <w:t>only</w:t>
      </w:r>
      <w:r w:rsidR="007248C5" w:rsidRPr="00772E22">
        <w:rPr>
          <w:rFonts w:ascii="Arial" w:hAnsi="Arial" w:cs="Arial"/>
          <w:strike/>
        </w:rPr>
        <w:t xml:space="preserve"> in the CONMIN system</w:t>
      </w:r>
      <w:r w:rsidR="003815CF" w:rsidRPr="00772E22">
        <w:rPr>
          <w:rFonts w:ascii="Arial" w:hAnsi="Arial" w:cs="Arial"/>
          <w:strike/>
        </w:rPr>
        <w:t xml:space="preserve">, but not in the other cropping systems </w:t>
      </w:r>
      <w:r w:rsidR="008F42C7" w:rsidRPr="00772E22">
        <w:rPr>
          <w:rFonts w:ascii="Arial" w:hAnsi="Arial" w:cs="Arial"/>
          <w:strike/>
        </w:rPr>
        <w:t>(Figure 3).</w:t>
      </w:r>
      <w:r w:rsidR="008F42C7">
        <w:rPr>
          <w:rFonts w:ascii="Arial" w:hAnsi="Arial" w:cs="Arial"/>
        </w:rPr>
        <w:t xml:space="preserve"> </w:t>
      </w:r>
      <w:r w:rsidR="00CD7E61">
        <w:rPr>
          <w:rFonts w:ascii="Arial" w:hAnsi="Arial" w:cs="Arial"/>
        </w:rPr>
        <w:t xml:space="preserve"> </w:t>
      </w:r>
      <w:commentRangeEnd w:id="19"/>
      <w:r w:rsidR="00F040D7">
        <w:rPr>
          <w:rStyle w:val="CommentReference"/>
        </w:rPr>
        <w:commentReference w:id="19"/>
      </w:r>
      <w:r w:rsidR="00CD7E61">
        <w:rPr>
          <w:rFonts w:ascii="Arial" w:hAnsi="Arial" w:cs="Arial"/>
        </w:rPr>
        <w:t xml:space="preserve">Moreover, </w:t>
      </w:r>
      <w:r w:rsidR="005F3FC9">
        <w:rPr>
          <w:rFonts w:ascii="Arial" w:hAnsi="Arial" w:cs="Arial"/>
        </w:rPr>
        <w:t>CONMIN</w:t>
      </w:r>
      <w:r w:rsidR="00CD7E61">
        <w:rPr>
          <w:rFonts w:ascii="Arial" w:hAnsi="Arial" w:cs="Arial"/>
        </w:rPr>
        <w:t xml:space="preserve"> </w:t>
      </w:r>
      <w:r w:rsidR="00F80D91">
        <w:rPr>
          <w:rFonts w:ascii="Arial" w:hAnsi="Arial" w:cs="Arial"/>
        </w:rPr>
        <w:t>exhibited</w:t>
      </w:r>
      <w:r w:rsidR="00CD7E61">
        <w:rPr>
          <w:rFonts w:ascii="Arial" w:hAnsi="Arial" w:cs="Arial"/>
        </w:rPr>
        <w:t xml:space="preserve"> less </w:t>
      </w:r>
      <w:r w:rsidR="00F80D91">
        <w:rPr>
          <w:rFonts w:ascii="Arial" w:hAnsi="Arial" w:cs="Arial"/>
        </w:rPr>
        <w:t xml:space="preserve">drought-affected AOA and Comammox </w:t>
      </w:r>
      <w:r w:rsidR="00CD7E61">
        <w:rPr>
          <w:rFonts w:ascii="Arial" w:hAnsi="Arial" w:cs="Arial"/>
        </w:rPr>
        <w:t>ASVs</w:t>
      </w:r>
      <w:r w:rsidR="00D2538D">
        <w:rPr>
          <w:rFonts w:ascii="Arial" w:hAnsi="Arial" w:cs="Arial"/>
        </w:rPr>
        <w:t xml:space="preserve"> </w:t>
      </w:r>
      <w:r w:rsidR="00F80D91">
        <w:rPr>
          <w:rFonts w:ascii="Arial" w:hAnsi="Arial" w:cs="Arial"/>
        </w:rPr>
        <w:t xml:space="preserve">compared to </w:t>
      </w:r>
      <w:r w:rsidR="005F3FC9">
        <w:rPr>
          <w:rFonts w:ascii="Arial" w:hAnsi="Arial" w:cs="Arial"/>
        </w:rPr>
        <w:t xml:space="preserve">BIODYN and CONFYM </w:t>
      </w:r>
      <w:r w:rsidR="00CD7E61">
        <w:rPr>
          <w:rFonts w:ascii="Arial" w:hAnsi="Arial" w:cs="Arial"/>
        </w:rPr>
        <w:t xml:space="preserve"> </w:t>
      </w:r>
      <w:r w:rsidR="00DE6CFF" w:rsidRPr="00157A05">
        <w:rPr>
          <w:rFonts w:ascii="Arial" w:hAnsi="Arial" w:cs="Arial"/>
        </w:rPr>
        <w:t>(</w:t>
      </w:r>
      <w:r w:rsidR="008F42C7">
        <w:rPr>
          <w:rFonts w:ascii="Arial" w:hAnsi="Arial" w:cs="Arial"/>
        </w:rPr>
        <w:t>Figure 3).</w:t>
      </w:r>
    </w:p>
    <w:p w14:paraId="0EBD675B" w14:textId="77777777" w:rsidR="001910B2" w:rsidRPr="00157A05" w:rsidRDefault="001910B2" w:rsidP="001910B2">
      <w:pPr>
        <w:spacing w:after="0" w:line="480" w:lineRule="auto"/>
        <w:ind w:firstLine="720"/>
        <w:jc w:val="both"/>
        <w:rPr>
          <w:rFonts w:ascii="Arial" w:hAnsi="Arial" w:cs="Arial"/>
        </w:rPr>
      </w:pPr>
    </w:p>
    <w:p w14:paraId="1332BC98" w14:textId="77777777" w:rsidR="007C2534" w:rsidRPr="00157A05" w:rsidRDefault="001135A3" w:rsidP="00157A05">
      <w:pPr>
        <w:spacing w:after="0" w:line="480" w:lineRule="auto"/>
        <w:jc w:val="both"/>
        <w:rPr>
          <w:rFonts w:ascii="Arial" w:hAnsi="Arial" w:cs="Arial"/>
          <w:b/>
          <w:bCs/>
        </w:rPr>
      </w:pPr>
      <w:commentRangeStart w:id="20"/>
      <w:r>
        <w:rPr>
          <w:rFonts w:ascii="Arial" w:hAnsi="Arial" w:cs="Arial"/>
          <w:b/>
          <w:bCs/>
        </w:rPr>
        <w:lastRenderedPageBreak/>
        <w:t>Drought affect</w:t>
      </w:r>
      <w:r w:rsidR="00A42142">
        <w:rPr>
          <w:rFonts w:ascii="Arial" w:hAnsi="Arial" w:cs="Arial"/>
          <w:b/>
          <w:bCs/>
        </w:rPr>
        <w:t>ed</w:t>
      </w:r>
      <w:r w:rsidR="007C2534" w:rsidRPr="00157A05">
        <w:rPr>
          <w:rFonts w:ascii="Arial" w:hAnsi="Arial" w:cs="Arial"/>
          <w:b/>
          <w:bCs/>
        </w:rPr>
        <w:t xml:space="preserve"> </w:t>
      </w:r>
      <w:r w:rsidR="002C1BC6">
        <w:rPr>
          <w:rFonts w:ascii="Arial" w:hAnsi="Arial" w:cs="Arial"/>
          <w:b/>
          <w:bCs/>
        </w:rPr>
        <w:t xml:space="preserve">the </w:t>
      </w:r>
      <w:r w:rsidR="00E61339">
        <w:rPr>
          <w:rFonts w:ascii="Arial" w:hAnsi="Arial" w:cs="Arial"/>
          <w:b/>
          <w:bCs/>
        </w:rPr>
        <w:t>abundance</w:t>
      </w:r>
      <w:r w:rsidR="002C1BC6">
        <w:rPr>
          <w:rFonts w:ascii="Arial" w:hAnsi="Arial" w:cs="Arial"/>
          <w:b/>
          <w:bCs/>
        </w:rPr>
        <w:t xml:space="preserve"> of ammonia oxidizers</w:t>
      </w:r>
      <w:r w:rsidR="00210507">
        <w:rPr>
          <w:rFonts w:ascii="Arial" w:hAnsi="Arial" w:cs="Arial"/>
          <w:b/>
          <w:bCs/>
        </w:rPr>
        <w:t xml:space="preserve"> in bulk soil</w:t>
      </w:r>
      <w:commentRangeEnd w:id="20"/>
      <w:r w:rsidR="00274337">
        <w:rPr>
          <w:rStyle w:val="CommentReference"/>
        </w:rPr>
        <w:commentReference w:id="20"/>
      </w:r>
    </w:p>
    <w:p w14:paraId="1C79BEFB" w14:textId="77777777" w:rsidR="00124495" w:rsidRDefault="007C2534" w:rsidP="00A66729">
      <w:pPr>
        <w:spacing w:after="0" w:line="480" w:lineRule="auto"/>
        <w:jc w:val="both"/>
        <w:rPr>
          <w:rFonts w:ascii="Arial" w:hAnsi="Arial" w:cs="Arial"/>
        </w:rPr>
      </w:pPr>
      <w:r w:rsidRPr="00157A05">
        <w:rPr>
          <w:rFonts w:ascii="Arial" w:hAnsi="Arial" w:cs="Arial"/>
          <w:b/>
          <w:bCs/>
        </w:rPr>
        <w:tab/>
      </w:r>
      <w:r w:rsidR="00F9108C" w:rsidRPr="00F80D91">
        <w:rPr>
          <w:rFonts w:ascii="Arial" w:hAnsi="Arial" w:cs="Arial"/>
        </w:rPr>
        <w:t>Quantification of the</w:t>
      </w:r>
      <w:r w:rsidR="00F9108C">
        <w:rPr>
          <w:rFonts w:ascii="Arial" w:hAnsi="Arial" w:cs="Arial"/>
          <w:b/>
          <w:bCs/>
        </w:rPr>
        <w:t xml:space="preserve"> </w:t>
      </w:r>
      <w:r w:rsidRPr="00157A05">
        <w:rPr>
          <w:rFonts w:ascii="Arial" w:hAnsi="Arial" w:cs="Arial"/>
        </w:rPr>
        <w:t>abundance</w:t>
      </w:r>
      <w:r w:rsidR="00A66729">
        <w:rPr>
          <w:rFonts w:ascii="Arial" w:hAnsi="Arial" w:cs="Arial"/>
        </w:rPr>
        <w:t>s</w:t>
      </w:r>
      <w:r w:rsidRPr="00157A05">
        <w:rPr>
          <w:rFonts w:ascii="Arial" w:hAnsi="Arial" w:cs="Arial"/>
        </w:rPr>
        <w:t xml:space="preserve"> of ammonia-oxidizing communities </w:t>
      </w:r>
      <w:r w:rsidR="00124495">
        <w:rPr>
          <w:rFonts w:ascii="Arial" w:hAnsi="Arial" w:cs="Arial"/>
        </w:rPr>
        <w:t>showed that the</w:t>
      </w:r>
      <w:r w:rsidRPr="00157A05">
        <w:rPr>
          <w:rFonts w:ascii="Arial" w:hAnsi="Arial" w:cs="Arial"/>
        </w:rPr>
        <w:t xml:space="preserve"> effects of drought were different depending on the ammonia-oxidizing group</w:t>
      </w:r>
      <w:r w:rsidR="008D2E86">
        <w:rPr>
          <w:rFonts w:ascii="Arial" w:hAnsi="Arial" w:cs="Arial"/>
        </w:rPr>
        <w:t xml:space="preserve"> and </w:t>
      </w:r>
      <w:r w:rsidR="00124495">
        <w:rPr>
          <w:rFonts w:ascii="Arial" w:hAnsi="Arial" w:cs="Arial"/>
        </w:rPr>
        <w:t xml:space="preserve">the </w:t>
      </w:r>
      <w:r w:rsidRPr="00157A05">
        <w:rPr>
          <w:rFonts w:ascii="Arial" w:hAnsi="Arial" w:cs="Arial"/>
        </w:rPr>
        <w:t>cropping system</w:t>
      </w:r>
      <w:r w:rsidR="00124495">
        <w:rPr>
          <w:rFonts w:ascii="Arial" w:hAnsi="Arial" w:cs="Arial"/>
        </w:rPr>
        <w:t xml:space="preserve"> </w:t>
      </w:r>
      <w:r w:rsidR="00124495" w:rsidRPr="00157A05">
        <w:rPr>
          <w:rFonts w:ascii="Arial" w:hAnsi="Arial" w:cs="Arial"/>
        </w:rPr>
        <w:t>(</w:t>
      </w:r>
      <w:r w:rsidR="008F42C7" w:rsidRPr="004A7D3B">
        <w:rPr>
          <w:rFonts w:ascii="Arial" w:hAnsi="Arial" w:cs="Arial"/>
        </w:rPr>
        <w:t xml:space="preserve">Supplementary Table </w:t>
      </w:r>
      <w:r w:rsidR="008F42C7">
        <w:rPr>
          <w:rFonts w:ascii="Arial" w:hAnsi="Arial" w:cs="Arial"/>
        </w:rPr>
        <w:t>3</w:t>
      </w:r>
      <w:r w:rsidR="00124495" w:rsidRPr="00157A05">
        <w:rPr>
          <w:rFonts w:ascii="Arial" w:hAnsi="Arial" w:cs="Arial"/>
        </w:rPr>
        <w:t>).</w:t>
      </w:r>
      <w:r w:rsidRPr="00157A05">
        <w:rPr>
          <w:rFonts w:ascii="Arial" w:hAnsi="Arial" w:cs="Arial"/>
        </w:rPr>
        <w:t xml:space="preserve"> </w:t>
      </w:r>
      <w:r w:rsidR="002D764E">
        <w:rPr>
          <w:rFonts w:ascii="Arial" w:hAnsi="Arial" w:cs="Arial"/>
        </w:rPr>
        <w:t xml:space="preserve">In the bulk soil, </w:t>
      </w:r>
      <w:r w:rsidR="00E61796">
        <w:rPr>
          <w:rFonts w:ascii="Arial" w:hAnsi="Arial" w:cs="Arial"/>
        </w:rPr>
        <w:t>a significant effect of drought was observed on the abundance of AOB and comammox clade B but not on that of AOA and comam</w:t>
      </w:r>
      <w:r w:rsidR="001B19AD">
        <w:rPr>
          <w:rFonts w:ascii="Arial" w:hAnsi="Arial" w:cs="Arial"/>
        </w:rPr>
        <w:t>m</w:t>
      </w:r>
      <w:r w:rsidR="00E61796">
        <w:rPr>
          <w:rFonts w:ascii="Arial" w:hAnsi="Arial" w:cs="Arial"/>
        </w:rPr>
        <w:t xml:space="preserve">ox clade </w:t>
      </w:r>
      <w:r w:rsidR="00E61796" w:rsidRPr="009E6584">
        <w:rPr>
          <w:rFonts w:ascii="Arial" w:hAnsi="Arial" w:cs="Arial"/>
        </w:rPr>
        <w:t>A (</w:t>
      </w:r>
      <w:r w:rsidR="009E6584">
        <w:rPr>
          <w:rFonts w:ascii="Arial" w:hAnsi="Arial" w:cs="Arial"/>
        </w:rPr>
        <w:t>Three-way repeated measures ANOVA</w:t>
      </w:r>
      <w:r w:rsidR="00A36507" w:rsidRPr="009E6584">
        <w:rPr>
          <w:rFonts w:ascii="Arial" w:hAnsi="Arial" w:cs="Arial"/>
        </w:rPr>
        <w:t xml:space="preserve">, </w:t>
      </w:r>
      <w:r w:rsidR="00E61796" w:rsidRPr="009E6584">
        <w:rPr>
          <w:rFonts w:ascii="Arial" w:hAnsi="Arial" w:cs="Arial"/>
        </w:rPr>
        <w:t xml:space="preserve">P&lt;0.05, </w:t>
      </w:r>
      <w:r w:rsidR="009E6584">
        <w:rPr>
          <w:rFonts w:ascii="Arial" w:hAnsi="Arial" w:cs="Arial"/>
        </w:rPr>
        <w:t xml:space="preserve">Figure 4; </w:t>
      </w:r>
      <w:r w:rsidR="009E6584" w:rsidRPr="009E6584">
        <w:rPr>
          <w:rFonts w:ascii="Arial" w:hAnsi="Arial" w:cs="Arial"/>
        </w:rPr>
        <w:t>Supplementary Table 3</w:t>
      </w:r>
      <w:r w:rsidR="00E61796" w:rsidRPr="009E6584">
        <w:rPr>
          <w:rFonts w:ascii="Arial" w:hAnsi="Arial" w:cs="Arial"/>
        </w:rPr>
        <w:t>).</w:t>
      </w:r>
      <w:r w:rsidR="00E61796">
        <w:rPr>
          <w:rFonts w:ascii="Arial" w:hAnsi="Arial" w:cs="Arial"/>
        </w:rPr>
        <w:t xml:space="preserve"> </w:t>
      </w:r>
      <w:r w:rsidR="005B7470">
        <w:rPr>
          <w:rFonts w:ascii="Arial" w:hAnsi="Arial" w:cs="Arial"/>
        </w:rPr>
        <w:t>T</w:t>
      </w:r>
      <w:r w:rsidR="001B19AD">
        <w:rPr>
          <w:rFonts w:ascii="Arial" w:hAnsi="Arial" w:cs="Arial"/>
        </w:rPr>
        <w:t>h</w:t>
      </w:r>
      <w:r w:rsidR="005B7470">
        <w:rPr>
          <w:rFonts w:ascii="Arial" w:hAnsi="Arial" w:cs="Arial"/>
        </w:rPr>
        <w:t xml:space="preserve">is effect of drought depended on the cropping system only for the AOB. </w:t>
      </w:r>
      <w:r w:rsidR="00A00C84">
        <w:rPr>
          <w:rFonts w:ascii="Arial" w:hAnsi="Arial" w:cs="Arial"/>
        </w:rPr>
        <w:t>T</w:t>
      </w:r>
      <w:r w:rsidR="005B7470">
        <w:rPr>
          <w:rFonts w:ascii="Arial" w:hAnsi="Arial" w:cs="Arial"/>
        </w:rPr>
        <w:t>hus</w:t>
      </w:r>
      <w:r w:rsidR="001B19AD">
        <w:rPr>
          <w:rFonts w:ascii="Arial" w:hAnsi="Arial" w:cs="Arial"/>
        </w:rPr>
        <w:t>, d</w:t>
      </w:r>
      <w:r w:rsidR="001B19AD" w:rsidRPr="00157A05">
        <w:rPr>
          <w:rFonts w:ascii="Arial" w:hAnsi="Arial" w:cs="Arial"/>
        </w:rPr>
        <w:t xml:space="preserve">rought </w:t>
      </w:r>
      <w:r w:rsidR="001B19AD">
        <w:rPr>
          <w:rFonts w:ascii="Arial" w:hAnsi="Arial" w:cs="Arial"/>
        </w:rPr>
        <w:t>led to a decrease in</w:t>
      </w:r>
      <w:r w:rsidR="001B19AD" w:rsidRPr="00157A05">
        <w:rPr>
          <w:rFonts w:ascii="Arial" w:hAnsi="Arial" w:cs="Arial"/>
        </w:rPr>
        <w:t xml:space="preserve"> the </w:t>
      </w:r>
      <w:r w:rsidR="00124495">
        <w:rPr>
          <w:rFonts w:ascii="Arial" w:hAnsi="Arial" w:cs="Arial"/>
        </w:rPr>
        <w:t xml:space="preserve">AOB </w:t>
      </w:r>
      <w:r w:rsidR="001B19AD">
        <w:rPr>
          <w:rFonts w:ascii="Arial" w:hAnsi="Arial" w:cs="Arial"/>
        </w:rPr>
        <w:t>abundance in the CONFYM system</w:t>
      </w:r>
      <w:r w:rsidR="005B7470">
        <w:rPr>
          <w:rFonts w:ascii="Arial" w:hAnsi="Arial" w:cs="Arial"/>
        </w:rPr>
        <w:t xml:space="preserve"> only</w:t>
      </w:r>
      <w:r w:rsidR="001B19AD">
        <w:rPr>
          <w:rFonts w:ascii="Arial" w:hAnsi="Arial" w:cs="Arial"/>
        </w:rPr>
        <w:t>, with decrease</w:t>
      </w:r>
      <w:r w:rsidR="005B7470">
        <w:rPr>
          <w:rFonts w:ascii="Arial" w:hAnsi="Arial" w:cs="Arial"/>
        </w:rPr>
        <w:t>s</w:t>
      </w:r>
      <w:r w:rsidR="001B19AD">
        <w:rPr>
          <w:rFonts w:ascii="Arial" w:hAnsi="Arial" w:cs="Arial"/>
        </w:rPr>
        <w:t xml:space="preserve"> of </w:t>
      </w:r>
      <w:r w:rsidR="005B7470">
        <w:rPr>
          <w:rFonts w:ascii="Arial" w:hAnsi="Arial" w:cs="Arial"/>
        </w:rPr>
        <w:t xml:space="preserve">up to </w:t>
      </w:r>
      <w:r w:rsidR="001B19AD">
        <w:rPr>
          <w:rFonts w:ascii="Arial" w:hAnsi="Arial" w:cs="Arial"/>
        </w:rPr>
        <w:t>3</w:t>
      </w:r>
      <w:r w:rsidR="005B7470">
        <w:rPr>
          <w:rFonts w:ascii="Arial" w:hAnsi="Arial" w:cs="Arial"/>
        </w:rPr>
        <w:t>9</w:t>
      </w:r>
      <w:r w:rsidR="001B19AD">
        <w:rPr>
          <w:rFonts w:ascii="Arial" w:hAnsi="Arial" w:cs="Arial"/>
        </w:rPr>
        <w:t xml:space="preserve"> % relative to the control</w:t>
      </w:r>
      <w:r w:rsidR="005B7470">
        <w:rPr>
          <w:rFonts w:ascii="Arial" w:hAnsi="Arial" w:cs="Arial"/>
        </w:rPr>
        <w:t>. In contrast, the abundance of comammox</w:t>
      </w:r>
      <w:r w:rsidR="00124495">
        <w:rPr>
          <w:rFonts w:ascii="Arial" w:hAnsi="Arial" w:cs="Arial"/>
        </w:rPr>
        <w:t xml:space="preserve"> clade</w:t>
      </w:r>
      <w:r w:rsidR="005B7470">
        <w:rPr>
          <w:rFonts w:ascii="Arial" w:hAnsi="Arial" w:cs="Arial"/>
        </w:rPr>
        <w:t xml:space="preserve"> B was consistently lower in the drought treatment across cropping systems, with the strongest effects observed in the CONFYM </w:t>
      </w:r>
      <w:r w:rsidR="005B7470" w:rsidRPr="009E6584">
        <w:rPr>
          <w:rFonts w:ascii="Arial" w:hAnsi="Arial" w:cs="Arial"/>
        </w:rPr>
        <w:t>system (Fig</w:t>
      </w:r>
      <w:r w:rsidR="009E6584" w:rsidRPr="00112B9B">
        <w:rPr>
          <w:rFonts w:ascii="Arial" w:hAnsi="Arial" w:cs="Arial"/>
        </w:rPr>
        <w:t>ure 4</w:t>
      </w:r>
      <w:r w:rsidR="009E6584">
        <w:rPr>
          <w:rFonts w:ascii="Arial" w:hAnsi="Arial" w:cs="Arial"/>
        </w:rPr>
        <w:t>D</w:t>
      </w:r>
      <w:r w:rsidR="005B7470" w:rsidRPr="009E6584">
        <w:rPr>
          <w:rFonts w:ascii="Arial" w:hAnsi="Arial" w:cs="Arial"/>
        </w:rPr>
        <w:t>).</w:t>
      </w:r>
      <w:r w:rsidR="00A66729" w:rsidRPr="009E6584">
        <w:rPr>
          <w:rFonts w:ascii="Arial" w:hAnsi="Arial" w:cs="Arial"/>
        </w:rPr>
        <w:t xml:space="preserve"> We</w:t>
      </w:r>
      <w:r w:rsidR="00A66729">
        <w:rPr>
          <w:rFonts w:ascii="Arial" w:hAnsi="Arial" w:cs="Arial"/>
        </w:rPr>
        <w:t xml:space="preserve"> </w:t>
      </w:r>
      <w:r w:rsidR="00A36507">
        <w:rPr>
          <w:rFonts w:ascii="Arial" w:hAnsi="Arial" w:cs="Arial"/>
        </w:rPr>
        <w:t xml:space="preserve">also </w:t>
      </w:r>
      <w:r w:rsidR="00A66729">
        <w:rPr>
          <w:rFonts w:ascii="Arial" w:hAnsi="Arial" w:cs="Arial"/>
        </w:rPr>
        <w:t>found that</w:t>
      </w:r>
      <w:r w:rsidR="00A36507">
        <w:rPr>
          <w:rFonts w:ascii="Arial" w:hAnsi="Arial" w:cs="Arial"/>
        </w:rPr>
        <w:t xml:space="preserve"> drought led to significant decreases in</w:t>
      </w:r>
      <w:r w:rsidR="00A66729">
        <w:rPr>
          <w:rFonts w:ascii="Arial" w:hAnsi="Arial" w:cs="Arial"/>
        </w:rPr>
        <w:t xml:space="preserve"> the proportion of AOB and comammox within the </w:t>
      </w:r>
      <w:r w:rsidR="00B276DD">
        <w:rPr>
          <w:rFonts w:ascii="Arial" w:hAnsi="Arial" w:cs="Arial"/>
        </w:rPr>
        <w:t xml:space="preserve">total </w:t>
      </w:r>
      <w:r w:rsidR="00A66729">
        <w:rPr>
          <w:rFonts w:ascii="Arial" w:hAnsi="Arial" w:cs="Arial"/>
        </w:rPr>
        <w:t xml:space="preserve">bacterial community </w:t>
      </w:r>
      <w:r w:rsidR="00A36507">
        <w:rPr>
          <w:rFonts w:ascii="Arial" w:hAnsi="Arial" w:cs="Arial"/>
        </w:rPr>
        <w:t xml:space="preserve">in the bulk soil </w:t>
      </w:r>
      <w:r w:rsidR="009E6584">
        <w:rPr>
          <w:rFonts w:ascii="Arial" w:hAnsi="Arial" w:cs="Arial"/>
        </w:rPr>
        <w:t>(LMM, P&lt;0.05, Supplementary Fig.</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9E6584" w:rsidRPr="00157A05">
        <w:rPr>
          <w:rFonts w:ascii="Arial" w:hAnsi="Arial" w:cs="Arial"/>
        </w:rPr>
        <w:t>)</w:t>
      </w:r>
      <w:r w:rsidR="009E6584">
        <w:rPr>
          <w:rFonts w:ascii="Arial" w:hAnsi="Arial" w:cs="Arial"/>
        </w:rPr>
        <w:t xml:space="preserve">, </w:t>
      </w:r>
      <w:r w:rsidR="00A36507">
        <w:rPr>
          <w:rFonts w:ascii="Arial" w:hAnsi="Arial" w:cs="Arial"/>
        </w:rPr>
        <w:t>while no significant effect was observed in the rhizosphere</w:t>
      </w:r>
      <w:r w:rsidR="009E6584">
        <w:rPr>
          <w:rFonts w:ascii="Arial" w:hAnsi="Arial" w:cs="Arial"/>
        </w:rPr>
        <w:t xml:space="preserve"> </w:t>
      </w:r>
      <w:r w:rsidR="00B276DD" w:rsidRPr="00157A05">
        <w:rPr>
          <w:rFonts w:ascii="Arial" w:hAnsi="Arial" w:cs="Arial"/>
        </w:rPr>
        <w:t>(</w:t>
      </w:r>
      <w:r w:rsidR="009E6584">
        <w:rPr>
          <w:rFonts w:ascii="Arial" w:hAnsi="Arial" w:cs="Arial"/>
        </w:rPr>
        <w:t>Three-way repeated measures ANOVA</w:t>
      </w:r>
      <w:r w:rsidR="00A36507">
        <w:rPr>
          <w:rFonts w:ascii="Arial" w:hAnsi="Arial" w:cs="Arial"/>
        </w:rPr>
        <w:t>, P&lt;0.05</w:t>
      </w:r>
      <w:r w:rsidR="009E6584">
        <w:rPr>
          <w:rFonts w:ascii="Arial" w:hAnsi="Arial" w:cs="Arial"/>
        </w:rPr>
        <w:t xml:space="preserve">, Supplementary Fig. </w:t>
      </w:r>
      <w:r w:rsidR="00B036A7">
        <w:rPr>
          <w:rFonts w:ascii="Arial" w:hAnsi="Arial" w:cs="Arial"/>
        </w:rPr>
        <w:t>6</w:t>
      </w:r>
      <w:r w:rsidR="009E6584">
        <w:rPr>
          <w:rFonts w:ascii="Arial" w:hAnsi="Arial" w:cs="Arial"/>
        </w:rPr>
        <w:t xml:space="preserve">; </w:t>
      </w:r>
      <w:r w:rsidR="009E6584" w:rsidRPr="009E6584">
        <w:rPr>
          <w:rFonts w:ascii="Arial" w:hAnsi="Arial" w:cs="Arial"/>
        </w:rPr>
        <w:t xml:space="preserve">Supplementary Table </w:t>
      </w:r>
      <w:r w:rsidR="009E6584">
        <w:rPr>
          <w:rFonts w:ascii="Arial" w:hAnsi="Arial" w:cs="Arial"/>
        </w:rPr>
        <w:t>4</w:t>
      </w:r>
      <w:r w:rsidR="00B276DD" w:rsidRPr="00157A05">
        <w:rPr>
          <w:rFonts w:ascii="Arial" w:hAnsi="Arial" w:cs="Arial"/>
        </w:rPr>
        <w:t>).</w:t>
      </w:r>
    </w:p>
    <w:p w14:paraId="05A059A9" w14:textId="77777777" w:rsidR="007C2534" w:rsidRPr="00157A05" w:rsidRDefault="007C2534" w:rsidP="00157A05">
      <w:pPr>
        <w:spacing w:after="0" w:line="480" w:lineRule="auto"/>
        <w:jc w:val="both"/>
        <w:rPr>
          <w:rFonts w:ascii="Arial" w:hAnsi="Arial" w:cs="Arial"/>
        </w:rPr>
      </w:pPr>
    </w:p>
    <w:p w14:paraId="739C5DE4" w14:textId="77777777" w:rsidR="007C2534" w:rsidRPr="00157A05" w:rsidRDefault="00CC1EF0" w:rsidP="00157A05">
      <w:pPr>
        <w:spacing w:after="0" w:line="480" w:lineRule="auto"/>
        <w:jc w:val="both"/>
        <w:rPr>
          <w:rFonts w:ascii="Arial" w:hAnsi="Arial" w:cs="Arial"/>
          <w:b/>
          <w:bCs/>
        </w:rPr>
      </w:pPr>
      <w:r>
        <w:rPr>
          <w:rFonts w:ascii="Arial" w:hAnsi="Arial" w:cs="Arial"/>
          <w:b/>
          <w:bCs/>
        </w:rPr>
        <w:t>Correlation between</w:t>
      </w:r>
      <w:r w:rsidR="00A50354">
        <w:rPr>
          <w:rFonts w:ascii="Arial" w:hAnsi="Arial" w:cs="Arial"/>
          <w:b/>
          <w:bCs/>
        </w:rPr>
        <w:t xml:space="preserve"> </w:t>
      </w:r>
      <w:r>
        <w:rPr>
          <w:rFonts w:ascii="Arial" w:hAnsi="Arial" w:cs="Arial"/>
          <w:b/>
          <w:bCs/>
        </w:rPr>
        <w:t>ammonia oxidizing community, N pools, and soil properties</w:t>
      </w:r>
    </w:p>
    <w:p w14:paraId="50CAE831" w14:textId="1F51F3FD" w:rsidR="002474CE" w:rsidRDefault="007C2534" w:rsidP="00157A05">
      <w:pPr>
        <w:spacing w:after="0" w:line="480" w:lineRule="auto"/>
        <w:jc w:val="both"/>
        <w:rPr>
          <w:rFonts w:ascii="Arial" w:hAnsi="Arial" w:cs="Arial"/>
        </w:rPr>
      </w:pPr>
      <w:r w:rsidRPr="00157A05">
        <w:rPr>
          <w:rFonts w:ascii="Arial" w:hAnsi="Arial" w:cs="Arial"/>
        </w:rPr>
        <w:tab/>
      </w:r>
      <w:r w:rsidR="00124495">
        <w:rPr>
          <w:rFonts w:ascii="Arial" w:hAnsi="Arial" w:cs="Arial"/>
        </w:rPr>
        <w:t xml:space="preserve">We further investigated how the relationships </w:t>
      </w:r>
      <w:r w:rsidR="00463954">
        <w:rPr>
          <w:rFonts w:ascii="Arial" w:hAnsi="Arial" w:cs="Arial"/>
        </w:rPr>
        <w:t>between the diversity and composition of a</w:t>
      </w:r>
      <w:r w:rsidR="00625B66">
        <w:rPr>
          <w:rFonts w:ascii="Arial" w:hAnsi="Arial" w:cs="Arial"/>
        </w:rPr>
        <w:t>mmonia oxidizing communi</w:t>
      </w:r>
      <w:r w:rsidR="00463954">
        <w:rPr>
          <w:rFonts w:ascii="Arial" w:hAnsi="Arial" w:cs="Arial"/>
        </w:rPr>
        <w:t xml:space="preserve">ties with soil properties, including mineral N pools </w:t>
      </w:r>
      <w:r w:rsidR="00D55233">
        <w:rPr>
          <w:rFonts w:ascii="Arial" w:hAnsi="Arial" w:cs="Arial"/>
        </w:rPr>
        <w:t>and N</w:t>
      </w:r>
      <w:r w:rsidR="00D55233" w:rsidRPr="00112B9B">
        <w:rPr>
          <w:rFonts w:ascii="Arial" w:hAnsi="Arial" w:cs="Arial"/>
          <w:vertAlign w:val="subscript"/>
        </w:rPr>
        <w:t>2</w:t>
      </w:r>
      <w:r w:rsidR="00D55233">
        <w:rPr>
          <w:rFonts w:ascii="Arial" w:hAnsi="Arial" w:cs="Arial"/>
        </w:rPr>
        <w:t xml:space="preserve">O emissions, </w:t>
      </w:r>
      <w:r w:rsidR="00463954">
        <w:rPr>
          <w:rFonts w:ascii="Arial" w:hAnsi="Arial" w:cs="Arial"/>
        </w:rPr>
        <w:t xml:space="preserve">were </w:t>
      </w:r>
      <w:r w:rsidR="00124495">
        <w:rPr>
          <w:rFonts w:ascii="Arial" w:hAnsi="Arial" w:cs="Arial"/>
        </w:rPr>
        <w:t xml:space="preserve">affected by </w:t>
      </w:r>
      <w:r w:rsidR="00463954">
        <w:rPr>
          <w:rFonts w:ascii="Arial" w:hAnsi="Arial" w:cs="Arial"/>
        </w:rPr>
        <w:t xml:space="preserve">drought </w:t>
      </w:r>
      <w:r w:rsidR="00463954" w:rsidRPr="00463954">
        <w:rPr>
          <w:rFonts w:ascii="Arial" w:hAnsi="Arial" w:cs="Arial"/>
          <w:highlight w:val="yellow"/>
        </w:rPr>
        <w:t>(</w:t>
      </w:r>
      <w:r w:rsidR="00B70336">
        <w:rPr>
          <w:rFonts w:ascii="Arial" w:hAnsi="Arial" w:cs="Arial"/>
          <w:highlight w:val="yellow"/>
        </w:rPr>
        <w:t>Figure 5</w:t>
      </w:r>
      <w:r w:rsidR="00463954" w:rsidRPr="00463954">
        <w:rPr>
          <w:rFonts w:ascii="Arial" w:hAnsi="Arial" w:cs="Arial"/>
          <w:highlight w:val="yellow"/>
        </w:rPr>
        <w:t>)</w:t>
      </w:r>
      <w:r w:rsidR="00463954">
        <w:rPr>
          <w:rFonts w:ascii="Arial" w:hAnsi="Arial" w:cs="Arial"/>
        </w:rPr>
        <w:t>.</w:t>
      </w:r>
      <w:r w:rsidR="00FE0B12">
        <w:rPr>
          <w:rFonts w:ascii="Arial" w:hAnsi="Arial" w:cs="Arial"/>
        </w:rPr>
        <w:t xml:space="preserve"> </w:t>
      </w:r>
      <w:r w:rsidR="002474CE">
        <w:rPr>
          <w:rFonts w:ascii="Arial" w:hAnsi="Arial" w:cs="Arial"/>
        </w:rPr>
        <w:t xml:space="preserve">Notably, </w:t>
      </w:r>
      <w:r w:rsidR="009F7785">
        <w:rPr>
          <w:rFonts w:ascii="Arial" w:hAnsi="Arial" w:cs="Arial"/>
        </w:rPr>
        <w:t>we found that the NO</w:t>
      </w:r>
      <w:r w:rsidR="009F7785" w:rsidRPr="0088630D">
        <w:rPr>
          <w:rFonts w:ascii="Arial" w:hAnsi="Arial" w:cs="Arial"/>
          <w:vertAlign w:val="subscript"/>
        </w:rPr>
        <w:t>3</w:t>
      </w:r>
      <w:r w:rsidR="009F7785" w:rsidRPr="0088630D">
        <w:rPr>
          <w:rFonts w:ascii="Arial" w:hAnsi="Arial" w:cs="Arial"/>
          <w:vertAlign w:val="superscript"/>
        </w:rPr>
        <w:t>-</w:t>
      </w:r>
      <w:r w:rsidR="009F7785">
        <w:rPr>
          <w:rFonts w:ascii="Arial" w:hAnsi="Arial" w:cs="Arial"/>
        </w:rPr>
        <w:t xml:space="preserve"> content was correlated to the abundance </w:t>
      </w:r>
      <w:r w:rsidR="004271A6">
        <w:rPr>
          <w:rFonts w:ascii="Arial" w:hAnsi="Arial" w:cs="Arial"/>
        </w:rPr>
        <w:t xml:space="preserve">and the beta diversity </w:t>
      </w:r>
      <w:r w:rsidR="009F7785">
        <w:rPr>
          <w:rFonts w:ascii="Arial" w:hAnsi="Arial" w:cs="Arial"/>
        </w:rPr>
        <w:t>of all AO as well to the alpha diversity of AOA and comammox in the control treatment</w:t>
      </w:r>
      <w:r w:rsidR="006C473B">
        <w:rPr>
          <w:rFonts w:ascii="Arial" w:hAnsi="Arial" w:cs="Arial"/>
        </w:rPr>
        <w:t>.</w:t>
      </w:r>
      <w:r w:rsidR="004271A6">
        <w:rPr>
          <w:rFonts w:ascii="Arial" w:hAnsi="Arial" w:cs="Arial"/>
        </w:rPr>
        <w:t xml:space="preserve"> </w:t>
      </w:r>
      <w:r w:rsidR="006C473B">
        <w:rPr>
          <w:rFonts w:ascii="Arial" w:hAnsi="Arial" w:cs="Arial"/>
        </w:rPr>
        <w:t>I</w:t>
      </w:r>
      <w:r w:rsidR="009F7785">
        <w:rPr>
          <w:rFonts w:ascii="Arial" w:hAnsi="Arial" w:cs="Arial"/>
        </w:rPr>
        <w:t xml:space="preserve">n contrast, only the </w:t>
      </w:r>
      <w:proofErr w:type="spellStart"/>
      <w:r w:rsidR="009F7785">
        <w:rPr>
          <w:rFonts w:ascii="Arial" w:hAnsi="Arial" w:cs="Arial"/>
        </w:rPr>
        <w:t>the</w:t>
      </w:r>
      <w:proofErr w:type="spellEnd"/>
      <w:r w:rsidR="009F7785">
        <w:rPr>
          <w:rFonts w:ascii="Arial" w:hAnsi="Arial" w:cs="Arial"/>
        </w:rPr>
        <w:t xml:space="preserve"> alpha diversity of AOB was </w:t>
      </w:r>
      <w:r w:rsidR="00D55233">
        <w:rPr>
          <w:rFonts w:ascii="Arial" w:hAnsi="Arial" w:cs="Arial"/>
        </w:rPr>
        <w:t>positively</w:t>
      </w:r>
      <w:r w:rsidR="006C473B">
        <w:rPr>
          <w:rFonts w:ascii="Arial" w:hAnsi="Arial" w:cs="Arial"/>
        </w:rPr>
        <w:t xml:space="preserve"> correlated to the NO</w:t>
      </w:r>
      <w:r w:rsidR="006C473B" w:rsidRPr="0088630D">
        <w:rPr>
          <w:rFonts w:ascii="Arial" w:hAnsi="Arial" w:cs="Arial"/>
          <w:vertAlign w:val="subscript"/>
        </w:rPr>
        <w:t>3</w:t>
      </w:r>
      <w:r w:rsidR="006C473B" w:rsidRPr="0088630D">
        <w:rPr>
          <w:rFonts w:ascii="Arial" w:hAnsi="Arial" w:cs="Arial"/>
          <w:vertAlign w:val="superscript"/>
        </w:rPr>
        <w:t>-</w:t>
      </w:r>
      <w:r w:rsidR="006C473B">
        <w:rPr>
          <w:rFonts w:ascii="Arial" w:hAnsi="Arial" w:cs="Arial"/>
        </w:rPr>
        <w:t xml:space="preserve"> content in the drought treatment while a negative relationship was observed </w:t>
      </w:r>
      <w:r w:rsidR="008004C3">
        <w:rPr>
          <w:rFonts w:ascii="Arial" w:hAnsi="Arial" w:cs="Arial"/>
        </w:rPr>
        <w:t>with</w:t>
      </w:r>
      <w:r w:rsidR="006C473B">
        <w:rPr>
          <w:rFonts w:ascii="Arial" w:hAnsi="Arial" w:cs="Arial"/>
        </w:rPr>
        <w:t xml:space="preserve"> the alpha diversity of comammox (Fig</w:t>
      </w:r>
      <w:r w:rsidR="00B70336">
        <w:rPr>
          <w:rFonts w:ascii="Arial" w:hAnsi="Arial" w:cs="Arial"/>
        </w:rPr>
        <w:t>ure 5</w:t>
      </w:r>
      <w:r w:rsidR="006C473B">
        <w:rPr>
          <w:rFonts w:ascii="Arial" w:hAnsi="Arial" w:cs="Arial"/>
        </w:rPr>
        <w:t>)</w:t>
      </w:r>
      <w:r w:rsidR="009F7785">
        <w:rPr>
          <w:rFonts w:ascii="Arial" w:hAnsi="Arial" w:cs="Arial"/>
        </w:rPr>
        <w:t xml:space="preserve">. </w:t>
      </w:r>
      <w:r w:rsidR="004271A6">
        <w:rPr>
          <w:rFonts w:ascii="Arial" w:hAnsi="Arial" w:cs="Arial"/>
        </w:rPr>
        <w:t>Similarly, stronger correlations were found</w:t>
      </w:r>
      <w:r w:rsidR="009F7785">
        <w:rPr>
          <w:rFonts w:ascii="Arial" w:hAnsi="Arial" w:cs="Arial"/>
        </w:rPr>
        <w:t xml:space="preserve"> </w:t>
      </w:r>
      <w:r w:rsidR="004271A6">
        <w:rPr>
          <w:rFonts w:ascii="Arial" w:hAnsi="Arial" w:cs="Arial"/>
        </w:rPr>
        <w:t>between the NH</w:t>
      </w:r>
      <w:r w:rsidR="004271A6">
        <w:rPr>
          <w:rFonts w:ascii="Arial" w:hAnsi="Arial" w:cs="Arial"/>
          <w:vertAlign w:val="subscript"/>
        </w:rPr>
        <w:t>4</w:t>
      </w:r>
      <w:r w:rsidR="004271A6">
        <w:rPr>
          <w:rFonts w:ascii="Arial" w:hAnsi="Arial" w:cs="Arial"/>
          <w:vertAlign w:val="superscript"/>
        </w:rPr>
        <w:t>+</w:t>
      </w:r>
      <w:r w:rsidR="004271A6">
        <w:rPr>
          <w:rFonts w:ascii="Arial" w:hAnsi="Arial" w:cs="Arial"/>
        </w:rPr>
        <w:t xml:space="preserve"> content and AO communities in the control than in the drought treatment</w:t>
      </w:r>
      <w:r w:rsidR="00C518BE">
        <w:rPr>
          <w:rFonts w:ascii="Arial" w:hAnsi="Arial" w:cs="Arial"/>
        </w:rPr>
        <w:t xml:space="preserve"> (Figure 5)</w:t>
      </w:r>
      <w:r w:rsidR="004271A6">
        <w:rPr>
          <w:rFonts w:ascii="Arial" w:hAnsi="Arial" w:cs="Arial"/>
        </w:rPr>
        <w:t>. Interestingly, all these correlations were negative except the alpha diversity of AOB</w:t>
      </w:r>
      <w:r w:rsidR="00C518BE">
        <w:rPr>
          <w:rFonts w:ascii="Arial" w:hAnsi="Arial" w:cs="Arial"/>
        </w:rPr>
        <w:t xml:space="preserve">. </w:t>
      </w:r>
      <w:r w:rsidR="00A11CFE">
        <w:rPr>
          <w:rFonts w:ascii="Arial" w:hAnsi="Arial" w:cs="Arial"/>
        </w:rPr>
        <w:t xml:space="preserve">Among all AO groups, only the beta diversity of AOB that related to the </w:t>
      </w:r>
      <w:r w:rsidR="00A11CFE">
        <w:rPr>
          <w:rFonts w:ascii="Arial" w:hAnsi="Arial" w:cs="Arial"/>
        </w:rPr>
        <w:lastRenderedPageBreak/>
        <w:t>N</w:t>
      </w:r>
      <w:r w:rsidR="00A11CFE" w:rsidRPr="00A11CFE">
        <w:rPr>
          <w:rFonts w:ascii="Arial" w:hAnsi="Arial" w:cs="Arial"/>
          <w:vertAlign w:val="subscript"/>
        </w:rPr>
        <w:t>2</w:t>
      </w:r>
      <w:r w:rsidR="00A11CFE">
        <w:rPr>
          <w:rFonts w:ascii="Arial" w:hAnsi="Arial" w:cs="Arial"/>
        </w:rPr>
        <w:t>O flux, and this relationship was only found in the control. We detected negative correlation between the N</w:t>
      </w:r>
      <w:r w:rsidR="00A11CFE" w:rsidRPr="00112B9B">
        <w:rPr>
          <w:rFonts w:ascii="Arial" w:hAnsi="Arial" w:cs="Arial"/>
          <w:vertAlign w:val="subscript"/>
        </w:rPr>
        <w:t>2</w:t>
      </w:r>
      <w:r w:rsidR="00A11CFE">
        <w:rPr>
          <w:rFonts w:ascii="Arial" w:hAnsi="Arial" w:cs="Arial"/>
        </w:rPr>
        <w:t>O flux with the abundance of AOA and comammox (clade B), as well as with their alpha diversity, while also positively correlated with the alpha diversity of AOB in the control. Overall, there were no significant relationship between the N2O flux with AO communities, except with the AOB abundance, in the drought treatment</w:t>
      </w:r>
      <w:r w:rsidR="00C518BE">
        <w:rPr>
          <w:rFonts w:ascii="Arial" w:hAnsi="Arial" w:cs="Arial"/>
        </w:rPr>
        <w:t xml:space="preserve"> (Figure 5)</w:t>
      </w:r>
      <w:r w:rsidR="00A11CFE">
        <w:rPr>
          <w:rFonts w:ascii="Arial" w:hAnsi="Arial" w:cs="Arial"/>
        </w:rPr>
        <w:t>.</w:t>
      </w:r>
      <w:r w:rsidR="00C518BE">
        <w:rPr>
          <w:rFonts w:ascii="Arial" w:hAnsi="Arial" w:cs="Arial"/>
        </w:rPr>
        <w:t xml:space="preserve"> </w:t>
      </w:r>
      <w:r w:rsidR="00D55233">
        <w:rPr>
          <w:rFonts w:ascii="Arial" w:hAnsi="Arial" w:cs="Arial"/>
        </w:rPr>
        <w:t>Additionally, we found a significant positive</w:t>
      </w:r>
      <w:r w:rsidR="00C518BE">
        <w:rPr>
          <w:rFonts w:ascii="Arial" w:hAnsi="Arial" w:cs="Arial"/>
        </w:rPr>
        <w:t xml:space="preserve"> and negative</w:t>
      </w:r>
      <w:r w:rsidR="00D55233">
        <w:rPr>
          <w:rFonts w:ascii="Arial" w:hAnsi="Arial" w:cs="Arial"/>
        </w:rPr>
        <w:t xml:space="preserve"> correlation between soil water content (GWC) and the </w:t>
      </w:r>
      <w:r w:rsidR="00C518BE">
        <w:rPr>
          <w:rFonts w:ascii="Arial" w:hAnsi="Arial" w:cs="Arial"/>
        </w:rPr>
        <w:t xml:space="preserve">alpha diversity </w:t>
      </w:r>
      <w:r w:rsidR="00D55233">
        <w:rPr>
          <w:rFonts w:ascii="Arial" w:hAnsi="Arial" w:cs="Arial"/>
        </w:rPr>
        <w:t>of AOA</w:t>
      </w:r>
      <w:r w:rsidR="00C518BE">
        <w:rPr>
          <w:rFonts w:ascii="Arial" w:hAnsi="Arial" w:cs="Arial"/>
        </w:rPr>
        <w:t xml:space="preserve"> and </w:t>
      </w:r>
      <w:r w:rsidR="00D55233">
        <w:rPr>
          <w:rFonts w:ascii="Arial" w:hAnsi="Arial" w:cs="Arial"/>
        </w:rPr>
        <w:t>AOB</w:t>
      </w:r>
      <w:r w:rsidR="00C518BE">
        <w:rPr>
          <w:rFonts w:ascii="Arial" w:hAnsi="Arial" w:cs="Arial"/>
        </w:rPr>
        <w:t>, respectively</w:t>
      </w:r>
      <w:r w:rsidR="00D55233">
        <w:rPr>
          <w:rFonts w:ascii="Arial" w:hAnsi="Arial" w:cs="Arial"/>
        </w:rPr>
        <w:t xml:space="preserve"> in the drought</w:t>
      </w:r>
      <w:r w:rsidR="00C518BE">
        <w:rPr>
          <w:rFonts w:ascii="Arial" w:hAnsi="Arial" w:cs="Arial"/>
        </w:rPr>
        <w:t>. While</w:t>
      </w:r>
      <w:r w:rsidR="00D55233">
        <w:rPr>
          <w:rFonts w:ascii="Arial" w:hAnsi="Arial" w:cs="Arial"/>
        </w:rPr>
        <w:t xml:space="preserve"> in the control treatment</w:t>
      </w:r>
      <w:r w:rsidR="00C518BE">
        <w:rPr>
          <w:rFonts w:ascii="Arial" w:hAnsi="Arial" w:cs="Arial"/>
        </w:rPr>
        <w:t>, GWC only correlated with the AOB richness (Figure 5)</w:t>
      </w:r>
      <w:r w:rsidR="00D55233">
        <w:rPr>
          <w:rFonts w:ascii="Arial" w:hAnsi="Arial" w:cs="Arial"/>
        </w:rPr>
        <w:t>.</w:t>
      </w:r>
    </w:p>
    <w:p w14:paraId="133A7D17" w14:textId="77777777" w:rsidR="006D66E5" w:rsidRDefault="006D66E5" w:rsidP="00157A05">
      <w:pPr>
        <w:spacing w:after="0" w:line="480" w:lineRule="auto"/>
        <w:jc w:val="both"/>
        <w:rPr>
          <w:rFonts w:ascii="Arial" w:hAnsi="Arial" w:cs="Arial"/>
        </w:rPr>
      </w:pPr>
    </w:p>
    <w:p w14:paraId="45DD944D" w14:textId="77777777" w:rsidR="006D66E5" w:rsidRPr="00ED68EC" w:rsidRDefault="006D66E5" w:rsidP="006D66E5">
      <w:pPr>
        <w:spacing w:line="480" w:lineRule="auto"/>
        <w:jc w:val="both"/>
        <w:rPr>
          <w:rFonts w:ascii="Arial" w:hAnsi="Arial" w:cs="Arial"/>
          <w:b/>
          <w:bCs/>
        </w:rPr>
      </w:pPr>
      <w:r w:rsidRPr="00ED68EC">
        <w:rPr>
          <w:rFonts w:ascii="Arial" w:hAnsi="Arial" w:cs="Arial"/>
          <w:b/>
          <w:bCs/>
        </w:rPr>
        <w:t>DISCUSSION</w:t>
      </w:r>
    </w:p>
    <w:p w14:paraId="6F3C2521" w14:textId="59E0BDBB" w:rsidR="006D66E5" w:rsidRDefault="006D66E5" w:rsidP="006D66E5">
      <w:pPr>
        <w:spacing w:line="480" w:lineRule="auto"/>
        <w:jc w:val="both"/>
        <w:rPr>
          <w:rFonts w:ascii="Arial" w:hAnsi="Arial" w:cs="Arial"/>
          <w:b/>
          <w:bCs/>
        </w:rPr>
      </w:pPr>
      <w:r w:rsidRPr="00ED68EC">
        <w:rPr>
          <w:rFonts w:ascii="Arial" w:hAnsi="Arial" w:cs="Arial"/>
          <w:b/>
          <w:bCs/>
        </w:rPr>
        <w:t>The effect</w:t>
      </w:r>
      <w:r w:rsidR="00DF0C12">
        <w:rPr>
          <w:rFonts w:ascii="Arial" w:hAnsi="Arial" w:cs="Arial"/>
          <w:b/>
          <w:bCs/>
        </w:rPr>
        <w:t>s</w:t>
      </w:r>
      <w:r w:rsidRPr="00ED68EC">
        <w:rPr>
          <w:rFonts w:ascii="Arial" w:hAnsi="Arial" w:cs="Arial"/>
          <w:b/>
          <w:bCs/>
        </w:rPr>
        <w:t xml:space="preserve"> of drought on mineral Nitrogen pools (NH</w:t>
      </w:r>
      <w:r w:rsidRPr="00ED68EC">
        <w:rPr>
          <w:rFonts w:ascii="Arial" w:hAnsi="Arial" w:cs="Arial"/>
          <w:b/>
          <w:bCs/>
          <w:vertAlign w:val="subscript"/>
        </w:rPr>
        <w:t>4</w:t>
      </w:r>
      <w:r w:rsidRPr="00ED68EC">
        <w:rPr>
          <w:rFonts w:ascii="Arial" w:hAnsi="Arial" w:cs="Arial"/>
          <w:b/>
          <w:bCs/>
          <w:vertAlign w:val="superscript"/>
        </w:rPr>
        <w:t>+</w:t>
      </w:r>
      <w:r w:rsidRPr="00ED68EC">
        <w:rPr>
          <w:rFonts w:ascii="Arial" w:hAnsi="Arial" w:cs="Arial"/>
          <w:b/>
          <w:bCs/>
          <w:vertAlign w:val="subscript"/>
        </w:rPr>
        <w:t>,</w:t>
      </w:r>
      <w:r w:rsidRPr="00ED68EC">
        <w:rPr>
          <w:rFonts w:ascii="Arial" w:hAnsi="Arial" w:cs="Arial"/>
          <w:b/>
          <w:bCs/>
        </w:rPr>
        <w:t xml:space="preserve"> NO</w:t>
      </w:r>
      <w:r w:rsidRPr="00ED68EC">
        <w:rPr>
          <w:rFonts w:ascii="Arial" w:hAnsi="Arial" w:cs="Arial"/>
          <w:b/>
          <w:bCs/>
          <w:vertAlign w:val="subscript"/>
        </w:rPr>
        <w:t>3</w:t>
      </w:r>
      <w:r w:rsidRPr="00ED68EC">
        <w:rPr>
          <w:rFonts w:ascii="Arial" w:hAnsi="Arial" w:cs="Arial"/>
          <w:b/>
          <w:bCs/>
          <w:vertAlign w:val="superscript"/>
        </w:rPr>
        <w:t>-</w:t>
      </w:r>
      <w:r w:rsidR="00DF0C12">
        <w:rPr>
          <w:rFonts w:ascii="Arial" w:hAnsi="Arial" w:cs="Arial"/>
          <w:b/>
          <w:bCs/>
        </w:rPr>
        <w:t>) and</w:t>
      </w:r>
      <w:r w:rsidRPr="00ED68EC">
        <w:rPr>
          <w:rFonts w:ascii="Arial" w:hAnsi="Arial" w:cs="Arial"/>
          <w:b/>
          <w:bCs/>
        </w:rPr>
        <w:t xml:space="preserve"> N</w:t>
      </w:r>
      <w:r w:rsidRPr="00ED68EC">
        <w:rPr>
          <w:rFonts w:ascii="Arial" w:hAnsi="Arial" w:cs="Arial"/>
          <w:b/>
          <w:bCs/>
          <w:vertAlign w:val="subscript"/>
        </w:rPr>
        <w:t>2</w:t>
      </w:r>
      <w:r w:rsidRPr="00ED68EC">
        <w:rPr>
          <w:rFonts w:ascii="Arial" w:hAnsi="Arial" w:cs="Arial"/>
          <w:b/>
          <w:bCs/>
        </w:rPr>
        <w:t>O</w:t>
      </w:r>
      <w:r w:rsidR="00DF0C12">
        <w:rPr>
          <w:rFonts w:ascii="Arial" w:hAnsi="Arial" w:cs="Arial"/>
          <w:b/>
          <w:bCs/>
        </w:rPr>
        <w:t xml:space="preserve"> fluxes</w:t>
      </w:r>
      <w:r w:rsidRPr="00ED68EC">
        <w:rPr>
          <w:rFonts w:ascii="Arial" w:hAnsi="Arial" w:cs="Arial"/>
          <w:b/>
          <w:bCs/>
        </w:rPr>
        <w:t xml:space="preserve"> </w:t>
      </w:r>
      <w:r w:rsidR="00DF0C12">
        <w:rPr>
          <w:rFonts w:ascii="Arial" w:hAnsi="Arial" w:cs="Arial"/>
          <w:b/>
          <w:bCs/>
        </w:rPr>
        <w:t>are</w:t>
      </w:r>
      <w:r w:rsidRPr="00ED68EC">
        <w:rPr>
          <w:rFonts w:ascii="Arial" w:hAnsi="Arial" w:cs="Arial"/>
          <w:b/>
          <w:bCs/>
        </w:rPr>
        <w:t xml:space="preserve"> modulated by cropping system</w:t>
      </w:r>
    </w:p>
    <w:p w14:paraId="71694C8F" w14:textId="5C90C1F4" w:rsidR="00054723" w:rsidRDefault="006D66E5" w:rsidP="00460B3D">
      <w:pPr>
        <w:spacing w:line="480" w:lineRule="auto"/>
        <w:ind w:firstLine="720"/>
        <w:jc w:val="both"/>
        <w:rPr>
          <w:rFonts w:ascii="Arial" w:hAnsi="Arial" w:cs="Arial"/>
        </w:rPr>
      </w:pPr>
      <w:r w:rsidRPr="00ED68EC">
        <w:rPr>
          <w:rFonts w:ascii="Arial" w:hAnsi="Arial" w:cs="Arial"/>
        </w:rPr>
        <w:t xml:space="preserve">We found that drought </w:t>
      </w:r>
      <w:r w:rsidR="00F14AC5">
        <w:rPr>
          <w:rFonts w:ascii="Arial" w:hAnsi="Arial" w:cs="Arial"/>
        </w:rPr>
        <w:t>strongly</w:t>
      </w:r>
      <w:r w:rsidRPr="00ED68EC">
        <w:rPr>
          <w:rFonts w:ascii="Arial" w:hAnsi="Arial" w:cs="Arial"/>
        </w:rPr>
        <w:t xml:space="preserve"> affected the mineral N pools </w:t>
      </w:r>
      <w:r w:rsidR="00662064">
        <w:rPr>
          <w:rFonts w:ascii="Arial" w:hAnsi="Arial" w:cs="Arial"/>
        </w:rPr>
        <w:t xml:space="preserve">with </w:t>
      </w:r>
      <w:r w:rsidR="003A0A91">
        <w:rPr>
          <w:rFonts w:ascii="Arial" w:hAnsi="Arial" w:cs="Arial"/>
        </w:rPr>
        <w:t>lower</w:t>
      </w:r>
      <w:r w:rsidR="00662064">
        <w:rPr>
          <w:rFonts w:ascii="Arial" w:hAnsi="Arial" w:cs="Arial"/>
        </w:rPr>
        <w:t xml:space="preserve"> </w:t>
      </w:r>
      <w:r w:rsidR="003A0A91">
        <w:rPr>
          <w:rFonts w:ascii="Arial" w:hAnsi="Arial" w:cs="Arial"/>
        </w:rPr>
        <w:t>G</w:t>
      </w:r>
      <w:r w:rsidR="00662064">
        <w:rPr>
          <w:rFonts w:ascii="Arial" w:hAnsi="Arial" w:cs="Arial"/>
        </w:rPr>
        <w:t>WC</w:t>
      </w:r>
      <w:r w:rsidR="00662064" w:rsidRPr="00ED68EC">
        <w:rPr>
          <w:rFonts w:ascii="Arial" w:hAnsi="Arial" w:cs="Arial"/>
        </w:rPr>
        <w:t xml:space="preserve"> result</w:t>
      </w:r>
      <w:r w:rsidR="00662064">
        <w:rPr>
          <w:rFonts w:ascii="Arial" w:hAnsi="Arial" w:cs="Arial"/>
        </w:rPr>
        <w:t>ing</w:t>
      </w:r>
      <w:r w:rsidR="00662064" w:rsidRPr="00ED68EC">
        <w:rPr>
          <w:rFonts w:ascii="Arial" w:hAnsi="Arial" w:cs="Arial"/>
        </w:rPr>
        <w:t xml:space="preserve"> in </w:t>
      </w:r>
      <w:r w:rsidR="006D26D0">
        <w:rPr>
          <w:rFonts w:ascii="Arial" w:hAnsi="Arial" w:cs="Arial"/>
        </w:rPr>
        <w:t>large</w:t>
      </w:r>
      <w:r w:rsidR="00662064" w:rsidRPr="00ED68EC">
        <w:rPr>
          <w:rFonts w:ascii="Arial" w:hAnsi="Arial" w:cs="Arial"/>
        </w:rPr>
        <w:t xml:space="preserve"> increase</w:t>
      </w:r>
      <w:r w:rsidR="006D26D0">
        <w:rPr>
          <w:rFonts w:ascii="Arial" w:hAnsi="Arial" w:cs="Arial"/>
        </w:rPr>
        <w:t>s</w:t>
      </w:r>
      <w:r w:rsidR="00662064" w:rsidRPr="00ED68EC">
        <w:rPr>
          <w:rFonts w:ascii="Arial" w:hAnsi="Arial" w:cs="Arial"/>
        </w:rPr>
        <w:t xml:space="preserve"> </w:t>
      </w:r>
      <w:r w:rsidR="00AB6C1B">
        <w:rPr>
          <w:rFonts w:ascii="Arial" w:hAnsi="Arial" w:cs="Arial"/>
        </w:rPr>
        <w:t>in</w:t>
      </w:r>
      <w:r w:rsidR="00662064" w:rsidRPr="00ED68EC">
        <w:rPr>
          <w:rFonts w:ascii="Arial" w:hAnsi="Arial" w:cs="Arial"/>
        </w:rPr>
        <w:t xml:space="preserve"> </w:t>
      </w:r>
      <w:r w:rsidR="006D26D0">
        <w:rPr>
          <w:rFonts w:ascii="Arial" w:hAnsi="Arial" w:cs="Arial"/>
        </w:rPr>
        <w:t xml:space="preserve">the </w:t>
      </w:r>
      <w:r w:rsidR="00662064" w:rsidRPr="00ED68EC">
        <w:rPr>
          <w:rFonts w:ascii="Arial" w:hAnsi="Arial" w:cs="Arial"/>
        </w:rPr>
        <w:t>NH</w:t>
      </w:r>
      <w:r w:rsidR="00662064" w:rsidRPr="00ED68EC">
        <w:rPr>
          <w:rFonts w:ascii="Arial" w:hAnsi="Arial" w:cs="Arial"/>
          <w:vertAlign w:val="subscript"/>
        </w:rPr>
        <w:t>4</w:t>
      </w:r>
      <w:r w:rsidR="00662064" w:rsidRPr="00ED68EC">
        <w:rPr>
          <w:rFonts w:ascii="Arial" w:hAnsi="Arial" w:cs="Arial"/>
          <w:vertAlign w:val="superscript"/>
        </w:rPr>
        <w:t xml:space="preserve">+ </w:t>
      </w:r>
      <w:r w:rsidR="00662064" w:rsidRPr="00ED68EC">
        <w:rPr>
          <w:rFonts w:ascii="Arial" w:hAnsi="Arial" w:cs="Arial"/>
        </w:rPr>
        <w:t>and NO</w:t>
      </w:r>
      <w:r w:rsidR="00662064" w:rsidRPr="00ED68EC">
        <w:rPr>
          <w:rFonts w:ascii="Arial" w:hAnsi="Arial" w:cs="Arial"/>
          <w:vertAlign w:val="subscript"/>
        </w:rPr>
        <w:t>3</w:t>
      </w:r>
      <w:r w:rsidR="00662064" w:rsidRPr="00ED68EC">
        <w:rPr>
          <w:rFonts w:ascii="Arial" w:hAnsi="Arial" w:cs="Arial"/>
          <w:vertAlign w:val="superscript"/>
        </w:rPr>
        <w:t>-</w:t>
      </w:r>
      <w:r w:rsidR="00662064" w:rsidRPr="00ED68EC">
        <w:rPr>
          <w:rFonts w:ascii="Arial" w:hAnsi="Arial" w:cs="Arial"/>
        </w:rPr>
        <w:t xml:space="preserve"> </w:t>
      </w:r>
      <w:r w:rsidR="00F040D7">
        <w:rPr>
          <w:rFonts w:ascii="Arial" w:hAnsi="Arial" w:cs="Arial"/>
        </w:rPr>
        <w:t>pools</w:t>
      </w:r>
      <w:r w:rsidR="00662064" w:rsidRPr="00ED68EC">
        <w:rPr>
          <w:rFonts w:ascii="Arial" w:hAnsi="Arial" w:cs="Arial"/>
        </w:rPr>
        <w:t>, particularly in the mixed- and mineral-conventional systems (CONFYM and CONMIN).</w:t>
      </w:r>
      <w:r w:rsidR="00AB6C1B">
        <w:rPr>
          <w:rFonts w:ascii="Arial" w:hAnsi="Arial" w:cs="Arial"/>
        </w:rPr>
        <w:t xml:space="preserve"> </w:t>
      </w:r>
      <w:r w:rsidRPr="00ED68EC">
        <w:rPr>
          <w:rFonts w:ascii="Arial" w:hAnsi="Arial" w:cs="Arial"/>
        </w:rPr>
        <w:t xml:space="preserve">While some studies </w:t>
      </w:r>
      <w:r w:rsidR="00AB6C1B">
        <w:rPr>
          <w:rFonts w:ascii="Arial" w:hAnsi="Arial" w:cs="Arial"/>
        </w:rPr>
        <w:t>also reported</w:t>
      </w:r>
      <w:r w:rsidRPr="00ED68EC">
        <w:rPr>
          <w:rFonts w:ascii="Arial" w:hAnsi="Arial" w:cs="Arial"/>
        </w:rPr>
        <w:t xml:space="preserve"> that drought increase</w:t>
      </w:r>
      <w:r w:rsidR="00565302">
        <w:rPr>
          <w:rFonts w:ascii="Arial" w:hAnsi="Arial" w:cs="Arial"/>
        </w:rPr>
        <w:t>d</w:t>
      </w:r>
      <w:r w:rsidRPr="00ED68EC">
        <w:rPr>
          <w:rFonts w:ascii="Arial" w:hAnsi="Arial" w:cs="Arial"/>
        </w:rPr>
        <w:t xml:space="preserve"> both NH</w:t>
      </w:r>
      <w:r w:rsidRPr="00ED68EC">
        <w:rPr>
          <w:rFonts w:ascii="Arial" w:hAnsi="Arial" w:cs="Arial"/>
          <w:vertAlign w:val="subscript"/>
        </w:rPr>
        <w:t>4</w:t>
      </w:r>
      <w:r w:rsidRPr="00ED68EC">
        <w:rPr>
          <w:rFonts w:ascii="Arial" w:hAnsi="Arial" w:cs="Arial"/>
          <w:vertAlign w:val="superscript"/>
        </w:rPr>
        <w:t xml:space="preserve">+ </w:t>
      </w:r>
      <w:r w:rsidRPr="00ED68EC">
        <w:rPr>
          <w:rFonts w:ascii="Arial" w:hAnsi="Arial" w:cs="Arial"/>
        </w:rPr>
        <w:t>and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AB6C1B">
        <w:rPr>
          <w:rFonts w:ascii="Arial" w:hAnsi="Arial" w:cs="Arial"/>
        </w:rPr>
        <w:t xml:space="preserve">pools </w:t>
      </w:r>
      <w:r w:rsidRPr="00ED68EC">
        <w:rPr>
          <w:rFonts w:ascii="Arial" w:hAnsi="Arial" w:cs="Arial"/>
        </w:rPr>
        <w:t>in soil</w:t>
      </w:r>
      <w:r w:rsidR="00C05C46">
        <w:rPr>
          <w:rFonts w:ascii="Arial" w:hAnsi="Arial" w:cs="Arial"/>
        </w:rPr>
        <w:t xml:space="preserve"> </w:t>
      </w:r>
      <w:r w:rsidR="00C05C46">
        <w:rPr>
          <w:rFonts w:ascii="Arial" w:hAnsi="Arial" w:cs="Arial"/>
        </w:rPr>
        <w:fldChar w:fldCharType="begin"/>
      </w:r>
      <w:r w:rsidR="00C05C46">
        <w:rPr>
          <w:rFonts w:ascii="Arial" w:hAnsi="Arial" w:cs="Arial"/>
        </w:rPr>
        <w:instrText xml:space="preserve"> ADDIN ZOTERO_ITEM CSL_CITATION {"citationID":"gMngPPDT","properties":{"formattedCitation":"(Deng et al., 2021; A. A. Hartmann et al., 2013; Ullah et al., 2020)","plainCitation":"(Deng et al., 2021; A. A. Hartmann et al., 2013; Ullah et al., 2020)","noteIndex":0},"citationItems":[{"id":142,"uris":["http://zotero.org/users/local/4LgJUJlW/items/VPRH8NXE"],"itemData":{"id":142,"type":"article-journal","abstract":"Extreme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A."}],"issued":{"date-parts":[["2013",3,1]]}}},{"id":480,"uris":["http://zotero.org/users/local/4LgJUJlW/items/DI8T7YXB"],"itemData":{"id":480,"type":"article-journal","container-title":"Ecosystems","DOI":"10.1007/s10021-019-00469-4","ISSN":"1432-9840, 1435-0629","issue":"6","journalAbbreviation":"Ecosystems","language":"en","page":"1281-1293","source":"DOI.org (Crossref)","title":"Inter-seasonal Nitrogen Loss with Drought Depends on Fertilizer Management in a Seminatural Australian Grassland","volume":"23","author":[{"family":"Ullah","given":"Mohammad Rahmat"},{"family":"Corneo","given":"Paola E."},{"family":"Dijkstra","given":"Feike A."}],"issued":{"date-parts":[["2020",9]]}}}],"schema":"https://github.com/citation-style-language/schema/raw/master/csl-citation.json"} </w:instrText>
      </w:r>
      <w:r w:rsidR="00C05C46">
        <w:rPr>
          <w:rFonts w:ascii="Arial" w:hAnsi="Arial" w:cs="Arial"/>
        </w:rPr>
        <w:fldChar w:fldCharType="separate"/>
      </w:r>
      <w:r w:rsidR="00C05C46">
        <w:rPr>
          <w:rFonts w:ascii="Arial" w:hAnsi="Arial" w:cs="Arial"/>
          <w:noProof/>
        </w:rPr>
        <w:t>(Deng et al., 2021; A. A. Hartmann et al., 2013; Ullah et al., 2020)</w:t>
      </w:r>
      <w:r w:rsidR="00C05C46">
        <w:rPr>
          <w:rFonts w:ascii="Arial" w:hAnsi="Arial" w:cs="Arial"/>
        </w:rPr>
        <w:fldChar w:fldCharType="end"/>
      </w:r>
      <w:r w:rsidR="00915D00">
        <w:rPr>
          <w:rFonts w:ascii="Arial" w:hAnsi="Arial" w:cs="Arial"/>
        </w:rPr>
        <w:t xml:space="preserve">, </w:t>
      </w:r>
      <w:del w:id="21" w:author="Ari Fina Bintarti" w:date="2024-05-09T16:34:00Z">
        <w:r w:rsidRPr="00ED68EC" w:rsidDel="00653ACE">
          <w:rPr>
            <w:rFonts w:ascii="Arial" w:hAnsi="Arial" w:cs="Arial"/>
          </w:rPr>
          <w:fldChar w:fldCharType="begin"/>
        </w:r>
        <w:r w:rsidR="00653ACE" w:rsidDel="00653ACE">
          <w:rPr>
            <w:rFonts w:ascii="Arial" w:hAnsi="Arial" w:cs="Arial"/>
          </w:rPr>
          <w:delInstrText xml:space="preserve"> ADDIN ZOTERO_ITEM CSL_CITATION {"citationID":"eyzoHgXT","properties":{"formattedCitation":"(Deng et al., 2021; A. A. Hartmann et al., 2013; Ullah et al., 2020c)","plainCitation":"(Deng et al., 2021; A. A. Hartmann et al., 2013; Ullah et al., 2020c)","noteIndex":0},"citationItems":[{"id":142,"uris":["http://zotero.org/users/local/4LgJUJlW/items/VPRH8NXE"],"itemData":{"id":142,"type":"article-journal","abstract":"Extreme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A."}],"issued":{"date-parts":[["2013",3,1]]}}},{"id":"NHhDnt5v/Zf3nh1bn","uris":["http://zotero.org/users/local/4LgJUJlW/items/KXW2RJSG"],"itemData":{"id":163,"type":"article-journal","abstract":"Drought can increase nitrogen (N) loss due to enhanced asynchronicity between N release through mineralization and plant N uptake. Organic amendments of N could potentially mitigate this loss where the N is more slowly released and made available at times when plants need it. Drought (ambient vs. reduced precipitation implemented with rainout shelters) and fertilizer addition (compost vs. mineral fertilizer) were used to examine the changes in mineralization, plant uptake, and loss of N during dry and wet periods in a grassland of Australia. Both gross N mineralization (GNM) and plant N uptake were high in wet summers and low in dry summers, while in the winter the relatively high GNM was not matched with similarly high plant N uptake. Drought conditions combined with mineral fertilizer addition resulted in the highest plant δ15N values, reflecting a more open N cycle (high N loss). In contrast, under drought conditions, compost released N more slowly and showed greater synchronicity with plant N demand. Because drought has become increasingly more intense and frequent, compost addition to grasslands could be a beneficial management strategy to improve soil health and increase plant productivity, and most importantly to reduce N loss compared to mineral fertilizers.","container-title":"Ecosystems","DOI":"10.1007/s10021-019-00469-4","ISSN":"1435-0629","issue":"6","journalAbbreviation":"Ecosystems","language":"en","page":"1281-1293","source":"Springer Link","title":"Inter-seasonal Nitrogen Loss with Drought Depends on Fertilizer Management in a Seminatural Australian Grassland","volume":"23","author":[{"family":"Ullah","given":"Mohammad Rahmat"},{"family":"Corneo","given":"Paola E."},{"family":"Dijkstra","given":"Feike A."}],"issued":{"date-parts":[["2020",9,1]]}}}],"schema":"https://github.com/citation-style-language/schema/raw/master/csl-citation.json"} </w:delInstrText>
        </w:r>
        <w:r w:rsidRPr="00ED68EC" w:rsidDel="00653ACE">
          <w:rPr>
            <w:rFonts w:ascii="Arial" w:hAnsi="Arial" w:cs="Arial"/>
          </w:rPr>
          <w:fldChar w:fldCharType="separate"/>
        </w:r>
        <w:r w:rsidR="00653ACE" w:rsidDel="00653ACE">
          <w:rPr>
            <w:rFonts w:ascii="Arial" w:hAnsi="Arial" w:cs="Arial"/>
            <w:noProof/>
          </w:rPr>
          <w:delText>(Deng et al., 2021; A. A. Hartmann et al., 2013; Ullah et al., 2020c)</w:delText>
        </w:r>
        <w:r w:rsidRPr="00ED68EC" w:rsidDel="00653ACE">
          <w:rPr>
            <w:rFonts w:ascii="Arial" w:hAnsi="Arial" w:cs="Arial"/>
          </w:rPr>
          <w:fldChar w:fldCharType="end"/>
        </w:r>
        <w:r w:rsidRPr="00ED68EC" w:rsidDel="00653ACE">
          <w:rPr>
            <w:rFonts w:ascii="Arial" w:hAnsi="Arial" w:cs="Arial"/>
          </w:rPr>
          <w:delText xml:space="preserve">, </w:delText>
        </w:r>
      </w:del>
      <w:r w:rsidRPr="00ED68EC">
        <w:rPr>
          <w:rFonts w:ascii="Arial" w:hAnsi="Arial" w:cs="Arial"/>
        </w:rPr>
        <w:t xml:space="preserve">others </w:t>
      </w:r>
      <w:r w:rsidR="00AB6C1B">
        <w:rPr>
          <w:rFonts w:ascii="Arial" w:hAnsi="Arial" w:cs="Arial"/>
        </w:rPr>
        <w:t>found that</w:t>
      </w:r>
      <w:r w:rsidRPr="00ED68EC">
        <w:rPr>
          <w:rFonts w:ascii="Arial" w:hAnsi="Arial" w:cs="Arial"/>
        </w:rPr>
        <w:t xml:space="preserve"> the NO</w:t>
      </w:r>
      <w:r w:rsidRPr="00ED68EC">
        <w:rPr>
          <w:rFonts w:ascii="Arial" w:hAnsi="Arial" w:cs="Arial"/>
          <w:vertAlign w:val="subscript"/>
        </w:rPr>
        <w:t>3</w:t>
      </w:r>
      <w:r w:rsidRPr="00ED68EC">
        <w:rPr>
          <w:rFonts w:ascii="Arial" w:hAnsi="Arial" w:cs="Arial"/>
          <w:vertAlign w:val="superscript"/>
        </w:rPr>
        <w:t>-</w:t>
      </w:r>
      <w:r w:rsidRPr="00ED68EC">
        <w:rPr>
          <w:rFonts w:ascii="Arial" w:hAnsi="Arial" w:cs="Arial"/>
        </w:rPr>
        <w:t xml:space="preserve"> </w:t>
      </w:r>
      <w:r w:rsidR="001948B9">
        <w:rPr>
          <w:rFonts w:ascii="Arial" w:hAnsi="Arial" w:cs="Arial"/>
        </w:rPr>
        <w:t>pools</w:t>
      </w:r>
      <w:r w:rsidRPr="00ED68EC">
        <w:rPr>
          <w:rFonts w:ascii="Arial" w:hAnsi="Arial" w:cs="Arial"/>
        </w:rPr>
        <w:t xml:space="preserve"> remained unchanged or even decreased in response to drought </w:t>
      </w:r>
      <w:r w:rsidRPr="008B5A4C">
        <w:rPr>
          <w:rFonts w:ascii="Arial" w:hAnsi="Arial" w:cs="Arial"/>
        </w:rPr>
        <w:fldChar w:fldCharType="begin"/>
      </w:r>
      <w:r w:rsidRPr="008B5A4C">
        <w:rPr>
          <w:rFonts w:ascii="Arial" w:hAnsi="Arial" w:cs="Arial"/>
        </w:rPr>
        <w:instrText xml:space="preserve"> ADDIN ZOTERO_ITEM CSL_CITATION {"citationID":"Aswq4BWz","properties":{"formattedCitation":"(Canarini et al., 2021; S\\uc0\\u233{}neca et al., 2020)","plainCitation":"(Canarini et al., 2021; Séneca et al., 2020)","noteIndex":0},"citationItems":[{"id":39,"uris":["http://zotero.org/users/local/4LgJUJlW/items/7Z7B4VS9"],"itemData":{"id":39,"type":"article-journal","abstract":"Abstract\n            Climate change is altering the frequency and severity of drought events. Recent evidence indicates that drought may produce legacy effects on soil microbial communities. However, it is unclear whether precedent drought events lead to ecological memory formation, i.e., the capacity of past events to influence current ecosystem response trajectories. Here, we utilize a long-term field experiment in a mountain grassland in central Austria with an experimental layout comparing 10 years of recurrent drought events to a single drought event and ambient conditions. We show that recurrent droughts increase the dissimilarity of microbial communities compared to control and single drought events, and enhance soil multifunctionality during drought (calculated via measurements of potential enzymatic activities, soil nutrients, microbial biomass stoichiometry and belowground net primary productivity). Our results indicate that soil microbial community composition changes in concert with its functioning, with consequences for soil processes. The formation of ecological memory in soil under recurrent drought may enhance the resilience of ecosystem functioning against future drought events.","container-title":"Nature Communications","DOI":"10.1038/s41467-021-25675-4","ISSN":"2041-1723","issue":"1","journalAbbreviation":"Nat Commun","language":"en","page":"5308","source":"DOI.org (Crossref)","title":"Ecological memory of recurrent drought modifies soil processes via changes in soil microbial community","volume":"12","author":[{"family":"Canarini","given":"Alberto"},{"family":"Schmidt","given":"Hannes"},{"family":"Fuchslueger","given":"Lucia"},{"family":"Martin","given":"Victoria"},{"family":"Herbold","given":"Craig W."},{"family":"Zezula","given":"David"},{"family":"Gündler","given":"Philipp"},{"family":"Hasibeder","given":"Roland"},{"family":"Jecmenica","given":"Marina"},{"family":"Bahn","given":"Michael"},{"family":"Richter","given":"Andreas"}],"issued":{"date-parts":[["2021",9,6]]}}},{"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8B5A4C">
        <w:rPr>
          <w:rFonts w:ascii="Arial" w:hAnsi="Arial" w:cs="Arial"/>
        </w:rPr>
        <w:fldChar w:fldCharType="separate"/>
      </w:r>
      <w:r w:rsidRPr="008B5A4C">
        <w:rPr>
          <w:rFonts w:ascii="Arial" w:hAnsi="Arial" w:cs="Arial"/>
        </w:rPr>
        <w:t>(Canarini et al., 2021; Séneca et al., 2020)</w:t>
      </w:r>
      <w:r w:rsidRPr="008B5A4C">
        <w:rPr>
          <w:rFonts w:ascii="Arial" w:hAnsi="Arial" w:cs="Arial"/>
        </w:rPr>
        <w:fldChar w:fldCharType="end"/>
      </w:r>
      <w:r w:rsidRPr="008B5A4C">
        <w:rPr>
          <w:rFonts w:ascii="Arial" w:hAnsi="Arial" w:cs="Arial"/>
        </w:rPr>
        <w:t xml:space="preserve">. High </w:t>
      </w:r>
      <w:r w:rsidR="00351CB4" w:rsidRPr="008B5A4C">
        <w:rPr>
          <w:rFonts w:ascii="Arial" w:hAnsi="Arial" w:cs="Arial"/>
        </w:rPr>
        <w:t>NO</w:t>
      </w:r>
      <w:r w:rsidR="00351CB4" w:rsidRPr="008B5A4C">
        <w:rPr>
          <w:rFonts w:ascii="Arial" w:hAnsi="Arial" w:cs="Arial"/>
          <w:vertAlign w:val="subscript"/>
        </w:rPr>
        <w:t>3</w:t>
      </w:r>
      <w:r w:rsidR="00351CB4" w:rsidRPr="008B5A4C">
        <w:rPr>
          <w:rFonts w:ascii="Arial" w:hAnsi="Arial" w:cs="Arial"/>
          <w:vertAlign w:val="superscript"/>
        </w:rPr>
        <w:t>-</w:t>
      </w:r>
      <w:r w:rsidR="002B1D71">
        <w:rPr>
          <w:rFonts w:ascii="Arial" w:hAnsi="Arial" w:cs="Arial"/>
          <w:vertAlign w:val="superscript"/>
        </w:rPr>
        <w:t xml:space="preserve"> </w:t>
      </w:r>
      <w:r w:rsidRPr="008B5A4C">
        <w:rPr>
          <w:rFonts w:ascii="Arial" w:hAnsi="Arial" w:cs="Arial"/>
        </w:rPr>
        <w:t xml:space="preserve">accumulation  under drought </w:t>
      </w:r>
      <w:r w:rsidR="00FC552D">
        <w:rPr>
          <w:rFonts w:ascii="Arial" w:hAnsi="Arial" w:cs="Arial"/>
        </w:rPr>
        <w:t>has</w:t>
      </w:r>
      <w:r w:rsidRPr="008B5A4C">
        <w:rPr>
          <w:rFonts w:ascii="Arial" w:hAnsi="Arial" w:cs="Arial"/>
        </w:rPr>
        <w:t xml:space="preserve"> be</w:t>
      </w:r>
      <w:r w:rsidR="00FC552D">
        <w:rPr>
          <w:rFonts w:ascii="Arial" w:hAnsi="Arial" w:cs="Arial"/>
        </w:rPr>
        <w:t>en</w:t>
      </w:r>
      <w:r w:rsidRPr="008B5A4C">
        <w:rPr>
          <w:rFonts w:ascii="Arial" w:hAnsi="Arial" w:cs="Arial"/>
        </w:rPr>
        <w:t xml:space="preserve"> attributed to </w:t>
      </w:r>
      <w:r w:rsidR="00AB6C1B" w:rsidRPr="00772E22">
        <w:rPr>
          <w:rFonts w:ascii="Arial" w:hAnsi="Arial" w:cs="Arial"/>
        </w:rPr>
        <w:t>reduced</w:t>
      </w:r>
      <w:r w:rsidRPr="008B5A4C">
        <w:rPr>
          <w:rFonts w:ascii="Arial" w:hAnsi="Arial" w:cs="Arial"/>
        </w:rPr>
        <w:t xml:space="preserve"> </w:t>
      </w:r>
      <w:r w:rsidR="00AB6C1B" w:rsidRPr="00772E22">
        <w:rPr>
          <w:rFonts w:ascii="Arial" w:hAnsi="Arial" w:cs="Arial"/>
        </w:rPr>
        <w:t>de</w:t>
      </w:r>
      <w:r w:rsidRPr="008B5A4C">
        <w:rPr>
          <w:rFonts w:ascii="Arial" w:hAnsi="Arial" w:cs="Arial"/>
        </w:rPr>
        <w:t>nitrification</w:t>
      </w:r>
      <w:r w:rsidR="00804E75" w:rsidRPr="00772E22">
        <w:rPr>
          <w:rFonts w:ascii="Arial" w:hAnsi="Arial" w:cs="Arial"/>
        </w:rPr>
        <w:t xml:space="preserve"> </w:t>
      </w:r>
      <w:r w:rsidR="00AB6C1B" w:rsidRPr="00772E22">
        <w:rPr>
          <w:rFonts w:ascii="Arial" w:hAnsi="Arial" w:cs="Arial"/>
        </w:rPr>
        <w:t>and</w:t>
      </w:r>
      <w:r w:rsidRPr="008B5A4C">
        <w:rPr>
          <w:rFonts w:ascii="Arial" w:hAnsi="Arial" w:cs="Arial"/>
        </w:rPr>
        <w:t xml:space="preserve"> </w:t>
      </w:r>
      <w:r w:rsidR="00633F87" w:rsidRPr="00772E22">
        <w:rPr>
          <w:rFonts w:ascii="Arial" w:hAnsi="Arial" w:cs="Arial"/>
        </w:rPr>
        <w:t xml:space="preserve">increased nitrification due to </w:t>
      </w:r>
      <w:r w:rsidR="00804E75" w:rsidRPr="00772E22">
        <w:rPr>
          <w:rFonts w:ascii="Arial" w:hAnsi="Arial" w:cs="Arial"/>
        </w:rPr>
        <w:t xml:space="preserve">higher oxygen diffusion </w:t>
      </w:r>
      <w:r w:rsidR="00976270">
        <w:rPr>
          <w:rFonts w:ascii="Arial" w:hAnsi="Arial" w:cs="Arial"/>
        </w:rPr>
        <w:t>as well as to</w:t>
      </w:r>
      <w:r w:rsidR="00633F87" w:rsidRPr="00772E22">
        <w:rPr>
          <w:rFonts w:ascii="Arial" w:hAnsi="Arial" w:cs="Arial"/>
        </w:rPr>
        <w:t xml:space="preserve"> reduced </w:t>
      </w:r>
      <w:r w:rsidRPr="008B5A4C">
        <w:rPr>
          <w:rFonts w:ascii="Arial" w:hAnsi="Arial" w:cs="Arial"/>
        </w:rPr>
        <w:t>NO</w:t>
      </w:r>
      <w:r w:rsidRPr="008B5A4C">
        <w:rPr>
          <w:rFonts w:ascii="Arial" w:hAnsi="Arial" w:cs="Arial"/>
          <w:vertAlign w:val="subscript"/>
        </w:rPr>
        <w:t>3</w:t>
      </w:r>
      <w:r w:rsidRPr="008B5A4C">
        <w:rPr>
          <w:rFonts w:ascii="Arial" w:hAnsi="Arial" w:cs="Arial"/>
          <w:vertAlign w:val="superscript"/>
        </w:rPr>
        <w:t>-</w:t>
      </w:r>
      <w:r w:rsidRPr="008B5A4C">
        <w:rPr>
          <w:rFonts w:ascii="Arial" w:hAnsi="Arial" w:cs="Arial"/>
        </w:rPr>
        <w:t xml:space="preserve"> leaching</w:t>
      </w:r>
      <w:r w:rsidR="00633F87" w:rsidRPr="00772E22">
        <w:rPr>
          <w:rFonts w:ascii="Arial" w:hAnsi="Arial" w:cs="Arial"/>
        </w:rPr>
        <w:t xml:space="preserve"> </w:t>
      </w:r>
      <w:r w:rsidRPr="008B5A4C">
        <w:rPr>
          <w:rFonts w:ascii="Arial" w:hAnsi="Arial" w:cs="Arial"/>
        </w:rPr>
        <w:fldChar w:fldCharType="begin"/>
      </w:r>
      <w:r w:rsidR="009B519C">
        <w:rPr>
          <w:rFonts w:ascii="Arial" w:hAnsi="Arial" w:cs="Arial"/>
        </w:rPr>
        <w:instrText xml:space="preserve"> ADDIN ZOTERO_ITEM CSL_CITATION {"citationID":"Y0IGKTLY","properties":{"formattedCitation":"(Deng et al., 2021; Hartmann et al., 2013; Homyak et al., 2017)","plainCitation":"(Deng et al., 2021; Hartmann et al., 2013; Homyak et al., 2017)","dontUpdate":true,"noteIndex":0},"citationItems":[{"id":142,"uris":["http://zotero.org/users/local/4LgJUJlW/items/VPRH8NXE"],"itemData":{"id":142,"type":"article-journal","abstract":"Extreme droughts have serious impacts on the pools, fluxes and processes of terrestrial carbon (C) and nitrogen (N) cycles. A deep understanding is necessary to explore the impacts of this extreme climate change events. To investigate how soil C and N pools and fluxes respond to drought and explore their mechanisms we conducted a meta-analysis synthesizing the responses of soil C and N cycles to droughts (precipitation reduction experiments) in three main natural ecosystems: forests, shrubs and grasslands. Data were collected from 148 recent publica­ tions (1815 sampling data at 134 sites) with the drought experiments from 1 to 13 years across the globe. Drought reduced soil organic C content (-3.3%) mainly because of decreased plant litter input (-8.7%) and reduced litter decomposition (-13.0%) across all the three ecosystem types in the world. Drought increased mineral N content (+31%) but reduced N mineralization rate (-5.7%) and nitrification rate (-13.8%), and thus left total N unchanged. Compared with the local precipitation, drought increased the accumulation of dissolved organic C and N contents by +59% and +33%, respectively, due to retarded mineralization and higher stability of dissolved organic matter. Among the three ecosystem types, forest soils strongly increased litter C (+64%, n=8) and N content (+33%, n=6) as well as microbial CO2 (+16%, n=55), whereas total CO2 emission remains unaffected. Drought decreased soil CO2 emission (-15%, n=53) in shrubs due to reduction of microbial respi­ ration and decreased root biomass. The 98% (n=39) increase of NH4+ concentration in forest soils corresponds to 11% (n=37) decrease of NO3- and so, it reflected the increase of N mineralization rate, but the decrease of nitrification. For shrubs and grasslands, however, stabilized or decreased N mineralization and nitrification mean less N uptake by plants under drought. Overall, the effects of drought on soil C and N cycles were regulated by the ecosystem type, drought duration and intensity. The drought intensity and duration intensify all effects, espe­ cially on the decreasing total CO2 emission. However, the most studies mainly focused on the short-term droughts, and there is a lack of comprehensive understanding of how drought effects in a long-term conse­ quences. So, future studies should strengthen drought frequency impacts on ecosystem C and N dynamics in the long-term sequence (&gt; 10 years) in order to face the impacts of global change.","container-title":"Earth-Science Reviews","DOI":"10.1016/j.earscirev.2020.103501","ISSN":"00128252","journalAbbreviation":"Earth-Science Reviews","language":"en","page":"103501","source":"DOI.org (Crossref)","title":"Drought effects on soil carbon and nitrogen dynamics in global natural ecosystems","volume":"214","author":[{"family":"Deng","given":"Lei"},{"family":"Peng","given":"Changhui"},{"family":"Kim","given":"Dong-Gill"},{"family":"Li","given":"Jiwei"},{"family":"Liu","given":"Yulin"},{"family":"Hai","given":"Xuying"},{"family":"Liu","given":"Qiuyu"},{"family":"Huang","given":"Chunbo"},{"family":"Shangguan","given":"Zhouping"},{"family":"Kuzyakov","given":"Yakov"}],"issued":{"date-parts":[["2021",3]]}}},{"id":129,"uris":["http://zotero.org/users/local/4LgJUJlW/items/GGIEJ7Z5"],"itemData":{"id":129,"type":"article-journal","abstract":"Changes in frequency and intensity of drought events are anticipated in many areas of the world. In pasture, drought effects on soil nitrogen (N) cycling are spatially and temporally heterogeneous due to N redistribution by grazers. We studied soil N cycling responses to simulated summer drought and N deposition by grazers in a 3-year field experiment replicated in two grasslands differing in climate and management. Cattle urine and NH4NO3 application increased soil NH4+ and NO3− concentrations, and more so under drought due to reduced plant uptake and reduced nitrification and denitrification. Drought effects were, however, reflected to a minor extent only in potential nitrification, denitrifying enzyme activity (DEA), and the abundance of functional genes characteristic of nitrifying (bacterial and archaeal amoA) and denitrifying (narG, nirS, nirK, nosZ) micro-organisms. N2O emissions, however, were much reduced under drought, suggesting that this effect was driven by environmental limitations rather than by changes in the activity potential or the size of the respective microbial communities. Cattle urine stimulated nitrification and, to a lesser extent, also DEA, but more so in the absence of drought. In contrast, NH4NO3 reduced the activity of nitrifiers and denitrifiers due to top-soil acidification. In summary, our data demonstrate that complex interactions between drought, mineral N availability, soil acidification, and plant nutrient uptake control soil N cycling and associated N2O emissions. These interactive effects differed between processes of the soil N cycle, suggesting that the spatial heterogeneity in pastures needs to be taken into account when predicting changes in N cycling and associated N2O emissions in a changing climate.","container-title":"Oecologia","DOI":"10.1007/s00442-012-2578-3","ISSN":"1432-1939","issue":"3","journalAbbreviation":"Oecologia","language":"en","page":"705-717","source":"Springer Link","title":"Effects of drought and N-fertilization on N cycling in two grassland soils","volume":"171","author":[{"family":"Hartmann","given":"Adrian A."},{"family":"Barnard","given":"Romain L."},{"family":"Marhan","given":"Sven"},{"family":"Niklaus","given":"Pascal A."}],"issued":{"date-parts":[["2013",3,1]]}}},{"id":134,"uris":["http://zotero.org/users/local/4LgJUJlW/items/2LUSKQCY"],"itemData":{"id":134,"type":"article-journal","abstract":"Many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Pr="008B5A4C">
        <w:rPr>
          <w:rFonts w:ascii="Arial" w:hAnsi="Arial" w:cs="Arial"/>
        </w:rPr>
        <w:fldChar w:fldCharType="separate"/>
      </w:r>
      <w:r w:rsidRPr="008B5A4C">
        <w:rPr>
          <w:rFonts w:ascii="Arial" w:hAnsi="Arial" w:cs="Arial"/>
          <w:noProof/>
        </w:rPr>
        <w:t xml:space="preserve">(Deng et al., 2021; Hartmann et al., 2013; </w:t>
      </w:r>
      <w:r w:rsidRPr="008B5A4C">
        <w:rPr>
          <w:rFonts w:ascii="Arial" w:hAnsi="Arial" w:cs="Arial"/>
        </w:rPr>
        <w:fldChar w:fldCharType="end"/>
      </w:r>
      <w:r w:rsidR="008B5A4C">
        <w:rPr>
          <w:rFonts w:ascii="Arial" w:hAnsi="Arial" w:cs="Arial"/>
        </w:rPr>
        <w:t>)</w:t>
      </w:r>
      <w:r w:rsidR="00F040D7">
        <w:rPr>
          <w:rFonts w:ascii="Arial" w:hAnsi="Arial" w:cs="Arial"/>
        </w:rPr>
        <w:t>,</w:t>
      </w:r>
      <w:r w:rsidR="00633F87" w:rsidRPr="00772E22">
        <w:rPr>
          <w:rFonts w:ascii="Arial" w:hAnsi="Arial" w:cs="Arial"/>
        </w:rPr>
        <w:t xml:space="preserve"> while microbial death</w:t>
      </w:r>
      <w:r w:rsidR="00804E75" w:rsidRPr="00772E22">
        <w:rPr>
          <w:rFonts w:ascii="Arial" w:hAnsi="Arial" w:cs="Arial"/>
        </w:rPr>
        <w:t xml:space="preserve"> can contribute</w:t>
      </w:r>
      <w:r w:rsidR="00633F87" w:rsidRPr="00772E22">
        <w:rPr>
          <w:rFonts w:ascii="Arial" w:hAnsi="Arial" w:cs="Arial"/>
        </w:rPr>
        <w:t xml:space="preserve"> to increased</w:t>
      </w:r>
      <w:r w:rsidRPr="008B5A4C">
        <w:rPr>
          <w:rFonts w:ascii="Arial" w:hAnsi="Arial" w:cs="Arial"/>
        </w:rPr>
        <w:t xml:space="preserve"> </w:t>
      </w:r>
      <w:r w:rsidR="00633F87" w:rsidRPr="00772E22">
        <w:rPr>
          <w:rFonts w:ascii="Arial" w:hAnsi="Arial" w:cs="Arial"/>
        </w:rPr>
        <w:t>NH4+</w:t>
      </w:r>
      <w:r w:rsidR="000C08D3" w:rsidRPr="00772E22">
        <w:rPr>
          <w:rFonts w:ascii="Arial" w:hAnsi="Arial" w:cs="Arial"/>
        </w:rPr>
        <w:t xml:space="preserve"> (</w:t>
      </w:r>
      <w:r w:rsidR="000C08D3" w:rsidRPr="00772E22">
        <w:rPr>
          <w:rFonts w:ascii="Arial" w:hAnsi="Arial" w:cs="Arial"/>
          <w:noProof/>
        </w:rPr>
        <w:t>Homyak et al., 2017)</w:t>
      </w:r>
      <w:r w:rsidR="00633F87" w:rsidRPr="00772E22">
        <w:rPr>
          <w:rFonts w:ascii="Arial" w:hAnsi="Arial" w:cs="Arial"/>
        </w:rPr>
        <w:t>. Alternatively,</w:t>
      </w:r>
      <w:r w:rsidR="00460B3D" w:rsidRPr="00772E22">
        <w:rPr>
          <w:rFonts w:ascii="Arial" w:hAnsi="Arial" w:cs="Arial"/>
        </w:rPr>
        <w:t xml:space="preserve"> drought affects plant growth by reducing the capacity for root N</w:t>
      </w:r>
      <w:r w:rsidR="00FC552D">
        <w:rPr>
          <w:rFonts w:ascii="Arial" w:hAnsi="Arial" w:cs="Arial"/>
        </w:rPr>
        <w:t>-</w:t>
      </w:r>
      <w:r w:rsidR="00460B3D" w:rsidRPr="00772E22">
        <w:rPr>
          <w:rFonts w:ascii="Arial" w:hAnsi="Arial" w:cs="Arial"/>
        </w:rPr>
        <w:t xml:space="preserve">uptake, which </w:t>
      </w:r>
      <w:r w:rsidR="008B5A4C">
        <w:rPr>
          <w:rFonts w:ascii="Arial" w:hAnsi="Arial" w:cs="Arial"/>
        </w:rPr>
        <w:t xml:space="preserve">can </w:t>
      </w:r>
      <w:r w:rsidR="00460B3D" w:rsidRPr="00772E22">
        <w:rPr>
          <w:rFonts w:ascii="Arial" w:hAnsi="Arial" w:cs="Arial"/>
        </w:rPr>
        <w:t xml:space="preserve">consequently leads to a buildup of mineral N in soil </w:t>
      </w:r>
      <w:r w:rsidR="00460B3D" w:rsidRPr="00772E22">
        <w:rPr>
          <w:rFonts w:ascii="Arial" w:hAnsi="Arial" w:cs="Arial"/>
        </w:rPr>
        <w:fldChar w:fldCharType="begin"/>
      </w:r>
      <w:r w:rsidR="009B519C">
        <w:rPr>
          <w:rFonts w:ascii="Arial" w:hAnsi="Arial" w:cs="Arial"/>
        </w:rPr>
        <w:instrText xml:space="preserve"> ADDIN ZOTERO_ITEM CSL_CITATION {"citationID":"bxUIQMPW","properties":{"formattedCitation":"(Homyak et al., 2017)","plainCitation":"(Homyak et al., 2017)","dontUpdate":true,"noteIndex":0},"citationItems":[{"id":134,"uris":["http://zotero.org/users/local/4LgJUJlW/items/2LUSKQCY"],"itemData":{"id":134,"type":"article-journal","abstract":"Many regions on Earth are expected to become drier with climate change, which may impact nitrogen (N) cycling rates and availability. We used a meta-analytical approach on the results of field experiments that reduced precipitation and measured N supply (i.e., indices of N mineralization), soil microbial biomass, inorganic N pools (ammonium (NH4+) and nitrate (NO3−)), and nitrous oxide (N2O) emissions. We hypothesized that N supply and N2O emissions would be relatively insensitive to precipitation reduction and that reducing precipitation would increase extractable NH4+ and NO3− concentrations because microbial processes continue, whereas plant N uptake diminishes with drought. In support of this hypothesis, extractable NH4+ increased by 25% overall with precipitation reduction; NH4+ also increased significantly with increasing magnitude of precipitation reduction. In contrast, N supply and extractable NO3− did not change and N2O emissions decreased with reduced precipitation. Across studies microbial biomass appeared unchanged, yet from the diversity of studies, it was clear that proportionally smaller precipitation reductions increased microbial biomass, whereas larger proportional reductions in rainfall reduced microbial biomass; there was a positive intercept (P = 0.005) and a significant negative slope (P = 0.0002) for the regression of microbial biomass versus % precipitation reduction (LnR = −0.009 × (% precipitation reduction) + 0.4021). Our analyses imply that relative to other N variables, N supply is less sensitive to reduced precipitation, whereas processes producing N2O decline. Drought intensity and duration, through sustained N supply, may control how much N becomes vulnerable to loss via hydrologic and gaseous pathways upon rewetting dry soils.","container-title":"Journal of Geophysical Research: Biogeosciences","DOI":"10.1002/2017JG004146","ISSN":"2169-8961","issue":"12","language":"en","license":"©2017. American Geophysical Union. All Rights Reserved.","note":"_eprint: https://onlinelibrary.wiley.com/doi/pdf/10.1002/2017JG004146","page":"3260-3272","source":"Wiley Online Library","title":"Effects of Drought Manipulation on Soil Nitrogen Cycling: A Meta-Analysis","title-short":"Effects of Drought Manipulation on Soil Nitrogen Cycling","volume":"122","author":[{"family":"Homyak","given":"Peter M."},{"family":"Allison","given":"Steven D."},{"family":"Huxman","given":"Travis E."},{"family":"Goulden","given":"Michael L."},{"family":"Treseder","given":"Kathleen K."}],"issued":{"date-parts":[["2017"]]}}}],"schema":"https://github.com/citation-style-language/schema/raw/master/csl-citation.json"} </w:instrText>
      </w:r>
      <w:r w:rsidR="00460B3D" w:rsidRPr="00772E22">
        <w:rPr>
          <w:rFonts w:ascii="Arial" w:hAnsi="Arial" w:cs="Arial"/>
        </w:rPr>
        <w:fldChar w:fldCharType="separate"/>
      </w:r>
      <w:r w:rsidR="00460B3D" w:rsidRPr="00772E22">
        <w:rPr>
          <w:rFonts w:ascii="Arial" w:hAnsi="Arial" w:cs="Arial"/>
          <w:noProof/>
        </w:rPr>
        <w:t>(</w:t>
      </w:r>
      <w:r w:rsidR="00460B3D" w:rsidRPr="008B5A4C">
        <w:t xml:space="preserve"> </w:t>
      </w:r>
      <w:r w:rsidR="00460B3D" w:rsidRPr="008B5A4C">
        <w:rPr>
          <w:rFonts w:ascii="Arial" w:hAnsi="Arial" w:cs="Arial"/>
          <w:noProof/>
        </w:rPr>
        <w:t xml:space="preserve">DOI 10.1007/s11104-016-2964-4; </w:t>
      </w:r>
      <w:r w:rsidR="00460B3D" w:rsidRPr="00772E22">
        <w:rPr>
          <w:rFonts w:ascii="Arial" w:hAnsi="Arial" w:cs="Arial"/>
          <w:noProof/>
        </w:rPr>
        <w:t>Homyak et al., 2017)</w:t>
      </w:r>
      <w:r w:rsidR="00460B3D" w:rsidRPr="00772E22">
        <w:rPr>
          <w:rFonts w:ascii="Arial" w:hAnsi="Arial" w:cs="Arial"/>
        </w:rPr>
        <w:fldChar w:fldCharType="end"/>
      </w:r>
      <w:r w:rsidR="00460B3D" w:rsidRPr="00772E22">
        <w:rPr>
          <w:rFonts w:ascii="Arial" w:hAnsi="Arial" w:cs="Arial"/>
        </w:rPr>
        <w:t>.</w:t>
      </w:r>
      <w:r w:rsidR="00460B3D" w:rsidRPr="00ED68EC">
        <w:rPr>
          <w:rFonts w:ascii="Arial" w:hAnsi="Arial" w:cs="Arial"/>
        </w:rPr>
        <w:t xml:space="preserve"> </w:t>
      </w:r>
      <w:r w:rsidR="00054723" w:rsidRPr="00ED68EC">
        <w:rPr>
          <w:rFonts w:ascii="Arial" w:hAnsi="Arial" w:cs="Arial"/>
        </w:rPr>
        <w:t xml:space="preserve">Interestingly, unlike </w:t>
      </w:r>
      <w:r w:rsidR="001A136F">
        <w:rPr>
          <w:rFonts w:ascii="Arial" w:hAnsi="Arial" w:cs="Arial"/>
        </w:rPr>
        <w:t xml:space="preserve">in </w:t>
      </w:r>
      <w:r w:rsidR="00054723" w:rsidRPr="00ED68EC">
        <w:rPr>
          <w:rFonts w:ascii="Arial" w:hAnsi="Arial" w:cs="Arial"/>
        </w:rPr>
        <w:t>the conventional systems, the NH</w:t>
      </w:r>
      <w:r w:rsidR="00054723" w:rsidRPr="00ED68EC">
        <w:rPr>
          <w:rFonts w:ascii="Arial" w:hAnsi="Arial" w:cs="Arial"/>
          <w:vertAlign w:val="subscript"/>
        </w:rPr>
        <w:t>4</w:t>
      </w:r>
      <w:r w:rsidR="00054723" w:rsidRPr="00ED68EC">
        <w:rPr>
          <w:rFonts w:ascii="Arial" w:hAnsi="Arial" w:cs="Arial"/>
          <w:vertAlign w:val="superscript"/>
        </w:rPr>
        <w:t>+</w:t>
      </w:r>
      <w:r w:rsidR="00054723" w:rsidRPr="00ED68EC">
        <w:rPr>
          <w:rFonts w:ascii="Arial" w:hAnsi="Arial" w:cs="Arial"/>
        </w:rPr>
        <w:t xml:space="preserve"> and NO</w:t>
      </w:r>
      <w:r w:rsidR="00054723" w:rsidRPr="00ED68EC">
        <w:rPr>
          <w:rFonts w:ascii="Arial" w:hAnsi="Arial" w:cs="Arial"/>
          <w:vertAlign w:val="subscript"/>
        </w:rPr>
        <w:t>3</w:t>
      </w:r>
      <w:r w:rsidR="00054723" w:rsidRPr="00ED68EC">
        <w:rPr>
          <w:rFonts w:ascii="Arial" w:hAnsi="Arial" w:cs="Arial"/>
          <w:vertAlign w:val="superscript"/>
        </w:rPr>
        <w:t>-</w:t>
      </w:r>
      <w:r w:rsidR="00054723" w:rsidRPr="00ED68EC">
        <w:rPr>
          <w:rFonts w:ascii="Arial" w:hAnsi="Arial" w:cs="Arial"/>
        </w:rPr>
        <w:t xml:space="preserve"> </w:t>
      </w:r>
      <w:r w:rsidR="00AB6C1B">
        <w:rPr>
          <w:rFonts w:ascii="Arial" w:hAnsi="Arial" w:cs="Arial"/>
        </w:rPr>
        <w:t>pools</w:t>
      </w:r>
      <w:r w:rsidR="00AB6C1B" w:rsidRPr="00ED68EC">
        <w:rPr>
          <w:rFonts w:ascii="Arial" w:hAnsi="Arial" w:cs="Arial"/>
        </w:rPr>
        <w:t xml:space="preserve"> </w:t>
      </w:r>
      <w:r w:rsidR="00054723" w:rsidRPr="00ED68EC">
        <w:rPr>
          <w:rFonts w:ascii="Arial" w:hAnsi="Arial" w:cs="Arial"/>
        </w:rPr>
        <w:t xml:space="preserve">in the BIODYN system </w:t>
      </w:r>
      <w:r w:rsidR="00AB6C1B">
        <w:rPr>
          <w:rFonts w:ascii="Arial" w:hAnsi="Arial" w:cs="Arial"/>
        </w:rPr>
        <w:t>were</w:t>
      </w:r>
      <w:r w:rsidR="00AB6C1B" w:rsidRPr="00ED68EC">
        <w:rPr>
          <w:rFonts w:ascii="Arial" w:hAnsi="Arial" w:cs="Arial"/>
        </w:rPr>
        <w:t xml:space="preserve"> </w:t>
      </w:r>
      <w:r w:rsidR="00054723" w:rsidRPr="00ED68EC">
        <w:rPr>
          <w:rFonts w:ascii="Arial" w:hAnsi="Arial" w:cs="Arial"/>
        </w:rPr>
        <w:t xml:space="preserve">mainly unaffected by drought, </w:t>
      </w:r>
      <w:r w:rsidR="00AB6C1B">
        <w:rPr>
          <w:rFonts w:ascii="Arial" w:hAnsi="Arial" w:cs="Arial"/>
        </w:rPr>
        <w:t>suggesting a stronger resistance of the</w:t>
      </w:r>
      <w:r w:rsidR="00AB6C1B" w:rsidRPr="00ED68EC">
        <w:rPr>
          <w:rFonts w:ascii="Arial" w:hAnsi="Arial" w:cs="Arial"/>
        </w:rPr>
        <w:t xml:space="preserve"> </w:t>
      </w:r>
      <w:r w:rsidR="00AB6C1B">
        <w:rPr>
          <w:rFonts w:ascii="Arial" w:hAnsi="Arial" w:cs="Arial"/>
        </w:rPr>
        <w:t xml:space="preserve">underlying microbial N-processes </w:t>
      </w:r>
      <w:r w:rsidR="00054723" w:rsidRPr="00ED68EC">
        <w:rPr>
          <w:rFonts w:ascii="Arial" w:hAnsi="Arial" w:cs="Arial"/>
        </w:rPr>
        <w:t>in th</w:t>
      </w:r>
      <w:r w:rsidR="00FE7C2A">
        <w:rPr>
          <w:rFonts w:ascii="Arial" w:hAnsi="Arial" w:cs="Arial"/>
        </w:rPr>
        <w:t>is</w:t>
      </w:r>
      <w:r w:rsidR="00054723" w:rsidRPr="00ED68EC">
        <w:rPr>
          <w:rFonts w:ascii="Arial" w:hAnsi="Arial" w:cs="Arial"/>
        </w:rPr>
        <w:t xml:space="preserve"> system </w:t>
      </w:r>
      <w:r w:rsidR="00054723" w:rsidRPr="00ED68EC">
        <w:rPr>
          <w:rFonts w:ascii="Arial" w:hAnsi="Arial" w:cs="Arial"/>
        </w:rPr>
        <w:fldChar w:fldCharType="begin"/>
      </w:r>
      <w:r w:rsidR="00054723" w:rsidRPr="00ED68EC">
        <w:rPr>
          <w:rFonts w:ascii="Arial" w:hAnsi="Arial" w:cs="Arial"/>
        </w:rPr>
        <w:instrText xml:space="preserve"> ADDIN ZOTERO_ITEM CSL_CITATION {"citationID":"J6gEAfe9","properties":{"formattedCitation":"(Fuchslueger et al., 2014)","plainCitation":"(Fuchslueger et al., 2014)","noteIndex":0},"citationItems":[{"id":66,"uris":["http://zotero.org/users/local/4LgJUJlW/items/R2LCZCYM"],"itemData":{"id":66,"type":"article-journal","abstract":"Future climate scenarios suggest an increased frequency of summer drought periods in the European Alpine Region. Drought can affect soil nitrogen (N) cycling, by altering N transformation rates, as well as the abundances of ammonia-oxidizing bacteria and archaea. However, the extent to which drought affects N cycling under in situ conditions is still controversial. The goal of this study was to analyse effects of drought on soil N turnover and ammoniaoxidizer abundances in soil without drought history. To this end we conducted rain-exclusion experiments at two differently managed mountain grassland sites, an annually mown and occasionally fertilized meadow and an abandoned grassland. Soils were sampled before, during and after drought and were analysed for potential gross rates of N mineralization, microbial uptake of inorganic N, nitriﬁcation, and the abundances of bacterial and archaeal ammonia-oxidizers based on gene copy numbers of the amoA gene (AOB and AOA, respectively).","container-title":"Biogeosciences","DOI":"10.5194/bg-11-6003-2014","ISSN":"1726-4189","issue":"21","journalAbbreviation":"Biogeosciences","language":"en","license":"https://creativecommons.org/licenses/by/3.0/","page":"6003-6015","source":"DOI.org (Crossref)","title":"Effects of drought on nitrogen turnover and abundances of ammonia-oxidizers in mountain grassland","volume":"11","author":[{"family":"Fuchslueger","given":"L."},{"family":"Kastl","given":"E.-M."},{"family":"Bauer","given":"F."},{"family":"Kienzl","given":"S."},{"family":"Hasibeder","given":"R."},{"family":"Ladreiter-Knauss","given":"T."},{"family":"Schmitt","given":"M."},{"family":"Bahn","given":"M."},{"family":"Schloter","given":"M."},{"family":"Richter","given":"A."},{"family":"Szukics","given":"U."}],"issued":{"date-parts":[["2014",11,5]]}}}],"schema":"https://github.com/citation-style-language/schema/raw/master/csl-citation.json"} </w:instrText>
      </w:r>
      <w:r w:rsidR="00054723" w:rsidRPr="00ED68EC">
        <w:rPr>
          <w:rFonts w:ascii="Arial" w:hAnsi="Arial" w:cs="Arial"/>
        </w:rPr>
        <w:fldChar w:fldCharType="separate"/>
      </w:r>
      <w:r w:rsidR="00054723" w:rsidRPr="00ED68EC">
        <w:rPr>
          <w:rFonts w:ascii="Arial" w:hAnsi="Arial" w:cs="Arial"/>
          <w:noProof/>
        </w:rPr>
        <w:t>(Fuchslueger et al., 2014)</w:t>
      </w:r>
      <w:r w:rsidR="00054723" w:rsidRPr="00ED68EC">
        <w:rPr>
          <w:rFonts w:ascii="Arial" w:hAnsi="Arial" w:cs="Arial"/>
        </w:rPr>
        <w:fldChar w:fldCharType="end"/>
      </w:r>
      <w:r w:rsidR="00054723" w:rsidRPr="00ED68EC">
        <w:rPr>
          <w:rFonts w:ascii="Arial" w:hAnsi="Arial" w:cs="Arial"/>
        </w:rPr>
        <w:t xml:space="preserve">. </w:t>
      </w:r>
      <w:r w:rsidR="001A136F" w:rsidRPr="00772E22">
        <w:rPr>
          <w:rFonts w:ascii="Arial" w:hAnsi="Arial" w:cs="Arial"/>
          <w:highlight w:val="yellow"/>
        </w:rPr>
        <w:t>The</w:t>
      </w:r>
      <w:r w:rsidR="00F040D7" w:rsidRPr="00772E22">
        <w:rPr>
          <w:rFonts w:ascii="Arial" w:hAnsi="Arial" w:cs="Arial"/>
          <w:highlight w:val="yellow"/>
        </w:rPr>
        <w:t xml:space="preserve">se </w:t>
      </w:r>
      <w:r w:rsidR="001A136F" w:rsidRPr="00772E22">
        <w:rPr>
          <w:rFonts w:ascii="Arial" w:hAnsi="Arial" w:cs="Arial"/>
          <w:highlight w:val="yellow"/>
        </w:rPr>
        <w:t>diverging responses of mineral</w:t>
      </w:r>
      <w:r w:rsidR="002F6C64" w:rsidRPr="00772E22">
        <w:rPr>
          <w:rFonts w:ascii="Arial" w:hAnsi="Arial" w:cs="Arial"/>
          <w:highlight w:val="yellow"/>
        </w:rPr>
        <w:t xml:space="preserve"> </w:t>
      </w:r>
      <w:r w:rsidR="001A136F" w:rsidRPr="00772E22">
        <w:rPr>
          <w:rFonts w:ascii="Arial" w:hAnsi="Arial" w:cs="Arial"/>
          <w:highlight w:val="yellow"/>
        </w:rPr>
        <w:t xml:space="preserve">N to drought between organic </w:t>
      </w:r>
      <w:r w:rsidR="001A136F" w:rsidRPr="00772E22">
        <w:rPr>
          <w:rFonts w:ascii="Arial" w:hAnsi="Arial" w:cs="Arial"/>
          <w:highlight w:val="yellow"/>
        </w:rPr>
        <w:lastRenderedPageBreak/>
        <w:t xml:space="preserve">and conventional systems might </w:t>
      </w:r>
      <w:r w:rsidR="00F040D7" w:rsidRPr="00772E22">
        <w:rPr>
          <w:rFonts w:ascii="Arial" w:hAnsi="Arial" w:cs="Arial"/>
          <w:highlight w:val="yellow"/>
        </w:rPr>
        <w:t xml:space="preserve">have </w:t>
      </w:r>
      <w:r w:rsidR="001A136F" w:rsidRPr="00772E22">
        <w:rPr>
          <w:rFonts w:ascii="Arial" w:hAnsi="Arial" w:cs="Arial"/>
          <w:highlight w:val="yellow"/>
        </w:rPr>
        <w:t>be</w:t>
      </w:r>
      <w:r w:rsidR="00F040D7" w:rsidRPr="00772E22">
        <w:rPr>
          <w:rFonts w:ascii="Arial" w:hAnsi="Arial" w:cs="Arial"/>
          <w:highlight w:val="yellow"/>
        </w:rPr>
        <w:t>en</w:t>
      </w:r>
      <w:r w:rsidR="001A136F" w:rsidRPr="00772E22">
        <w:rPr>
          <w:rFonts w:ascii="Arial" w:hAnsi="Arial" w:cs="Arial"/>
          <w:highlight w:val="yellow"/>
        </w:rPr>
        <w:t xml:space="preserve"> caused by d</w:t>
      </w:r>
      <w:r w:rsidR="00054723" w:rsidRPr="00772E22">
        <w:rPr>
          <w:rFonts w:ascii="Arial" w:hAnsi="Arial" w:cs="Arial"/>
          <w:highlight w:val="yellow"/>
        </w:rPr>
        <w:t xml:space="preserve">ifferences </w:t>
      </w:r>
      <w:r w:rsidR="002F6C64" w:rsidRPr="00772E22">
        <w:rPr>
          <w:rFonts w:ascii="Arial" w:hAnsi="Arial" w:cs="Arial"/>
          <w:highlight w:val="yellow"/>
        </w:rPr>
        <w:t xml:space="preserve">in </w:t>
      </w:r>
      <w:r w:rsidR="00054723" w:rsidRPr="00772E22">
        <w:rPr>
          <w:rFonts w:ascii="Arial" w:hAnsi="Arial" w:cs="Arial"/>
          <w:highlight w:val="yellow"/>
        </w:rPr>
        <w:t>fertilization and agricultural management approaches between systems</w:t>
      </w:r>
      <w:r w:rsidR="00054723" w:rsidRPr="00ED68EC">
        <w:rPr>
          <w:rFonts w:ascii="Arial" w:hAnsi="Arial" w:cs="Arial"/>
        </w:rPr>
        <w:t xml:space="preserve">. </w:t>
      </w:r>
    </w:p>
    <w:p w14:paraId="0F4F9051" w14:textId="029E06EF" w:rsidR="001948B9" w:rsidRDefault="001948B9" w:rsidP="00772E22">
      <w:pPr>
        <w:spacing w:after="0" w:line="480" w:lineRule="auto"/>
        <w:ind w:firstLine="720"/>
        <w:jc w:val="both"/>
        <w:rPr>
          <w:rFonts w:ascii="Arial" w:hAnsi="Arial" w:cs="Arial"/>
        </w:rPr>
      </w:pPr>
      <w:r w:rsidRPr="00ED68EC">
        <w:rPr>
          <w:rFonts w:ascii="Arial" w:hAnsi="Arial" w:cs="Arial"/>
        </w:rPr>
        <w:t>The control plots of the conventional cropping systems exhibited N</w:t>
      </w:r>
      <w:r w:rsidRPr="00ED68EC">
        <w:rPr>
          <w:rFonts w:ascii="Arial" w:hAnsi="Arial" w:cs="Arial"/>
          <w:vertAlign w:val="subscript"/>
        </w:rPr>
        <w:t>2</w:t>
      </w:r>
      <w:r w:rsidRPr="00ED68EC">
        <w:rPr>
          <w:rFonts w:ascii="Arial" w:hAnsi="Arial" w:cs="Arial"/>
        </w:rPr>
        <w:t>O flux peaks at the beginning of drought period, which was expected due to the application of mineral fertilizer</w:t>
      </w:r>
      <w:r w:rsidR="009A327C">
        <w:rPr>
          <w:rFonts w:ascii="Arial" w:hAnsi="Arial" w:cs="Arial"/>
        </w:rPr>
        <w:t>s</w:t>
      </w:r>
      <w:r w:rsidRPr="00ED68EC">
        <w:rPr>
          <w:rFonts w:ascii="Arial" w:hAnsi="Arial" w:cs="Arial"/>
        </w:rPr>
        <w:t xml:space="preserve"> in these systems</w:t>
      </w:r>
      <w:r w:rsidR="009A327C">
        <w:rPr>
          <w:rFonts w:ascii="Arial" w:hAnsi="Arial" w:cs="Arial"/>
        </w:rPr>
        <w:t xml:space="preserve"> (ref)</w:t>
      </w:r>
      <w:r w:rsidRPr="00ED68EC">
        <w:rPr>
          <w:rFonts w:ascii="Arial" w:hAnsi="Arial" w:cs="Arial"/>
        </w:rPr>
        <w:t xml:space="preserve">. </w:t>
      </w:r>
      <w:r w:rsidR="006C001A">
        <w:rPr>
          <w:rFonts w:ascii="Arial" w:hAnsi="Arial" w:cs="Arial"/>
        </w:rPr>
        <w:t>We found that</w:t>
      </w:r>
      <w:r w:rsidRPr="00ED68EC">
        <w:rPr>
          <w:rFonts w:ascii="Arial" w:hAnsi="Arial" w:cs="Arial"/>
        </w:rPr>
        <w:t xml:space="preserve"> </w:t>
      </w:r>
      <w:r w:rsidR="006C001A">
        <w:rPr>
          <w:rFonts w:ascii="Arial" w:hAnsi="Arial" w:cs="Arial"/>
        </w:rPr>
        <w:t>these</w:t>
      </w:r>
      <w:r w:rsidRPr="00ED68EC">
        <w:rPr>
          <w:rFonts w:ascii="Arial" w:hAnsi="Arial" w:cs="Arial"/>
        </w:rPr>
        <w:t xml:space="preserve"> </w:t>
      </w:r>
      <w:r w:rsidR="006C001A">
        <w:rPr>
          <w:rFonts w:ascii="Arial" w:hAnsi="Arial" w:cs="Arial"/>
        </w:rPr>
        <w:t xml:space="preserve">average </w:t>
      </w:r>
      <w:r w:rsidRPr="00ED68EC">
        <w:rPr>
          <w:rFonts w:ascii="Arial" w:hAnsi="Arial" w:cs="Arial"/>
        </w:rPr>
        <w:t>N</w:t>
      </w:r>
      <w:r w:rsidRPr="00ED68EC">
        <w:rPr>
          <w:rFonts w:ascii="Arial" w:hAnsi="Arial" w:cs="Arial"/>
          <w:vertAlign w:val="subscript"/>
        </w:rPr>
        <w:t>2</w:t>
      </w:r>
      <w:r w:rsidRPr="00ED68EC">
        <w:rPr>
          <w:rFonts w:ascii="Arial" w:hAnsi="Arial" w:cs="Arial"/>
        </w:rPr>
        <w:t xml:space="preserve">O flux declined in the drought-treated plots. </w:t>
      </w:r>
      <w:r w:rsidR="006C001A" w:rsidRPr="006C001A">
        <w:rPr>
          <w:rFonts w:ascii="Arial" w:hAnsi="Arial" w:cs="Arial"/>
        </w:rPr>
        <w:t xml:space="preserve">Our findings align with </w:t>
      </w:r>
      <w:r w:rsidR="006C001A">
        <w:rPr>
          <w:rFonts w:ascii="Arial" w:hAnsi="Arial" w:cs="Arial"/>
        </w:rPr>
        <w:t>previous</w:t>
      </w:r>
      <w:r w:rsidR="006C001A" w:rsidRPr="006C001A">
        <w:rPr>
          <w:rFonts w:ascii="Arial" w:hAnsi="Arial" w:cs="Arial"/>
        </w:rPr>
        <w:t xml:space="preserve"> studies </w:t>
      </w:r>
      <w:r w:rsidRPr="00ED68EC">
        <w:rPr>
          <w:rFonts w:ascii="Arial" w:hAnsi="Arial" w:cs="Arial"/>
        </w:rPr>
        <w:t>report</w:t>
      </w:r>
      <w:r w:rsidR="006C001A">
        <w:rPr>
          <w:rFonts w:ascii="Arial" w:hAnsi="Arial" w:cs="Arial"/>
        </w:rPr>
        <w:t>ing</w:t>
      </w:r>
      <w:r w:rsidRPr="00ED68EC">
        <w:rPr>
          <w:rFonts w:ascii="Arial" w:hAnsi="Arial" w:cs="Arial"/>
        </w:rPr>
        <w:t xml:space="preserve"> </w:t>
      </w:r>
      <w:r w:rsidR="00670024">
        <w:rPr>
          <w:rFonts w:ascii="Arial" w:hAnsi="Arial" w:cs="Arial"/>
        </w:rPr>
        <w:t>strong reduction in</w:t>
      </w:r>
      <w:r w:rsidRPr="00ED68EC">
        <w:rPr>
          <w:rFonts w:ascii="Arial" w:hAnsi="Arial" w:cs="Arial"/>
        </w:rPr>
        <w:t xml:space="preserve"> N</w:t>
      </w:r>
      <w:r w:rsidRPr="00ED68EC">
        <w:rPr>
          <w:rFonts w:ascii="Arial" w:hAnsi="Arial" w:cs="Arial"/>
          <w:i/>
          <w:iCs/>
          <w:vertAlign w:val="subscript"/>
        </w:rPr>
        <w:t>2</w:t>
      </w:r>
      <w:r w:rsidRPr="00ED68EC">
        <w:rPr>
          <w:rFonts w:ascii="Arial" w:hAnsi="Arial" w:cs="Arial"/>
        </w:rPr>
        <w:t xml:space="preserve">O flux in response to drought </w:t>
      </w:r>
      <w:r w:rsidRPr="006C001A">
        <w:rPr>
          <w:rFonts w:ascii="Arial" w:hAnsi="Arial" w:cs="Arial"/>
        </w:rPr>
        <w:fldChar w:fldCharType="begin"/>
      </w:r>
      <w:r w:rsidR="009B519C">
        <w:rPr>
          <w:rFonts w:ascii="Arial" w:hAnsi="Arial" w:cs="Arial"/>
        </w:rPr>
        <w:instrText xml:space="preserve"> ADDIN ZOTERO_ITEM CSL_CITATION {"citationID":"oboSLLgC","properties":{"formattedCitation":"(Hartmann &amp; Niklaus, 2012; X. Xu et al., 2024)","plainCitation":"(Hartmann &amp; Niklaus, 2012; X. Xu et al., 2024)","dontUpdate":true,"noteIndex":0},"citationItems":[{"id":164,"uris":["http://zotero.org/users/local/4LgJUJlW/items/VC7F36WP"],"itemData":{"id":164,"type":"article-journal","abstract":"As a consequence of global climate change, increases in the frequencies and severities of drought are anticipated for many parts of the world. Soil moisture and nitrogen (N) are among the major factors limiting grassland productivity. In pastures, N fertilizer returns by grazing animals are spatially and temporally heterogenous, and we therefore hypothesized that responses of plants and soil processes to drought may differ at the patch level.","container-title":"Plant and Soil","DOI":"10.1007/s11104-012-1248-x","ISSN":"1573-5036","issue":"1","journalAbbreviation":"Plant Soil","language":"en","page":"411-426","source":"Springer Link","title":"Effects of simulated drought and nitrogen fertilizer on plant productivity and nitrous oxide (N2O) emissions of two pastures","volume":"361","author":[{"family":"Hartmann","given":"Adrian A."},{"family":"Niklaus","given":"Pascal A."}],"issued":{"date-parts":[["2012",12,1]]}}},{"id":29,"uris":["http://zotero.org/users/local/4LgJUJlW/items/5JD7UNHV"],"itemData":{"id":29,"type":"article-journal","container-title":"Science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Pr="006C001A">
        <w:rPr>
          <w:rFonts w:ascii="Arial" w:hAnsi="Arial" w:cs="Arial"/>
          <w:noProof/>
        </w:rPr>
        <w:t xml:space="preserve">(Hartmann &amp; Niklaus, 2012; </w:t>
      </w:r>
      <w:r w:rsidR="00647F58">
        <w:rPr>
          <w:rFonts w:ascii="Arial" w:hAnsi="Arial" w:cs="Arial"/>
          <w:noProof/>
        </w:rPr>
        <w:t>Harris et al 2021</w:t>
      </w:r>
      <w:r w:rsidR="007504CC">
        <w:rPr>
          <w:rFonts w:ascii="Arial" w:hAnsi="Arial" w:cs="Arial"/>
          <w:noProof/>
        </w:rPr>
        <w:t xml:space="preserve">, </w:t>
      </w:r>
      <w:r w:rsidR="00670024">
        <w:rPr>
          <w:rFonts w:ascii="Arial" w:hAnsi="Arial" w:cs="Arial"/>
          <w:noProof/>
        </w:rPr>
        <w:t>Dobiie &amp; Smith 2002</w:t>
      </w:r>
      <w:r w:rsidRPr="006C001A">
        <w:rPr>
          <w:rFonts w:ascii="Arial" w:hAnsi="Arial" w:cs="Arial"/>
          <w:noProof/>
        </w:rPr>
        <w:t>)</w:t>
      </w:r>
      <w:r w:rsidRPr="006C001A">
        <w:rPr>
          <w:rFonts w:ascii="Arial" w:hAnsi="Arial" w:cs="Arial"/>
        </w:rPr>
        <w:fldChar w:fldCharType="end"/>
      </w:r>
      <w:r w:rsidRPr="006C001A">
        <w:rPr>
          <w:rFonts w:ascii="Arial" w:hAnsi="Arial" w:cs="Arial"/>
        </w:rPr>
        <w:t>. Th</w:t>
      </w:r>
      <w:r w:rsidR="000303E9">
        <w:rPr>
          <w:rFonts w:ascii="Arial" w:hAnsi="Arial" w:cs="Arial"/>
        </w:rPr>
        <w:t xml:space="preserve">is </w:t>
      </w:r>
      <w:r w:rsidRPr="006C001A">
        <w:rPr>
          <w:rFonts w:ascii="Arial" w:hAnsi="Arial" w:cs="Arial"/>
        </w:rPr>
        <w:t xml:space="preserve">may be explained </w:t>
      </w:r>
      <w:r w:rsidR="00935BD7" w:rsidRPr="00772E22">
        <w:rPr>
          <w:rFonts w:ascii="Arial" w:hAnsi="Arial" w:cs="Arial"/>
        </w:rPr>
        <w:t>by higher oxygen diffusion</w:t>
      </w:r>
      <w:r w:rsidR="006C001A">
        <w:rPr>
          <w:rFonts w:ascii="Arial" w:hAnsi="Arial" w:cs="Arial"/>
        </w:rPr>
        <w:t xml:space="preserve"> </w:t>
      </w:r>
      <w:r w:rsidR="006C001A" w:rsidRPr="006C001A">
        <w:rPr>
          <w:rFonts w:ascii="Arial" w:hAnsi="Arial" w:cs="Arial"/>
        </w:rPr>
        <w:t>within the soil</w:t>
      </w:r>
      <w:r w:rsidR="00935BD7" w:rsidRPr="00772E22">
        <w:rPr>
          <w:rFonts w:ascii="Arial" w:hAnsi="Arial" w:cs="Arial"/>
        </w:rPr>
        <w:t xml:space="preserve"> with </w:t>
      </w:r>
      <w:r w:rsidRPr="006C001A">
        <w:rPr>
          <w:rFonts w:ascii="Arial" w:hAnsi="Arial" w:cs="Arial"/>
        </w:rPr>
        <w:t>drought</w:t>
      </w:r>
      <w:r w:rsidR="00935BD7" w:rsidRPr="00772E22">
        <w:rPr>
          <w:rFonts w:ascii="Arial" w:hAnsi="Arial" w:cs="Arial"/>
        </w:rPr>
        <w:t xml:space="preserve"> resulting in decreased N2O production by denitrification </w:t>
      </w:r>
      <w:commentRangeStart w:id="22"/>
      <w:r w:rsidRPr="006C001A">
        <w:rPr>
          <w:rFonts w:ascii="Arial" w:hAnsi="Arial" w:cs="Arial"/>
        </w:rPr>
        <w:fldChar w:fldCharType="begin"/>
      </w:r>
      <w:r w:rsidRPr="006C001A">
        <w:rPr>
          <w:rFonts w:ascii="Arial" w:hAnsi="Arial" w:cs="Arial"/>
        </w:rPr>
        <w:instrText xml:space="preserve"> ADDIN ZOTERO_ITEM CSL_CITATION {"citationID":"1Yjpi2il","properties":{"formattedCitation":"(Harris et al., 2021; X. Xu et al., 2024)","plainCitation":"(Harris et al., 2021; X. Xu et al., 2024)","noteIndex":0},"citationItems":[{"id":176,"uris":["http://zotero.org/users/local/4LgJUJlW/items/4J3GF9P6"],"itemData":{"id":176,"type":"article-journal","abstract":"Isotopic measurements showed that N\n              2\n              O production during drought is unexpectedly dominated by denitrification of organic nitrogen.\n            \n          , \n            \n              Nitrous oxide is a powerful greenhouse gas whose atmospheric growth rate has accelerated over the past decade. Most anthropogenic N\n              2\n              O emissions result from soil N fertilization, which is converted to N\n              2\n              O via oxic nitrification and anoxic denitrification pathways. Drought-affected soils are expected to be well oxygenated; however, using high-resolution isotopic measurements, we found that denitrifying pathways dominated N\n              2\n              O emissions during a severe drought applied to managed grassland. This was due to a reversible, drought-induced enrichment in nitrogen-bearing organic matter on soil microaggregates and suggested a strong role for chemo- or codenitrification. Throughout rewetting, denitrification dominated emissions, despite high variability in fluxes. Total N\n              2\n              O flux and denitrification contribution were significantly higher during rewetting than for control plots at the same soil moisture range. The observed feedbacks between precipitation changes induced by climate change and N\n              2\n              O emission pathways are sufficient to account for the accelerating N\n              2\n              O growth rate observed over the past decade.","container-title":"Science Advances","DOI":"10.1126/sciadv.abb7118","ISSN":"2375-2548","issue":"6","journalAbbreviation":"Sci. Adv.","language":"en","license":"https://creativecommons.org/licenses/by/4.0/","page":"eabb7118","source":"DOI.org (Crossref)","title":"Denitrifying pathways dominate nitrous oxide emissions from managed grassland during drought and rewetting","volume":"7","author":[{"family":"Harris","given":"E."},{"family":"Di</w:instrText>
      </w:r>
      <w:r w:rsidRPr="00772E22">
        <w:rPr>
          <w:rFonts w:ascii="Arial" w:hAnsi="Arial" w:cs="Arial"/>
          <w:lang w:val="fr-FR"/>
        </w:rPr>
        <w:instrText xml:space="preserve">az-Pines","given":"E."},{"family":"Stoll","given":"E."},{"family":"Schloter","given":"M."},{"family":"Schulz","given":"S."},{"family":"Duffner","given":"C."},{"family":"Li","given":"K."},{"family":"Moore","given":"K. L."},{"family":"Ingrisch","given":"J."},{"family":"Reinthaler","given":"D."},{"family":"Zechmeister-Boltenstern","given":"S."},{"family":"Glatzel","given":"S."},{"family":"Brüggemann","given":"N."},{"family":"Bahn","given":"M."}],"issued":{"date-parts":[["2021",2,5]]}}},{"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6C001A">
        <w:rPr>
          <w:rFonts w:ascii="Arial" w:hAnsi="Arial" w:cs="Arial"/>
        </w:rPr>
        <w:fldChar w:fldCharType="separate"/>
      </w:r>
      <w:r w:rsidR="009B519C">
        <w:rPr>
          <w:rFonts w:ascii="Arial" w:hAnsi="Arial" w:cs="Arial"/>
          <w:noProof/>
          <w:lang w:val="fr-FR"/>
        </w:rPr>
        <w:t>(Harris et al., 2021; X. Xu et al., 2024)</w:t>
      </w:r>
      <w:r w:rsidRPr="006C001A">
        <w:rPr>
          <w:rFonts w:ascii="Arial" w:hAnsi="Arial" w:cs="Arial"/>
        </w:rPr>
        <w:fldChar w:fldCharType="end"/>
      </w:r>
      <w:commentRangeEnd w:id="22"/>
      <w:r w:rsidR="00935BD7" w:rsidRPr="006C001A">
        <w:rPr>
          <w:rStyle w:val="CommentReference"/>
        </w:rPr>
        <w:commentReference w:id="22"/>
      </w:r>
      <w:r w:rsidRPr="00772E22">
        <w:rPr>
          <w:rFonts w:ascii="Arial" w:hAnsi="Arial" w:cs="Arial"/>
          <w:lang w:val="fr-FR"/>
        </w:rPr>
        <w:t xml:space="preserve">. </w:t>
      </w:r>
      <w:r w:rsidRPr="0024773D">
        <w:rPr>
          <w:rFonts w:ascii="Arial" w:hAnsi="Arial" w:cs="Arial"/>
          <w:lang w:val="en-GB"/>
        </w:rPr>
        <w:t>The</w:t>
      </w:r>
      <w:r w:rsidR="00067208" w:rsidRPr="0024773D">
        <w:rPr>
          <w:rFonts w:ascii="Arial" w:hAnsi="Arial" w:cs="Arial"/>
          <w:lang w:val="en-GB"/>
        </w:rPr>
        <w:t xml:space="preserve"> low </w:t>
      </w:r>
      <w:r w:rsidRPr="0024773D">
        <w:rPr>
          <w:rFonts w:ascii="Arial" w:hAnsi="Arial" w:cs="Arial"/>
          <w:lang w:val="en-GB"/>
        </w:rPr>
        <w:t>N</w:t>
      </w:r>
      <w:r w:rsidRPr="0024773D">
        <w:rPr>
          <w:rFonts w:ascii="Arial" w:hAnsi="Arial" w:cs="Arial"/>
          <w:vertAlign w:val="subscript"/>
          <w:lang w:val="en-GB"/>
        </w:rPr>
        <w:t>2</w:t>
      </w:r>
      <w:r w:rsidRPr="0024773D">
        <w:rPr>
          <w:rFonts w:ascii="Arial" w:hAnsi="Arial" w:cs="Arial"/>
          <w:lang w:val="en-GB"/>
        </w:rPr>
        <w:t>O fluxes in the BIODYN system</w:t>
      </w:r>
      <w:r w:rsidR="00067208" w:rsidRPr="0024773D">
        <w:rPr>
          <w:rFonts w:ascii="Arial" w:hAnsi="Arial" w:cs="Arial"/>
          <w:lang w:val="en-GB"/>
        </w:rPr>
        <w:t xml:space="preserve"> were not affected by drought</w:t>
      </w:r>
      <w:r w:rsidRPr="0024773D">
        <w:rPr>
          <w:rFonts w:ascii="Arial" w:hAnsi="Arial" w:cs="Arial"/>
          <w:lang w:val="en-GB"/>
        </w:rPr>
        <w:t xml:space="preserve">, </w:t>
      </w:r>
      <w:r w:rsidR="006D26D0" w:rsidRPr="0024773D">
        <w:rPr>
          <w:rFonts w:ascii="Arial" w:hAnsi="Arial" w:cs="Arial"/>
          <w:lang w:val="en-GB"/>
        </w:rPr>
        <w:t xml:space="preserve">which </w:t>
      </w:r>
      <w:r w:rsidRPr="0024773D">
        <w:rPr>
          <w:rFonts w:ascii="Arial" w:hAnsi="Arial" w:cs="Arial"/>
          <w:lang w:val="en-GB"/>
        </w:rPr>
        <w:t>suggest</w:t>
      </w:r>
      <w:r w:rsidR="00067208" w:rsidRPr="0024773D">
        <w:rPr>
          <w:rFonts w:ascii="Arial" w:hAnsi="Arial" w:cs="Arial"/>
          <w:lang w:val="en-GB"/>
        </w:rPr>
        <w:t>s</w:t>
      </w:r>
      <w:r w:rsidRPr="0024773D">
        <w:rPr>
          <w:rFonts w:ascii="Arial" w:hAnsi="Arial" w:cs="Arial"/>
          <w:lang w:val="en-GB"/>
        </w:rPr>
        <w:t xml:space="preserve"> that </w:t>
      </w:r>
      <w:r w:rsidR="00067208" w:rsidRPr="0024773D">
        <w:rPr>
          <w:rFonts w:ascii="Arial" w:hAnsi="Arial" w:cs="Arial"/>
          <w:lang w:val="en-GB"/>
        </w:rPr>
        <w:t xml:space="preserve">low mineral N concentrations rather than soil moisture was limiting </w:t>
      </w:r>
      <w:r w:rsidR="00935BD7" w:rsidRPr="0024773D">
        <w:rPr>
          <w:rFonts w:ascii="Arial" w:hAnsi="Arial" w:cs="Arial"/>
          <w:lang w:val="en-GB"/>
        </w:rPr>
        <w:t>the underlying microbial processes</w:t>
      </w:r>
      <w:r w:rsidR="00FC552D" w:rsidRPr="0024773D">
        <w:rPr>
          <w:rFonts w:ascii="Arial" w:hAnsi="Arial" w:cs="Arial"/>
          <w:lang w:val="en-GB"/>
        </w:rPr>
        <w:t xml:space="preserve"> in this system</w:t>
      </w:r>
      <w:r w:rsidRPr="0024773D">
        <w:rPr>
          <w:rFonts w:ascii="Arial" w:hAnsi="Arial" w:cs="Arial"/>
          <w:lang w:val="en-GB"/>
        </w:rPr>
        <w:t xml:space="preserve">. </w:t>
      </w:r>
      <w:r w:rsidR="00067208">
        <w:rPr>
          <w:rFonts w:ascii="Arial" w:hAnsi="Arial" w:cs="Arial"/>
        </w:rPr>
        <w:t>Accordingly, p</w:t>
      </w:r>
      <w:r w:rsidRPr="00ED68EC">
        <w:rPr>
          <w:rFonts w:ascii="Arial" w:hAnsi="Arial" w:cs="Arial"/>
        </w:rPr>
        <w:t>revious stud</w:t>
      </w:r>
      <w:r w:rsidR="00067208">
        <w:rPr>
          <w:rFonts w:ascii="Arial" w:hAnsi="Arial" w:cs="Arial"/>
        </w:rPr>
        <w:t>ies</w:t>
      </w:r>
      <w:r w:rsidRPr="00ED68EC">
        <w:rPr>
          <w:rFonts w:ascii="Arial" w:hAnsi="Arial" w:cs="Arial"/>
        </w:rPr>
        <w:t xml:space="preserve"> reported that in mineral N-limited soil</w:t>
      </w:r>
      <w:r w:rsidR="00067208">
        <w:rPr>
          <w:rFonts w:ascii="Arial" w:hAnsi="Arial" w:cs="Arial"/>
        </w:rPr>
        <w:t>s</w:t>
      </w:r>
      <w:r w:rsidRPr="00ED68EC">
        <w:rPr>
          <w:rFonts w:ascii="Arial" w:hAnsi="Arial" w:cs="Arial"/>
        </w:rPr>
        <w:t>, drought had marginal effect on N</w:t>
      </w:r>
      <w:r w:rsidRPr="00ED68EC">
        <w:rPr>
          <w:rFonts w:ascii="Arial" w:hAnsi="Arial" w:cs="Arial"/>
          <w:vertAlign w:val="subscript"/>
        </w:rPr>
        <w:t>2</w:t>
      </w:r>
      <w:r w:rsidRPr="00ED68EC">
        <w:rPr>
          <w:rFonts w:ascii="Arial" w:hAnsi="Arial" w:cs="Arial"/>
        </w:rPr>
        <w:t xml:space="preserve">O emissions </w:t>
      </w:r>
      <w:commentRangeStart w:id="23"/>
      <w:r w:rsidRPr="00ED68EC">
        <w:rPr>
          <w:rFonts w:ascii="Arial" w:hAnsi="Arial" w:cs="Arial"/>
        </w:rPr>
        <w:fldChar w:fldCharType="begin"/>
      </w:r>
      <w:r w:rsidRPr="00ED68EC">
        <w:rPr>
          <w:rFonts w:ascii="Arial" w:hAnsi="Arial" w:cs="Arial"/>
        </w:rPr>
        <w:instrText xml:space="preserve"> ADDIN ZOTERO_ITEM CSL_CITATION {"citationID":"pUDwG1Fz","properties":{"formattedCitation":"(X. Xu et al., 2024)","plainCitation":"(X. Xu et al., 2024)","noteIndex":0},"citationItems":[{"id":29,"uris":["http://zotero.org/users/local/4LgJUJlW/items/5JD7UNHV"],"itemData":{"id":29,"type":"article-journal","container-title":"Science of The Total Environment","DOI":"10.1016/j.scitotenv.2024.170380","ISSN":"00489697","journalAbbreviation":"Science of The Total Environment","language":"en","page":"170380","source":"DOI.org (Crossref)","title":"Microbial resistance and resilience to drought and rewetting modulate soil N2O emissions with different fertilizers","volume":"917","author":[{"family":"Xu","given":"Xiaoya"},{"family":"Liu","given":"Yaowei"},{"family":"Tang","given":"Caixian"},{"family":"Yang","given":"Yihan"},{"family":"Yu","given":"Lei"},{"family":"Lesueur","given":"Didier"},{"family":"Herrmann","given":"Laetitia"},{"family":"Di","given":"Hongjie"},{"family":"Li","given":"Yong"},{"family":"Li","given":"Qinfen"},{"family":"Xu","given":"Jianming"}],"issued":{"date-parts":[["2024",3]]}}}],"schema":"https://github.com/citation-style-language/schema/raw/master/csl-citation.json"} </w:instrText>
      </w:r>
      <w:r w:rsidRPr="00ED68EC">
        <w:rPr>
          <w:rFonts w:ascii="Arial" w:hAnsi="Arial" w:cs="Arial"/>
        </w:rPr>
        <w:fldChar w:fldCharType="separate"/>
      </w:r>
      <w:r w:rsidRPr="00ED68EC">
        <w:rPr>
          <w:rFonts w:ascii="Arial" w:hAnsi="Arial" w:cs="Arial"/>
          <w:noProof/>
        </w:rPr>
        <w:t>(X. Xu et al., 2024)</w:t>
      </w:r>
      <w:r w:rsidRPr="00ED68EC">
        <w:rPr>
          <w:rFonts w:ascii="Arial" w:hAnsi="Arial" w:cs="Arial"/>
        </w:rPr>
        <w:fldChar w:fldCharType="end"/>
      </w:r>
      <w:commentRangeEnd w:id="23"/>
      <w:r w:rsidR="00935BD7">
        <w:rPr>
          <w:rStyle w:val="CommentReference"/>
        </w:rPr>
        <w:commentReference w:id="23"/>
      </w:r>
      <w:r w:rsidRPr="00ED68EC">
        <w:rPr>
          <w:rFonts w:ascii="Arial" w:hAnsi="Arial" w:cs="Arial"/>
        </w:rPr>
        <w:t>. Overall, our findings highlight that the effect of drought on the mineral N pools and N</w:t>
      </w:r>
      <w:r w:rsidRPr="00ED68EC">
        <w:rPr>
          <w:rFonts w:ascii="Arial" w:hAnsi="Arial" w:cs="Arial"/>
          <w:vertAlign w:val="subscript"/>
        </w:rPr>
        <w:t>2</w:t>
      </w:r>
      <w:r w:rsidRPr="00ED68EC">
        <w:rPr>
          <w:rFonts w:ascii="Arial" w:hAnsi="Arial" w:cs="Arial"/>
        </w:rPr>
        <w:t xml:space="preserve">O flux highly depends on agricultural management practice. </w:t>
      </w:r>
    </w:p>
    <w:p w14:paraId="140343DE" w14:textId="5607872C" w:rsidR="00FC552D" w:rsidRPr="00772E22" w:rsidRDefault="00A668C9" w:rsidP="00772E22">
      <w:pPr>
        <w:spacing w:after="0" w:line="480" w:lineRule="auto"/>
        <w:ind w:firstLine="720"/>
        <w:jc w:val="both"/>
        <w:rPr>
          <w:rFonts w:ascii="Arial" w:hAnsi="Arial" w:cs="Arial"/>
          <w:highlight w:val="yellow"/>
        </w:rPr>
      </w:pPr>
      <w:r w:rsidRPr="00A668C9">
        <w:rPr>
          <w:rFonts w:ascii="Arial" w:hAnsi="Arial" w:cs="Arial"/>
        </w:rPr>
        <w:t xml:space="preserve">We </w:t>
      </w:r>
      <w:r>
        <w:rPr>
          <w:rFonts w:ascii="Arial" w:hAnsi="Arial" w:cs="Arial"/>
        </w:rPr>
        <w:t>also</w:t>
      </w:r>
      <w:r w:rsidRPr="00A668C9">
        <w:rPr>
          <w:rFonts w:ascii="Arial" w:hAnsi="Arial" w:cs="Arial"/>
        </w:rPr>
        <w:t xml:space="preserve"> examined the</w:t>
      </w:r>
      <w:r>
        <w:rPr>
          <w:rFonts w:ascii="Arial" w:hAnsi="Arial" w:cs="Arial"/>
        </w:rPr>
        <w:t xml:space="preserve"> </w:t>
      </w:r>
      <w:r w:rsidRPr="00A668C9">
        <w:rPr>
          <w:rFonts w:ascii="Arial" w:hAnsi="Arial" w:cs="Arial"/>
        </w:rPr>
        <w:t xml:space="preserve">extent to which </w:t>
      </w:r>
      <w:r w:rsidR="00123AC9">
        <w:rPr>
          <w:rFonts w:ascii="Arial" w:hAnsi="Arial" w:cs="Arial"/>
        </w:rPr>
        <w:t>drought legacy effects were affecting N-pools until 11 weeks after rewetting</w:t>
      </w:r>
      <w:r w:rsidRPr="00A668C9">
        <w:rPr>
          <w:rFonts w:ascii="Arial" w:hAnsi="Arial" w:cs="Arial"/>
        </w:rPr>
        <w:t>.</w:t>
      </w:r>
      <w:r w:rsidR="00123AC9">
        <w:rPr>
          <w:rFonts w:ascii="Arial" w:hAnsi="Arial" w:cs="Arial"/>
        </w:rPr>
        <w:t xml:space="preserve"> We found that</w:t>
      </w:r>
      <w:r w:rsidR="006D66E5" w:rsidRPr="00ED68EC">
        <w:rPr>
          <w:rFonts w:ascii="Arial" w:hAnsi="Arial" w:cs="Arial"/>
        </w:rPr>
        <w:t xml:space="preserve"> </w:t>
      </w:r>
      <w:r w:rsidR="00123AC9">
        <w:rPr>
          <w:rFonts w:ascii="Arial" w:hAnsi="Arial" w:cs="Arial"/>
        </w:rPr>
        <w:t xml:space="preserve">the impact of </w:t>
      </w:r>
      <w:r w:rsidR="006D66E5" w:rsidRPr="00ED68EC">
        <w:rPr>
          <w:rFonts w:ascii="Arial" w:hAnsi="Arial" w:cs="Arial"/>
        </w:rPr>
        <w:t>drough</w:t>
      </w:r>
      <w:r w:rsidR="00123AC9">
        <w:rPr>
          <w:rFonts w:ascii="Arial" w:hAnsi="Arial" w:cs="Arial"/>
        </w:rPr>
        <w:t xml:space="preserve">t decreased </w:t>
      </w:r>
      <w:r w:rsidR="006D66E5" w:rsidRPr="00ED68EC">
        <w:rPr>
          <w:rFonts w:ascii="Arial" w:hAnsi="Arial" w:cs="Arial"/>
        </w:rPr>
        <w:t>one week after rewett</w:t>
      </w:r>
      <w:r w:rsidR="006D66E5" w:rsidRPr="007504CC">
        <w:rPr>
          <w:rFonts w:ascii="Arial" w:hAnsi="Arial" w:cs="Arial"/>
        </w:rPr>
        <w:t xml:space="preserve">ing </w:t>
      </w:r>
      <w:r w:rsidR="00123AC9" w:rsidRPr="007504CC">
        <w:rPr>
          <w:rFonts w:ascii="Arial" w:hAnsi="Arial" w:cs="Arial"/>
        </w:rPr>
        <w:t xml:space="preserve">in the conventional systems and was not significant anymore </w:t>
      </w:r>
      <w:r w:rsidR="006D66E5" w:rsidRPr="007504CC">
        <w:rPr>
          <w:rFonts w:ascii="Arial" w:hAnsi="Arial" w:cs="Arial"/>
        </w:rPr>
        <w:t>at the end of rewetting phase</w:t>
      </w:r>
      <w:r w:rsidR="00FC552D" w:rsidRPr="00772E22">
        <w:rPr>
          <w:rFonts w:ascii="Arial" w:hAnsi="Arial" w:cs="Arial"/>
          <w:highlight w:val="yellow"/>
        </w:rPr>
        <w:t xml:space="preserve">. This suggest </w:t>
      </w:r>
      <w:r w:rsidR="006D66E5" w:rsidRPr="00772E22">
        <w:rPr>
          <w:rFonts w:ascii="Arial" w:hAnsi="Arial" w:cs="Arial"/>
          <w:highlight w:val="yellow"/>
        </w:rPr>
        <w:t xml:space="preserve"> </w:t>
      </w:r>
      <w:r w:rsidR="00FC552D" w:rsidRPr="00772E22">
        <w:rPr>
          <w:rFonts w:ascii="Arial" w:hAnsi="Arial" w:cs="Arial"/>
          <w:highlight w:val="yellow"/>
        </w:rPr>
        <w:t>a strong</w:t>
      </w:r>
      <w:r w:rsidR="006D66E5" w:rsidRPr="00772E22">
        <w:rPr>
          <w:rFonts w:ascii="Arial" w:hAnsi="Arial" w:cs="Arial"/>
          <w:highlight w:val="yellow"/>
        </w:rPr>
        <w:t xml:space="preserve"> resilience of </w:t>
      </w:r>
      <w:r w:rsidR="00FC552D" w:rsidRPr="00772E22">
        <w:rPr>
          <w:rFonts w:ascii="Arial" w:hAnsi="Arial" w:cs="Arial"/>
          <w:highlight w:val="yellow"/>
        </w:rPr>
        <w:t>the N-cycling processes</w:t>
      </w:r>
      <w:r w:rsidR="006401CC">
        <w:rPr>
          <w:rFonts w:ascii="Arial" w:hAnsi="Arial" w:cs="Arial"/>
          <w:highlight w:val="yellow"/>
        </w:rPr>
        <w:t xml:space="preserve"> XXXX</w:t>
      </w:r>
    </w:p>
    <w:p w14:paraId="5C4F4B14" w14:textId="77777777" w:rsidR="00FC552D" w:rsidRPr="00772E22" w:rsidRDefault="00B45552" w:rsidP="00123AC9">
      <w:pPr>
        <w:spacing w:line="480" w:lineRule="auto"/>
        <w:ind w:firstLine="720"/>
        <w:jc w:val="both"/>
        <w:rPr>
          <w:rFonts w:ascii="Arial" w:hAnsi="Arial" w:cs="Arial"/>
          <w:highlight w:val="yellow"/>
        </w:rPr>
      </w:pPr>
      <w:r>
        <w:rPr>
          <w:rFonts w:ascii="Arial" w:hAnsi="Arial" w:cs="Arial"/>
          <w:highlight w:val="yellow"/>
        </w:rPr>
        <w:t>Schimel??</w:t>
      </w:r>
    </w:p>
    <w:p w14:paraId="69001747" w14:textId="77777777" w:rsidR="006D66E5" w:rsidRDefault="006D66E5" w:rsidP="00123AC9">
      <w:pPr>
        <w:spacing w:line="480" w:lineRule="auto"/>
        <w:ind w:firstLine="720"/>
        <w:jc w:val="both"/>
        <w:rPr>
          <w:rFonts w:ascii="Arial" w:hAnsi="Arial" w:cs="Arial"/>
        </w:rPr>
      </w:pPr>
      <w:r w:rsidRPr="00772E22">
        <w:rPr>
          <w:rFonts w:ascii="Arial" w:hAnsi="Arial" w:cs="Arial"/>
          <w:highlight w:val="yellow"/>
        </w:rPr>
        <w:t>nitrifiers and nitrification process. It is commonly known that nitrifiers are considered as slow growing microbes. Rewetting may stimulate and reactivate the growth of nitrifiers, hence increases nitrification process, reduces NH</w:t>
      </w:r>
      <w:r w:rsidRPr="00772E22">
        <w:rPr>
          <w:rFonts w:ascii="Arial" w:hAnsi="Arial" w:cs="Arial"/>
          <w:highlight w:val="yellow"/>
          <w:vertAlign w:val="subscript"/>
        </w:rPr>
        <w:t>4</w:t>
      </w:r>
      <w:r w:rsidRPr="00772E22">
        <w:rPr>
          <w:rFonts w:ascii="Arial" w:hAnsi="Arial" w:cs="Arial"/>
          <w:highlight w:val="yellow"/>
          <w:vertAlign w:val="superscript"/>
        </w:rPr>
        <w:t>+</w:t>
      </w:r>
      <w:r w:rsidRPr="00772E22">
        <w:rPr>
          <w:rFonts w:ascii="Arial" w:hAnsi="Arial" w:cs="Arial"/>
          <w:highlight w:val="yellow"/>
        </w:rPr>
        <w:t xml:space="preserve"> substrate in soil, and omits the drought effect </w:t>
      </w:r>
      <w:r w:rsidRPr="00772E22">
        <w:rPr>
          <w:rFonts w:ascii="Arial" w:hAnsi="Arial" w:cs="Arial"/>
          <w:highlight w:val="yellow"/>
        </w:rPr>
        <w:fldChar w:fldCharType="begin"/>
      </w:r>
      <w:r w:rsidRPr="00772E22">
        <w:rPr>
          <w:rFonts w:ascii="Arial" w:hAnsi="Arial" w:cs="Arial"/>
          <w:highlight w:val="yellow"/>
        </w:rPr>
        <w:instrText xml:space="preserve"> ADDIN ZOTERO_ITEM CSL_CITATION {"citationID":"28XQ0QBd","properties":{"formattedCitation":"(Kr\\uc0\\u252{}ger et al., 2021)","plainCitation":"(Krüger et al., 2021)","noteIndex":0},"citationItems":[{"id":70,"uris":["http://zotero.org/users/local/4LgJUJlW/items/GAHMFVF9"],"itemData":{"id":70,"type":"article-journal","abstract":"Nitrification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F.K."},{"family":"Herrmann","given":"Martina"}],"issued":{"date-parts":[["2021",3]]}}}],"schema":"https://github.com/citation-style-language/schema/raw/master/csl-citation.json"} </w:instrText>
      </w:r>
      <w:r w:rsidRPr="00772E22">
        <w:rPr>
          <w:rFonts w:ascii="Arial" w:hAnsi="Arial" w:cs="Arial"/>
          <w:highlight w:val="yellow"/>
        </w:rPr>
        <w:fldChar w:fldCharType="separate"/>
      </w:r>
      <w:r w:rsidRPr="00772E22">
        <w:rPr>
          <w:rFonts w:ascii="Arial" w:hAnsi="Arial" w:cs="Arial"/>
          <w:highlight w:val="yellow"/>
        </w:rPr>
        <w:t>(Krüger et al., 2021)</w:t>
      </w:r>
      <w:r w:rsidRPr="00772E22">
        <w:rPr>
          <w:rFonts w:ascii="Arial" w:hAnsi="Arial" w:cs="Arial"/>
          <w:highlight w:val="yellow"/>
        </w:rPr>
        <w:fldChar w:fldCharType="end"/>
      </w:r>
      <w:r w:rsidRPr="00772E22">
        <w:rPr>
          <w:rFonts w:ascii="Arial" w:hAnsi="Arial" w:cs="Arial"/>
          <w:highlight w:val="yellow"/>
        </w:rPr>
        <w:t>.</w:t>
      </w:r>
    </w:p>
    <w:p w14:paraId="4389F6E7" w14:textId="77777777" w:rsidR="00DF0C12" w:rsidRPr="00ED68EC" w:rsidRDefault="00DF0C12" w:rsidP="00661110">
      <w:pPr>
        <w:spacing w:line="480" w:lineRule="auto"/>
        <w:ind w:firstLine="720"/>
        <w:jc w:val="both"/>
        <w:rPr>
          <w:rFonts w:ascii="Arial" w:hAnsi="Arial" w:cs="Arial"/>
        </w:rPr>
      </w:pPr>
    </w:p>
    <w:p w14:paraId="1ED1DC47" w14:textId="77777777" w:rsidR="006D66E5" w:rsidRPr="00ED68EC" w:rsidRDefault="006D66E5" w:rsidP="006D66E5">
      <w:pPr>
        <w:spacing w:line="480" w:lineRule="auto"/>
        <w:jc w:val="both"/>
        <w:rPr>
          <w:rFonts w:ascii="Arial" w:hAnsi="Arial" w:cs="Arial"/>
          <w:b/>
          <w:bCs/>
        </w:rPr>
      </w:pPr>
      <w:r w:rsidRPr="00ED68EC">
        <w:rPr>
          <w:rFonts w:ascii="Arial" w:hAnsi="Arial" w:cs="Arial"/>
          <w:b/>
          <w:bCs/>
        </w:rPr>
        <w:lastRenderedPageBreak/>
        <w:t>The effect of drought on the diversity and abundance varied depending on the ammonia-oxidizing groups and cropping system</w:t>
      </w:r>
    </w:p>
    <w:p w14:paraId="73FC59E5" w14:textId="77777777" w:rsidR="00F103C7" w:rsidRPr="00772E22" w:rsidRDefault="00477E63" w:rsidP="00F103C7">
      <w:pPr>
        <w:spacing w:line="480" w:lineRule="auto"/>
        <w:jc w:val="both"/>
        <w:rPr>
          <w:rFonts w:ascii="Arial" w:hAnsi="Arial" w:cs="Arial"/>
          <w:bCs/>
          <w:i/>
        </w:rPr>
      </w:pPr>
      <w:r w:rsidRPr="00772E22">
        <w:rPr>
          <w:rFonts w:ascii="Arial" w:hAnsi="Arial" w:cs="Arial"/>
          <w:bCs/>
          <w:i/>
          <w:highlight w:val="yellow"/>
        </w:rPr>
        <w:t xml:space="preserve">First </w:t>
      </w:r>
      <w:proofErr w:type="spellStart"/>
      <w:r w:rsidRPr="00772E22">
        <w:rPr>
          <w:rFonts w:ascii="Arial" w:hAnsi="Arial" w:cs="Arial"/>
          <w:bCs/>
          <w:i/>
          <w:highlight w:val="yellow"/>
        </w:rPr>
        <w:t>paragraph:</w:t>
      </w:r>
      <w:r w:rsidR="00F103C7" w:rsidRPr="00772E22">
        <w:rPr>
          <w:rFonts w:ascii="Arial" w:hAnsi="Arial" w:cs="Arial"/>
          <w:bCs/>
          <w:i/>
          <w:highlight w:val="yellow"/>
        </w:rPr>
        <w:t>Intro</w:t>
      </w:r>
      <w:proofErr w:type="spellEnd"/>
      <w:r w:rsidR="00F103C7" w:rsidRPr="00772E22">
        <w:rPr>
          <w:rFonts w:ascii="Arial" w:hAnsi="Arial" w:cs="Arial"/>
          <w:bCs/>
          <w:i/>
          <w:highlight w:val="yellow"/>
        </w:rPr>
        <w:t xml:space="preserve"> first to avoid redundancy</w:t>
      </w:r>
      <w:r w:rsidR="006D66E5" w:rsidRPr="00772E22">
        <w:rPr>
          <w:rFonts w:ascii="Arial" w:hAnsi="Arial" w:cs="Arial"/>
          <w:bCs/>
          <w:i/>
        </w:rPr>
        <w:tab/>
      </w:r>
    </w:p>
    <w:p w14:paraId="331198AF" w14:textId="387EB273" w:rsidR="006D66E5" w:rsidRPr="00ED68EC" w:rsidRDefault="006D66E5" w:rsidP="005C712A">
      <w:pPr>
        <w:spacing w:line="480" w:lineRule="auto"/>
        <w:jc w:val="both"/>
        <w:rPr>
          <w:rFonts w:ascii="Arial" w:hAnsi="Arial" w:cs="Arial"/>
        </w:rPr>
      </w:pPr>
      <w:r w:rsidRPr="00ED68EC">
        <w:rPr>
          <w:rFonts w:ascii="Arial" w:hAnsi="Arial" w:cs="Arial"/>
        </w:rPr>
        <w:t xml:space="preserve">Drought can have </w:t>
      </w:r>
      <w:r w:rsidR="00F103C7">
        <w:rPr>
          <w:rFonts w:ascii="Arial" w:hAnsi="Arial" w:cs="Arial"/>
        </w:rPr>
        <w:t>affect</w:t>
      </w:r>
      <w:r w:rsidRPr="00ED68EC">
        <w:rPr>
          <w:rFonts w:ascii="Arial" w:hAnsi="Arial" w:cs="Arial"/>
        </w:rPr>
        <w:t xml:space="preserve"> microbial communities </w:t>
      </w:r>
      <w:r w:rsidR="00F103C7">
        <w:rPr>
          <w:rFonts w:ascii="Arial" w:hAnsi="Arial" w:cs="Arial"/>
        </w:rPr>
        <w:t xml:space="preserve">in many ways </w:t>
      </w:r>
      <w:r w:rsidR="005C712A">
        <w:rPr>
          <w:rFonts w:ascii="Arial" w:hAnsi="Arial" w:cs="Arial"/>
        </w:rPr>
        <w:t>as w</w:t>
      </w:r>
      <w:r w:rsidR="005C712A" w:rsidRPr="005C712A">
        <w:rPr>
          <w:rFonts w:ascii="Arial" w:hAnsi="Arial" w:cs="Arial"/>
        </w:rPr>
        <w:t xml:space="preserve">ater </w:t>
      </w:r>
      <w:r w:rsidR="00F103C7">
        <w:rPr>
          <w:rFonts w:ascii="Arial" w:hAnsi="Arial" w:cs="Arial"/>
        </w:rPr>
        <w:t>is crucial</w:t>
      </w:r>
      <w:r w:rsidR="005C712A" w:rsidRPr="005C712A">
        <w:rPr>
          <w:rFonts w:ascii="Arial" w:hAnsi="Arial" w:cs="Arial"/>
        </w:rPr>
        <w:t xml:space="preserve"> as resource, as solvent, and as transport</w:t>
      </w:r>
      <w:r w:rsidR="00F103C7">
        <w:rPr>
          <w:rFonts w:ascii="Arial" w:hAnsi="Arial" w:cs="Arial"/>
        </w:rPr>
        <w:t xml:space="preserve"> medium (</w:t>
      </w:r>
      <w:hyperlink r:id="rId11" w:history="1">
        <w:r w:rsidR="00F103C7" w:rsidRPr="004114A0">
          <w:rPr>
            <w:rStyle w:val="Hyperlink"/>
            <w:rFonts w:ascii="Arial" w:hAnsi="Arial" w:cs="Arial"/>
          </w:rPr>
          <w:t>https://doi.org/10.1146/annurev-ecolsys-110617-062614</w:t>
        </w:r>
      </w:hyperlink>
      <w:r w:rsidR="00F103C7">
        <w:rPr>
          <w:rFonts w:ascii="Arial" w:hAnsi="Arial" w:cs="Arial"/>
        </w:rPr>
        <w:t>). As such, several studies reported</w:t>
      </w:r>
      <w:r w:rsidR="00A014C0">
        <w:rPr>
          <w:rFonts w:ascii="Arial" w:hAnsi="Arial" w:cs="Arial"/>
        </w:rPr>
        <w:t xml:space="preserve"> </w:t>
      </w:r>
      <w:r w:rsidR="00F103C7" w:rsidRPr="00772E22">
        <w:rPr>
          <w:rFonts w:ascii="Arial" w:hAnsi="Arial" w:cs="Arial"/>
          <w:highlight w:val="yellow"/>
        </w:rPr>
        <w:t xml:space="preserve">XXXXXX. However, </w:t>
      </w:r>
      <w:r w:rsidR="00A014C0" w:rsidRPr="00772E22">
        <w:rPr>
          <w:rFonts w:ascii="Arial" w:hAnsi="Arial" w:cs="Arial"/>
          <w:highlight w:val="yellow"/>
        </w:rPr>
        <w:t xml:space="preserve">studies </w:t>
      </w:r>
      <w:r w:rsidR="00477E63" w:rsidRPr="00772E22">
        <w:rPr>
          <w:rFonts w:ascii="Arial" w:hAnsi="Arial" w:cs="Arial"/>
          <w:highlight w:val="yellow"/>
        </w:rPr>
        <w:t>are scarce</w:t>
      </w:r>
      <w:r w:rsidR="00A014C0" w:rsidRPr="00772E22">
        <w:rPr>
          <w:rFonts w:ascii="Arial" w:hAnsi="Arial" w:cs="Arial"/>
          <w:highlight w:val="yellow"/>
        </w:rPr>
        <w:t xml:space="preserve"> on ammonia oxidizers and </w:t>
      </w:r>
      <w:proofErr w:type="spellStart"/>
      <w:r w:rsidR="00A014C0" w:rsidRPr="00772E22">
        <w:rPr>
          <w:rFonts w:ascii="Arial" w:hAnsi="Arial" w:cs="Arial"/>
          <w:highlight w:val="yellow"/>
        </w:rPr>
        <w:t>especiallly</w:t>
      </w:r>
      <w:proofErr w:type="spellEnd"/>
      <w:r w:rsidR="00A014C0" w:rsidRPr="00772E22">
        <w:rPr>
          <w:rFonts w:ascii="Arial" w:hAnsi="Arial" w:cs="Arial"/>
          <w:highlight w:val="yellow"/>
        </w:rPr>
        <w:t xml:space="preserve"> comammox despite…..</w:t>
      </w:r>
      <w:r w:rsidR="003E788E" w:rsidRPr="00772E22">
        <w:rPr>
          <w:rFonts w:ascii="Arial" w:hAnsi="Arial" w:cs="Arial"/>
          <w:highlight w:val="yellow"/>
        </w:rPr>
        <w:t>M</w:t>
      </w:r>
      <w:r w:rsidR="005C712A" w:rsidRPr="00772E22">
        <w:rPr>
          <w:rFonts w:ascii="Arial" w:hAnsi="Arial" w:cs="Arial"/>
          <w:highlight w:val="yellow"/>
        </w:rPr>
        <w:t>edium</w:t>
      </w:r>
      <w:r w:rsidR="003E788E" w:rsidRPr="00772E22">
        <w:rPr>
          <w:rFonts w:ascii="Arial" w:hAnsi="Arial" w:cs="Arial"/>
          <w:highlight w:val="yellow"/>
        </w:rPr>
        <w:t xml:space="preserve"> </w:t>
      </w:r>
      <w:r w:rsidRPr="00772E22">
        <w:rPr>
          <w:rFonts w:ascii="Arial" w:hAnsi="Arial" w:cs="Arial"/>
          <w:highlight w:val="yellow"/>
        </w:rPr>
        <w:t xml:space="preserve">related to N-mineralization and N-cycling because water availability controls their growth and determines  whether they will remain active or dormant in soil </w:t>
      </w:r>
      <w:r w:rsidRPr="00772E22">
        <w:rPr>
          <w:rFonts w:ascii="Arial" w:hAnsi="Arial" w:cs="Arial"/>
          <w:highlight w:val="yellow"/>
        </w:rPr>
        <w:fldChar w:fldCharType="begin"/>
      </w:r>
      <w:r w:rsidRPr="00772E22">
        <w:rPr>
          <w:rFonts w:ascii="Arial" w:hAnsi="Arial" w:cs="Arial"/>
          <w:highlight w:val="yellow"/>
        </w:rPr>
        <w:instrText xml:space="preserve"> ADDIN ZOTERO_ITEM CSL_CITATION {"citationID":"lLVFA6Mh","properties":{"formattedCitation":"(Metze et al., 2023)","plainCitation":"(Metze et al., 2023)","noteIndex":0},"citationItems":[{"id":262,"uris":["http://zotero.org/users/local/4LgJUJlW/items/T6KFR2D9"],"itemData":{"id":262,"type":"article-journal","abstract":"Abstract\n            \n              Climate change increases the frequency and intensity of drought events, affecting soil functions including carbon sequestration and nutrient cycling, which are driven by growing microorganisms. Yet we know little about microbial responses to drought due to methodological limitations. Here, we estimate microbial growth rates in montane grassland soils exposed to ambient conditions, drought, and potential future climate conditions (i.e., soils exposed to 6 years of elevated temperatures and elevated CO\n              2\n              levels). For this purpose, we combined\n              18\n              O-water vapor equilibration with quantitative stable isotope probing (termed ‘vapor-qSIP’) to measure taxon-specific microbial growth in dry soils. In our experiments, drought caused &gt;90% of bacterial and archaeal taxa to stop dividing and reduced the growth rates of persisting ones. Under drought, growing taxa accounted for only 4% of the total community as compared to 35% in the controls. Drought-tolerant communities were dominated by specialized members of the Actinobacteriota, particularly the genus\n              Streptomyces\n              . Six years of pre-exposure to future climate conditions (3 °C warming and + 300 ppm atmospheric CO\n              2\n              ) alleviated drought effects on microbial growth, through more drought-tolerant taxa across major phyla, accounting for 9% of the total community. Our results provide insights into the response of active microbes to drought today and in a future climate, and highlight the importance of studying drought in combination with future climate conditions to capture interactive effects and improve predictions of future soil-climate feedbacks.","container-title":"Nature Communications","DOI":"10.1038/s41467-023-41524-y","ISSN":"2041-1723","issue":"1","journalAbbreviation":"Nat Commun","language":"en","page":"5895","source":"DOI.org (Crossref)","title":"Microbial growth under drought is confined to distinct taxa and modified by potential future climate conditions","volume":"14","author":[{"family":"Metze","given":"Dennis"},{"family":"Schnecker","given":"Jörg"},{"family":"Canarini","given":"Alberto"},{"family":"Fuchslueger","given":"Lucia"},{"family":"Koch","given":"Benjamin J."},{"family":"Stone","given":"Bram W."},{"family":"Hungate","given":"Bruce A."},{"family":"Hausmann","given":"Bela"},{"family":"Schmidt","given":"Hannes"},{"family":"Schaumberger","given":"Andreas"},{"family":"Bahn","given":"Michael"},{"family":"Kaiser","given":"Christina"},{"family":"Richter","given":"Andreas"}],"issued":{"date-parts":[["2023",9,22]]}}}],"schema":"https://github.com/citation-style-language/schema/raw/master/csl-citation.json"} </w:instrText>
      </w:r>
      <w:r w:rsidRPr="00772E22">
        <w:rPr>
          <w:rFonts w:ascii="Arial" w:hAnsi="Arial" w:cs="Arial"/>
          <w:highlight w:val="yellow"/>
        </w:rPr>
        <w:fldChar w:fldCharType="separate"/>
      </w:r>
      <w:r w:rsidRPr="00772E22">
        <w:rPr>
          <w:rFonts w:ascii="Arial" w:hAnsi="Arial" w:cs="Arial"/>
          <w:noProof/>
          <w:highlight w:val="yellow"/>
        </w:rPr>
        <w:t>(Metze et al., 2023)</w:t>
      </w:r>
      <w:r w:rsidRPr="00772E22">
        <w:rPr>
          <w:rFonts w:ascii="Arial" w:hAnsi="Arial" w:cs="Arial"/>
          <w:highlight w:val="yellow"/>
        </w:rPr>
        <w:fldChar w:fldCharType="end"/>
      </w:r>
      <w:r w:rsidRPr="00772E22">
        <w:rPr>
          <w:rFonts w:ascii="Arial" w:hAnsi="Arial" w:cs="Arial"/>
          <w:highlight w:val="yellow"/>
        </w:rPr>
        <w:t xml:space="preserve">. Ammonia-oxidation is considered as the first and rate-limiting step of nitrification </w:t>
      </w:r>
      <w:r w:rsidRPr="00772E22">
        <w:rPr>
          <w:rFonts w:ascii="Arial" w:hAnsi="Arial" w:cs="Arial"/>
          <w:highlight w:val="yellow"/>
        </w:rPr>
        <w:fldChar w:fldCharType="begin"/>
      </w:r>
      <w:r w:rsidRPr="00772E22">
        <w:rPr>
          <w:rFonts w:ascii="Arial" w:hAnsi="Arial" w:cs="Arial"/>
          <w:highlight w:val="yellow"/>
        </w:rPr>
        <w:instrText xml:space="preserve"> ADDIN ZOTERO_ITEM CSL_CITATION {"citationID":"4SEYscZH","properties":{"formattedCitation":"(Lehtovirta-Morley, 2018; S\\uc0\\u233{}neca et al., 2020)","plainCitation":"(Lehtovirta-Morley, 2018; Séneca et al., 2020)","noteIndex":0},"citationItems":[{"id":278,"uris":["http://zotero.org/users/local/4LgJUJlW/items/E36XBS62"],"itemData":{"id":278,"type":"article-journal","abstract":"Ammonia oxidation is a fundamental core process in the global biogeochemical nitrogen cycle. Oxidation of ammonia (NH3) to nitrite (NO2 −) is the first and rate-limiting step in nitrification and is carried out by distinct groups of microorganisms. Ammonia oxidation is essential for nutrient turnover in most terrestrial, aquatic and engineered ecosystems and plays a major role, both directly and indirectly, in greenhouse gas production and environmental damage. Although ammonia oxidation has been studied for over a century, this research field has been galvanised in the past decade by the surprising discoveries of novel ammonia oxidising microorganisms. This review reflects on the ammonia oxidation research to date and discusses the major gaps remaining in our knowledge of the biology of ammonia oxidation.","container-title":"FEMS Microbiology Letters","DOI":"10.1093/femsle/fny058","ISSN":"0378-1097","issue":"9","journalAbbreviation":"FEMS Microbiology Letters","page":"fny058","source":"Silverchair","title":"Ammonia oxidation: Ecology, physiology, biochemistry and why they must all come together","title-short":"Ammonia oxidation","volume":"365","author":[{"family":"Lehtovirta-Morley","given":"Laura E"}],"issued":{"date-parts":[["2018",5,1]]}}},{"id":56,"uris":["http://zotero.org/users/local/4LgJUJlW/items/R4UT75TM"],"itemData":{"id":56,"type":"article-journal","abstract":"Nitriﬁcation is a fundamental process in terrestrial nitrogen cycling. However, detailed information on how climate change affects the structure of nitriﬁer communities is lacking, speciﬁcally from experiments in which multiple climate change factors are manipulated simultaneously. Consequently, our ability to predict how soil nitrogen (N) cycling will change in a future climate is limited. We conducted a ﬁeld experiment in a managed grassland and simultaneously tested the effects of elevated atmospheric CO2, temperature, and drought on the abundance of active ammonia-oxidizing bacteria (AOB) and archaea (AOA), comammox (CMX) Nitrospira, and nitrite-oxidizing bacteria (NOB), and on gross mineralization and nitriﬁcation rates. We found that N transformation processes, as well as gene and transcript abundances, and nitriﬁer community composition were remarkably resistant to individual and interactive effects of elevated CO2 and temperature. During drought however, process rates were increased or at least maintained. At the same time, the abundance of active AOB increased probably due to higher NH4+ availability. Both, AOA and comammox Nitrospira decreased in response to drought and the active community composition of AOA and NOB was also signiﬁcantly affected. In summary, our ﬁndings suggest that warming and elevated CO2 have only minor effects on nitriﬁer communities and soil biogeochemical variables in managed grasslands, whereas drought favors AOB and increases nitriﬁcation rates. This highlights the overriding importance of drought as a global change driver impacting on soil microbial community structure and its consequences for N cycling.","container-title":"The ISME Journal","DOI":"10.1038/s41396-020-00735-7","ISSN":"1751-7362, 1751-7370","issue":"12","language":"en","license":"https://creativecommons.org/licenses/by/4.0/","page":"3038-3053","source":"DOI.org (Crossref)","title":"Composition and activity of nitrifier communities in soil are unresponsive to elevated temperature and CO2, but strongly affected by drought","volume":"14","author":[{"family":"Séneca","given":"Joana"},{"family":"Pjevac","given":"Petra"},{"family":"Canarini","given":"Alberto"},{"family":"Herbold","given":"Craig W"},{"family":"Zioutis","given":"Christos"},{"family":"Dietrich","given":"Marlies"},{"family":"Simon","given":"Eva"},{"family":"Prommer","given":"Judith"},{"family":"Bahn","given":"Michael"},{"family":"Pötsch","given":"Erich M"},{"family":"Wagner","given":"Michael"},{"family":"Wanek","given":"Wolfgang"},{"family":"Richter","given":"Andreas"}],"issued":{"date-parts":[["2020",12,1]]}}}],"schema":"https://github.com/citation-style-language/schema/raw/master/csl-citation.json"} </w:instrText>
      </w:r>
      <w:r w:rsidRPr="00772E22">
        <w:rPr>
          <w:rFonts w:ascii="Arial" w:hAnsi="Arial" w:cs="Arial"/>
          <w:highlight w:val="yellow"/>
        </w:rPr>
        <w:fldChar w:fldCharType="separate"/>
      </w:r>
      <w:r w:rsidRPr="00772E22">
        <w:rPr>
          <w:rFonts w:ascii="Arial" w:hAnsi="Arial" w:cs="Arial"/>
          <w:highlight w:val="yellow"/>
        </w:rPr>
        <w:t>(Lehtovirta-Morley, 2018; Séneca et al., 2020)</w:t>
      </w:r>
      <w:r w:rsidRPr="00772E22">
        <w:rPr>
          <w:rFonts w:ascii="Arial" w:hAnsi="Arial" w:cs="Arial"/>
          <w:highlight w:val="yellow"/>
        </w:rPr>
        <w:fldChar w:fldCharType="end"/>
      </w:r>
      <w:r w:rsidRPr="00772E22">
        <w:rPr>
          <w:rFonts w:ascii="Arial" w:hAnsi="Arial" w:cs="Arial"/>
          <w:highlight w:val="yellow"/>
        </w:rPr>
        <w:t xml:space="preserve"> performed by  ammonia-oxidiz</w:t>
      </w:r>
      <w:r w:rsidR="00EF114C" w:rsidRPr="00772E22">
        <w:rPr>
          <w:rFonts w:ascii="Arial" w:hAnsi="Arial" w:cs="Arial"/>
          <w:highlight w:val="yellow"/>
        </w:rPr>
        <w:t>ers</w:t>
      </w:r>
      <w:r w:rsidRPr="00772E22">
        <w:rPr>
          <w:rFonts w:ascii="Arial" w:hAnsi="Arial" w:cs="Arial"/>
          <w:highlight w:val="yellow"/>
        </w:rPr>
        <w:t xml:space="preserve">, and any environmental perturbations may alter the whole process of nitrification. </w:t>
      </w:r>
    </w:p>
    <w:p w14:paraId="451B3A08" w14:textId="5CE31AE3" w:rsidR="00A76F20" w:rsidRPr="00772E22" w:rsidRDefault="00B05966" w:rsidP="00772E22">
      <w:pPr>
        <w:spacing w:line="480" w:lineRule="auto"/>
        <w:ind w:firstLine="720"/>
        <w:jc w:val="both"/>
        <w:rPr>
          <w:rFonts w:ascii="Arial" w:hAnsi="Arial" w:cs="Arial"/>
          <w:highlight w:val="yellow"/>
        </w:rPr>
      </w:pPr>
      <w:r>
        <w:rPr>
          <w:rFonts w:ascii="Arial" w:hAnsi="Arial" w:cs="Arial"/>
        </w:rPr>
        <w:t xml:space="preserve">While </w:t>
      </w:r>
      <w:r w:rsidR="00A014C0">
        <w:rPr>
          <w:rFonts w:ascii="Arial" w:hAnsi="Arial" w:cs="Arial"/>
        </w:rPr>
        <w:t xml:space="preserve">drought had no or </w:t>
      </w:r>
      <w:r w:rsidR="001C5335">
        <w:rPr>
          <w:rFonts w:ascii="Arial" w:hAnsi="Arial" w:cs="Arial"/>
        </w:rPr>
        <w:t>minor</w:t>
      </w:r>
      <w:r w:rsidR="00A014C0">
        <w:rPr>
          <w:rFonts w:ascii="Arial" w:hAnsi="Arial" w:cs="Arial"/>
        </w:rPr>
        <w:t xml:space="preserve"> impact on the alpha diversity of the ammonia-oxidizers, the CAP analysis revealed difference</w:t>
      </w:r>
      <w:r w:rsidR="001C5335">
        <w:rPr>
          <w:rFonts w:ascii="Arial" w:hAnsi="Arial" w:cs="Arial"/>
        </w:rPr>
        <w:t>s</w:t>
      </w:r>
      <w:r w:rsidR="00A014C0">
        <w:rPr>
          <w:rFonts w:ascii="Arial" w:hAnsi="Arial" w:cs="Arial"/>
        </w:rPr>
        <w:t xml:space="preserve"> in the </w:t>
      </w:r>
      <w:r w:rsidR="00A014C0" w:rsidRPr="00ED68EC">
        <w:rPr>
          <w:rFonts w:ascii="Arial" w:hAnsi="Arial" w:cs="Arial"/>
        </w:rPr>
        <w:t>beta diversity</w:t>
      </w:r>
      <w:r w:rsidR="00A014C0">
        <w:rPr>
          <w:rFonts w:ascii="Arial" w:hAnsi="Arial" w:cs="Arial"/>
        </w:rPr>
        <w:t xml:space="preserve"> that were dependent on </w:t>
      </w:r>
      <w:r w:rsidR="00EF114C">
        <w:rPr>
          <w:rFonts w:ascii="Arial" w:hAnsi="Arial" w:cs="Arial"/>
        </w:rPr>
        <w:t xml:space="preserve">the </w:t>
      </w:r>
      <w:r w:rsidR="00A014C0">
        <w:rPr>
          <w:rFonts w:ascii="Arial" w:hAnsi="Arial" w:cs="Arial"/>
        </w:rPr>
        <w:t xml:space="preserve">AO group </w:t>
      </w:r>
      <w:r w:rsidR="006D66E5" w:rsidRPr="00ED68EC">
        <w:rPr>
          <w:rFonts w:ascii="Arial" w:hAnsi="Arial" w:cs="Arial"/>
        </w:rPr>
        <w:t>(Fig. 2)</w:t>
      </w:r>
      <w:r w:rsidR="00A014C0">
        <w:rPr>
          <w:rFonts w:ascii="Arial" w:hAnsi="Arial" w:cs="Arial"/>
        </w:rPr>
        <w:t xml:space="preserve">. </w:t>
      </w:r>
      <w:r w:rsidR="00A1701C">
        <w:rPr>
          <w:rFonts w:ascii="Arial" w:hAnsi="Arial" w:cs="Arial"/>
        </w:rPr>
        <w:t xml:space="preserve">Thus, </w:t>
      </w:r>
      <w:r w:rsidR="00E75DAE">
        <w:rPr>
          <w:rFonts w:ascii="Arial" w:hAnsi="Arial" w:cs="Arial"/>
        </w:rPr>
        <w:t xml:space="preserve">the structure of the </w:t>
      </w:r>
      <w:r w:rsidR="006D66E5" w:rsidRPr="00ED68EC">
        <w:rPr>
          <w:rFonts w:ascii="Arial" w:hAnsi="Arial" w:cs="Arial"/>
        </w:rPr>
        <w:t>AOA</w:t>
      </w:r>
      <w:r w:rsidR="00E75DAE">
        <w:rPr>
          <w:rFonts w:ascii="Arial" w:hAnsi="Arial" w:cs="Arial"/>
        </w:rPr>
        <w:t xml:space="preserve"> community was</w:t>
      </w:r>
      <w:r w:rsidR="006D66E5" w:rsidRPr="00ED68EC">
        <w:rPr>
          <w:rFonts w:ascii="Arial" w:hAnsi="Arial" w:cs="Arial"/>
        </w:rPr>
        <w:t xml:space="preserve">  </w:t>
      </w:r>
      <w:r w:rsidR="00A1701C">
        <w:rPr>
          <w:rFonts w:ascii="Arial" w:hAnsi="Arial" w:cs="Arial"/>
        </w:rPr>
        <w:t>less resistant</w:t>
      </w:r>
      <w:r w:rsidR="006D66E5" w:rsidRPr="00ED68EC">
        <w:rPr>
          <w:rFonts w:ascii="Arial" w:hAnsi="Arial" w:cs="Arial"/>
        </w:rPr>
        <w:t xml:space="preserve"> to drought than </w:t>
      </w:r>
      <w:proofErr w:type="spellStart"/>
      <w:r w:rsidR="00E75DAE">
        <w:rPr>
          <w:rFonts w:ascii="Arial" w:hAnsi="Arial" w:cs="Arial"/>
        </w:rPr>
        <w:t>than</w:t>
      </w:r>
      <w:proofErr w:type="spellEnd"/>
      <w:r w:rsidR="00E75DAE">
        <w:rPr>
          <w:rFonts w:ascii="Arial" w:hAnsi="Arial" w:cs="Arial"/>
        </w:rPr>
        <w:t xml:space="preserve"> that of </w:t>
      </w:r>
      <w:r w:rsidR="006D66E5" w:rsidRPr="00ED68EC">
        <w:rPr>
          <w:rFonts w:ascii="Arial" w:hAnsi="Arial" w:cs="Arial"/>
        </w:rPr>
        <w:t>AOB</w:t>
      </w:r>
      <w:r w:rsidR="00E75DAE">
        <w:rPr>
          <w:rFonts w:ascii="Arial" w:hAnsi="Arial" w:cs="Arial"/>
        </w:rPr>
        <w:t xml:space="preserve"> as previously </w:t>
      </w:r>
      <w:r w:rsidR="00E63503">
        <w:rPr>
          <w:rFonts w:ascii="Arial" w:hAnsi="Arial" w:cs="Arial"/>
        </w:rPr>
        <w:t xml:space="preserve">described </w:t>
      </w:r>
      <w:r w:rsidR="005812C2" w:rsidRPr="00ED68EC">
        <w:rPr>
          <w:rFonts w:ascii="Arial" w:hAnsi="Arial" w:cs="Arial"/>
        </w:rPr>
        <w:fldChar w:fldCharType="begin"/>
      </w:r>
      <w:r w:rsidR="009B519C">
        <w:rPr>
          <w:rFonts w:ascii="Arial" w:hAnsi="Arial" w:cs="Arial"/>
        </w:rPr>
        <w:instrText xml:space="preserve"> ADDIN ZOTERO_ITEM CSL_CITATION {"citationID":"wg07SWNY","properties":{"formattedCitation":"(Thion &amp; Prosser, 2014)","plainCitation":"(Thion &amp; Prosser, 2014)","dontUpdate":true,"noteIndex":0},"citationItems":[{"id":57,"uris":["http://zotero.org/users/local/4LgJUJlW/items/69EEEK27"],"itemData":{"id":57,"type":"article-journal","abstract":"Climate change is expected to increase the frequency of severe drought events followed by heavy rainfall, which will inﬂuence growth and activity of soil microorganisms, through osmotic stress and changes in nutrient concentration. There is evidence of rapid recovery of processes and adaptation of communities in soils regularly experiencing drying/rewetting and lower resistance and resilience in nonadapted soils. A microcosm-based study of ammonia-oxidising archaea (AOA) and bacteria (AOB), employing a grassland soil that rarely experiences drought, was used to test this hypothesis and also whether AOB were more resistant and resilient, through greater tolerance of high ammonia concentrations produced during drought and rewetting. Treated soils were dried, incubated for 3 weeks, rewetted, incubated for a further 3 weeks and compared to untreated soils, maintained at a constant moisture content. Nitrate accumulation and AOA and AOB abundance (abundance of respective amoA genes) and community composition (DGGE analysis of AOA amoA and AOB 16S rRNA genes) were poorly adapted to drying–rewetting. AOA abundance and community composition were less resistant than AOB during drought and less resilient after rewetting, at times when ammonium concentration was higher. Data provide evidence for poor adaptation of microbial communities and processes to drying–rewetting in soils with no history of drought and indicate niche differentiation of AOA and AOB associated with high ammonia concentration.","container-title":"FEMS Microbiology Ecology","DOI":"10.1111/1574-6941.12395","ISSN":"01686496","journalAbbreviation":"FEMS Microbiol Ecol","language":"en","page":"n/a-n/a","source":"DOI.org (Crossref)","title":"Differential response of nonadapted ammonia-oxidising archaea and bacteria to drying-rewetting stress","author":[{"family":"Thion","given":"Cécile"},{"family":"Prosser","given":"James I."}],"issued":{"date-parts":[["2014",9]]}}}],"schema":"https://github.com/citation-style-language/schema/raw/master/csl-citation.json"} </w:instrText>
      </w:r>
      <w:r w:rsidR="005812C2" w:rsidRPr="00ED68EC">
        <w:rPr>
          <w:rFonts w:ascii="Arial" w:hAnsi="Arial" w:cs="Arial"/>
        </w:rPr>
        <w:fldChar w:fldCharType="separate"/>
      </w:r>
      <w:r w:rsidR="005812C2" w:rsidRPr="00ED68EC">
        <w:rPr>
          <w:rFonts w:ascii="Arial" w:hAnsi="Arial" w:cs="Arial"/>
          <w:noProof/>
        </w:rPr>
        <w:t>(Thion &amp; Prosser, 2014</w:t>
      </w:r>
      <w:r w:rsidR="00E75DAE">
        <w:rPr>
          <w:rFonts w:ascii="Arial" w:hAnsi="Arial" w:cs="Arial"/>
          <w:noProof/>
        </w:rPr>
        <w:t>; Seneca 2021)</w:t>
      </w:r>
      <w:r w:rsidR="005812C2" w:rsidRPr="00ED68EC">
        <w:rPr>
          <w:rFonts w:ascii="Arial" w:hAnsi="Arial" w:cs="Arial"/>
        </w:rPr>
        <w:fldChar w:fldCharType="end"/>
      </w:r>
      <w:r w:rsidR="005812C2">
        <w:rPr>
          <w:rFonts w:ascii="Arial" w:hAnsi="Arial" w:cs="Arial"/>
        </w:rPr>
        <w:t xml:space="preserve"> </w:t>
      </w:r>
      <w:r w:rsidR="006D66E5" w:rsidRPr="00ED68EC">
        <w:rPr>
          <w:rFonts w:ascii="Arial" w:hAnsi="Arial" w:cs="Arial"/>
        </w:rPr>
        <w:t xml:space="preserve">. </w:t>
      </w:r>
      <w:r w:rsidR="00EF114C">
        <w:rPr>
          <w:rFonts w:ascii="Arial" w:hAnsi="Arial" w:cs="Arial"/>
          <w:highlight w:val="yellow"/>
        </w:rPr>
        <w:t>L</w:t>
      </w:r>
      <w:r w:rsidR="006D66E5" w:rsidRPr="00772E22">
        <w:rPr>
          <w:rFonts w:ascii="Arial" w:hAnsi="Arial" w:cs="Arial"/>
          <w:highlight w:val="yellow"/>
        </w:rPr>
        <w:t xml:space="preserve">ittle is known on how comammox </w:t>
      </w:r>
      <w:r w:rsidR="006D66E5" w:rsidRPr="00772E22">
        <w:rPr>
          <w:rFonts w:ascii="Arial" w:hAnsi="Arial" w:cs="Arial"/>
          <w:i/>
          <w:iCs/>
          <w:highlight w:val="yellow"/>
        </w:rPr>
        <w:t>Nitrospira</w:t>
      </w:r>
      <w:r w:rsidR="006D66E5" w:rsidRPr="00772E22">
        <w:rPr>
          <w:rFonts w:ascii="Arial" w:hAnsi="Arial" w:cs="Arial"/>
          <w:highlight w:val="yellow"/>
        </w:rPr>
        <w:t xml:space="preserve"> responds to drought and the niche specification of this group is still under debate </w:t>
      </w:r>
      <w:r w:rsidR="006D66E5" w:rsidRPr="00772E22">
        <w:rPr>
          <w:rFonts w:ascii="Arial" w:hAnsi="Arial" w:cs="Arial"/>
          <w:highlight w:val="yellow"/>
        </w:rPr>
        <w:fldChar w:fldCharType="begin"/>
      </w:r>
      <w:r w:rsidR="006D66E5" w:rsidRPr="00772E22">
        <w:rPr>
          <w:rFonts w:ascii="Arial" w:hAnsi="Arial" w:cs="Arial"/>
          <w:highlight w:val="yellow"/>
        </w:rPr>
        <w:instrText xml:space="preserve"> ADDIN ZOTERO_ITEM CSL_CITATION {"citationID":"QITPPQj2","properties":{"formattedCitation":"(Sakoula et al., 2021; S. Xu et al., 2020)","plainCitation":"(Sakoula et al., 2021; S. Xu et al., 2020)","noteIndex":0},"citationItems":[{"id":291,"uris":["http://zotero.org/users/local/4LgJUJlW/items/JS2G4THX"],"itemData":{"id":291,"type":"article-journal","abstract":"The recent discovery of bacteria within the genus Nitrospira capable of complete ammonia oxidation (comammox) demonstrated that the sequential oxidation of ammonia to nitrate via nitrite can also be performed within a single bacterial cell. Although comammox Nitrospira exhibit a wide distribution in natural and engineered ecosystems, information on their physiological properties is scarce due to the limited number of cultured representatives. Additionally, most available genomic information is derived from metagenomic sequencing and high-quality genomes of Nitrospira in general are limited. In this study, we obtained a high (90%) enrichment of a novel comammox species, tentatively named “Candidatus Nitrospira kreftii”, and performed a detailed genomic and physiological characterization. The complete genome of “Ca. N. kreftii” allowed reconstruction of its basic metabolic traits. Similar to Nitrospira inopinata, the enrichment culture exhibited a very high ammonia affinity (Km(app)_NH3 ≈ 0.040 ± 0.01 µM), but a higher nitrite affinity (Km(app)_NO2- = 12.5 ± 4.0 µM), indicating an adaptation to highly oligotrophic environments. Furthermore, we observed partial inhibition of ammonia oxidation at ammonium concentrations as low as 25 µM. This inhibition of “Ca. N. kreftii” indicates that differences in ammonium tolerance rather than affinity could potentially be a niche determining factor for different comammox Nitrospira.","container-title":"The ISME Journal","DOI":"10.1038/s41396-020-00827-4","ISSN":"1751-7362","issue":"4","journalAbbreviation":"The ISME Journal","page":"1010-1024","source":"Silverchair","title":"Enrichment and physiological characterization of a novel comammox Nitrospira indicates ammonium inhibition of complete nitrification","volume":"15","author":[{"family":"Sakoula","given":"Dimitra"},{"family":"Koch","given":"Hanna"},{"family":"Frank","given":"Jeroen"},{"family":"Jetten","given":"Mike S M"},{"family":"Kessel","given":"Maartje A H J","non-dropping-particle":"van"},{"family":"Lücker","given":"Sebastian"}],"issued":{"date-parts":[["2021",4,1]]}}},{"id":294,"uris":["http://zotero.org/users/local/4LgJUJlW/items/LBA6VWZP"],"itemData":{"id":294,"type":"article-journal","abstract":"The recent discovery of complete ammonia oxidation (comammox) process in a single organism challenged the division of labor between two functional groups in the classical two-step nitrification model. However, the distribution and activity of comammox bacteria in various environments remain largely unknown. This study presented a large-scale investigation of the geographical distribution, phylogenetic diversity, and activity of comammox Nitrospira in typical agricultural soils. Among the 23 samples harvested across China, comammox Nitrospira clade A was ubiquitously detected at 4.14 × 104–1.65 × 107 amoA gene copies/g dry soil, with 90% belonging to the subclade A2. The abundance of comammox Nitrospira clade B was two orders of magnitude lower than clade A. In all samples, comammox Nitrospira were 1–2 orders of magnitude less abundant than canonical nitrifiers, and soils with slightly high pH and C/N tended to enrich more comammox Nitrospira. Unlike canonical nitrifiers, comammox Nitrospira had sustained amoA gene transcription regardless of external ammonia supply, indicating their competitive advantage over other nitrifiers under low-ammonia conditions. When fed with 1 mM ammonium for 15 days, comammox Nitrospira in tested soils were enriched 2.36 times higher than those enriched by the same amount of nitrite, indicating their preference to utilizing ammonia as the substrate. DNA-SIP further confirmed the in situ nitrification activity of comammox Nitrospira. This study provided new insights into the broad distribution and diversity of comammox Nitrospira in agricultural soils, which could potentially play an important role in the microbial nitrogen cycle in soils.","container-title":"Science of The Total Environment","DOI":"10.1016/j.scitotenv.2019.135684","ISSN":"0048-9697","journalAbbreviation":"Science of The Total Environment","page":"135684","source":"ScienceDirect","title":"Ubiquity, diversity, and activity of comammox &lt;i&gt;Nitrospira&lt;/i&gt; in agricultural soils","volume":"706","author":[{"family":"Xu","given":"Shaoyi"},{"family":"Wang","given":"Baozhan"},{"family":"Li","given":"Yong"},{"family":"Jiang","given":"Daqian"},{"family":"Zhou","given":"Yuting"},{"family":"Ding","given":"Aqiang"},{"family":"Zong","given":"Yuxiao"},{"family":"Ling","given":"Xiaoting"},{"family":"Zhang","given":"Senyin"},{"family":"Lu","given":"Huijie"}],"issued":{"date-parts":[["2020",3,1]]}}}],"schema":"https://github.com/citation-style-language/schema/raw/master/csl-citation.json"} </w:instrText>
      </w:r>
      <w:r w:rsidR="006D66E5" w:rsidRPr="00772E22">
        <w:rPr>
          <w:rFonts w:ascii="Arial" w:hAnsi="Arial" w:cs="Arial"/>
          <w:highlight w:val="yellow"/>
        </w:rPr>
        <w:fldChar w:fldCharType="separate"/>
      </w:r>
      <w:r w:rsidR="006D66E5" w:rsidRPr="00772E22">
        <w:rPr>
          <w:rFonts w:ascii="Arial" w:hAnsi="Arial" w:cs="Arial"/>
          <w:noProof/>
          <w:highlight w:val="yellow"/>
        </w:rPr>
        <w:t>(Sakoula et al., 2021; S. Xu et al., 2020)</w:t>
      </w:r>
      <w:r w:rsidR="006D66E5" w:rsidRPr="00772E22">
        <w:rPr>
          <w:rFonts w:ascii="Arial" w:hAnsi="Arial" w:cs="Arial"/>
          <w:highlight w:val="yellow"/>
        </w:rPr>
        <w:fldChar w:fldCharType="end"/>
      </w:r>
      <w:r w:rsidR="006D66E5" w:rsidRPr="00772E22">
        <w:rPr>
          <w:rFonts w:ascii="Arial" w:hAnsi="Arial" w:cs="Arial"/>
          <w:highlight w:val="yellow"/>
        </w:rPr>
        <w:t xml:space="preserve">. </w:t>
      </w:r>
      <w:r w:rsidR="00E75DAE">
        <w:rPr>
          <w:rFonts w:ascii="Arial" w:hAnsi="Arial" w:cs="Arial"/>
          <w:highlight w:val="yellow"/>
        </w:rPr>
        <w:t xml:space="preserve">Here we found a small yet significantly impact of drought on both the alpha diversity and beta-diversity of </w:t>
      </w:r>
      <w:r w:rsidR="006D66E5" w:rsidRPr="00772E22">
        <w:rPr>
          <w:rFonts w:ascii="Arial" w:hAnsi="Arial" w:cs="Arial"/>
          <w:highlight w:val="yellow"/>
        </w:rPr>
        <w:t>comammox</w:t>
      </w:r>
      <w:r w:rsidR="00E75DAE">
        <w:rPr>
          <w:rFonts w:ascii="Arial" w:hAnsi="Arial" w:cs="Arial"/>
          <w:highlight w:val="yellow"/>
        </w:rPr>
        <w:t>, which were dependent on the cropping system</w:t>
      </w:r>
      <w:r w:rsidR="001D4A2A">
        <w:rPr>
          <w:rFonts w:ascii="Arial" w:hAnsi="Arial" w:cs="Arial"/>
          <w:highlight w:val="yellow"/>
        </w:rPr>
        <w:t xml:space="preserve">. </w:t>
      </w:r>
      <w:r w:rsidR="00A76F20" w:rsidRPr="00ED68EC">
        <w:rPr>
          <w:rFonts w:ascii="Arial" w:hAnsi="Arial" w:cs="Arial"/>
        </w:rPr>
        <w:t xml:space="preserve">Differential abundance analysis </w:t>
      </w:r>
      <w:r w:rsidR="00A76F20">
        <w:rPr>
          <w:rFonts w:ascii="Arial" w:hAnsi="Arial" w:cs="Arial"/>
        </w:rPr>
        <w:t>indicated</w:t>
      </w:r>
      <w:r w:rsidR="00A76F20" w:rsidRPr="00ED68EC">
        <w:rPr>
          <w:rFonts w:ascii="Arial" w:hAnsi="Arial" w:cs="Arial"/>
        </w:rPr>
        <w:t xml:space="preserve"> </w:t>
      </w:r>
      <w:r w:rsidR="00A76F20">
        <w:rPr>
          <w:rFonts w:ascii="Arial" w:hAnsi="Arial" w:cs="Arial"/>
        </w:rPr>
        <w:t xml:space="preserve">that </w:t>
      </w:r>
      <w:r w:rsidR="00E8455D">
        <w:rPr>
          <w:rFonts w:ascii="Arial" w:hAnsi="Arial" w:cs="Arial"/>
        </w:rPr>
        <w:t xml:space="preserve">in average </w:t>
      </w:r>
      <w:r w:rsidR="00FC7E62">
        <w:rPr>
          <w:rFonts w:ascii="Arial" w:hAnsi="Arial" w:cs="Arial"/>
        </w:rPr>
        <w:t>more than a quarter</w:t>
      </w:r>
      <w:r w:rsidR="00E8455D">
        <w:rPr>
          <w:rFonts w:ascii="Arial" w:hAnsi="Arial" w:cs="Arial"/>
        </w:rPr>
        <w:t xml:space="preserve"> of the</w:t>
      </w:r>
      <w:r w:rsidR="00A76F20">
        <w:rPr>
          <w:rFonts w:ascii="Arial" w:hAnsi="Arial" w:cs="Arial"/>
        </w:rPr>
        <w:t xml:space="preserve"> dominant ammonia</w:t>
      </w:r>
      <w:r w:rsidR="00E8455D">
        <w:rPr>
          <w:rFonts w:ascii="Arial" w:hAnsi="Arial" w:cs="Arial"/>
        </w:rPr>
        <w:t>-</w:t>
      </w:r>
      <w:r w:rsidR="00A76F20">
        <w:rPr>
          <w:rFonts w:ascii="Arial" w:hAnsi="Arial" w:cs="Arial"/>
        </w:rPr>
        <w:t>oxidizing ASVs were affected by drought</w:t>
      </w:r>
      <w:r w:rsidR="00FC7E62">
        <w:rPr>
          <w:rFonts w:ascii="Arial" w:hAnsi="Arial" w:cs="Arial"/>
        </w:rPr>
        <w:t xml:space="preserve"> both in the bulk and rhizospheric soil and </w:t>
      </w:r>
      <w:r w:rsidR="00A76F20">
        <w:rPr>
          <w:rFonts w:ascii="Arial" w:hAnsi="Arial" w:cs="Arial"/>
        </w:rPr>
        <w:t xml:space="preserve">regardless of the taxa. In contrast to the </w:t>
      </w:r>
      <w:r w:rsidR="00E8455D">
        <w:rPr>
          <w:rFonts w:ascii="Arial" w:hAnsi="Arial" w:cs="Arial"/>
        </w:rPr>
        <w:t>CAP analysis</w:t>
      </w:r>
      <w:r w:rsidR="00FC7E62">
        <w:rPr>
          <w:rFonts w:ascii="Arial" w:hAnsi="Arial" w:cs="Arial"/>
        </w:rPr>
        <w:t xml:space="preserve"> showing a higher resistance of AOB</w:t>
      </w:r>
      <w:r w:rsidR="00A76F20">
        <w:rPr>
          <w:rFonts w:ascii="Arial" w:hAnsi="Arial" w:cs="Arial"/>
        </w:rPr>
        <w:t xml:space="preserve">, </w:t>
      </w:r>
      <w:r w:rsidR="00E8455D">
        <w:rPr>
          <w:rFonts w:ascii="Arial" w:hAnsi="Arial" w:cs="Arial"/>
        </w:rPr>
        <w:t>the percentage</w:t>
      </w:r>
      <w:r w:rsidR="00FC7E62">
        <w:rPr>
          <w:rFonts w:ascii="Arial" w:hAnsi="Arial" w:cs="Arial"/>
        </w:rPr>
        <w:t xml:space="preserve"> of </w:t>
      </w:r>
      <w:r w:rsidR="00E8455D">
        <w:rPr>
          <w:rFonts w:ascii="Arial" w:hAnsi="Arial" w:cs="Arial"/>
        </w:rPr>
        <w:t xml:space="preserve">affected ASVs belonging to </w:t>
      </w:r>
      <w:r w:rsidR="00A76F20" w:rsidRPr="00ED68EC">
        <w:rPr>
          <w:rFonts w:ascii="Arial" w:hAnsi="Arial" w:cs="Arial"/>
        </w:rPr>
        <w:t>AO</w:t>
      </w:r>
      <w:r w:rsidR="00E8455D">
        <w:rPr>
          <w:rFonts w:ascii="Arial" w:hAnsi="Arial" w:cs="Arial"/>
        </w:rPr>
        <w:t>A and comammox was lower than those belonging to the AOB</w:t>
      </w:r>
      <w:r w:rsidR="00A76F20" w:rsidRPr="00ED68EC">
        <w:rPr>
          <w:rFonts w:ascii="Arial" w:hAnsi="Arial" w:cs="Arial"/>
        </w:rPr>
        <w:t>. One possible explanation is that</w:t>
      </w:r>
      <w:r w:rsidR="006419B6">
        <w:rPr>
          <w:rFonts w:ascii="Arial" w:hAnsi="Arial" w:cs="Arial"/>
        </w:rPr>
        <w:t xml:space="preserve"> </w:t>
      </w:r>
      <w:r w:rsidR="006419B6" w:rsidRPr="006419B6">
        <w:rPr>
          <w:rFonts w:ascii="Arial" w:hAnsi="Arial" w:cs="Arial"/>
        </w:rPr>
        <w:t>by filtering out the rarest and least prevalent ASVs for the analysis of differential abundance, we may have missed the impact of the drought treatment on less common members of AOA and comammox</w:t>
      </w:r>
      <w:r w:rsidR="00753AAE">
        <w:rPr>
          <w:rFonts w:ascii="Arial" w:hAnsi="Arial" w:cs="Arial"/>
        </w:rPr>
        <w:t xml:space="preserve">. </w:t>
      </w:r>
      <w:r w:rsidR="00A76F20" w:rsidRPr="00ED68EC">
        <w:rPr>
          <w:rFonts w:ascii="Arial" w:hAnsi="Arial" w:cs="Arial"/>
        </w:rPr>
        <w:t xml:space="preserve">Notably, </w:t>
      </w:r>
      <w:r w:rsidR="00A76F20">
        <w:rPr>
          <w:rFonts w:ascii="Arial" w:hAnsi="Arial" w:cs="Arial"/>
        </w:rPr>
        <w:t xml:space="preserve">some </w:t>
      </w:r>
      <w:r w:rsidR="00A76F20" w:rsidRPr="00ED68EC">
        <w:rPr>
          <w:rFonts w:ascii="Arial" w:hAnsi="Arial" w:cs="Arial"/>
        </w:rPr>
        <w:t xml:space="preserve">the drought-affected ASVs were </w:t>
      </w:r>
      <w:r w:rsidR="00A76F20">
        <w:rPr>
          <w:rFonts w:ascii="Arial" w:hAnsi="Arial" w:cs="Arial"/>
        </w:rPr>
        <w:t>among the</w:t>
      </w:r>
      <w:r w:rsidR="00A76F20" w:rsidRPr="00ED68EC">
        <w:rPr>
          <w:rFonts w:ascii="Arial" w:hAnsi="Arial" w:cs="Arial"/>
        </w:rPr>
        <w:t xml:space="preserve"> </w:t>
      </w:r>
      <w:r w:rsidR="00A76F20" w:rsidRPr="00ED68EC">
        <w:rPr>
          <w:rFonts w:ascii="Arial" w:hAnsi="Arial" w:cs="Arial"/>
        </w:rPr>
        <w:lastRenderedPageBreak/>
        <w:t xml:space="preserve">most </w:t>
      </w:r>
      <w:r w:rsidR="00A76F20">
        <w:rPr>
          <w:rFonts w:ascii="Arial" w:hAnsi="Arial" w:cs="Arial"/>
        </w:rPr>
        <w:t>prevalent</w:t>
      </w:r>
      <w:r w:rsidR="00A76F20" w:rsidRPr="00ED68EC">
        <w:rPr>
          <w:rFonts w:ascii="Arial" w:hAnsi="Arial" w:cs="Arial"/>
        </w:rPr>
        <w:t xml:space="preserve"> taxa </w:t>
      </w:r>
      <w:r w:rsidR="00A76F20">
        <w:rPr>
          <w:rFonts w:ascii="Arial" w:hAnsi="Arial" w:cs="Arial"/>
        </w:rPr>
        <w:t>regardless of the</w:t>
      </w:r>
      <w:r w:rsidR="00A76F20" w:rsidRPr="00ED68EC">
        <w:rPr>
          <w:rFonts w:ascii="Arial" w:hAnsi="Arial" w:cs="Arial"/>
        </w:rPr>
        <w:t xml:space="preserve"> AO group. </w:t>
      </w:r>
      <w:r w:rsidR="00A76F20">
        <w:rPr>
          <w:rFonts w:ascii="Arial" w:hAnsi="Arial" w:cs="Arial"/>
        </w:rPr>
        <w:t>For example</w:t>
      </w:r>
      <w:r w:rsidR="00A76F20" w:rsidRPr="00ED68EC">
        <w:rPr>
          <w:rFonts w:ascii="Arial" w:hAnsi="Arial" w:cs="Arial"/>
        </w:rPr>
        <w:t xml:space="preserve"> affected AOB ASVs belonged to the dominant </w:t>
      </w:r>
      <w:r w:rsidR="00A76F20" w:rsidRPr="00ED68EC">
        <w:rPr>
          <w:rFonts w:ascii="Arial" w:hAnsi="Arial" w:cs="Arial"/>
          <w:i/>
          <w:iCs/>
        </w:rPr>
        <w:t>Nitrosospira</w:t>
      </w:r>
      <w:r w:rsidR="00A76F20">
        <w:rPr>
          <w:rFonts w:ascii="Arial" w:hAnsi="Arial" w:cs="Arial"/>
        </w:rPr>
        <w:t>, which has been</w:t>
      </w:r>
      <w:r w:rsidR="00FC7E62">
        <w:rPr>
          <w:rFonts w:ascii="Arial" w:hAnsi="Arial" w:cs="Arial"/>
        </w:rPr>
        <w:t xml:space="preserve"> described</w:t>
      </w:r>
      <w:r w:rsidR="00A76F20">
        <w:rPr>
          <w:rFonts w:ascii="Arial" w:hAnsi="Arial" w:cs="Arial"/>
        </w:rPr>
        <w:t xml:space="preserve"> as a</w:t>
      </w:r>
      <w:r w:rsidR="00A76F20" w:rsidRPr="00ED68EC">
        <w:rPr>
          <w:rFonts w:ascii="Arial" w:hAnsi="Arial" w:cs="Arial"/>
        </w:rPr>
        <w:t xml:space="preserve"> key player of ammonia oxidation with wide distribution across ecosystems </w:t>
      </w:r>
      <w:r w:rsidR="00A76F20" w:rsidRPr="00ED68EC">
        <w:rPr>
          <w:rFonts w:ascii="Arial" w:hAnsi="Arial" w:cs="Arial"/>
        </w:rPr>
        <w:fldChar w:fldCharType="begin"/>
      </w:r>
      <w:r w:rsidR="00A76F20" w:rsidRPr="00ED68EC">
        <w:rPr>
          <w:rFonts w:ascii="Arial" w:hAnsi="Arial" w:cs="Arial"/>
        </w:rPr>
        <w:instrText xml:space="preserve"> ADDIN ZOTERO_ITEM CSL_CITATION {"citationID":"P4tI7M1U","properties":{"formattedCitation":"(Kr\\uc0\\u252{}ger et al., 2021; Sanders et al., 2019)","plainCitation":"(Krüger et al., 2021; Sanders et al., 2019)","noteIndex":0},"citationItems":[{"id":70,"uris":["http://zotero.org/users/local/4LgJUJlW/items/GAHMFVF9"],"itemData":{"id":70,"type":"article-journal","abstract":"Nitrification in forest soils is often associated with increased leaching of nitrate to deeper soil layers with po­ tential impacts on groundwater resources, further enhanced under scenarios of anthropogenic atmospheric ni­ trogen deposition and predicted weather extremes. We aimed to disentangle the relationships between soil nitrification potential, seepage-mediated nitrate leaching and the vertical translocation of nitrifiers in soils of a temperate mixed beech forest in central Germany before, during and after the severe summer drought 2018. Leaching of nitrate assessed below the litter layer and in 4, 16 and 30 cm soil depth showed high temporal and vertical variation with maxima at 16 and 30 cm during and after the drought period. Maximum of soil potential nitrification activity of 4.4 mg N kg− 1 d− 1 only partially coincided with maximum nitrate leaching of 10.5 kg N ha− 2. Both ammonia oxidizing bacteria (AOB), dominated by Nitrosospira sp., and ammonia oxidizing archaea (AOA), dominated by Nitrosotalea sp., were subject to translocation by seepage, and AOB decreased at least by half and AOA increased by one to three orders of magnitude in their abundance in seepage with increasing soil depth. Despite stable population densities in soil over time, abundances of AOA, AOB and total bacteria in seepage increased by one order of magnitude after the onset of autumn rewetting. Bacterial cells contributed an estimated 17–34% to the export of particulate organic carbon (POC) and particulate nitrogen (PN) below the litter layer with the highest contribution after drought and rewetting. Our findings suggest that not only mi­ crobial activity but also transport of microbial biomass itself may act as important driver of nutrient fluxes in forest soils. Predicted higher frequency of drought periods in temperate regions in the future may result in more frequent perturbations of nutrient fluxes and enhanced export of soil-derived microorganisms with implications for microbial community dynamics and metabolic potential in subsoils and subsurface environments.","container-title":"Soil Biology and Biochemistry","DOI":"10.1016/j.soilbio.2021.108153","ISSN":"00380717","journalAbbreviation":"Soil Biology and Biochemistry","language":"en","page":"108153","source":"DOI.org (Crossref)","title":"Drought and rewetting events enhance nitrate leaching and seepage-mediated translocation of microbes from beech forest soils","volume":"154","author":[{"family":"Krüger","given":"Markus"},{"family":"Potthast","given":"Karin"},{"family":"Michalzik","given":"Beate"},{"family":"Tischer","given":"Alexander"},{"family":"Küsel","given":"Kirsten"},{"family":"Deckner","given":"Florian F.K."},{"family":"Herrmann","given":"Martina"}],"issued":{"date-parts":[["2021",3]]}}},{"id":300,"uris":["http://zotero.org/users/local/4LgJUJlW/items/7WBT5D92"],"itemData":{"id":300,"type":"article-journal","abstract":"Permafrost-affected landscape soils are rich in organic matter and contain a high fraction of organic nitrogen, but much of this organic matter remains inaccessible due to nitrogen limitation. Microbial nitrification is a key process in the nitrogen cycle, controlling the availability of dissolved inorganic nitrogen (DIN) such as ammonium and nitrate. In this study, we investigate the microbial diversity of canonical nitrifiers and their potential nitrifying activity in the active layer of different Arctic cryosols in the Lena River Delta in North-East Siberia. These cryosols are located on Samoylov Island, which has two geomorphological landscapes with mineral soils in the modern floodplain and organic-rich soils in the low-centered polygonal tundra of the Holocene river terrace. Microcosm incubations show that the highest potential ammonia oxidation rates are found in low organic soils, and the rates depend on organic matter content and quality, vegetation cover, and water content. As shown by 16S rRNA amplicon sequencing, nitrifiers represented 0.6% to 6.2% of the total microbial community. More than 50% of the nitrifiers belonged to the genus Nitrosospira. Based on PCR amoA analysis, ammonia-oxidizing bacteria (AOB) were found in nearly all soil types, whereas ammonia-oxidizing archaea (AOA) were only detected in low-organic soils. In cultivation-based approaches, mainly Nitrosospira-like AOB were enriched and characterized as psychrotolerant, with temperature optima slightly above 20 °C. This study suggests a ubiquitous distribution of ammonia-oxidizing microorganisms (bacteria and archaea) in permafrost-affected landscapes of Siberia with cold-adapted AOB, especially of the genus Nitrosospira, as potentially crucial ammonia oxidizers in the cryosols.","container-title":"Microorganisms","DOI":"10.3390/microorganisms7120699","ISSN":"2076-2607","issue":"12","language":"en","license":"http://creativecommons.org/licenses/by/3.0/","note":"number: 12\npublisher: Multidisciplinary Digital Publishing Institute","page":"699","source":"www.mdpi.com","title":"Cold Adapted Nitrosospira sp.: A Potential Crucial Contributor of Ammonia Oxidation in Cryosols of Permafrost-Affected Landscapes in Northeast Siberia","title-short":"Cold Adapted Nitrosospira sp.","volume":"7","author":[{"family":"Sanders","given":"Tina"},{"family":"Fiencke","given":"Claudia"},{"family":"Hüpeden","given":"Jennifer"},{"family":"Pfeiffer","given":"Eva Maria"},{"family":"Spieck","given":"Eva"}],"issued":{"date-parts":[["2019",12]]}}}],"schema":"https://github.com/citation-style-language/schema/raw/master/csl-citation.json"} </w:instrText>
      </w:r>
      <w:r w:rsidR="00A76F20" w:rsidRPr="00ED68EC">
        <w:rPr>
          <w:rFonts w:ascii="Arial" w:hAnsi="Arial" w:cs="Arial"/>
        </w:rPr>
        <w:fldChar w:fldCharType="separate"/>
      </w:r>
      <w:r w:rsidR="00A76F20" w:rsidRPr="00ED68EC">
        <w:rPr>
          <w:rFonts w:ascii="Arial" w:hAnsi="Arial" w:cs="Arial"/>
        </w:rPr>
        <w:t>(Krüger et al., 2021; Sanders et al., 2019)</w:t>
      </w:r>
      <w:r w:rsidR="00A76F20" w:rsidRPr="00ED68EC">
        <w:rPr>
          <w:rFonts w:ascii="Arial" w:hAnsi="Arial" w:cs="Arial"/>
        </w:rPr>
        <w:fldChar w:fldCharType="end"/>
      </w:r>
      <w:r w:rsidR="00A76F20" w:rsidRPr="00ED68EC">
        <w:rPr>
          <w:rFonts w:ascii="Arial" w:hAnsi="Arial" w:cs="Arial"/>
        </w:rPr>
        <w:t xml:space="preserve">. </w:t>
      </w:r>
      <w:r w:rsidR="00A76F20">
        <w:rPr>
          <w:rFonts w:ascii="Arial" w:hAnsi="Arial" w:cs="Arial"/>
        </w:rPr>
        <w:t>W</w:t>
      </w:r>
      <w:r w:rsidR="00A76F20" w:rsidRPr="00514533">
        <w:rPr>
          <w:rFonts w:ascii="Arial" w:hAnsi="Arial" w:cs="Arial"/>
        </w:rPr>
        <w:t xml:space="preserve">e didn’t identify any ASVs </w:t>
      </w:r>
      <w:r w:rsidR="00A76F20">
        <w:rPr>
          <w:rFonts w:ascii="Arial" w:hAnsi="Arial" w:cs="Arial"/>
        </w:rPr>
        <w:t xml:space="preserve">exhibiting </w:t>
      </w:r>
      <w:r w:rsidR="00A76F20" w:rsidRPr="00514533">
        <w:rPr>
          <w:rFonts w:ascii="Arial" w:hAnsi="Arial" w:cs="Arial"/>
        </w:rPr>
        <w:t>consistent</w:t>
      </w:r>
      <w:r w:rsidR="00A76F20">
        <w:rPr>
          <w:rFonts w:ascii="Arial" w:hAnsi="Arial" w:cs="Arial"/>
        </w:rPr>
        <w:t xml:space="preserve"> shifts in relative abundance across dates, </w:t>
      </w:r>
      <w:r w:rsidR="00A76F20" w:rsidRPr="00772E22">
        <w:rPr>
          <w:rFonts w:ascii="Arial" w:hAnsi="Arial" w:cs="Arial"/>
          <w:highlight w:val="yellow"/>
        </w:rPr>
        <w:t xml:space="preserve">which </w:t>
      </w:r>
      <w:r w:rsidR="00A76F20" w:rsidRPr="00421098">
        <w:rPr>
          <w:rFonts w:ascii="Arial" w:hAnsi="Arial" w:cs="Arial"/>
          <w:highlight w:val="yellow"/>
        </w:rPr>
        <w:t>suggest</w:t>
      </w:r>
      <w:r w:rsidR="00E75DAE">
        <w:rPr>
          <w:rFonts w:ascii="Arial" w:hAnsi="Arial" w:cs="Arial"/>
          <w:highlight w:val="yellow"/>
        </w:rPr>
        <w:t>s</w:t>
      </w:r>
      <w:r w:rsidR="00A76F20" w:rsidRPr="00421098">
        <w:rPr>
          <w:rFonts w:ascii="Arial" w:hAnsi="Arial" w:cs="Arial"/>
          <w:highlight w:val="yellow"/>
        </w:rPr>
        <w:t xml:space="preserve"> a dynamic response to drought</w:t>
      </w:r>
      <w:r w:rsidR="00A76F20" w:rsidRPr="00772E22">
        <w:rPr>
          <w:rFonts w:ascii="Arial" w:hAnsi="Arial" w:cs="Arial"/>
          <w:highlight w:val="yellow"/>
        </w:rPr>
        <w:t xml:space="preserve"> without any clear resilience</w:t>
      </w:r>
      <w:r w:rsidR="00E8455D" w:rsidRPr="00772E22">
        <w:rPr>
          <w:rFonts w:ascii="Arial" w:hAnsi="Arial" w:cs="Arial"/>
          <w:highlight w:val="yellow"/>
        </w:rPr>
        <w:t xml:space="preserve"> after rewetting. REFS.</w:t>
      </w:r>
      <w:r w:rsidR="00421098" w:rsidRPr="00772E22">
        <w:rPr>
          <w:rFonts w:ascii="Arial" w:hAnsi="Arial" w:cs="Arial"/>
          <w:highlight w:val="yellow"/>
        </w:rPr>
        <w:t xml:space="preserve"> </w:t>
      </w:r>
      <w:r w:rsidR="00421098" w:rsidRPr="00772E22">
        <w:rPr>
          <w:rFonts w:ascii="Arial" w:hAnsi="Arial" w:cs="Arial"/>
          <w:i/>
          <w:highlight w:val="yellow"/>
        </w:rPr>
        <w:t>To be continued (1-3 sentences)</w:t>
      </w:r>
      <w:r w:rsidR="00E75DAE">
        <w:rPr>
          <w:rFonts w:ascii="Arial" w:hAnsi="Arial" w:cs="Arial"/>
          <w:i/>
          <w:highlight w:val="yellow"/>
        </w:rPr>
        <w:t xml:space="preserve"> in relation to resilience.</w:t>
      </w:r>
      <w:r w:rsidR="00EC1DF3">
        <w:rPr>
          <w:rFonts w:ascii="Arial" w:hAnsi="Arial" w:cs="Arial"/>
          <w:i/>
          <w:highlight w:val="yellow"/>
        </w:rPr>
        <w:t xml:space="preserve"> While plant roots are affecting …here discuss the fact that the impact of drought is similar in bulk and rhizosphere.</w:t>
      </w:r>
    </w:p>
    <w:p w14:paraId="408E112F" w14:textId="714F1294" w:rsidR="00860C0A" w:rsidRDefault="00FC7E62" w:rsidP="001A2431">
      <w:pPr>
        <w:spacing w:line="480" w:lineRule="auto"/>
        <w:ind w:firstLine="720"/>
        <w:jc w:val="both"/>
        <w:rPr>
          <w:rFonts w:ascii="Arial" w:hAnsi="Arial" w:cs="Arial"/>
        </w:rPr>
      </w:pPr>
      <w:r>
        <w:rPr>
          <w:rFonts w:ascii="Arial" w:hAnsi="Arial" w:cs="Arial"/>
        </w:rPr>
        <w:t>Q</w:t>
      </w:r>
      <w:r w:rsidR="00B857ED" w:rsidRPr="00ED68EC">
        <w:rPr>
          <w:rFonts w:ascii="Arial" w:hAnsi="Arial" w:cs="Arial"/>
        </w:rPr>
        <w:t>uantif</w:t>
      </w:r>
      <w:r>
        <w:rPr>
          <w:rFonts w:ascii="Arial" w:hAnsi="Arial" w:cs="Arial"/>
        </w:rPr>
        <w:t xml:space="preserve">ication of </w:t>
      </w:r>
      <w:r w:rsidR="00B857ED" w:rsidRPr="00ED68EC">
        <w:rPr>
          <w:rFonts w:ascii="Arial" w:hAnsi="Arial" w:cs="Arial"/>
        </w:rPr>
        <w:t xml:space="preserve">the </w:t>
      </w:r>
      <w:r w:rsidR="00B857ED" w:rsidRPr="00ED68EC">
        <w:rPr>
          <w:rFonts w:ascii="Arial" w:hAnsi="Arial" w:cs="Arial"/>
          <w:i/>
          <w:iCs/>
        </w:rPr>
        <w:t>amoA</w:t>
      </w:r>
      <w:r w:rsidR="00B857ED" w:rsidRPr="00ED68EC">
        <w:rPr>
          <w:rFonts w:ascii="Arial" w:hAnsi="Arial" w:cs="Arial"/>
        </w:rPr>
        <w:t xml:space="preserve"> gene copy numbers as a proxy of the AO abundance to revealed </w:t>
      </w:r>
      <w:r>
        <w:rPr>
          <w:rFonts w:ascii="Arial" w:hAnsi="Arial" w:cs="Arial"/>
        </w:rPr>
        <w:t>significant effects of</w:t>
      </w:r>
      <w:r w:rsidR="00B857ED" w:rsidRPr="00ED68EC">
        <w:rPr>
          <w:rFonts w:ascii="Arial" w:hAnsi="Arial" w:cs="Arial"/>
        </w:rPr>
        <w:t xml:space="preserve"> drought </w:t>
      </w:r>
      <w:r>
        <w:rPr>
          <w:rFonts w:ascii="Arial" w:hAnsi="Arial" w:cs="Arial"/>
        </w:rPr>
        <w:t>that were also depending on the</w:t>
      </w:r>
      <w:r w:rsidR="00B857ED" w:rsidRPr="00ED68EC">
        <w:rPr>
          <w:rFonts w:ascii="Arial" w:hAnsi="Arial" w:cs="Arial"/>
        </w:rPr>
        <w:t xml:space="preserve"> AO </w:t>
      </w:r>
      <w:r w:rsidR="00C01E7B">
        <w:rPr>
          <w:rFonts w:ascii="Arial" w:hAnsi="Arial" w:cs="Arial"/>
        </w:rPr>
        <w:t>group</w:t>
      </w:r>
      <w:r w:rsidR="00B857ED" w:rsidRPr="00ED68EC">
        <w:rPr>
          <w:rFonts w:ascii="Arial" w:hAnsi="Arial" w:cs="Arial"/>
        </w:rPr>
        <w:t>. Th</w:t>
      </w:r>
      <w:r w:rsidR="00421098">
        <w:rPr>
          <w:rFonts w:ascii="Arial" w:hAnsi="Arial" w:cs="Arial"/>
        </w:rPr>
        <w:t>us, the</w:t>
      </w:r>
      <w:r w:rsidR="00B857ED" w:rsidRPr="00ED68EC">
        <w:rPr>
          <w:rFonts w:ascii="Arial" w:hAnsi="Arial" w:cs="Arial"/>
        </w:rPr>
        <w:t xml:space="preserve"> abundance of AOB and comammox clade B </w:t>
      </w:r>
      <w:r w:rsidR="00421098">
        <w:rPr>
          <w:rFonts w:ascii="Arial" w:hAnsi="Arial" w:cs="Arial"/>
        </w:rPr>
        <w:t xml:space="preserve">significantly </w:t>
      </w:r>
      <w:r w:rsidR="00B857ED" w:rsidRPr="00ED68EC">
        <w:rPr>
          <w:rFonts w:ascii="Arial" w:hAnsi="Arial" w:cs="Arial"/>
        </w:rPr>
        <w:t>decreased with drought</w:t>
      </w:r>
      <w:r w:rsidR="00421098">
        <w:rPr>
          <w:rFonts w:ascii="Arial" w:hAnsi="Arial" w:cs="Arial"/>
        </w:rPr>
        <w:t xml:space="preserve"> alone</w:t>
      </w:r>
      <w:r w:rsidR="00B857ED" w:rsidRPr="00ED68EC">
        <w:rPr>
          <w:rFonts w:ascii="Arial" w:hAnsi="Arial" w:cs="Arial"/>
        </w:rPr>
        <w:t xml:space="preserve">, while </w:t>
      </w:r>
      <w:r w:rsidR="00421098">
        <w:rPr>
          <w:rFonts w:ascii="Arial" w:hAnsi="Arial" w:cs="Arial"/>
        </w:rPr>
        <w:t xml:space="preserve">the abundances of </w:t>
      </w:r>
      <w:r w:rsidR="00B857ED" w:rsidRPr="00ED68EC">
        <w:rPr>
          <w:rFonts w:ascii="Arial" w:hAnsi="Arial" w:cs="Arial"/>
        </w:rPr>
        <w:t xml:space="preserve">AOA and comammox clade A </w:t>
      </w:r>
      <w:r w:rsidR="00421098">
        <w:rPr>
          <w:rFonts w:ascii="Arial" w:hAnsi="Arial" w:cs="Arial"/>
        </w:rPr>
        <w:t xml:space="preserve">were affected by drought only in the interaction with </w:t>
      </w:r>
      <w:r w:rsidR="00753AAE">
        <w:rPr>
          <w:rFonts w:ascii="Arial" w:hAnsi="Arial" w:cs="Arial"/>
        </w:rPr>
        <w:t>sampling time</w:t>
      </w:r>
      <w:r w:rsidR="00B857ED" w:rsidRPr="00ED68EC">
        <w:rPr>
          <w:rFonts w:ascii="Arial" w:hAnsi="Arial" w:cs="Arial"/>
        </w:rPr>
        <w:t xml:space="preserve">. </w:t>
      </w:r>
      <w:r w:rsidR="007D3EF9">
        <w:rPr>
          <w:rFonts w:ascii="Arial" w:hAnsi="Arial" w:cs="Arial"/>
        </w:rPr>
        <w:t>These</w:t>
      </w:r>
      <w:r w:rsidR="00B857ED" w:rsidRPr="00ED68EC">
        <w:rPr>
          <w:rFonts w:ascii="Arial" w:hAnsi="Arial" w:cs="Arial"/>
        </w:rPr>
        <w:t xml:space="preserve"> findings are in accordance with previous stud</w:t>
      </w:r>
      <w:r w:rsidR="007D3EF9">
        <w:rPr>
          <w:rFonts w:ascii="Arial" w:hAnsi="Arial" w:cs="Arial"/>
        </w:rPr>
        <w:t>ies</w:t>
      </w:r>
      <w:r w:rsidR="00B857ED" w:rsidRPr="00ED68EC">
        <w:rPr>
          <w:rFonts w:ascii="Arial" w:hAnsi="Arial" w:cs="Arial"/>
        </w:rPr>
        <w:t xml:space="preserve"> assessing the effect seasonal precipitation changes on</w:t>
      </w:r>
      <w:r w:rsidR="007D3EF9">
        <w:rPr>
          <w:rFonts w:ascii="Arial" w:hAnsi="Arial" w:cs="Arial"/>
        </w:rPr>
        <w:t xml:space="preserve"> the abundances</w:t>
      </w:r>
      <w:r w:rsidR="00B857ED" w:rsidRPr="00ED68EC">
        <w:rPr>
          <w:rFonts w:ascii="Arial" w:hAnsi="Arial" w:cs="Arial"/>
        </w:rPr>
        <w:t xml:space="preserve"> AO communities</w:t>
      </w:r>
      <w:r w:rsidR="007D3EF9">
        <w:rPr>
          <w:rFonts w:ascii="Arial" w:hAnsi="Arial" w:cs="Arial"/>
        </w:rPr>
        <w:t xml:space="preserve"> </w:t>
      </w:r>
      <w:r w:rsidR="00B857ED" w:rsidRPr="00ED68EC">
        <w:rPr>
          <w:rFonts w:ascii="Arial" w:hAnsi="Arial" w:cs="Arial"/>
        </w:rPr>
        <w:t xml:space="preserve">, and reporting that </w:t>
      </w:r>
      <w:r w:rsidR="007D3EF9">
        <w:rPr>
          <w:rFonts w:ascii="Arial" w:hAnsi="Arial" w:cs="Arial"/>
        </w:rPr>
        <w:t>detrimental impact of</w:t>
      </w:r>
      <w:r w:rsidR="00B857ED" w:rsidRPr="00ED68EC">
        <w:rPr>
          <w:rFonts w:ascii="Arial" w:hAnsi="Arial" w:cs="Arial"/>
        </w:rPr>
        <w:t xml:space="preserve"> </w:t>
      </w:r>
      <w:r w:rsidR="007D3EF9">
        <w:rPr>
          <w:rFonts w:ascii="Arial" w:hAnsi="Arial" w:cs="Arial"/>
        </w:rPr>
        <w:t>drought</w:t>
      </w:r>
      <w:r w:rsidR="00B857ED" w:rsidRPr="00ED68EC">
        <w:rPr>
          <w:rFonts w:ascii="Arial" w:hAnsi="Arial" w:cs="Arial"/>
        </w:rPr>
        <w:t xml:space="preserve"> </w:t>
      </w:r>
      <w:r w:rsidR="003C0618">
        <w:rPr>
          <w:rFonts w:ascii="Arial" w:hAnsi="Arial" w:cs="Arial"/>
        </w:rPr>
        <w:t>(</w:t>
      </w:r>
      <w:r w:rsidR="00B857ED" w:rsidRPr="00ED68EC">
        <w:rPr>
          <w:rFonts w:ascii="Arial" w:hAnsi="Arial" w:cs="Arial"/>
        </w:rPr>
        <w:fldChar w:fldCharType="begin"/>
      </w:r>
      <w:r w:rsidR="009B519C">
        <w:rPr>
          <w:rFonts w:ascii="Arial" w:hAnsi="Arial" w:cs="Arial"/>
        </w:rPr>
        <w:instrText xml:space="preserve"> ADDIN ZOTERO_ITEM CSL_CITATION {"citationID":"3c4Z5kUp","properties":{"formattedCitation":"(Chen et al., 2017)","plainCitation":"(Chen et al., 2017)","dontUpdate":true,"noteIndex":0},"citationItems":[{"id":64,"uris":["http://zotero.org/users/local/4LgJUJlW/items/XCS9XG4M"],"itemData":{"id":64,"type":"article-journal","container-title":"Frontiers in Microbiology","DOI":"10.3389/fmicb.2017.01384","ISSN":"1664-302X","journalAbbreviation":"Front. Microbiol.","language":"en","page":"1384","source":"DOI.org (Crossref)","title":"Ammonia-Oxidizing Archaea Are More Resistant Than Denitrifiers to Seasonal Precipitation Changes in an Acidic Subtropical Forest Soil","volume":"8","author":[{"family":"Chen","given":"Jie"},{"family":"Nie","given":"Yanxia"},{"family":"Liu","given":"Wei"},{"family":"Wang","given":"Zhengfeng"},{"family":"Shen","given":"Weijun"}],"issued":{"date-parts":[["2017",7,24]]}}}],"schema":"https://github.com/citation-style-language/schema/raw/master/csl-citation.json"} </w:instrText>
      </w:r>
      <w:r w:rsidR="00B857ED" w:rsidRPr="00ED68EC">
        <w:rPr>
          <w:rFonts w:ascii="Arial" w:hAnsi="Arial" w:cs="Arial"/>
        </w:rPr>
        <w:fldChar w:fldCharType="separate"/>
      </w:r>
      <w:r w:rsidR="00E63C46">
        <w:rPr>
          <w:rFonts w:ascii="Arial" w:hAnsi="Arial" w:cs="Arial"/>
          <w:noProof/>
        </w:rPr>
        <w:t xml:space="preserve">Kaurin et al. 2018; </w:t>
      </w:r>
      <w:r w:rsidR="007D3EF9" w:rsidRPr="00ED68EC">
        <w:rPr>
          <w:rFonts w:ascii="Arial" w:hAnsi="Arial" w:cs="Arial"/>
        </w:rPr>
        <w:t>; H. Wang et al., 2023</w:t>
      </w:r>
      <w:r w:rsidR="00B857ED" w:rsidRPr="00ED68EC">
        <w:rPr>
          <w:rFonts w:ascii="Arial" w:hAnsi="Arial" w:cs="Arial"/>
          <w:noProof/>
        </w:rPr>
        <w:t>)</w:t>
      </w:r>
      <w:r w:rsidR="00B857ED" w:rsidRPr="00ED68EC">
        <w:rPr>
          <w:rFonts w:ascii="Arial" w:hAnsi="Arial" w:cs="Arial"/>
        </w:rPr>
        <w:fldChar w:fldCharType="end"/>
      </w:r>
      <w:r w:rsidR="00B857ED" w:rsidRPr="00ED68EC">
        <w:rPr>
          <w:rFonts w:ascii="Arial" w:hAnsi="Arial" w:cs="Arial"/>
        </w:rPr>
        <w:t xml:space="preserve">. </w:t>
      </w:r>
      <w:r w:rsidR="00B2124A">
        <w:rPr>
          <w:rFonts w:ascii="Arial" w:hAnsi="Arial" w:cs="Arial"/>
        </w:rPr>
        <w:t xml:space="preserve">While niche differentiation between AOA and AOB has been reported in several studies (ref), knowledge of the ecology </w:t>
      </w:r>
      <w:r w:rsidR="00E75DAE">
        <w:rPr>
          <w:rFonts w:ascii="Arial" w:hAnsi="Arial" w:cs="Arial"/>
        </w:rPr>
        <w:t xml:space="preserve">of </w:t>
      </w:r>
      <w:r w:rsidR="00B2124A">
        <w:rPr>
          <w:rFonts w:ascii="Arial" w:hAnsi="Arial" w:cs="Arial"/>
        </w:rPr>
        <w:t xml:space="preserve">comammox </w:t>
      </w:r>
      <w:r w:rsidR="00E75DAE">
        <w:rPr>
          <w:rFonts w:ascii="Arial" w:hAnsi="Arial" w:cs="Arial"/>
        </w:rPr>
        <w:t>bacteria</w:t>
      </w:r>
      <w:r w:rsidR="00E75DAE" w:rsidRPr="00ED68EC">
        <w:rPr>
          <w:rFonts w:ascii="Arial" w:hAnsi="Arial" w:cs="Arial"/>
        </w:rPr>
        <w:t xml:space="preserve"> </w:t>
      </w:r>
      <w:r w:rsidR="00B2124A">
        <w:rPr>
          <w:rFonts w:ascii="Arial" w:hAnsi="Arial" w:cs="Arial"/>
        </w:rPr>
        <w:t xml:space="preserve">is scarce. However, recent study suggest that differences may also exists between </w:t>
      </w:r>
      <w:r w:rsidR="00B2124A" w:rsidRPr="00ED68EC">
        <w:rPr>
          <w:rFonts w:ascii="Arial" w:hAnsi="Arial" w:cs="Arial"/>
        </w:rPr>
        <w:t>comammox</w:t>
      </w:r>
      <w:r w:rsidR="00E75DAE">
        <w:rPr>
          <w:rFonts w:ascii="Arial" w:hAnsi="Arial" w:cs="Arial"/>
        </w:rPr>
        <w:t xml:space="preserve"> bacteria</w:t>
      </w:r>
      <w:r w:rsidR="00B2124A" w:rsidRPr="00ED68EC">
        <w:rPr>
          <w:rFonts w:ascii="Arial" w:hAnsi="Arial" w:cs="Arial"/>
        </w:rPr>
        <w:t xml:space="preserve"> </w:t>
      </w:r>
      <w:r w:rsidR="00B2124A">
        <w:rPr>
          <w:rFonts w:ascii="Arial" w:hAnsi="Arial" w:cs="Arial"/>
        </w:rPr>
        <w:t xml:space="preserve">with </w:t>
      </w:r>
      <w:r w:rsidR="00B2124A" w:rsidRPr="00ED68EC">
        <w:rPr>
          <w:rFonts w:ascii="Arial" w:hAnsi="Arial" w:cs="Arial"/>
        </w:rPr>
        <w:t xml:space="preserve">clade B </w:t>
      </w:r>
      <w:r w:rsidR="00B2124A">
        <w:rPr>
          <w:rFonts w:ascii="Arial" w:hAnsi="Arial" w:cs="Arial"/>
        </w:rPr>
        <w:t>having</w:t>
      </w:r>
      <w:r w:rsidR="00B2124A" w:rsidRPr="00ED68EC">
        <w:rPr>
          <w:rFonts w:ascii="Arial" w:hAnsi="Arial" w:cs="Arial"/>
        </w:rPr>
        <w:t xml:space="preserve"> NH</w:t>
      </w:r>
      <w:r w:rsidR="00B2124A" w:rsidRPr="00ED68EC">
        <w:rPr>
          <w:rFonts w:ascii="Arial" w:hAnsi="Arial" w:cs="Arial"/>
          <w:vertAlign w:val="subscript"/>
        </w:rPr>
        <w:t>4</w:t>
      </w:r>
      <w:r w:rsidR="00B2124A" w:rsidRPr="00ED68EC">
        <w:rPr>
          <w:rFonts w:ascii="Arial" w:hAnsi="Arial" w:cs="Arial"/>
          <w:vertAlign w:val="superscript"/>
        </w:rPr>
        <w:t>+</w:t>
      </w:r>
      <w:r w:rsidR="00B2124A" w:rsidRPr="00ED68EC">
        <w:rPr>
          <w:rFonts w:ascii="Arial" w:hAnsi="Arial" w:cs="Arial"/>
        </w:rPr>
        <w:t xml:space="preserve"> transporter with higher affinity than that in clade A </w:t>
      </w:r>
      <w:r w:rsidR="00B2124A" w:rsidRPr="00ED68EC">
        <w:rPr>
          <w:rFonts w:ascii="Arial" w:hAnsi="Arial" w:cs="Arial"/>
        </w:rPr>
        <w:fldChar w:fldCharType="begin"/>
      </w:r>
      <w:r w:rsidR="00B2124A" w:rsidRPr="00ED68EC">
        <w:rPr>
          <w:rFonts w:ascii="Arial" w:hAnsi="Arial" w:cs="Arial"/>
        </w:rPr>
        <w:instrText xml:space="preserve"> ADDIN ZOTERO_ITEM CSL_CITATION {"citationID":"tYFLWEoa","properties":{"formattedCitation":"(Koch et al., 2019)","plainCitation":"(Koch et al., 2019)","noteIndex":0},"citationItems":[{"id":335,"uris":["http://zotero.org/users/local/4LgJUJlW/items/LFUXSJ87"],"itemData":{"id":335,"type":"article-journal","abstract":"Nitrification, the oxidation of ammonia via nitrite to nitrate, has been considered to be a stepwise process mediated by two distinct functional groups of microorganisms. The identification of complete nitrifying Nitrospira challenged not only the paradigm of labor division in nitrification, it also raises fundamental questions regarding the environmental distribution, diversity, and ecological significance of complete nitrifiers compared to canonical nitrifying microorganisms. Recent genomic and physiological surveys identified factors controlling their ecology and niche specialization, which thus potentially regulate abundances and population dynamics of the different nitrifying guilds. This review summarizes the recently obtained insights into metabolic differences of the known nitrifiers and discusses these in light of potential functional adaptation and niche differentiation between canonical and complete nitrifiers.","container-title":"Applied Microbiology and Biotechnology","DOI":"10.1007/s00253-018-9486-3","ISSN":"1432-0614","issue":"1","journalAbbreviation":"Appl Microbiol Biotechnol","language":"en","page":"177-189","source":"Springer Link","title":"Complete nitrification: insights into the ecophysiology of comammox Nitrospira","title-short":"Complete nitrification","volume":"103","author":[{"family":"Koch","given":"Hanna"},{"family":"Kessel","given":"Maartje A. H. J.","non-dropping-particle":"van"},{"family":"Lücker","given":"Sebastian"}],"issued":{"date-parts":[["2019",1,1]]}}}],"schema":"https://github.com/citation-style-language/schema/raw/master/csl-citation.json"} </w:instrText>
      </w:r>
      <w:r w:rsidR="00B2124A" w:rsidRPr="00ED68EC">
        <w:rPr>
          <w:rFonts w:ascii="Arial" w:hAnsi="Arial" w:cs="Arial"/>
        </w:rPr>
        <w:fldChar w:fldCharType="separate"/>
      </w:r>
      <w:r w:rsidR="00B2124A" w:rsidRPr="00ED68EC">
        <w:rPr>
          <w:rFonts w:ascii="Arial" w:hAnsi="Arial" w:cs="Arial"/>
          <w:noProof/>
        </w:rPr>
        <w:t>(Koch et al., 2019)</w:t>
      </w:r>
      <w:r w:rsidR="00B2124A" w:rsidRPr="00ED68EC">
        <w:rPr>
          <w:rFonts w:ascii="Arial" w:hAnsi="Arial" w:cs="Arial"/>
        </w:rPr>
        <w:fldChar w:fldCharType="end"/>
      </w:r>
      <w:r w:rsidR="00B2124A">
        <w:rPr>
          <w:rFonts w:ascii="Arial" w:hAnsi="Arial" w:cs="Arial"/>
        </w:rPr>
        <w:t>. Our results showed that</w:t>
      </w:r>
      <w:r w:rsidR="00B857ED" w:rsidRPr="00ED68EC">
        <w:rPr>
          <w:rFonts w:ascii="Arial" w:hAnsi="Arial" w:cs="Arial"/>
        </w:rPr>
        <w:t xml:space="preserve"> </w:t>
      </w:r>
      <w:r w:rsidR="00860C0A">
        <w:rPr>
          <w:rFonts w:ascii="Arial" w:hAnsi="Arial" w:cs="Arial"/>
        </w:rPr>
        <w:t xml:space="preserve">the </w:t>
      </w:r>
      <w:r w:rsidR="00B2124A">
        <w:rPr>
          <w:rFonts w:ascii="Arial" w:hAnsi="Arial" w:cs="Arial"/>
        </w:rPr>
        <w:t xml:space="preserve">not only the abundance but also the </w:t>
      </w:r>
      <w:r w:rsidR="00860C0A">
        <w:rPr>
          <w:rFonts w:ascii="Arial" w:hAnsi="Arial" w:cs="Arial"/>
        </w:rPr>
        <w:t>proportion of AO within the total bacterial community decrease</w:t>
      </w:r>
      <w:r w:rsidR="00B2124A">
        <w:rPr>
          <w:rFonts w:ascii="Arial" w:hAnsi="Arial" w:cs="Arial"/>
        </w:rPr>
        <w:t>d</w:t>
      </w:r>
      <w:r w:rsidR="00860C0A">
        <w:rPr>
          <w:rFonts w:ascii="Arial" w:hAnsi="Arial" w:cs="Arial"/>
        </w:rPr>
        <w:t xml:space="preserve"> with drought, suggesting a </w:t>
      </w:r>
      <w:r w:rsidR="00B2124A">
        <w:rPr>
          <w:rFonts w:ascii="Arial" w:hAnsi="Arial" w:cs="Arial"/>
        </w:rPr>
        <w:t>lower</w:t>
      </w:r>
      <w:r w:rsidR="00860C0A">
        <w:rPr>
          <w:rFonts w:ascii="Arial" w:hAnsi="Arial" w:cs="Arial"/>
        </w:rPr>
        <w:t xml:space="preserve"> </w:t>
      </w:r>
      <w:r w:rsidR="00B2124A">
        <w:rPr>
          <w:rFonts w:ascii="Arial" w:hAnsi="Arial" w:cs="Arial"/>
        </w:rPr>
        <w:t>resistance</w:t>
      </w:r>
      <w:r w:rsidR="00860C0A">
        <w:rPr>
          <w:rFonts w:ascii="Arial" w:hAnsi="Arial" w:cs="Arial"/>
        </w:rPr>
        <w:t xml:space="preserve"> of this functional group to drought. </w:t>
      </w:r>
      <w:r w:rsidR="004C38A7">
        <w:rPr>
          <w:rFonts w:ascii="Arial" w:hAnsi="Arial" w:cs="Arial"/>
        </w:rPr>
        <w:t xml:space="preserve">Accordingly, </w:t>
      </w:r>
      <w:r w:rsidR="001A2431">
        <w:rPr>
          <w:rFonts w:ascii="Arial" w:hAnsi="Arial" w:cs="Arial"/>
        </w:rPr>
        <w:t>it is believed that phylogenetically and physiologically narrow functional groups such as the</w:t>
      </w:r>
      <w:r w:rsidR="00E75DAE">
        <w:rPr>
          <w:rFonts w:ascii="Arial" w:hAnsi="Arial" w:cs="Arial"/>
        </w:rPr>
        <w:t xml:space="preserve"> </w:t>
      </w:r>
      <w:r w:rsidR="001A2431">
        <w:rPr>
          <w:rFonts w:ascii="Arial" w:hAnsi="Arial" w:cs="Arial"/>
        </w:rPr>
        <w:t>nitrifiers are more sensitive to disturbances than the broad one</w:t>
      </w:r>
      <w:r w:rsidR="00E63C46">
        <w:rPr>
          <w:rFonts w:ascii="Arial" w:hAnsi="Arial" w:cs="Arial"/>
        </w:rPr>
        <w:t>s</w:t>
      </w:r>
      <w:r w:rsidR="001A2431">
        <w:rPr>
          <w:rFonts w:ascii="Arial" w:hAnsi="Arial" w:cs="Arial"/>
        </w:rPr>
        <w:t xml:space="preserve"> (Schimel, </w:t>
      </w:r>
      <w:proofErr w:type="spellStart"/>
      <w:r w:rsidR="001A2431">
        <w:rPr>
          <w:rFonts w:ascii="Arial" w:hAnsi="Arial" w:cs="Arial"/>
        </w:rPr>
        <w:t>Philippot&amp;Griffth</w:t>
      </w:r>
      <w:proofErr w:type="spellEnd"/>
      <w:r w:rsidR="001A2431">
        <w:rPr>
          <w:rFonts w:ascii="Arial" w:hAnsi="Arial" w:cs="Arial"/>
        </w:rPr>
        <w:t xml:space="preserve">).  </w:t>
      </w:r>
    </w:p>
    <w:p w14:paraId="25D5D5A1" w14:textId="2EFFC57E" w:rsidR="006D66E5" w:rsidRPr="00ED68EC" w:rsidRDefault="00274337" w:rsidP="00772E22">
      <w:pPr>
        <w:spacing w:after="0" w:line="480" w:lineRule="auto"/>
        <w:ind w:firstLine="720"/>
        <w:jc w:val="both"/>
        <w:rPr>
          <w:rFonts w:ascii="Arial" w:hAnsi="Arial" w:cs="Arial"/>
        </w:rPr>
      </w:pPr>
      <w:r>
        <w:rPr>
          <w:rFonts w:ascii="Arial" w:hAnsi="Arial" w:cs="Arial"/>
        </w:rPr>
        <w:t>T</w:t>
      </w:r>
      <w:r w:rsidR="006D66E5" w:rsidRPr="00ED68EC">
        <w:rPr>
          <w:rFonts w:ascii="Arial" w:hAnsi="Arial" w:cs="Arial"/>
        </w:rPr>
        <w:t>he</w:t>
      </w:r>
      <w:r>
        <w:rPr>
          <w:rFonts w:ascii="Arial" w:hAnsi="Arial" w:cs="Arial"/>
        </w:rPr>
        <w:t>s</w:t>
      </w:r>
      <w:r w:rsidR="00993677">
        <w:rPr>
          <w:rFonts w:ascii="Arial" w:hAnsi="Arial" w:cs="Arial"/>
        </w:rPr>
        <w:t>e</w:t>
      </w:r>
      <w:r w:rsidR="006D66E5" w:rsidRPr="00ED68EC">
        <w:rPr>
          <w:rFonts w:ascii="Arial" w:hAnsi="Arial" w:cs="Arial"/>
        </w:rPr>
        <w:t xml:space="preserve"> effect</w:t>
      </w:r>
      <w:r w:rsidR="00993677">
        <w:rPr>
          <w:rFonts w:ascii="Arial" w:hAnsi="Arial" w:cs="Arial"/>
        </w:rPr>
        <w:t>s</w:t>
      </w:r>
      <w:r w:rsidR="006D66E5" w:rsidRPr="00ED68EC">
        <w:rPr>
          <w:rFonts w:ascii="Arial" w:hAnsi="Arial" w:cs="Arial"/>
        </w:rPr>
        <w:t xml:space="preserve"> of drought on the </w:t>
      </w:r>
      <w:r>
        <w:rPr>
          <w:rFonts w:ascii="Arial" w:hAnsi="Arial" w:cs="Arial"/>
        </w:rPr>
        <w:t xml:space="preserve">AO </w:t>
      </w:r>
      <w:r w:rsidR="006D66E5" w:rsidRPr="00ED68EC">
        <w:rPr>
          <w:rFonts w:ascii="Arial" w:hAnsi="Arial" w:cs="Arial"/>
        </w:rPr>
        <w:t>communit</w:t>
      </w:r>
      <w:r w:rsidR="00A76F20">
        <w:rPr>
          <w:rFonts w:ascii="Arial" w:hAnsi="Arial" w:cs="Arial"/>
        </w:rPr>
        <w:t>ies</w:t>
      </w:r>
      <w:r w:rsidR="006D66E5" w:rsidRPr="00ED68EC">
        <w:rPr>
          <w:rFonts w:ascii="Arial" w:hAnsi="Arial" w:cs="Arial"/>
        </w:rPr>
        <w:t xml:space="preserve"> also varie</w:t>
      </w:r>
      <w:r>
        <w:rPr>
          <w:rFonts w:ascii="Arial" w:hAnsi="Arial" w:cs="Arial"/>
        </w:rPr>
        <w:t xml:space="preserve">d </w:t>
      </w:r>
      <w:r w:rsidR="006D66E5" w:rsidRPr="00ED68EC">
        <w:rPr>
          <w:rFonts w:ascii="Arial" w:hAnsi="Arial" w:cs="Arial"/>
        </w:rPr>
        <w:t xml:space="preserve">depending on the type of cropping system. For example, larger differences </w:t>
      </w:r>
      <w:r w:rsidR="00A76F20">
        <w:rPr>
          <w:rFonts w:ascii="Arial" w:hAnsi="Arial" w:cs="Arial"/>
        </w:rPr>
        <w:t xml:space="preserve">in beta diversity </w:t>
      </w:r>
      <w:r w:rsidR="00A76F20" w:rsidRPr="00ED68EC">
        <w:rPr>
          <w:rFonts w:ascii="Arial" w:hAnsi="Arial" w:cs="Arial"/>
        </w:rPr>
        <w:t xml:space="preserve">were found </w:t>
      </w:r>
      <w:r w:rsidR="006D66E5" w:rsidRPr="00ED68EC">
        <w:rPr>
          <w:rFonts w:ascii="Arial" w:hAnsi="Arial" w:cs="Arial"/>
        </w:rPr>
        <w:t xml:space="preserve">between drought and control </w:t>
      </w:r>
      <w:r w:rsidR="00A76F20">
        <w:rPr>
          <w:rFonts w:ascii="Arial" w:hAnsi="Arial" w:cs="Arial"/>
        </w:rPr>
        <w:t xml:space="preserve">treatments </w:t>
      </w:r>
      <w:r w:rsidR="006D66E5" w:rsidRPr="00ED68EC">
        <w:rPr>
          <w:rFonts w:ascii="Arial" w:hAnsi="Arial" w:cs="Arial"/>
        </w:rPr>
        <w:t xml:space="preserve">in the BIODYN </w:t>
      </w:r>
      <w:r w:rsidR="00AE74C4">
        <w:rPr>
          <w:rFonts w:ascii="Arial" w:hAnsi="Arial" w:cs="Arial"/>
        </w:rPr>
        <w:t xml:space="preserve">system </w:t>
      </w:r>
      <w:r w:rsidR="00E24970">
        <w:rPr>
          <w:rFonts w:ascii="Arial" w:hAnsi="Arial" w:cs="Arial"/>
        </w:rPr>
        <w:t xml:space="preserve">compared to the other cropping systems </w:t>
      </w:r>
      <w:r w:rsidR="00AE74C4">
        <w:rPr>
          <w:rFonts w:ascii="Arial" w:hAnsi="Arial" w:cs="Arial"/>
        </w:rPr>
        <w:t>in particular for the AOA and comammox</w:t>
      </w:r>
      <w:r w:rsidR="00A76F20">
        <w:rPr>
          <w:rFonts w:ascii="Arial" w:hAnsi="Arial" w:cs="Arial"/>
        </w:rPr>
        <w:t xml:space="preserve"> both in the bulk and rhizospheric soil</w:t>
      </w:r>
      <w:r w:rsidR="006D66E5" w:rsidRPr="00ED68EC">
        <w:rPr>
          <w:rFonts w:ascii="Arial" w:hAnsi="Arial" w:cs="Arial"/>
        </w:rPr>
        <w:t>.</w:t>
      </w:r>
      <w:r w:rsidR="0083476F">
        <w:rPr>
          <w:rFonts w:ascii="Arial" w:hAnsi="Arial" w:cs="Arial"/>
        </w:rPr>
        <w:t xml:space="preserve"> </w:t>
      </w:r>
      <w:r w:rsidR="00A76F20">
        <w:rPr>
          <w:rFonts w:ascii="Arial" w:hAnsi="Arial" w:cs="Arial"/>
        </w:rPr>
        <w:t xml:space="preserve">It is known that </w:t>
      </w:r>
      <w:r w:rsidR="00E24970">
        <w:rPr>
          <w:rFonts w:ascii="Arial" w:hAnsi="Arial" w:cs="Arial"/>
        </w:rPr>
        <w:lastRenderedPageBreak/>
        <w:t xml:space="preserve">AO taxa vary in their sensitivity and strategies to soil water fluctuation (Hu, Seneca). </w:t>
      </w:r>
      <w:r w:rsidR="004D4320">
        <w:rPr>
          <w:rFonts w:ascii="Arial" w:hAnsi="Arial" w:cs="Arial"/>
        </w:rPr>
        <w:t>Here</w:t>
      </w:r>
      <w:r w:rsidR="00F870D1">
        <w:rPr>
          <w:rFonts w:ascii="Arial" w:hAnsi="Arial" w:cs="Arial"/>
        </w:rPr>
        <w:t>,</w:t>
      </w:r>
      <w:r w:rsidR="004D4320">
        <w:rPr>
          <w:rFonts w:ascii="Arial" w:hAnsi="Arial" w:cs="Arial"/>
        </w:rPr>
        <w:t xml:space="preserve"> we found </w:t>
      </w:r>
      <w:r w:rsidR="00F870D1">
        <w:rPr>
          <w:rFonts w:ascii="Arial" w:hAnsi="Arial" w:cs="Arial"/>
        </w:rPr>
        <w:t>differences in</w:t>
      </w:r>
      <w:r w:rsidR="004D4320">
        <w:rPr>
          <w:rFonts w:ascii="Arial" w:hAnsi="Arial" w:cs="Arial"/>
        </w:rPr>
        <w:t xml:space="preserve"> </w:t>
      </w:r>
      <w:r w:rsidR="00E24970">
        <w:rPr>
          <w:rFonts w:ascii="Arial" w:hAnsi="Arial" w:cs="Arial"/>
        </w:rPr>
        <w:t xml:space="preserve">the diversity, </w:t>
      </w:r>
      <w:proofErr w:type="gramStart"/>
      <w:r w:rsidR="00E24970">
        <w:rPr>
          <w:rFonts w:ascii="Arial" w:hAnsi="Arial" w:cs="Arial"/>
        </w:rPr>
        <w:t>abundance</w:t>
      </w:r>
      <w:proofErr w:type="gramEnd"/>
      <w:r w:rsidR="00E24970">
        <w:rPr>
          <w:rFonts w:ascii="Arial" w:hAnsi="Arial" w:cs="Arial"/>
        </w:rPr>
        <w:t xml:space="preserve"> and structure of the AO communities between cropping system</w:t>
      </w:r>
      <w:r w:rsidR="00975CA6">
        <w:rPr>
          <w:rFonts w:ascii="Arial" w:hAnsi="Arial" w:cs="Arial"/>
        </w:rPr>
        <w:t>s</w:t>
      </w:r>
      <w:r w:rsidR="00E24970">
        <w:rPr>
          <w:rFonts w:ascii="Arial" w:hAnsi="Arial" w:cs="Arial"/>
        </w:rPr>
        <w:t xml:space="preserve">, </w:t>
      </w:r>
      <w:r w:rsidR="00975CA6">
        <w:rPr>
          <w:rFonts w:ascii="Arial" w:hAnsi="Arial" w:cs="Arial"/>
        </w:rPr>
        <w:t>which</w:t>
      </w:r>
      <w:r w:rsidR="00E24970">
        <w:rPr>
          <w:rFonts w:ascii="Arial" w:hAnsi="Arial" w:cs="Arial"/>
        </w:rPr>
        <w:t xml:space="preserve"> </w:t>
      </w:r>
      <w:r w:rsidR="00F870D1">
        <w:rPr>
          <w:rFonts w:ascii="Arial" w:hAnsi="Arial" w:cs="Arial"/>
        </w:rPr>
        <w:t xml:space="preserve">therefore </w:t>
      </w:r>
      <w:r w:rsidR="00E24970">
        <w:rPr>
          <w:rFonts w:ascii="Arial" w:hAnsi="Arial" w:cs="Arial"/>
        </w:rPr>
        <w:t xml:space="preserve">may be responsible </w:t>
      </w:r>
      <w:r w:rsidR="004D4320">
        <w:rPr>
          <w:rFonts w:ascii="Arial" w:hAnsi="Arial" w:cs="Arial"/>
        </w:rPr>
        <w:t>for these</w:t>
      </w:r>
      <w:r w:rsidR="00E24970">
        <w:rPr>
          <w:rFonts w:ascii="Arial" w:hAnsi="Arial" w:cs="Arial"/>
        </w:rPr>
        <w:t xml:space="preserve"> differential responses to drought.</w:t>
      </w:r>
      <w:r w:rsidR="004D4320">
        <w:rPr>
          <w:rFonts w:ascii="Arial" w:hAnsi="Arial" w:cs="Arial"/>
        </w:rPr>
        <w:t xml:space="preserve"> </w:t>
      </w:r>
      <w:r w:rsidR="00F870D1">
        <w:rPr>
          <w:rFonts w:ascii="Arial" w:hAnsi="Arial" w:cs="Arial"/>
        </w:rPr>
        <w:t>This is supported by the work of</w:t>
      </w:r>
      <w:r w:rsidR="00975CA6">
        <w:rPr>
          <w:rFonts w:ascii="Arial" w:hAnsi="Arial" w:cs="Arial"/>
        </w:rPr>
        <w:t xml:space="preserve"> </w:t>
      </w:r>
      <w:proofErr w:type="spellStart"/>
      <w:r w:rsidR="00975CA6">
        <w:rPr>
          <w:rFonts w:ascii="Arial" w:hAnsi="Arial" w:cs="Arial"/>
        </w:rPr>
        <w:t>Lavelee</w:t>
      </w:r>
      <w:proofErr w:type="spellEnd"/>
      <w:r w:rsidR="004D4320">
        <w:rPr>
          <w:rFonts w:ascii="Arial" w:hAnsi="Arial" w:cs="Arial"/>
        </w:rPr>
        <w:t xml:space="preserve">, </w:t>
      </w:r>
      <w:r w:rsidR="00F870D1">
        <w:rPr>
          <w:rFonts w:ascii="Arial" w:hAnsi="Arial" w:cs="Arial"/>
        </w:rPr>
        <w:t xml:space="preserve">who </w:t>
      </w:r>
      <w:r w:rsidR="00975CA6">
        <w:rPr>
          <w:rFonts w:ascii="Arial" w:hAnsi="Arial" w:cs="Arial"/>
        </w:rPr>
        <w:t>rep</w:t>
      </w:r>
      <w:r w:rsidR="00F870D1">
        <w:rPr>
          <w:rFonts w:ascii="Arial" w:hAnsi="Arial" w:cs="Arial"/>
        </w:rPr>
        <w:t>o</w:t>
      </w:r>
      <w:r w:rsidR="00975CA6">
        <w:rPr>
          <w:rFonts w:ascii="Arial" w:hAnsi="Arial" w:cs="Arial"/>
        </w:rPr>
        <w:t>rted that land management could affect the</w:t>
      </w:r>
      <w:r w:rsidR="00975CA6" w:rsidRPr="00975CA6">
        <w:rPr>
          <w:rFonts w:ascii="Arial" w:hAnsi="Arial" w:cs="Arial"/>
        </w:rPr>
        <w:t xml:space="preserve"> drought</w:t>
      </w:r>
      <w:r w:rsidR="00975CA6">
        <w:rPr>
          <w:rFonts w:ascii="Arial" w:hAnsi="Arial" w:cs="Arial"/>
        </w:rPr>
        <w:t xml:space="preserve"> </w:t>
      </w:r>
      <w:r w:rsidR="00975CA6" w:rsidRPr="00975CA6">
        <w:rPr>
          <w:rFonts w:ascii="Arial" w:hAnsi="Arial" w:cs="Arial"/>
        </w:rPr>
        <w:t>response</w:t>
      </w:r>
      <w:r w:rsidR="00975CA6">
        <w:rPr>
          <w:rFonts w:ascii="Arial" w:hAnsi="Arial" w:cs="Arial"/>
        </w:rPr>
        <w:t xml:space="preserve"> strategies</w:t>
      </w:r>
      <w:r w:rsidR="00975CA6" w:rsidRPr="00975CA6">
        <w:rPr>
          <w:rFonts w:ascii="Arial" w:hAnsi="Arial" w:cs="Arial"/>
        </w:rPr>
        <w:t xml:space="preserve"> of </w:t>
      </w:r>
      <w:r w:rsidR="00975CA6">
        <w:rPr>
          <w:rFonts w:ascii="Arial" w:hAnsi="Arial" w:cs="Arial"/>
        </w:rPr>
        <w:t xml:space="preserve">the </w:t>
      </w:r>
      <w:r w:rsidR="00975CA6" w:rsidRPr="00975CA6">
        <w:rPr>
          <w:rFonts w:ascii="Arial" w:hAnsi="Arial" w:cs="Arial"/>
        </w:rPr>
        <w:t>dominant soil microbial</w:t>
      </w:r>
      <w:r w:rsidR="00975CA6">
        <w:rPr>
          <w:rFonts w:ascii="Arial" w:hAnsi="Arial" w:cs="Arial"/>
        </w:rPr>
        <w:t xml:space="preserve"> taxa. </w:t>
      </w:r>
      <w:r w:rsidR="00F870D1">
        <w:rPr>
          <w:rFonts w:ascii="Arial" w:hAnsi="Arial" w:cs="Arial"/>
        </w:rPr>
        <w:t xml:space="preserve">Moreover, the </w:t>
      </w:r>
      <w:r w:rsidR="00F870D1">
        <w:rPr>
          <w:rFonts w:ascii="Arial" w:hAnsi="Arial" w:cs="Arial"/>
          <w:color w:val="000000" w:themeColor="text1"/>
          <w:shd w:val="clear" w:color="auto" w:fill="FFFFFF"/>
        </w:rPr>
        <w:t>studied</w:t>
      </w:r>
      <w:r w:rsidR="004D4320" w:rsidRPr="00ED68EC">
        <w:rPr>
          <w:rFonts w:ascii="Arial" w:hAnsi="Arial" w:cs="Arial"/>
          <w:color w:val="000000" w:themeColor="text1"/>
          <w:shd w:val="clear" w:color="auto" w:fill="FFFFFF"/>
        </w:rPr>
        <w:t xml:space="preserve"> cropping systems exhibi</w:t>
      </w:r>
      <w:r w:rsidR="00975CA6">
        <w:rPr>
          <w:rFonts w:ascii="Arial" w:hAnsi="Arial" w:cs="Arial"/>
          <w:color w:val="000000" w:themeColor="text1"/>
          <w:shd w:val="clear" w:color="auto" w:fill="FFFFFF"/>
        </w:rPr>
        <w:t>ted</w:t>
      </w:r>
      <w:r w:rsidR="004D4320" w:rsidRPr="00ED68EC">
        <w:rPr>
          <w:rFonts w:ascii="Arial" w:hAnsi="Arial" w:cs="Arial"/>
          <w:color w:val="000000" w:themeColor="text1"/>
          <w:shd w:val="clear" w:color="auto" w:fill="FFFFFF"/>
        </w:rPr>
        <w:t xml:space="preserve"> distinct pH</w:t>
      </w:r>
      <w:r w:rsidR="00F870D1">
        <w:rPr>
          <w:rFonts w:ascii="Arial" w:hAnsi="Arial" w:cs="Arial"/>
          <w:color w:val="000000" w:themeColor="text1"/>
          <w:shd w:val="clear" w:color="auto" w:fill="FFFFFF"/>
        </w:rPr>
        <w:t>, which may also</w:t>
      </w:r>
      <w:r w:rsidR="004D4320" w:rsidRPr="00ED68EC">
        <w:rPr>
          <w:rFonts w:ascii="Arial" w:hAnsi="Arial" w:cs="Arial"/>
          <w:color w:val="000000" w:themeColor="text1"/>
          <w:shd w:val="clear" w:color="auto" w:fill="FFFFFF"/>
        </w:rPr>
        <w:t xml:space="preserve"> </w:t>
      </w:r>
      <w:r w:rsidR="00F870D1">
        <w:rPr>
          <w:rFonts w:ascii="Arial" w:hAnsi="Arial" w:cs="Arial"/>
          <w:color w:val="000000" w:themeColor="text1"/>
          <w:shd w:val="clear" w:color="auto" w:fill="FFFFFF"/>
        </w:rPr>
        <w:t xml:space="preserve">have </w:t>
      </w:r>
      <w:r w:rsidR="004D4320" w:rsidRPr="00ED68EC">
        <w:rPr>
          <w:rFonts w:ascii="Arial" w:hAnsi="Arial" w:cs="Arial"/>
          <w:color w:val="000000" w:themeColor="text1"/>
          <w:shd w:val="clear" w:color="auto" w:fill="FFFFFF"/>
        </w:rPr>
        <w:t xml:space="preserve">contributed to the differences in sensitivity of AO </w:t>
      </w:r>
      <w:r w:rsidR="00F870D1">
        <w:rPr>
          <w:rFonts w:ascii="Arial" w:hAnsi="Arial" w:cs="Arial"/>
          <w:color w:val="000000" w:themeColor="text1"/>
          <w:shd w:val="clear" w:color="auto" w:fill="FFFFFF"/>
        </w:rPr>
        <w:t>taxa</w:t>
      </w:r>
      <w:r w:rsidR="004D4320" w:rsidRPr="00ED68EC">
        <w:rPr>
          <w:rFonts w:ascii="Arial" w:hAnsi="Arial" w:cs="Arial"/>
          <w:color w:val="000000" w:themeColor="text1"/>
          <w:shd w:val="clear" w:color="auto" w:fill="FFFFFF"/>
        </w:rPr>
        <w:t xml:space="preserve"> to drough</w:t>
      </w:r>
      <w:r w:rsidR="00975CA6">
        <w:rPr>
          <w:rFonts w:ascii="Arial" w:hAnsi="Arial" w:cs="Arial"/>
          <w:color w:val="000000" w:themeColor="text1"/>
          <w:shd w:val="clear" w:color="auto" w:fill="FFFFFF"/>
        </w:rPr>
        <w:t xml:space="preserve">t. </w:t>
      </w:r>
      <w:r w:rsidR="00F870D1">
        <w:rPr>
          <w:rFonts w:ascii="Arial" w:hAnsi="Arial" w:cs="Arial"/>
        </w:rPr>
        <w:t>Thus</w:t>
      </w:r>
      <w:r w:rsidR="004D4320">
        <w:rPr>
          <w:rFonts w:ascii="Arial" w:hAnsi="Arial" w:cs="Arial"/>
        </w:rPr>
        <w:t>,</w:t>
      </w:r>
      <w:r w:rsidR="00E24970">
        <w:rPr>
          <w:rFonts w:ascii="Arial" w:hAnsi="Arial" w:cs="Arial"/>
        </w:rPr>
        <w:t xml:space="preserve"> </w:t>
      </w:r>
      <w:r w:rsidR="004D4320">
        <w:rPr>
          <w:rFonts w:ascii="Arial" w:hAnsi="Arial" w:cs="Arial"/>
          <w:color w:val="000000" w:themeColor="text1"/>
          <w:shd w:val="clear" w:color="auto" w:fill="FFFFFF"/>
        </w:rPr>
        <w:t xml:space="preserve">Shu AES </w:t>
      </w:r>
      <w:r w:rsidR="00F870D1">
        <w:rPr>
          <w:rFonts w:ascii="Arial" w:hAnsi="Arial" w:cs="Arial"/>
          <w:color w:val="000000" w:themeColor="text1"/>
          <w:shd w:val="clear" w:color="auto" w:fill="FFFFFF"/>
        </w:rPr>
        <w:t xml:space="preserve">found that pH </w:t>
      </w:r>
      <w:r w:rsidR="004D4320">
        <w:rPr>
          <w:rFonts w:ascii="Arial" w:hAnsi="Arial" w:cs="Arial"/>
          <w:color w:val="000000" w:themeColor="text1"/>
          <w:shd w:val="clear" w:color="auto" w:fill="FFFFFF"/>
        </w:rPr>
        <w:t xml:space="preserve">moderates </w:t>
      </w:r>
      <w:r w:rsidR="00F870D1">
        <w:rPr>
          <w:rFonts w:ascii="Arial" w:hAnsi="Arial" w:cs="Arial"/>
          <w:color w:val="000000" w:themeColor="text1"/>
          <w:shd w:val="clear" w:color="auto" w:fill="FFFFFF"/>
        </w:rPr>
        <w:t>the resistance and the resilience of N-cycling to disturbance.</w:t>
      </w:r>
      <w:r w:rsidR="00860C0A">
        <w:rPr>
          <w:rFonts w:ascii="Arial" w:hAnsi="Arial" w:cs="Arial"/>
        </w:rPr>
        <w:t xml:space="preserve"> </w:t>
      </w:r>
      <w:r w:rsidR="00860C0A" w:rsidRPr="00772E22">
        <w:rPr>
          <w:rFonts w:ascii="Arial" w:hAnsi="Arial" w:cs="Arial"/>
          <w:i/>
          <w:highlight w:val="yellow"/>
        </w:rPr>
        <w:t>Expend 2-3 sentences?</w:t>
      </w:r>
      <w:r w:rsidR="00860C0A">
        <w:rPr>
          <w:rFonts w:ascii="Arial" w:hAnsi="Arial" w:cs="Arial"/>
        </w:rPr>
        <w:t xml:space="preserve"> </w:t>
      </w:r>
      <w:r w:rsidR="006D66E5" w:rsidRPr="00ED68EC">
        <w:rPr>
          <w:rFonts w:ascii="Arial" w:hAnsi="Arial" w:cs="Arial"/>
        </w:rPr>
        <w:t>T</w:t>
      </w:r>
      <w:r w:rsidR="008E5BC1">
        <w:rPr>
          <w:rFonts w:ascii="Arial" w:hAnsi="Arial" w:cs="Arial"/>
        </w:rPr>
        <w:t>aken t</w:t>
      </w:r>
      <w:r w:rsidR="006D66E5" w:rsidRPr="00ED68EC">
        <w:rPr>
          <w:rFonts w:ascii="Arial" w:hAnsi="Arial" w:cs="Arial"/>
        </w:rPr>
        <w:t xml:space="preserve">ogether, these results indicate that cropping system is an important factor determining AO response to drought. </w:t>
      </w:r>
    </w:p>
    <w:p w14:paraId="1A3E5D05" w14:textId="77777777" w:rsidR="006D66E5" w:rsidRPr="00ED68EC" w:rsidRDefault="006D66E5" w:rsidP="00772E22">
      <w:pPr>
        <w:spacing w:after="0" w:line="480" w:lineRule="auto"/>
        <w:jc w:val="both"/>
        <w:rPr>
          <w:rFonts w:ascii="Arial" w:hAnsi="Arial" w:cs="Arial"/>
        </w:rPr>
      </w:pPr>
    </w:p>
    <w:p w14:paraId="658340DC" w14:textId="77777777" w:rsidR="006D66E5" w:rsidRPr="00ED68EC" w:rsidRDefault="006D66E5" w:rsidP="00772E22">
      <w:pPr>
        <w:spacing w:after="0" w:line="480" w:lineRule="auto"/>
        <w:jc w:val="both"/>
        <w:rPr>
          <w:rFonts w:ascii="Arial" w:hAnsi="Arial" w:cs="Arial"/>
          <w:b/>
          <w:bCs/>
          <w:color w:val="000000" w:themeColor="text1"/>
        </w:rPr>
      </w:pPr>
      <w:commentRangeStart w:id="24"/>
      <w:r w:rsidRPr="00ED68EC">
        <w:rPr>
          <w:rFonts w:ascii="Arial" w:hAnsi="Arial" w:cs="Arial"/>
          <w:b/>
          <w:bCs/>
          <w:color w:val="000000" w:themeColor="text1"/>
        </w:rPr>
        <w:t>Drought</w:t>
      </w:r>
      <w:commentRangeEnd w:id="24"/>
      <w:r w:rsidR="00F50DBF">
        <w:rPr>
          <w:rStyle w:val="CommentReference"/>
        </w:rPr>
        <w:commentReference w:id="24"/>
      </w:r>
      <w:r w:rsidRPr="00ED68EC">
        <w:rPr>
          <w:rFonts w:ascii="Arial" w:hAnsi="Arial" w:cs="Arial"/>
          <w:b/>
          <w:bCs/>
          <w:color w:val="000000" w:themeColor="text1"/>
        </w:rPr>
        <w:t xml:space="preserve"> on relationship between soil properties, mineral N pools, and AO community</w:t>
      </w:r>
    </w:p>
    <w:p w14:paraId="775C3307" w14:textId="2DED6FD9" w:rsidR="00445154" w:rsidRDefault="006D66E5" w:rsidP="00785503">
      <w:pPr>
        <w:spacing w:line="480" w:lineRule="auto"/>
        <w:jc w:val="both"/>
        <w:rPr>
          <w:rFonts w:ascii="Arial" w:hAnsi="Arial" w:cs="Arial"/>
          <w:color w:val="000000" w:themeColor="text1"/>
          <w:shd w:val="clear" w:color="auto" w:fill="FFFFFF"/>
        </w:rPr>
      </w:pPr>
      <w:r w:rsidRPr="00ED68EC">
        <w:rPr>
          <w:rFonts w:ascii="Arial" w:hAnsi="Arial" w:cs="Arial"/>
          <w:b/>
          <w:bCs/>
          <w:color w:val="000000" w:themeColor="text1"/>
        </w:rPr>
        <w:tab/>
      </w:r>
      <w:r w:rsidRPr="00ED68EC">
        <w:rPr>
          <w:rFonts w:ascii="Arial" w:hAnsi="Arial" w:cs="Arial"/>
          <w:color w:val="000000" w:themeColor="text1"/>
        </w:rPr>
        <w:t xml:space="preserve">Soil </w:t>
      </w:r>
      <w:r w:rsidR="00860C0A">
        <w:rPr>
          <w:rFonts w:ascii="Arial" w:hAnsi="Arial" w:cs="Arial"/>
          <w:color w:val="000000" w:themeColor="text1"/>
          <w:shd w:val="clear" w:color="auto" w:fill="FFFFFF"/>
        </w:rPr>
        <w:t>environmental conditions</w:t>
      </w:r>
      <w:r w:rsidRPr="00ED68EC">
        <w:rPr>
          <w:rFonts w:ascii="Arial" w:hAnsi="Arial" w:cs="Arial"/>
          <w:color w:val="000000" w:themeColor="text1"/>
          <w:shd w:val="clear" w:color="auto" w:fill="FFFFFF"/>
        </w:rPr>
        <w:t xml:space="preserve"> shape </w:t>
      </w:r>
      <w:r w:rsidR="00E86443">
        <w:rPr>
          <w:rFonts w:ascii="Arial" w:hAnsi="Arial" w:cs="Arial"/>
          <w:color w:val="000000" w:themeColor="text1"/>
          <w:shd w:val="clear" w:color="auto" w:fill="FFFFFF"/>
        </w:rPr>
        <w:t>microbial</w:t>
      </w:r>
      <w:r w:rsidRPr="00ED68EC">
        <w:rPr>
          <w:rFonts w:ascii="Arial" w:hAnsi="Arial" w:cs="Arial"/>
          <w:color w:val="000000" w:themeColor="text1"/>
          <w:shd w:val="clear" w:color="auto" w:fill="FFFFFF"/>
        </w:rPr>
        <w:t xml:space="preserve">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r w:rsidR="00860C0A">
        <w:rPr>
          <w:rFonts w:ascii="Arial" w:hAnsi="Arial" w:cs="Arial"/>
          <w:color w:val="000000" w:themeColor="text1"/>
          <w:shd w:val="clear" w:color="auto" w:fill="FFFFFF"/>
        </w:rPr>
        <w:t xml:space="preserve">properties </w:t>
      </w:r>
      <w:r w:rsidRPr="00ED68EC">
        <w:rPr>
          <w:rFonts w:ascii="Arial" w:hAnsi="Arial" w:cs="Arial"/>
          <w:color w:val="000000" w:themeColor="text1"/>
          <w:shd w:val="clear" w:color="auto" w:fill="FFFFFF"/>
        </w:rPr>
        <w:t xml:space="preserve">and </w:t>
      </w:r>
      <w:r w:rsidR="00E63C46">
        <w:rPr>
          <w:rFonts w:ascii="Arial" w:hAnsi="Arial" w:cs="Arial"/>
          <w:color w:val="000000" w:themeColor="text1"/>
          <w:shd w:val="clear" w:color="auto" w:fill="FFFFFF"/>
        </w:rPr>
        <w:t>influence</w:t>
      </w:r>
      <w:r w:rsidRPr="00ED68EC">
        <w:rPr>
          <w:rFonts w:ascii="Arial" w:hAnsi="Arial" w:cs="Arial"/>
          <w:color w:val="000000" w:themeColor="text1"/>
          <w:shd w:val="clear" w:color="auto" w:fill="FFFFFF"/>
        </w:rPr>
        <w:t xml:space="preserve"> their </w:t>
      </w:r>
      <w:r w:rsidR="00E63C46">
        <w:rPr>
          <w:rFonts w:ascii="Arial" w:hAnsi="Arial" w:cs="Arial"/>
          <w:color w:val="000000" w:themeColor="text1"/>
          <w:shd w:val="clear" w:color="auto" w:fill="FFFFFF"/>
        </w:rPr>
        <w:t xml:space="preserve">functional </w:t>
      </w:r>
      <w:r w:rsidRPr="00ED68EC">
        <w:rPr>
          <w:rFonts w:ascii="Arial" w:hAnsi="Arial" w:cs="Arial"/>
          <w:color w:val="000000" w:themeColor="text1"/>
          <w:shd w:val="clear" w:color="auto" w:fill="FFFFFF"/>
        </w:rPr>
        <w:t>response to disturbances</w:t>
      </w:r>
      <w:r w:rsidR="00E86443">
        <w:rPr>
          <w:rFonts w:ascii="Arial" w:hAnsi="Arial" w:cs="Arial"/>
          <w:color w:val="000000" w:themeColor="text1"/>
          <w:shd w:val="clear" w:color="auto" w:fill="FFFFFF"/>
        </w:rPr>
        <w:t>, which in return can lead to modification</w:t>
      </w:r>
      <w:r w:rsidR="00EE6E8B">
        <w:rPr>
          <w:rFonts w:ascii="Arial" w:hAnsi="Arial" w:cs="Arial"/>
          <w:color w:val="000000" w:themeColor="text1"/>
          <w:shd w:val="clear" w:color="auto" w:fill="FFFFFF"/>
        </w:rPr>
        <w:t>s</w:t>
      </w:r>
      <w:r w:rsidR="00E86443">
        <w:rPr>
          <w:rFonts w:ascii="Arial" w:hAnsi="Arial" w:cs="Arial"/>
          <w:color w:val="000000" w:themeColor="text1"/>
          <w:shd w:val="clear" w:color="auto" w:fill="FFFFFF"/>
        </w:rPr>
        <w:t xml:space="preserve"> of their soil environment (Philippot NRM</w:t>
      </w:r>
      <w:r w:rsidR="000B12A0">
        <w:rPr>
          <w:rFonts w:ascii="Arial" w:hAnsi="Arial" w:cs="Arial"/>
          <w:color w:val="000000" w:themeColor="text1"/>
          <w:shd w:val="clear" w:color="auto" w:fill="FFFFFF"/>
        </w:rPr>
        <w:t xml:space="preserve"> 2024</w:t>
      </w:r>
      <w:r w:rsidR="00E86443">
        <w:rPr>
          <w:rFonts w:ascii="Arial" w:hAnsi="Arial" w:cs="Arial"/>
          <w:color w:val="000000" w:themeColor="text1"/>
          <w:shd w:val="clear" w:color="auto" w:fill="FFFFFF"/>
        </w:rPr>
        <w:t>)</w:t>
      </w:r>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However,</w:t>
      </w:r>
      <w:r w:rsidR="00E86443" w:rsidRPr="00772E22">
        <w:rPr>
          <w:rFonts w:ascii="Arial" w:hAnsi="Arial" w:cs="Arial"/>
          <w:color w:val="000000" w:themeColor="text1"/>
          <w:shd w:val="clear" w:color="auto" w:fill="FFFFFF"/>
        </w:rPr>
        <w:t xml:space="preserve"> links between microbial communit</w:t>
      </w:r>
      <w:r w:rsidR="00F50DBF">
        <w:rPr>
          <w:rFonts w:ascii="Arial" w:hAnsi="Arial" w:cs="Arial"/>
          <w:color w:val="000000" w:themeColor="text1"/>
          <w:shd w:val="clear" w:color="auto" w:fill="FFFFFF"/>
        </w:rPr>
        <w:t>y properties</w:t>
      </w:r>
      <w:r w:rsidR="00E86443" w:rsidRPr="00772E22">
        <w:rPr>
          <w:rFonts w:ascii="Arial" w:hAnsi="Arial" w:cs="Arial"/>
          <w:color w:val="000000" w:themeColor="text1"/>
          <w:shd w:val="clear" w:color="auto" w:fill="FFFFFF"/>
        </w:rPr>
        <w:t xml:space="preserve"> and </w:t>
      </w:r>
      <w:r w:rsidR="00F50DBF">
        <w:rPr>
          <w:rFonts w:ascii="Arial" w:hAnsi="Arial" w:cs="Arial"/>
          <w:color w:val="000000" w:themeColor="text1"/>
          <w:shd w:val="clear" w:color="auto" w:fill="FFFFFF"/>
        </w:rPr>
        <w:t>biogeochemical</w:t>
      </w:r>
      <w:r w:rsidR="00E86443" w:rsidRPr="00772E22">
        <w:rPr>
          <w:rFonts w:ascii="Arial" w:hAnsi="Arial" w:cs="Arial"/>
          <w:color w:val="000000" w:themeColor="text1"/>
          <w:shd w:val="clear" w:color="auto" w:fill="FFFFFF"/>
        </w:rPr>
        <w:t xml:space="preserve"> processes remain unclear</w:t>
      </w:r>
      <w:r w:rsidR="00E86443" w:rsidRPr="00ED68EC">
        <w:rPr>
          <w:rFonts w:ascii="Arial" w:hAnsi="Arial" w:cs="Arial"/>
          <w:color w:val="000000" w:themeColor="text1"/>
          <w:shd w:val="clear" w:color="auto" w:fill="FFFFFF"/>
        </w:rPr>
        <w:t xml:space="preserve"> </w:t>
      </w:r>
      <w:r w:rsidR="00EE6E8B">
        <w:rPr>
          <w:rFonts w:ascii="Arial" w:hAnsi="Arial" w:cs="Arial"/>
          <w:color w:val="000000" w:themeColor="text1"/>
          <w:shd w:val="clear" w:color="auto" w:fill="FFFFFF"/>
        </w:rPr>
        <w:t xml:space="preserve">despite </w:t>
      </w:r>
      <w:r w:rsidR="00EE6E8B" w:rsidRPr="00EE6E8B">
        <w:rPr>
          <w:rFonts w:ascii="Arial" w:hAnsi="Arial" w:cs="Arial"/>
          <w:color w:val="000000" w:themeColor="text1"/>
          <w:shd w:val="clear" w:color="auto" w:fill="FFFFFF"/>
        </w:rPr>
        <w:t>be</w:t>
      </w:r>
      <w:r w:rsidR="00924446">
        <w:rPr>
          <w:rFonts w:ascii="Arial" w:hAnsi="Arial" w:cs="Arial"/>
          <w:color w:val="000000" w:themeColor="text1"/>
          <w:shd w:val="clear" w:color="auto" w:fill="FFFFFF"/>
        </w:rPr>
        <w:t>ing</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central</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f</w:t>
      </w:r>
      <w:r w:rsidR="00EE6E8B" w:rsidRPr="00EE6E8B">
        <w:rPr>
          <w:rFonts w:ascii="Arial" w:hAnsi="Arial" w:cs="Arial"/>
          <w:color w:val="000000" w:themeColor="text1"/>
          <w:shd w:val="clear" w:color="auto" w:fill="FFFFFF"/>
        </w:rPr>
        <w:t>o</w:t>
      </w:r>
      <w:r w:rsidR="003D18D2">
        <w:rPr>
          <w:rFonts w:ascii="Arial" w:hAnsi="Arial" w:cs="Arial"/>
          <w:color w:val="000000" w:themeColor="text1"/>
          <w:shd w:val="clear" w:color="auto" w:fill="FFFFFF"/>
        </w:rPr>
        <w:t>r</w:t>
      </w:r>
      <w:r w:rsidR="00EE6E8B">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understanding how</w:t>
      </w:r>
      <w:r w:rsidR="00EE6E8B">
        <w:rPr>
          <w:rFonts w:ascii="Arial" w:hAnsi="Arial" w:cs="Arial"/>
          <w:color w:val="000000" w:themeColor="text1"/>
          <w:shd w:val="clear" w:color="auto" w:fill="FFFFFF"/>
        </w:rPr>
        <w:t xml:space="preserve"> </w:t>
      </w:r>
      <w:r w:rsidR="00EE6E8B" w:rsidRPr="00EE6E8B">
        <w:rPr>
          <w:rFonts w:ascii="Arial" w:hAnsi="Arial" w:cs="Arial"/>
          <w:color w:val="000000" w:themeColor="text1"/>
          <w:shd w:val="clear" w:color="auto" w:fill="FFFFFF"/>
        </w:rPr>
        <w:t>ecosystem</w:t>
      </w:r>
      <w:r w:rsidR="00EE6E8B">
        <w:rPr>
          <w:rFonts w:ascii="Arial" w:hAnsi="Arial" w:cs="Arial"/>
          <w:color w:val="000000" w:themeColor="text1"/>
          <w:shd w:val="clear" w:color="auto" w:fill="FFFFFF"/>
        </w:rPr>
        <w:t xml:space="preserve"> functions </w:t>
      </w:r>
      <w:r w:rsidR="00F50DBF">
        <w:rPr>
          <w:rFonts w:ascii="Arial" w:hAnsi="Arial" w:cs="Arial"/>
          <w:color w:val="000000" w:themeColor="text1"/>
          <w:shd w:val="clear" w:color="auto" w:fill="FFFFFF"/>
        </w:rPr>
        <w:t xml:space="preserve">are affected by climate change </w:t>
      </w:r>
      <w:r w:rsidR="00EE6E8B">
        <w:rPr>
          <w:rFonts w:ascii="Arial" w:hAnsi="Arial" w:cs="Arial"/>
          <w:color w:val="000000" w:themeColor="text1"/>
          <w:shd w:val="clear" w:color="auto" w:fill="FFFFFF"/>
        </w:rPr>
        <w:t>(</w:t>
      </w:r>
      <w:r w:rsidR="00F50DBF">
        <w:rPr>
          <w:rFonts w:ascii="Arial" w:hAnsi="Arial" w:cs="Arial"/>
          <w:color w:val="000000" w:themeColor="text1"/>
          <w:shd w:val="clear" w:color="auto" w:fill="FFFFFF"/>
        </w:rPr>
        <w:t>Graham 2016</w:t>
      </w:r>
      <w:r w:rsidR="00B638D8">
        <w:rPr>
          <w:rFonts w:ascii="Arial" w:hAnsi="Arial" w:cs="Arial"/>
          <w:color w:val="000000" w:themeColor="text1"/>
          <w:shd w:val="clear" w:color="auto" w:fill="FFFFFF"/>
        </w:rPr>
        <w:t xml:space="preserve">; </w:t>
      </w:r>
      <w:proofErr w:type="spellStart"/>
      <w:r w:rsidR="00B638D8" w:rsidRPr="00B638D8">
        <w:rPr>
          <w:rFonts w:ascii="Arial" w:hAnsi="Arial" w:cs="Arial"/>
          <w:color w:val="000000" w:themeColor="text1"/>
          <w:shd w:val="clear" w:color="auto" w:fill="FFFFFF"/>
        </w:rPr>
        <w:t>Wallenstein,and</w:t>
      </w:r>
      <w:proofErr w:type="spellEnd"/>
      <w:r w:rsidR="00B638D8">
        <w:rPr>
          <w:rFonts w:ascii="Arial" w:hAnsi="Arial" w:cs="Arial"/>
          <w:color w:val="000000" w:themeColor="text1"/>
          <w:shd w:val="clear" w:color="auto" w:fill="FFFFFF"/>
        </w:rPr>
        <w:t xml:space="preserve"> </w:t>
      </w:r>
      <w:proofErr w:type="spellStart"/>
      <w:r w:rsidR="00B638D8" w:rsidRPr="00B638D8">
        <w:rPr>
          <w:rFonts w:ascii="Arial" w:hAnsi="Arial" w:cs="Arial"/>
          <w:color w:val="000000" w:themeColor="text1"/>
          <w:shd w:val="clear" w:color="auto" w:fill="FFFFFF"/>
        </w:rPr>
        <w:t>Hall,E.K</w:t>
      </w:r>
      <w:proofErr w:type="spellEnd"/>
      <w:r w:rsidR="00B638D8">
        <w:rPr>
          <w:rFonts w:ascii="Arial" w:hAnsi="Arial" w:cs="Arial"/>
          <w:color w:val="000000" w:themeColor="text1"/>
          <w:shd w:val="clear" w:color="auto" w:fill="FFFFFF"/>
        </w:rPr>
        <w:t xml:space="preserve"> </w:t>
      </w:r>
      <w:r w:rsidR="00B638D8" w:rsidRPr="00B638D8">
        <w:rPr>
          <w:rFonts w:ascii="Arial" w:hAnsi="Arial" w:cs="Arial"/>
          <w:color w:val="000000" w:themeColor="text1"/>
          <w:shd w:val="clear" w:color="auto" w:fill="FFFFFF"/>
        </w:rPr>
        <w:t>doi:10.1007/s10533-011-9641-8</w:t>
      </w:r>
      <w:r w:rsidR="00EE6E8B">
        <w:rPr>
          <w:rFonts w:ascii="Arial" w:hAnsi="Arial" w:cs="Arial"/>
          <w:color w:val="000000" w:themeColor="text1"/>
          <w:shd w:val="clear" w:color="auto" w:fill="FFFFFF"/>
        </w:rPr>
        <w:t>)</w:t>
      </w:r>
      <w:r w:rsidR="00EE6E8B" w:rsidRPr="00EE6E8B">
        <w:rPr>
          <w:rFonts w:ascii="Arial" w:hAnsi="Arial" w:cs="Arial"/>
          <w:color w:val="000000" w:themeColor="text1"/>
          <w:shd w:val="clear" w:color="auto" w:fill="FFFFFF"/>
        </w:rPr>
        <w:t>.</w:t>
      </w:r>
      <w:r w:rsidR="00F50DBF">
        <w:rPr>
          <w:rFonts w:ascii="Arial" w:hAnsi="Arial" w:cs="Arial"/>
          <w:color w:val="000000" w:themeColor="text1"/>
          <w:shd w:val="clear" w:color="auto" w:fill="FFFFFF"/>
        </w:rPr>
        <w:t xml:space="preserve"> </w:t>
      </w:r>
      <w:r w:rsidRPr="00ED68EC">
        <w:rPr>
          <w:rFonts w:ascii="Arial" w:hAnsi="Arial" w:cs="Arial"/>
          <w:color w:val="000000" w:themeColor="text1"/>
          <w:shd w:val="clear" w:color="auto" w:fill="FFFFFF"/>
        </w:rPr>
        <w:t xml:space="preserve">To better understand </w:t>
      </w:r>
      <w:r w:rsidR="00F50DBF">
        <w:rPr>
          <w:rFonts w:ascii="Arial" w:hAnsi="Arial" w:cs="Arial"/>
          <w:color w:val="000000" w:themeColor="text1"/>
          <w:shd w:val="clear" w:color="auto" w:fill="FFFFFF"/>
        </w:rPr>
        <w:t xml:space="preserve">how </w:t>
      </w:r>
      <w:r w:rsidR="00B638D8">
        <w:rPr>
          <w:rFonts w:ascii="Arial" w:hAnsi="Arial" w:cs="Arial"/>
          <w:color w:val="000000" w:themeColor="text1"/>
          <w:shd w:val="clear" w:color="auto" w:fill="FFFFFF"/>
        </w:rPr>
        <w:t>the</w:t>
      </w:r>
      <w:r w:rsidRPr="00ED68EC">
        <w:rPr>
          <w:rFonts w:ascii="Arial" w:hAnsi="Arial" w:cs="Arial"/>
          <w:color w:val="000000" w:themeColor="text1"/>
          <w:shd w:val="clear" w:color="auto" w:fill="FFFFFF"/>
        </w:rPr>
        <w:t xml:space="preserve"> relationship between soil properties, mineral N pools, </w:t>
      </w:r>
      <w:r w:rsidR="00F50DBF">
        <w:rPr>
          <w:rFonts w:ascii="Arial" w:hAnsi="Arial" w:cs="Arial"/>
          <w:color w:val="000000" w:themeColor="text1"/>
          <w:shd w:val="clear" w:color="auto" w:fill="FFFFFF"/>
        </w:rPr>
        <w:t xml:space="preserve">N2O fluxes </w:t>
      </w:r>
      <w:r w:rsidRPr="00ED68EC">
        <w:rPr>
          <w:rFonts w:ascii="Arial" w:hAnsi="Arial" w:cs="Arial"/>
          <w:color w:val="000000" w:themeColor="text1"/>
          <w:shd w:val="clear" w:color="auto" w:fill="FFFFFF"/>
        </w:rPr>
        <w:t>and AO communit</w:t>
      </w:r>
      <w:r w:rsidR="00F50DBF">
        <w:rPr>
          <w:rFonts w:ascii="Arial" w:hAnsi="Arial" w:cs="Arial"/>
          <w:color w:val="000000" w:themeColor="text1"/>
          <w:shd w:val="clear" w:color="auto" w:fill="FFFFFF"/>
        </w:rPr>
        <w:t>ies</w:t>
      </w:r>
      <w:r w:rsidRPr="00ED68EC">
        <w:rPr>
          <w:rFonts w:ascii="Arial" w:hAnsi="Arial" w:cs="Arial"/>
          <w:color w:val="000000" w:themeColor="text1"/>
          <w:shd w:val="clear" w:color="auto" w:fill="FFFFFF"/>
        </w:rPr>
        <w:t xml:space="preserve"> </w:t>
      </w:r>
      <w:r w:rsidR="00F50DBF">
        <w:rPr>
          <w:rFonts w:ascii="Arial" w:hAnsi="Arial" w:cs="Arial"/>
          <w:color w:val="000000" w:themeColor="text1"/>
          <w:shd w:val="clear" w:color="auto" w:fill="FFFFFF"/>
        </w:rPr>
        <w:t>were affected by</w:t>
      </w:r>
      <w:r w:rsidRPr="00ED68EC">
        <w:rPr>
          <w:rFonts w:ascii="Arial" w:hAnsi="Arial" w:cs="Arial"/>
          <w:color w:val="000000" w:themeColor="text1"/>
          <w:shd w:val="clear" w:color="auto" w:fill="FFFFFF"/>
        </w:rPr>
        <w:t xml:space="preserve"> drought, we performed </w:t>
      </w:r>
      <w:r w:rsidR="000D79B2">
        <w:rPr>
          <w:rFonts w:ascii="Arial" w:hAnsi="Arial" w:cs="Arial"/>
          <w:color w:val="000000" w:themeColor="text1"/>
          <w:shd w:val="clear" w:color="auto" w:fill="FFFFFF"/>
        </w:rPr>
        <w:t xml:space="preserve">a </w:t>
      </w:r>
      <w:r w:rsidRPr="00ED68EC">
        <w:rPr>
          <w:rFonts w:ascii="Arial" w:hAnsi="Arial" w:cs="Arial"/>
          <w:color w:val="000000" w:themeColor="text1"/>
          <w:shd w:val="clear" w:color="auto" w:fill="FFFFFF"/>
        </w:rPr>
        <w:t xml:space="preserve">correlation analysis. Notably, </w:t>
      </w:r>
      <w:r w:rsidR="00BD2E40">
        <w:rPr>
          <w:rFonts w:ascii="Arial" w:hAnsi="Arial" w:cs="Arial"/>
          <w:color w:val="000000" w:themeColor="text1"/>
          <w:shd w:val="clear" w:color="auto" w:fill="FFFFFF"/>
        </w:rPr>
        <w:t>significant correlations were observed between several properties of the AO communities and the mineral N-pools.</w:t>
      </w:r>
      <w:r w:rsidRPr="00ED68EC">
        <w:rPr>
          <w:rFonts w:ascii="Arial" w:hAnsi="Arial" w:cs="Arial"/>
          <w:color w:val="000000" w:themeColor="text1"/>
          <w:shd w:val="clear" w:color="auto" w:fill="FFFFFF"/>
        </w:rPr>
        <w:t xml:space="preserve"> </w:t>
      </w:r>
      <w:r w:rsidR="000D79B2">
        <w:rPr>
          <w:rFonts w:ascii="Arial" w:hAnsi="Arial" w:cs="Arial"/>
          <w:color w:val="000000" w:themeColor="text1"/>
          <w:shd w:val="clear" w:color="auto" w:fill="FFFFFF"/>
        </w:rPr>
        <w:t>In particular, stronger correlations were observed</w:t>
      </w:r>
      <w:r w:rsidR="00443151">
        <w:rPr>
          <w:rFonts w:ascii="Arial" w:hAnsi="Arial" w:cs="Arial"/>
          <w:color w:val="000000" w:themeColor="text1"/>
          <w:shd w:val="clear" w:color="auto" w:fill="FFFFFF"/>
        </w:rPr>
        <w:t xml:space="preserve"> in the control treatment</w:t>
      </w:r>
      <w:r w:rsidR="000D79B2">
        <w:rPr>
          <w:rFonts w:ascii="Arial" w:hAnsi="Arial" w:cs="Arial"/>
          <w:color w:val="000000" w:themeColor="text1"/>
          <w:shd w:val="clear" w:color="auto" w:fill="FFFFFF"/>
        </w:rPr>
        <w:t xml:space="preserve"> between mineral N-pools and </w:t>
      </w:r>
      <w:r w:rsidR="000231AE">
        <w:rPr>
          <w:rFonts w:ascii="Arial" w:hAnsi="Arial" w:cs="Arial"/>
          <w:color w:val="000000" w:themeColor="text1"/>
          <w:shd w:val="clear" w:color="auto" w:fill="FFFFFF"/>
        </w:rPr>
        <w:t xml:space="preserve">the abundances and diversity of </w:t>
      </w:r>
      <w:r w:rsidR="000D79B2">
        <w:rPr>
          <w:rFonts w:ascii="Arial" w:hAnsi="Arial" w:cs="Arial"/>
          <w:color w:val="000000" w:themeColor="text1"/>
          <w:shd w:val="clear" w:color="auto" w:fill="FFFFFF"/>
        </w:rPr>
        <w:t xml:space="preserve">AOA or comammox </w:t>
      </w:r>
      <w:r w:rsidR="00F564F2">
        <w:rPr>
          <w:rFonts w:ascii="Arial" w:hAnsi="Arial" w:cs="Arial"/>
          <w:color w:val="000000" w:themeColor="text1"/>
          <w:shd w:val="clear" w:color="auto" w:fill="FFFFFF"/>
        </w:rPr>
        <w:t>compared to</w:t>
      </w:r>
      <w:r w:rsidR="000D79B2">
        <w:rPr>
          <w:rFonts w:ascii="Arial" w:hAnsi="Arial" w:cs="Arial"/>
          <w:color w:val="000000" w:themeColor="text1"/>
          <w:shd w:val="clear" w:color="auto" w:fill="FFFFFF"/>
        </w:rPr>
        <w:t xml:space="preserve"> AOB. </w:t>
      </w:r>
      <w:r w:rsidR="00443151">
        <w:rPr>
          <w:rFonts w:ascii="Arial" w:hAnsi="Arial" w:cs="Arial"/>
          <w:color w:val="000000" w:themeColor="text1"/>
          <w:shd w:val="clear" w:color="auto" w:fill="FFFFFF"/>
        </w:rPr>
        <w:t>This</w:t>
      </w:r>
      <w:r w:rsidR="00443151" w:rsidRPr="00443151">
        <w:rPr>
          <w:rFonts w:ascii="Arial" w:hAnsi="Arial" w:cs="Arial"/>
          <w:color w:val="000000" w:themeColor="text1"/>
          <w:shd w:val="clear" w:color="auto" w:fill="FFFFFF"/>
        </w:rPr>
        <w:t xml:space="preserve"> suggest</w:t>
      </w:r>
      <w:r w:rsidR="00443151">
        <w:rPr>
          <w:rFonts w:ascii="Arial" w:hAnsi="Arial" w:cs="Arial"/>
          <w:color w:val="000000" w:themeColor="text1"/>
          <w:shd w:val="clear" w:color="auto" w:fill="FFFFFF"/>
        </w:rPr>
        <w:t xml:space="preserve">s </w:t>
      </w:r>
      <w:r w:rsidR="00443151" w:rsidRPr="00443151">
        <w:rPr>
          <w:rFonts w:ascii="Arial" w:hAnsi="Arial" w:cs="Arial"/>
          <w:color w:val="000000" w:themeColor="text1"/>
          <w:shd w:val="clear" w:color="auto" w:fill="FFFFFF"/>
        </w:rPr>
        <w:t xml:space="preserve">that </w:t>
      </w:r>
      <w:r w:rsidR="00443151">
        <w:rPr>
          <w:rFonts w:ascii="Arial" w:hAnsi="Arial" w:cs="Arial"/>
          <w:color w:val="000000" w:themeColor="text1"/>
          <w:shd w:val="clear" w:color="auto" w:fill="FFFFFF"/>
        </w:rPr>
        <w:t xml:space="preserve">AOA and comammox rather than </w:t>
      </w:r>
      <w:r w:rsidR="00443151" w:rsidRPr="00443151">
        <w:rPr>
          <w:rFonts w:ascii="Arial" w:hAnsi="Arial" w:cs="Arial"/>
          <w:color w:val="000000" w:themeColor="text1"/>
          <w:shd w:val="clear" w:color="auto" w:fill="FFFFFF"/>
        </w:rPr>
        <w:t xml:space="preserve">AOB </w:t>
      </w:r>
      <w:r w:rsidR="00E63E6C">
        <w:rPr>
          <w:rFonts w:ascii="Arial" w:hAnsi="Arial" w:cs="Arial"/>
          <w:color w:val="000000" w:themeColor="text1"/>
          <w:shd w:val="clear" w:color="auto" w:fill="FFFFFF"/>
        </w:rPr>
        <w:t>are</w:t>
      </w:r>
      <w:r w:rsidR="00443151" w:rsidRPr="0044315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playing an important role in the fate of the mineral N pools in the studied systems</w:t>
      </w:r>
      <w:r w:rsidR="00443151">
        <w:rPr>
          <w:rFonts w:ascii="Arial" w:hAnsi="Arial" w:cs="Arial"/>
          <w:color w:val="000000" w:themeColor="text1"/>
          <w:shd w:val="clear" w:color="auto" w:fill="FFFFFF"/>
        </w:rPr>
        <w:t xml:space="preserve">. </w:t>
      </w:r>
      <w:r w:rsidR="00D542D7">
        <w:rPr>
          <w:rFonts w:ascii="Arial" w:hAnsi="Arial" w:cs="Arial"/>
          <w:color w:val="000000" w:themeColor="text1"/>
          <w:shd w:val="clear" w:color="auto" w:fill="FFFFFF"/>
        </w:rPr>
        <w:t xml:space="preserve">The contribution of the different AO taxa to nitrification </w:t>
      </w:r>
      <w:r w:rsidR="009A37A2">
        <w:rPr>
          <w:rFonts w:ascii="Arial" w:hAnsi="Arial" w:cs="Arial"/>
          <w:color w:val="000000" w:themeColor="text1"/>
          <w:shd w:val="clear" w:color="auto" w:fill="FFFFFF"/>
        </w:rPr>
        <w:t>remains</w:t>
      </w:r>
      <w:r w:rsidR="00D542D7">
        <w:rPr>
          <w:rFonts w:ascii="Arial" w:hAnsi="Arial" w:cs="Arial"/>
          <w:color w:val="000000" w:themeColor="text1"/>
          <w:shd w:val="clear" w:color="auto" w:fill="FFFFFF"/>
        </w:rPr>
        <w:t xml:space="preserve"> </w:t>
      </w:r>
      <w:r w:rsidR="00443151">
        <w:rPr>
          <w:rFonts w:ascii="Arial" w:hAnsi="Arial" w:cs="Arial"/>
          <w:color w:val="000000" w:themeColor="text1"/>
          <w:shd w:val="clear" w:color="auto" w:fill="FFFFFF"/>
        </w:rPr>
        <w:t>controversial</w:t>
      </w:r>
      <w:proofErr w:type="gramStart"/>
      <w:r w:rsidR="00443151">
        <w:rPr>
          <w:rFonts w:ascii="Arial" w:hAnsi="Arial" w:cs="Arial"/>
          <w:color w:val="000000" w:themeColor="text1"/>
          <w:shd w:val="clear" w:color="auto" w:fill="FFFFFF"/>
        </w:rPr>
        <w:t xml:space="preserve"> </w:t>
      </w:r>
      <w:r w:rsidR="00443151" w:rsidRPr="00772E22">
        <w:rPr>
          <w:rFonts w:ascii="Arial" w:hAnsi="Arial" w:cs="Arial"/>
          <w:i/>
          <w:color w:val="000000" w:themeColor="text1"/>
          <w:highlight w:val="yellow"/>
          <w:shd w:val="clear" w:color="auto" w:fill="FFFFFF"/>
        </w:rPr>
        <w:t>..</w:t>
      </w:r>
      <w:proofErr w:type="gramEnd"/>
      <w:r w:rsidR="00443151" w:rsidRPr="00772E22">
        <w:rPr>
          <w:rFonts w:ascii="Arial" w:hAnsi="Arial" w:cs="Arial"/>
          <w:i/>
          <w:color w:val="000000" w:themeColor="text1"/>
          <w:highlight w:val="yellow"/>
          <w:shd w:val="clear" w:color="auto" w:fill="FFFFFF"/>
        </w:rPr>
        <w:t>expend</w:t>
      </w:r>
      <w:r w:rsidR="00E75DAE">
        <w:rPr>
          <w:rFonts w:ascii="Arial" w:hAnsi="Arial" w:cs="Arial"/>
          <w:i/>
          <w:color w:val="000000" w:themeColor="text1"/>
          <w:highlight w:val="yellow"/>
          <w:shd w:val="clear" w:color="auto" w:fill="FFFFFF"/>
        </w:rPr>
        <w:t xml:space="preserve"> with</w:t>
      </w:r>
      <w:r w:rsidR="00443151" w:rsidRPr="00772E22">
        <w:rPr>
          <w:rFonts w:ascii="Arial" w:hAnsi="Arial" w:cs="Arial"/>
          <w:i/>
          <w:color w:val="000000" w:themeColor="text1"/>
          <w:highlight w:val="yellow"/>
          <w:shd w:val="clear" w:color="auto" w:fill="FFFFFF"/>
        </w:rPr>
        <w:t xml:space="preserve"> literature</w:t>
      </w:r>
      <w:r w:rsidR="00D542D7" w:rsidRPr="00772E22">
        <w:rPr>
          <w:rFonts w:ascii="Arial" w:hAnsi="Arial" w:cs="Arial"/>
          <w:i/>
          <w:color w:val="000000" w:themeColor="text1"/>
          <w:highlight w:val="yellow"/>
          <w:shd w:val="clear" w:color="auto" w:fill="FFFFFF"/>
        </w:rPr>
        <w:t xml:space="preserve"> </w:t>
      </w:r>
      <w:r w:rsidR="00E75DAE" w:rsidRPr="00772E22">
        <w:rPr>
          <w:rFonts w:ascii="Arial" w:hAnsi="Arial" w:cs="Arial"/>
          <w:i/>
          <w:color w:val="000000" w:themeColor="text1"/>
          <w:highlight w:val="yellow"/>
          <w:shd w:val="clear" w:color="auto" w:fill="FFFFFF"/>
        </w:rPr>
        <w:t xml:space="preserve">showing that </w:t>
      </w:r>
      <w:r w:rsidR="00D703AC">
        <w:rPr>
          <w:rFonts w:ascii="Arial" w:hAnsi="Arial" w:cs="Arial"/>
          <w:i/>
          <w:color w:val="000000" w:themeColor="text1"/>
          <w:highlight w:val="yellow"/>
          <w:shd w:val="clear" w:color="auto" w:fill="FFFFFF"/>
        </w:rPr>
        <w:t>e</w:t>
      </w:r>
      <w:r w:rsidR="00E75DAE" w:rsidRPr="00772E22">
        <w:rPr>
          <w:rFonts w:ascii="Arial" w:hAnsi="Arial" w:cs="Arial"/>
          <w:i/>
          <w:color w:val="000000" w:themeColor="text1"/>
          <w:highlight w:val="yellow"/>
          <w:shd w:val="clear" w:color="auto" w:fill="FFFFFF"/>
        </w:rPr>
        <w:t>ither AOA or AOB are dominating…including papers using inhibitors</w:t>
      </w:r>
      <w:r w:rsidR="000D79B2">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Moreover, t</w:t>
      </w:r>
      <w:r w:rsidR="00090941">
        <w:rPr>
          <w:rFonts w:ascii="Arial" w:hAnsi="Arial" w:cs="Arial"/>
          <w:color w:val="000000" w:themeColor="text1"/>
          <w:shd w:val="clear" w:color="auto" w:fill="FFFFFF"/>
        </w:rPr>
        <w:t>he NH4+ pool</w:t>
      </w:r>
      <w:r w:rsidR="000231AE">
        <w:rPr>
          <w:rFonts w:ascii="Arial" w:hAnsi="Arial" w:cs="Arial"/>
          <w:color w:val="000000" w:themeColor="text1"/>
          <w:shd w:val="clear" w:color="auto" w:fill="FFFFFF"/>
        </w:rPr>
        <w:t>s</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were</w:t>
      </w:r>
      <w:r w:rsidR="00090941">
        <w:rPr>
          <w:rFonts w:ascii="Arial" w:hAnsi="Arial" w:cs="Arial"/>
          <w:color w:val="000000" w:themeColor="text1"/>
          <w:shd w:val="clear" w:color="auto" w:fill="FFFFFF"/>
        </w:rPr>
        <w:t xml:space="preserve"> negati</w:t>
      </w:r>
      <w:r w:rsidR="005609E8">
        <w:rPr>
          <w:rFonts w:ascii="Arial" w:hAnsi="Arial" w:cs="Arial"/>
          <w:color w:val="000000" w:themeColor="text1"/>
          <w:shd w:val="clear" w:color="auto" w:fill="FFFFFF"/>
        </w:rPr>
        <w:t xml:space="preserve">vely </w:t>
      </w:r>
      <w:r w:rsidR="005609E8">
        <w:rPr>
          <w:rFonts w:ascii="Arial" w:hAnsi="Arial" w:cs="Arial"/>
          <w:color w:val="000000" w:themeColor="text1"/>
          <w:shd w:val="clear" w:color="auto" w:fill="FFFFFF"/>
        </w:rPr>
        <w:lastRenderedPageBreak/>
        <w:t>correla</w:t>
      </w:r>
      <w:r w:rsidR="000231AE">
        <w:rPr>
          <w:rFonts w:ascii="Arial" w:hAnsi="Arial" w:cs="Arial"/>
          <w:color w:val="000000" w:themeColor="text1"/>
          <w:shd w:val="clear" w:color="auto" w:fill="FFFFFF"/>
        </w:rPr>
        <w:t>ted to</w:t>
      </w:r>
      <w:r w:rsidR="00090941">
        <w:rPr>
          <w:rFonts w:ascii="Arial" w:hAnsi="Arial" w:cs="Arial"/>
          <w:color w:val="000000" w:themeColor="text1"/>
          <w:shd w:val="clear" w:color="auto" w:fill="FFFFFF"/>
        </w:rPr>
        <w:t xml:space="preserve"> the alpha diversity of AO</w:t>
      </w:r>
      <w:r w:rsidR="000231AE">
        <w:rPr>
          <w:rFonts w:ascii="Arial" w:hAnsi="Arial" w:cs="Arial"/>
          <w:color w:val="000000" w:themeColor="text1"/>
          <w:shd w:val="clear" w:color="auto" w:fill="FFFFFF"/>
        </w:rPr>
        <w:t xml:space="preserve"> and comammox while</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being</w:t>
      </w:r>
      <w:r w:rsidR="00090941">
        <w:rPr>
          <w:rFonts w:ascii="Arial" w:hAnsi="Arial" w:cs="Arial"/>
          <w:color w:val="000000" w:themeColor="text1"/>
          <w:shd w:val="clear" w:color="auto" w:fill="FFFFFF"/>
        </w:rPr>
        <w:t xml:space="preserve"> </w:t>
      </w:r>
      <w:r w:rsidR="000231AE">
        <w:rPr>
          <w:rFonts w:ascii="Arial" w:hAnsi="Arial" w:cs="Arial"/>
          <w:color w:val="000000" w:themeColor="text1"/>
          <w:shd w:val="clear" w:color="auto" w:fill="FFFFFF"/>
        </w:rPr>
        <w:t xml:space="preserve">positively correlated to that of AOB. </w:t>
      </w:r>
      <w:r w:rsidR="00090941">
        <w:rPr>
          <w:rFonts w:ascii="Arial" w:hAnsi="Arial" w:cs="Arial"/>
          <w:color w:val="000000" w:themeColor="text1"/>
          <w:shd w:val="clear" w:color="auto" w:fill="FFFFFF"/>
        </w:rPr>
        <w:t xml:space="preserve">  </w:t>
      </w:r>
      <w:r w:rsidR="000231AE" w:rsidRPr="00772E22">
        <w:rPr>
          <w:rFonts w:ascii="Arial" w:hAnsi="Arial" w:cs="Arial"/>
          <w:color w:val="000000" w:themeColor="text1"/>
          <w:highlight w:val="yellow"/>
          <w:shd w:val="clear" w:color="auto" w:fill="FFFFFF"/>
        </w:rPr>
        <w:t xml:space="preserve">Literature </w:t>
      </w:r>
      <w:r w:rsidR="000231AE" w:rsidRPr="00C01E7B">
        <w:rPr>
          <w:rFonts w:ascii="Arial" w:hAnsi="Arial" w:cs="Arial"/>
          <w:color w:val="000000" w:themeColor="text1"/>
          <w:highlight w:val="yellow"/>
          <w:shd w:val="clear" w:color="auto" w:fill="FFFFFF"/>
        </w:rPr>
        <w:t>, t</w:t>
      </w:r>
      <w:r w:rsidR="000231AE" w:rsidRPr="006862C4">
        <w:rPr>
          <w:rFonts w:ascii="Arial" w:hAnsi="Arial" w:cs="Arial"/>
          <w:color w:val="000000" w:themeColor="text1"/>
          <w:highlight w:val="yellow"/>
          <w:shd w:val="clear" w:color="auto" w:fill="FFFFFF"/>
        </w:rPr>
        <w:t xml:space="preserve">hese </w:t>
      </w:r>
      <w:r w:rsidR="000231AE" w:rsidRPr="00E63E6C">
        <w:rPr>
          <w:rFonts w:ascii="Arial" w:hAnsi="Arial" w:cs="Arial"/>
          <w:color w:val="000000" w:themeColor="text1"/>
          <w:highlight w:val="yellow"/>
          <w:shd w:val="clear" w:color="auto" w:fill="FFFFFF"/>
        </w:rPr>
        <w:t xml:space="preserve">observations </w:t>
      </w:r>
      <w:r w:rsidR="00E63E6C">
        <w:rPr>
          <w:rFonts w:ascii="Arial" w:hAnsi="Arial" w:cs="Arial"/>
          <w:color w:val="000000" w:themeColor="text1"/>
          <w:highlight w:val="yellow"/>
          <w:shd w:val="clear" w:color="auto" w:fill="FFFFFF"/>
        </w:rPr>
        <w:t xml:space="preserve">support niche differentiation between AO with </w:t>
      </w:r>
      <w:r w:rsidR="000231AE" w:rsidRPr="00E63E6C">
        <w:rPr>
          <w:rFonts w:ascii="Arial" w:hAnsi="Arial" w:cs="Arial"/>
          <w:color w:val="000000" w:themeColor="text1"/>
          <w:highlight w:val="yellow"/>
          <w:shd w:val="clear" w:color="auto" w:fill="FFFFFF"/>
        </w:rPr>
        <w:t xml:space="preserve">AOA and comammox </w:t>
      </w:r>
      <w:r w:rsidR="00E63E6C">
        <w:rPr>
          <w:rFonts w:ascii="Arial" w:hAnsi="Arial" w:cs="Arial"/>
          <w:color w:val="000000" w:themeColor="text1"/>
          <w:highlight w:val="yellow"/>
          <w:shd w:val="clear" w:color="auto" w:fill="FFFFFF"/>
        </w:rPr>
        <w:t xml:space="preserve">being oligotrophs </w:t>
      </w:r>
      <w:r w:rsidR="00E63E6C" w:rsidRPr="006862C4">
        <w:rPr>
          <w:rFonts w:ascii="Arial" w:hAnsi="Arial" w:cs="Arial"/>
          <w:color w:val="000000" w:themeColor="text1"/>
          <w:highlight w:val="yellow"/>
          <w:shd w:val="clear" w:color="auto" w:fill="FFFFFF"/>
        </w:rPr>
        <w:fldChar w:fldCharType="begin"/>
      </w:r>
      <w:r w:rsidR="009B519C">
        <w:rPr>
          <w:rFonts w:ascii="Arial" w:hAnsi="Arial" w:cs="Arial"/>
          <w:color w:val="000000" w:themeColor="text1"/>
          <w:highlight w:val="yellow"/>
          <w:shd w:val="clear" w:color="auto" w:fill="FFFFFF"/>
        </w:rPr>
        <w:instrText xml:space="preserve"> ADDIN ZOTERO_ITEM CSL_CITATION {"citationID":"PYSjtLr1","properties":{"formattedCitation":"(Kits et al., 2017)","plainCitation":"(Kits et al., 2017)","dontUpdate":true,"noteIndex":0},"citationItems":[{"id":327,"uris":["http://zotero.org/users/local/4LgJUJlW/items/2CXVZQSA"],"itemData":{"id":327,"type":"article-journal","container-title":"Nature","DOI":"10.1038/nature23679","ISSN":"0028-0836, 1476-4687","issue":"7671","journalAbbreviation":"Nature","language":"en","page":"269-272","source":"DOI.org (Crossref)","title":"Kinetic analysis of a complete nitrifier reveals an oligotrophic lifestyle","volume":"549","author":[{"family":"Kits","given":"K. Dimitri"},{"family":"Sedlacek","given":"Christopher J."},{"family":"Lebedeva","given":"Elena V."},{"family":"Han","given":"Ping"},{"family":"Bulaev","given":"Alexandr"},{"family":"Pjevac","given":"Petra"},{"family":"Daebeler","given":"Anne"},{"family":"Romano","given":"Stefano"},{"family":"Albertsen","given":"Mads"},{"family":"Stein","given":"Lisa Y."},{"family":"Daims","given":"Holger"},{"family":"Wagner","given":"Michael"}],"issued":{"date-parts":[["2017",9,14]]}}}],"schema":"https://github.com/citation-style-language/schema/raw/master/csl-citation.json"} </w:instrText>
      </w:r>
      <w:r w:rsidR="00E63E6C" w:rsidRPr="006862C4">
        <w:rPr>
          <w:rFonts w:ascii="Arial" w:hAnsi="Arial" w:cs="Arial"/>
          <w:color w:val="000000" w:themeColor="text1"/>
          <w:highlight w:val="yellow"/>
          <w:shd w:val="clear" w:color="auto" w:fill="FFFFFF"/>
        </w:rPr>
        <w:fldChar w:fldCharType="separate"/>
      </w:r>
      <w:r w:rsidR="00E63E6C" w:rsidRPr="006862C4">
        <w:rPr>
          <w:rFonts w:ascii="Arial" w:hAnsi="Arial" w:cs="Arial"/>
          <w:noProof/>
          <w:color w:val="000000" w:themeColor="text1"/>
          <w:highlight w:val="yellow"/>
          <w:shd w:val="clear" w:color="auto" w:fill="FFFFFF"/>
        </w:rPr>
        <w:t>(Kits et al., 2017</w:t>
      </w:r>
      <w:r w:rsidR="00E63E6C">
        <w:rPr>
          <w:rFonts w:ascii="Arial" w:hAnsi="Arial" w:cs="Arial"/>
          <w:noProof/>
          <w:color w:val="000000" w:themeColor="text1"/>
          <w:highlight w:val="yellow"/>
          <w:shd w:val="clear" w:color="auto" w:fill="FFFFFF"/>
        </w:rPr>
        <w:t>, etc…</w:t>
      </w:r>
      <w:r w:rsidR="00E63E6C" w:rsidRPr="006862C4">
        <w:rPr>
          <w:rFonts w:ascii="Arial" w:hAnsi="Arial" w:cs="Arial"/>
          <w:noProof/>
          <w:color w:val="000000" w:themeColor="text1"/>
          <w:highlight w:val="yellow"/>
          <w:shd w:val="clear" w:color="auto" w:fill="FFFFFF"/>
        </w:rPr>
        <w:t>)</w:t>
      </w:r>
      <w:r w:rsidR="00E63E6C" w:rsidRPr="006862C4">
        <w:rPr>
          <w:rFonts w:ascii="Arial" w:hAnsi="Arial" w:cs="Arial"/>
          <w:color w:val="000000" w:themeColor="text1"/>
          <w:highlight w:val="yellow"/>
          <w:shd w:val="clear" w:color="auto" w:fill="FFFFFF"/>
        </w:rPr>
        <w:fldChar w:fldCharType="end"/>
      </w:r>
      <w:r w:rsidR="00E63E6C">
        <w:rPr>
          <w:rFonts w:ascii="Arial" w:hAnsi="Arial" w:cs="Arial"/>
          <w:color w:val="000000" w:themeColor="text1"/>
          <w:highlight w:val="yellow"/>
          <w:shd w:val="clear" w:color="auto" w:fill="FFFFFF"/>
        </w:rPr>
        <w:t xml:space="preserve"> while AOB copiotrophs ……Thus…</w:t>
      </w:r>
      <w:r w:rsidR="000231AE" w:rsidRPr="00772E22">
        <w:rPr>
          <w:rFonts w:ascii="Arial" w:hAnsi="Arial" w:cs="Arial"/>
          <w:color w:val="000000" w:themeColor="text1"/>
          <w:highlight w:val="yellow"/>
          <w:shd w:val="clear" w:color="auto" w:fill="FFFFFF"/>
        </w:rPr>
        <w:t xml:space="preserve">  NH</w:t>
      </w:r>
      <w:r w:rsidR="000231AE" w:rsidRPr="00772E22">
        <w:rPr>
          <w:rFonts w:ascii="Arial" w:hAnsi="Arial" w:cs="Arial"/>
          <w:color w:val="000000" w:themeColor="text1"/>
          <w:highlight w:val="yellow"/>
          <w:shd w:val="clear" w:color="auto" w:fill="FFFFFF"/>
          <w:vertAlign w:val="subscript"/>
        </w:rPr>
        <w:t>4</w:t>
      </w:r>
      <w:r w:rsidR="000231AE" w:rsidRPr="00772E22">
        <w:rPr>
          <w:rFonts w:ascii="Arial" w:hAnsi="Arial" w:cs="Arial"/>
          <w:color w:val="000000" w:themeColor="text1"/>
          <w:highlight w:val="yellow"/>
          <w:shd w:val="clear" w:color="auto" w:fill="FFFFFF"/>
          <w:vertAlign w:val="superscript"/>
        </w:rPr>
        <w:t>+</w:t>
      </w:r>
      <w:r w:rsidR="000231AE" w:rsidRPr="00772E22">
        <w:rPr>
          <w:rFonts w:ascii="Arial" w:hAnsi="Arial" w:cs="Arial"/>
          <w:color w:val="000000" w:themeColor="text1"/>
          <w:highlight w:val="yellow"/>
          <w:shd w:val="clear" w:color="auto" w:fill="FFFFFF"/>
        </w:rPr>
        <w:t xml:space="preserve"> due to long-term N fertilization had a positive impact on the diversity of AOB </w:t>
      </w:r>
      <w:r w:rsidR="000231AE" w:rsidRPr="00772E22">
        <w:rPr>
          <w:rFonts w:ascii="Arial" w:hAnsi="Arial" w:cs="Arial"/>
          <w:color w:val="000000" w:themeColor="text1"/>
          <w:highlight w:val="yellow"/>
          <w:shd w:val="clear" w:color="auto" w:fill="FFFFFF"/>
        </w:rPr>
        <w:fldChar w:fldCharType="begin"/>
      </w:r>
      <w:r w:rsidR="000231AE" w:rsidRPr="00772E22">
        <w:rPr>
          <w:rFonts w:ascii="Arial" w:hAnsi="Arial" w:cs="Arial"/>
          <w:color w:val="000000" w:themeColor="text1"/>
          <w:highlight w:val="yellow"/>
          <w:shd w:val="clear" w:color="auto" w:fill="FFFFFF"/>
        </w:rPr>
        <w:instrText xml:space="preserve"> ADDIN ZOTERO_ITEM CSL_CITATION {"citationID":"SqdJ3GhZ","properties":{"formattedCitation":"(A. Xu et al., 2022)","plainCitation":"(A. Xu et al., 2022)","noteIndex":0},"citationItems":[{"id":314,"uris":["http://zotero.org/users/local/4LgJUJlW/items/CC8TAH7W"],"itemData":{"id":314,"type":"article-journal","abstract":"Ammonia oxidizing archaea (AOA) and bacteria (AOB) mediate a crucial step in nitrogen (N) metabolism. The effect of N fertilizer rates on AOA and AOB communities is less studied in the wheat-fallow system from semi-arid areas. Based on a 17-year wheat field experiment, we explored the effect of five N fertilizer rates (0, 52.5, 105, 157.5, and 210 kg ha−1 yr−1) on the AOA and AOB community composition. This study showed that the grain yield of wheat reached the maximum at 105 kg N ha−1 (49% higher than control), and no further significant increase was observed at higher N rates. With the increase of N, AOA abundance decreased in a regular trend from 4.88 × 107 to 1.05 × 107 copies g−1 dry soil, while AOB abundance increased from 3.63 × 107 up to a maximum of 8.24 × 107 copies g−1 dry soil with the N105 treatment (105 kg N ha−1 yr−1). Application rates of N fertilizer had a more significant impact on the AOB diversity than on AOA diversity, and the highest AOB diversity was found under the N105 treatment in this weak alkaline soil. The predominant phyla of AOA and AOB were Thaumarchaeota and Proteobacteria, respectively, and higher N treatment (N210) resulted in a significant decrease in the relative abundance of genus Nitrosospira. In addition, AOA and AOB communities were significantly associated with grain yield of wheat, soil potential nitrification activity (PNA), and some soil physicochemical parameters such as pH, NH4-N, and NO3-N. Among them, soil moisture was the most influential edaphic factor for structuring the AOA community and NH4-N for the AOB community. Overall, 105 kg N ha−1 yr−1 was optimum for the AOB community and wheat yield in the semi-arid area.","container-title":"International Journal of Environmental Research and Public Health","DOI":"10.3390/ijerph19052732","ISSN":"1661-7827","issue":"5","journalAbbreviation":"Int J Environ Res Public Health","note":"PMID: 35270425\nPMCID: PMC8910298","page":"2732","source":"PubMed Central","title":"Changes in Ammonia-Oxidizing Archaea and Bacterial Communities and Soil Nitrogen Dynamics in Response to Long-Term Nitrogen Fertilization","volume":"19","author":[{"family":"Xu","given":"Aixia"},{"family":"Li","given":"Lingling"},{"family":"Xie","given":"Junhong"},{"family":"Gopalakrishnan","given":"Subramaniam"},{"family":"Zhang","given":"Renzhi"},{"family":"Luo","given":"Zhuzhu"},{"family":"Cai","given":"Liqun"},{"family":"Liu","given":"Chang"},{"family":"Wang","given":"Linlin"},{"family":"Anwar","given":"Sumera"},{"family":"Jiang","given":"Yuji"}],"issued":{"date-parts":[["2022",2,26]]}}}],"schema":"https://github.com/citation-style-language/schema/raw/master/csl-citation.json"} </w:instrText>
      </w:r>
      <w:r w:rsidR="000231AE" w:rsidRPr="00772E22">
        <w:rPr>
          <w:rFonts w:ascii="Arial" w:hAnsi="Arial" w:cs="Arial"/>
          <w:color w:val="000000" w:themeColor="text1"/>
          <w:highlight w:val="yellow"/>
          <w:shd w:val="clear" w:color="auto" w:fill="FFFFFF"/>
        </w:rPr>
        <w:fldChar w:fldCharType="separate"/>
      </w:r>
      <w:r w:rsidR="000231AE" w:rsidRPr="00772E22">
        <w:rPr>
          <w:rFonts w:ascii="Arial" w:hAnsi="Arial" w:cs="Arial"/>
          <w:noProof/>
          <w:color w:val="000000" w:themeColor="text1"/>
          <w:highlight w:val="yellow"/>
          <w:shd w:val="clear" w:color="auto" w:fill="FFFFFF"/>
        </w:rPr>
        <w:t>(A. Xu et al., 2022)</w:t>
      </w:r>
      <w:r w:rsidR="000231AE" w:rsidRPr="00772E22">
        <w:rPr>
          <w:rFonts w:ascii="Arial" w:hAnsi="Arial" w:cs="Arial"/>
          <w:color w:val="000000" w:themeColor="text1"/>
          <w:highlight w:val="yellow"/>
          <w:shd w:val="clear" w:color="auto" w:fill="FFFFFF"/>
        </w:rPr>
        <w:fldChar w:fldCharType="end"/>
      </w:r>
      <w:r w:rsidR="000231AE" w:rsidRPr="00772E22">
        <w:rPr>
          <w:rFonts w:ascii="Arial" w:hAnsi="Arial" w:cs="Arial"/>
          <w:color w:val="000000" w:themeColor="text1"/>
          <w:highlight w:val="yellow"/>
          <w:shd w:val="clear" w:color="auto" w:fill="FFFFFF"/>
        </w:rPr>
        <w:t>.</w:t>
      </w:r>
      <w:r w:rsidR="000231AE" w:rsidRPr="00ED68EC">
        <w:rPr>
          <w:rFonts w:ascii="Arial" w:hAnsi="Arial" w:cs="Arial"/>
          <w:color w:val="000000" w:themeColor="text1"/>
          <w:shd w:val="clear" w:color="auto" w:fill="FFFFFF"/>
        </w:rPr>
        <w:t xml:space="preserve"> </w:t>
      </w:r>
      <w:r w:rsidR="000D79B2">
        <w:rPr>
          <w:rFonts w:ascii="Arial" w:hAnsi="Arial" w:cs="Arial"/>
          <w:color w:val="000000" w:themeColor="text1"/>
          <w:shd w:val="clear" w:color="auto" w:fill="FFFFFF"/>
        </w:rPr>
        <w:t xml:space="preserve">However, we found that in overall drought weakened these correlations between N-pools and AO </w:t>
      </w:r>
      <w:r w:rsidR="000231AE">
        <w:rPr>
          <w:rFonts w:ascii="Arial" w:hAnsi="Arial" w:cs="Arial"/>
          <w:color w:val="000000" w:themeColor="text1"/>
          <w:shd w:val="clear" w:color="auto" w:fill="FFFFFF"/>
        </w:rPr>
        <w:t>alpha and beta diversity</w:t>
      </w:r>
      <w:r w:rsidR="000D79B2">
        <w:rPr>
          <w:rFonts w:ascii="Arial" w:hAnsi="Arial" w:cs="Arial"/>
          <w:color w:val="000000" w:themeColor="text1"/>
          <w:shd w:val="clear" w:color="auto" w:fill="FFFFFF"/>
        </w:rPr>
        <w:t xml:space="preserve"> as well as AO abundance</w:t>
      </w:r>
      <w:r w:rsidR="000231AE">
        <w:rPr>
          <w:rFonts w:ascii="Arial" w:hAnsi="Arial" w:cs="Arial"/>
          <w:color w:val="000000" w:themeColor="text1"/>
          <w:shd w:val="clear" w:color="auto" w:fill="FFFFFF"/>
        </w:rPr>
        <w:t>s</w:t>
      </w:r>
      <w:r w:rsidR="000D79B2">
        <w:rPr>
          <w:rFonts w:ascii="Arial" w:hAnsi="Arial" w:cs="Arial"/>
          <w:color w:val="000000" w:themeColor="text1"/>
          <w:shd w:val="clear" w:color="auto" w:fill="FFFFFF"/>
        </w:rPr>
        <w:t>.</w:t>
      </w:r>
      <w:r w:rsidR="000231AE">
        <w:rPr>
          <w:rFonts w:ascii="Arial" w:hAnsi="Arial" w:cs="Arial"/>
          <w:color w:val="000000" w:themeColor="text1"/>
          <w:shd w:val="clear" w:color="auto" w:fill="FFFFFF"/>
        </w:rPr>
        <w:t xml:space="preserve"> </w:t>
      </w:r>
      <w:r w:rsidR="00445154">
        <w:rPr>
          <w:rFonts w:ascii="Arial" w:hAnsi="Arial" w:cs="Arial"/>
          <w:color w:val="000000" w:themeColor="text1"/>
          <w:shd w:val="clear" w:color="auto" w:fill="FFFFFF"/>
        </w:rPr>
        <w:t>This is likely explained by d</w:t>
      </w:r>
      <w:r w:rsidR="00445154" w:rsidRPr="00445154">
        <w:rPr>
          <w:rFonts w:ascii="Arial" w:hAnsi="Arial" w:cs="Arial"/>
          <w:color w:val="000000" w:themeColor="text1"/>
          <w:shd w:val="clear" w:color="auto" w:fill="FFFFFF"/>
        </w:rPr>
        <w:t>rought reduc</w:t>
      </w:r>
      <w:r w:rsidR="00445154">
        <w:rPr>
          <w:rFonts w:ascii="Arial" w:hAnsi="Arial" w:cs="Arial"/>
          <w:color w:val="000000" w:themeColor="text1"/>
          <w:shd w:val="clear" w:color="auto" w:fill="FFFFFF"/>
        </w:rPr>
        <w:t>ing</w:t>
      </w:r>
      <w:r w:rsidR="00445154" w:rsidRPr="00445154">
        <w:rPr>
          <w:rFonts w:ascii="Arial" w:hAnsi="Arial" w:cs="Arial"/>
          <w:color w:val="000000" w:themeColor="text1"/>
          <w:shd w:val="clear" w:color="auto" w:fill="FFFFFF"/>
        </w:rPr>
        <w:t xml:space="preserve"> overall microbial activity</w:t>
      </w:r>
      <w:r w:rsidR="00445154">
        <w:rPr>
          <w:rFonts w:ascii="Arial" w:hAnsi="Arial" w:cs="Arial"/>
          <w:color w:val="000000" w:themeColor="text1"/>
          <w:shd w:val="clear" w:color="auto" w:fill="FFFFFF"/>
        </w:rPr>
        <w:t xml:space="preserve">, including nitrification, due to a direct physiological stress (Schimel). In addition, </w:t>
      </w:r>
      <w:r w:rsidR="00785503">
        <w:rPr>
          <w:rFonts w:ascii="Arial" w:hAnsi="Arial" w:cs="Arial"/>
          <w:color w:val="000000" w:themeColor="text1"/>
          <w:shd w:val="clear" w:color="auto" w:fill="FFFFFF"/>
        </w:rPr>
        <w:t>the relationships between AO communities and NH4+ pools</w:t>
      </w:r>
      <w:r w:rsidR="00785503" w:rsidRPr="00785503">
        <w:rPr>
          <w:rFonts w:ascii="Arial" w:hAnsi="Arial" w:cs="Arial"/>
          <w:color w:val="000000" w:themeColor="text1"/>
          <w:shd w:val="clear" w:color="auto" w:fill="FFFFFF"/>
        </w:rPr>
        <w:t xml:space="preserve"> </w:t>
      </w:r>
      <w:r w:rsidR="00785503">
        <w:rPr>
          <w:rFonts w:ascii="Arial" w:hAnsi="Arial" w:cs="Arial"/>
          <w:color w:val="000000" w:themeColor="text1"/>
          <w:shd w:val="clear" w:color="auto" w:fill="FFFFFF"/>
        </w:rPr>
        <w:t xml:space="preserve">can also be indirectly affected by drought due to diffusion-driven substrate limitation as shown by the reduction </w:t>
      </w:r>
      <w:r w:rsidR="00785503" w:rsidRPr="00785503">
        <w:rPr>
          <w:rFonts w:ascii="Arial" w:hAnsi="Arial" w:cs="Arial"/>
          <w:color w:val="000000" w:themeColor="text1"/>
          <w:shd w:val="clear" w:color="auto" w:fill="FFFFFF"/>
        </w:rPr>
        <w:t xml:space="preserve">at least 50% in nitrification </w:t>
      </w:r>
      <w:r w:rsidR="00785503">
        <w:rPr>
          <w:rFonts w:ascii="Arial" w:hAnsi="Arial" w:cs="Arial"/>
          <w:color w:val="000000" w:themeColor="text1"/>
          <w:shd w:val="clear" w:color="auto" w:fill="FFFFFF"/>
        </w:rPr>
        <w:t>with lower</w:t>
      </w:r>
      <w:r w:rsidR="00785503" w:rsidRPr="00785503">
        <w:rPr>
          <w:rFonts w:ascii="Arial" w:hAnsi="Arial" w:cs="Arial"/>
          <w:color w:val="000000" w:themeColor="text1"/>
          <w:shd w:val="clear" w:color="auto" w:fill="FFFFFF"/>
        </w:rPr>
        <w:t xml:space="preserve"> water potential </w:t>
      </w:r>
      <w:r w:rsidR="00785503">
        <w:rPr>
          <w:rFonts w:ascii="Arial" w:hAnsi="Arial" w:cs="Arial"/>
          <w:color w:val="000000" w:themeColor="text1"/>
          <w:shd w:val="clear" w:color="auto" w:fill="FFFFFF"/>
        </w:rPr>
        <w:t>(</w:t>
      </w:r>
      <w:r w:rsidR="00785503" w:rsidRPr="00445154">
        <w:rPr>
          <w:rFonts w:ascii="Arial" w:hAnsi="Arial" w:cs="Arial"/>
          <w:color w:val="000000" w:themeColor="text1"/>
          <w:shd w:val="clear" w:color="auto" w:fill="FFFFFF"/>
        </w:rPr>
        <w:t>Stark &amp; Firestone 1995</w:t>
      </w:r>
      <w:r w:rsidR="00785503">
        <w:rPr>
          <w:rFonts w:ascii="Arial" w:hAnsi="Arial" w:cs="Arial"/>
          <w:color w:val="000000" w:themeColor="text1"/>
          <w:shd w:val="clear" w:color="auto" w:fill="FFFFFF"/>
        </w:rPr>
        <w:t>).</w:t>
      </w:r>
      <w:r w:rsidR="00445154" w:rsidRPr="00445154">
        <w:rPr>
          <w:rFonts w:ascii="Arial" w:hAnsi="Arial" w:cs="Arial"/>
          <w:color w:val="000000" w:themeColor="text1"/>
          <w:shd w:val="clear" w:color="auto" w:fill="FFFFFF"/>
        </w:rPr>
        <w:t xml:space="preserve"> </w:t>
      </w:r>
    </w:p>
    <w:p w14:paraId="271E7E18" w14:textId="77777777" w:rsidR="000D79B2" w:rsidRDefault="00785503" w:rsidP="000D79B2">
      <w:pPr>
        <w:spacing w:line="480" w:lineRule="auto"/>
        <w:jc w:val="both"/>
        <w:rPr>
          <w:rFonts w:ascii="Arial" w:hAnsi="Arial" w:cs="Arial"/>
          <w:i/>
          <w:color w:val="000000" w:themeColor="text1"/>
          <w:highlight w:val="yellow"/>
          <w:shd w:val="clear" w:color="auto" w:fill="FFFFFF"/>
        </w:rPr>
      </w:pPr>
      <w:r>
        <w:rPr>
          <w:rFonts w:ascii="Arial" w:hAnsi="Arial" w:cs="Arial"/>
          <w:i/>
          <w:color w:val="000000" w:themeColor="text1"/>
          <w:highlight w:val="yellow"/>
          <w:shd w:val="clear" w:color="auto" w:fill="FFFFFF"/>
        </w:rPr>
        <w:t>(</w:t>
      </w:r>
      <w:r w:rsidR="00445154">
        <w:rPr>
          <w:rFonts w:ascii="Arial" w:hAnsi="Arial" w:cs="Arial"/>
          <w:i/>
          <w:color w:val="000000" w:themeColor="text1"/>
          <w:highlight w:val="yellow"/>
          <w:shd w:val="clear" w:color="auto" w:fill="FFFFFF"/>
        </w:rPr>
        <w:t>+ “concluding” sentence about the drought effect on relationship</w:t>
      </w:r>
      <w:r>
        <w:rPr>
          <w:rFonts w:ascii="Arial" w:hAnsi="Arial" w:cs="Arial"/>
          <w:i/>
          <w:color w:val="000000" w:themeColor="text1"/>
          <w:highlight w:val="yellow"/>
          <w:shd w:val="clear" w:color="auto" w:fill="FFFFFF"/>
        </w:rPr>
        <w:t>)</w:t>
      </w:r>
    </w:p>
    <w:p w14:paraId="18F3C62E" w14:textId="77777777" w:rsidR="00785503" w:rsidRPr="00ED68EC" w:rsidRDefault="00785503" w:rsidP="006D66E5">
      <w:pPr>
        <w:spacing w:line="480" w:lineRule="auto"/>
        <w:jc w:val="both"/>
        <w:rPr>
          <w:rFonts w:ascii="Arial" w:hAnsi="Arial" w:cs="Arial"/>
          <w:color w:val="000000" w:themeColor="text1"/>
          <w:shd w:val="clear" w:color="auto" w:fill="FFFFFF"/>
        </w:rPr>
      </w:pPr>
    </w:p>
    <w:p w14:paraId="28224566" w14:textId="77777777" w:rsidR="006D66E5" w:rsidRPr="00ED68EC" w:rsidRDefault="006D66E5" w:rsidP="006D66E5">
      <w:pPr>
        <w:spacing w:line="480" w:lineRule="auto"/>
        <w:jc w:val="both"/>
        <w:rPr>
          <w:rFonts w:ascii="Arial" w:hAnsi="Arial" w:cs="Arial"/>
          <w:b/>
          <w:bCs/>
          <w:color w:val="000000" w:themeColor="text1"/>
          <w:shd w:val="clear" w:color="auto" w:fill="FFFFFF"/>
        </w:rPr>
      </w:pPr>
      <w:r w:rsidRPr="00ED68EC">
        <w:rPr>
          <w:rFonts w:ascii="Arial" w:hAnsi="Arial" w:cs="Arial"/>
          <w:b/>
          <w:bCs/>
          <w:color w:val="000000" w:themeColor="text1"/>
          <w:shd w:val="clear" w:color="auto" w:fill="FFFFFF"/>
        </w:rPr>
        <w:t>Conclusions</w:t>
      </w:r>
    </w:p>
    <w:p w14:paraId="45CD279B" w14:textId="4828BEB0" w:rsidR="006D66E5" w:rsidRPr="007A7DFA" w:rsidRDefault="006D66E5" w:rsidP="006D66E5">
      <w:pPr>
        <w:spacing w:line="480" w:lineRule="auto"/>
        <w:ind w:firstLine="720"/>
        <w:jc w:val="both"/>
        <w:rPr>
          <w:rFonts w:ascii="Arial" w:hAnsi="Arial" w:cs="Arial"/>
        </w:rPr>
      </w:pPr>
      <w:r w:rsidRPr="00ED68EC">
        <w:rPr>
          <w:rFonts w:ascii="Arial" w:hAnsi="Arial" w:cs="Arial"/>
          <w:color w:val="000000" w:themeColor="text1"/>
          <w:shd w:val="clear" w:color="auto" w:fill="FFFFFF"/>
        </w:rPr>
        <w:t xml:space="preserve">Our study revealed that the effect of drought on the structure and diversity, and abundance of AO was modulated by </w:t>
      </w:r>
      <w:r>
        <w:rPr>
          <w:rFonts w:ascii="Arial" w:hAnsi="Arial" w:cs="Arial"/>
          <w:color w:val="000000" w:themeColor="text1"/>
          <w:shd w:val="clear" w:color="auto" w:fill="FFFFFF"/>
        </w:rPr>
        <w:t>cropping system</w:t>
      </w:r>
      <w:r w:rsidRPr="00ED68EC">
        <w:rPr>
          <w:rFonts w:ascii="Arial" w:hAnsi="Arial" w:cs="Arial"/>
          <w:color w:val="000000" w:themeColor="text1"/>
          <w:shd w:val="clear" w:color="auto" w:fill="FFFFFF"/>
        </w:rPr>
        <w:t xml:space="preserve">, which is likely related to the availability of mineral N pools. Our findings emphasize that the response of AO communities to drought were </w:t>
      </w:r>
      <w:r w:rsidR="001A136F">
        <w:rPr>
          <w:rFonts w:ascii="Arial" w:hAnsi="Arial" w:cs="Arial"/>
          <w:color w:val="000000" w:themeColor="text1"/>
          <w:shd w:val="clear" w:color="auto" w:fill="FFFFFF"/>
        </w:rPr>
        <w:t>taxa</w:t>
      </w:r>
      <w:r w:rsidRPr="00ED68EC">
        <w:rPr>
          <w:rFonts w:ascii="Arial" w:hAnsi="Arial" w:cs="Arial"/>
          <w:color w:val="000000" w:themeColor="text1"/>
          <w:shd w:val="clear" w:color="auto" w:fill="FFFFFF"/>
        </w:rPr>
        <w:t xml:space="preserve"> specific, and also depend on the measured variable. Specifically, </w:t>
      </w:r>
      <w:r w:rsidRPr="00ED68EC">
        <w:rPr>
          <w:rFonts w:ascii="Arial" w:hAnsi="Arial" w:cs="Arial"/>
        </w:rPr>
        <w:t xml:space="preserve">the community structures of AOA and comammox were more strongly affected by drought than that of AOB, while the abundance of </w:t>
      </w:r>
      <w:r w:rsidRPr="00ED68EC">
        <w:rPr>
          <w:rFonts w:ascii="Arial" w:hAnsi="Arial" w:cs="Arial"/>
          <w:i/>
          <w:iCs/>
        </w:rPr>
        <w:t>amoA</w:t>
      </w:r>
      <w:r w:rsidRPr="00ED68EC">
        <w:rPr>
          <w:rFonts w:ascii="Arial" w:hAnsi="Arial" w:cs="Arial"/>
        </w:rPr>
        <w:t xml:space="preserve"> genes of AOB and comammox clade B were more sensitive to drought.</w:t>
      </w:r>
      <w:r>
        <w:rPr>
          <w:rFonts w:ascii="Arial" w:hAnsi="Arial" w:cs="Arial"/>
        </w:rPr>
        <w:t xml:space="preserve"> </w:t>
      </w:r>
      <w:r w:rsidRPr="00ED68EC">
        <w:rPr>
          <w:rFonts w:ascii="Arial" w:hAnsi="Arial" w:cs="Arial"/>
          <w:color w:val="000000" w:themeColor="text1"/>
        </w:rPr>
        <w:t xml:space="preserve">This study </w:t>
      </w:r>
      <w:r>
        <w:rPr>
          <w:rFonts w:ascii="Arial" w:hAnsi="Arial" w:cs="Arial"/>
          <w:color w:val="000000" w:themeColor="text1"/>
        </w:rPr>
        <w:t>provides insights on</w:t>
      </w:r>
      <w:r w:rsidRPr="00ED68EC">
        <w:rPr>
          <w:rFonts w:ascii="Arial" w:hAnsi="Arial" w:cs="Arial"/>
          <w:color w:val="000000" w:themeColor="text1"/>
        </w:rPr>
        <w:t xml:space="preserve"> the significance of agricultural management practices in influencing the response of </w:t>
      </w:r>
      <w:r>
        <w:rPr>
          <w:rFonts w:ascii="Arial" w:hAnsi="Arial" w:cs="Arial"/>
          <w:color w:val="000000" w:themeColor="text1"/>
        </w:rPr>
        <w:t>N</w:t>
      </w:r>
      <w:r w:rsidRPr="00ED68EC">
        <w:rPr>
          <w:rFonts w:ascii="Arial" w:hAnsi="Arial" w:cs="Arial"/>
          <w:color w:val="000000" w:themeColor="text1"/>
        </w:rPr>
        <w:t xml:space="preserve"> cycling and the corresponding communities to drought</w:t>
      </w:r>
      <w:r>
        <w:rPr>
          <w:rFonts w:ascii="Arial" w:hAnsi="Arial" w:cs="Arial"/>
          <w:color w:val="000000" w:themeColor="text1"/>
        </w:rPr>
        <w:t>, which is fundamental for predicting potential changes and nitrification management in the future climates.</w:t>
      </w:r>
    </w:p>
    <w:p w14:paraId="6A753F12" w14:textId="77777777" w:rsidR="006D66E5" w:rsidRPr="00ED68EC" w:rsidRDefault="006D66E5" w:rsidP="006D66E5">
      <w:pPr>
        <w:spacing w:line="480" w:lineRule="auto"/>
        <w:jc w:val="both"/>
        <w:rPr>
          <w:rFonts w:ascii="Arial" w:hAnsi="Arial" w:cs="Arial"/>
          <w:b/>
          <w:bCs/>
          <w:color w:val="000000" w:themeColor="text1"/>
        </w:rPr>
      </w:pPr>
    </w:p>
    <w:p w14:paraId="2F01869B" w14:textId="77777777" w:rsidR="006D66E5" w:rsidRPr="00ED68EC" w:rsidRDefault="006D66E5" w:rsidP="006D66E5">
      <w:pPr>
        <w:spacing w:line="480" w:lineRule="auto"/>
        <w:jc w:val="both"/>
        <w:rPr>
          <w:rFonts w:ascii="Arial" w:hAnsi="Arial" w:cs="Arial"/>
          <w:b/>
          <w:bCs/>
          <w:color w:val="000000" w:themeColor="text1"/>
        </w:rPr>
      </w:pPr>
    </w:p>
    <w:p w14:paraId="6895C5D1" w14:textId="77777777" w:rsidR="006D66E5" w:rsidRPr="00ED68EC" w:rsidRDefault="006D66E5" w:rsidP="006D66E5">
      <w:pPr>
        <w:spacing w:line="480" w:lineRule="auto"/>
        <w:jc w:val="both"/>
        <w:rPr>
          <w:rFonts w:ascii="Arial" w:hAnsi="Arial" w:cs="Arial"/>
          <w:b/>
          <w:bCs/>
        </w:rPr>
      </w:pPr>
    </w:p>
    <w:p w14:paraId="54D2D723" w14:textId="77777777" w:rsidR="006D66E5" w:rsidRPr="00ED68EC" w:rsidRDefault="006D66E5" w:rsidP="006D66E5">
      <w:pPr>
        <w:spacing w:line="480" w:lineRule="auto"/>
        <w:jc w:val="both"/>
        <w:rPr>
          <w:rFonts w:ascii="Arial" w:hAnsi="Arial" w:cs="Arial"/>
          <w:b/>
          <w:bCs/>
        </w:rPr>
      </w:pPr>
      <w:r w:rsidRPr="00ED68EC">
        <w:rPr>
          <w:rFonts w:ascii="Arial" w:hAnsi="Arial" w:cs="Arial"/>
          <w:b/>
          <w:bCs/>
        </w:rPr>
        <w:t xml:space="preserve">References  </w:t>
      </w:r>
    </w:p>
    <w:p w14:paraId="37944F5A" w14:textId="6CFF808E" w:rsidR="00E5088A" w:rsidRPr="00ED68EC" w:rsidRDefault="00DD2381" w:rsidP="00E5088A">
      <w:pPr>
        <w:pStyle w:val="Bibliography"/>
        <w:rPr>
          <w:rFonts w:ascii="Arial" w:hAnsi="Arial" w:cs="Arial"/>
          <w:sz w:val="22"/>
        </w:rPr>
      </w:pPr>
      <w:r>
        <w:t xml:space="preserve"> </w:t>
      </w:r>
    </w:p>
    <w:p w14:paraId="0711901A" w14:textId="13F328B4" w:rsidR="006D66E5" w:rsidRPr="00ED68EC" w:rsidRDefault="006D66E5" w:rsidP="006D66E5">
      <w:pPr>
        <w:spacing w:line="480" w:lineRule="auto"/>
        <w:jc w:val="both"/>
        <w:rPr>
          <w:rFonts w:ascii="Arial" w:hAnsi="Arial" w:cs="Arial"/>
          <w:b/>
          <w:bCs/>
        </w:rPr>
      </w:pPr>
    </w:p>
    <w:p w14:paraId="47D1E121" w14:textId="77777777" w:rsidR="006D66E5" w:rsidRDefault="006D66E5" w:rsidP="00157A05">
      <w:pPr>
        <w:spacing w:after="0" w:line="480" w:lineRule="auto"/>
        <w:jc w:val="both"/>
        <w:rPr>
          <w:rFonts w:ascii="Arial" w:hAnsi="Arial" w:cs="Arial"/>
        </w:rPr>
      </w:pPr>
      <w:r>
        <w:rPr>
          <w:rFonts w:ascii="Arial" w:hAnsi="Arial" w:cs="Arial"/>
        </w:rPr>
        <w:t>FIGURE LABEL</w:t>
      </w:r>
    </w:p>
    <w:p w14:paraId="59B684DB" w14:textId="77777777" w:rsidR="00D55233" w:rsidRDefault="00D55233" w:rsidP="00157A05">
      <w:pPr>
        <w:spacing w:after="0" w:line="480" w:lineRule="auto"/>
        <w:jc w:val="both"/>
        <w:rPr>
          <w:rFonts w:ascii="Arial" w:hAnsi="Arial" w:cs="Arial"/>
          <w:vertAlign w:val="subscript"/>
        </w:rPr>
      </w:pPr>
    </w:p>
    <w:p w14:paraId="4A13A58B" w14:textId="77777777" w:rsidR="00C3231E" w:rsidRPr="00C3170F" w:rsidRDefault="00772852" w:rsidP="00C3170F">
      <w:pPr>
        <w:tabs>
          <w:tab w:val="left" w:pos="2285"/>
        </w:tabs>
        <w:spacing w:line="480" w:lineRule="auto"/>
        <w:jc w:val="both"/>
        <w:rPr>
          <w:rFonts w:ascii="Arial" w:hAnsi="Arial" w:cs="Arial"/>
          <w:i/>
          <w:iCs/>
          <w:color w:val="000000" w:themeColor="text1"/>
        </w:rPr>
      </w:pPr>
      <w:r w:rsidRPr="00B70336">
        <w:rPr>
          <w:rFonts w:ascii="Arial" w:hAnsi="Arial" w:cs="Arial"/>
          <w:i/>
          <w:iCs/>
        </w:rPr>
        <w:t>Figure 1. Ammonium (NH</w:t>
      </w:r>
      <w:r w:rsidRPr="00112B9B">
        <w:rPr>
          <w:rFonts w:ascii="Arial" w:hAnsi="Arial" w:cs="Arial"/>
          <w:i/>
          <w:iCs/>
          <w:vertAlign w:val="subscript"/>
        </w:rPr>
        <w:t>4</w:t>
      </w:r>
      <w:r w:rsidRPr="00B70336">
        <w:rPr>
          <w:rFonts w:ascii="Arial" w:hAnsi="Arial" w:cs="Arial"/>
          <w:i/>
          <w:iCs/>
          <w:vertAlign w:val="superscript"/>
        </w:rPr>
        <w:t>+</w:t>
      </w:r>
      <w:r w:rsidRPr="00B70336">
        <w:rPr>
          <w:rFonts w:ascii="Arial" w:hAnsi="Arial" w:cs="Arial"/>
          <w:i/>
          <w:iCs/>
        </w:rPr>
        <w:t>) (A)</w:t>
      </w:r>
      <w:r w:rsidR="00112B9B">
        <w:rPr>
          <w:rFonts w:ascii="Arial" w:hAnsi="Arial" w:cs="Arial"/>
          <w:i/>
          <w:iCs/>
        </w:rPr>
        <w:t xml:space="preserve"> and </w:t>
      </w:r>
      <w:r w:rsidRPr="00B70336">
        <w:rPr>
          <w:rFonts w:ascii="Arial" w:hAnsi="Arial" w:cs="Arial"/>
          <w:i/>
          <w:iCs/>
        </w:rPr>
        <w:t>nitrate (NO</w:t>
      </w:r>
      <w:r w:rsidRPr="00112B9B">
        <w:rPr>
          <w:rFonts w:ascii="Arial" w:hAnsi="Arial" w:cs="Arial"/>
          <w:i/>
          <w:iCs/>
          <w:vertAlign w:val="subscript"/>
        </w:rPr>
        <w:t>3</w:t>
      </w:r>
      <w:r w:rsidRPr="00B70336">
        <w:rPr>
          <w:rFonts w:ascii="Arial" w:hAnsi="Arial" w:cs="Arial"/>
          <w:i/>
          <w:iCs/>
          <w:vertAlign w:val="superscript"/>
        </w:rPr>
        <w:t>-</w:t>
      </w:r>
      <w:r w:rsidRPr="00B70336">
        <w:rPr>
          <w:rFonts w:ascii="Arial" w:hAnsi="Arial" w:cs="Arial"/>
          <w:i/>
          <w:iCs/>
        </w:rPr>
        <w:t>) (B) contents</w:t>
      </w:r>
      <w:r w:rsidR="00112B9B">
        <w:rPr>
          <w:rFonts w:ascii="Arial" w:hAnsi="Arial" w:cs="Arial"/>
          <w:i/>
          <w:iCs/>
        </w:rPr>
        <w:t>, and the average N</w:t>
      </w:r>
      <w:r w:rsidR="00112B9B" w:rsidRPr="00112B9B">
        <w:rPr>
          <w:rFonts w:ascii="Arial" w:hAnsi="Arial" w:cs="Arial"/>
          <w:i/>
          <w:iCs/>
          <w:vertAlign w:val="subscript"/>
        </w:rPr>
        <w:t>2</w:t>
      </w:r>
      <w:r w:rsidR="00112B9B">
        <w:rPr>
          <w:rFonts w:ascii="Arial" w:hAnsi="Arial" w:cs="Arial"/>
          <w:i/>
          <w:iCs/>
        </w:rPr>
        <w:t>O flux (C)</w:t>
      </w:r>
      <w:r w:rsidRPr="00B70336">
        <w:rPr>
          <w:rFonts w:ascii="Arial" w:hAnsi="Arial" w:cs="Arial"/>
          <w:i/>
          <w:iCs/>
        </w:rPr>
        <w:t xml:space="preserve"> of control and drought-treated plots. </w:t>
      </w:r>
      <w:r w:rsidRPr="00B70336">
        <w:rPr>
          <w:rFonts w:ascii="Arial" w:hAnsi="Arial" w:cs="Arial"/>
          <w:i/>
          <w:iCs/>
          <w:color w:val="000000" w:themeColor="text1"/>
        </w:rPr>
        <w:t>The effect of drought (I), cropping system (C), and sampling date (D), as well as their interactions was assessed by three-way repeated measures ANOVA.</w:t>
      </w:r>
      <w:r w:rsidR="00C3231E" w:rsidRPr="00B70336">
        <w:rPr>
          <w:rFonts w:ascii="Arial" w:hAnsi="Arial" w:cs="Arial"/>
          <w:i/>
          <w:iCs/>
          <w:color w:val="000000" w:themeColor="text1"/>
        </w:rPr>
        <w:t xml:space="preserve">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 xml:space="preserve">&lt;0.01, *&lt;0.05, ns=not significant). </w:t>
      </w:r>
      <w:r w:rsidR="00C3231E" w:rsidRPr="00C3170F">
        <w:rPr>
          <w:rFonts w:ascii="Arial" w:hAnsi="Arial" w:cs="Arial"/>
          <w:i/>
          <w:iCs/>
          <w:color w:val="000000" w:themeColor="text1"/>
        </w:rPr>
        <w:t>Boxplots show the median (center line), first and third quartiles (box limits), and smallest and largest values within 1.5x interquartile range (whiskers).</w:t>
      </w:r>
    </w:p>
    <w:p w14:paraId="6EC2931F" w14:textId="77777777" w:rsidR="00C3231E" w:rsidRPr="00B70336" w:rsidRDefault="00C3231E" w:rsidP="00157A05">
      <w:pPr>
        <w:spacing w:after="0" w:line="480" w:lineRule="auto"/>
        <w:jc w:val="both"/>
        <w:rPr>
          <w:rFonts w:ascii="Arial" w:hAnsi="Arial" w:cs="Arial"/>
        </w:rPr>
      </w:pPr>
    </w:p>
    <w:p w14:paraId="3992ECFF" w14:textId="77777777" w:rsidR="00C3231E" w:rsidRPr="00C3170F" w:rsidRDefault="00C3231E" w:rsidP="00157A05">
      <w:pPr>
        <w:spacing w:after="0" w:line="480" w:lineRule="auto"/>
        <w:jc w:val="both"/>
        <w:rPr>
          <w:rFonts w:ascii="Arial" w:hAnsi="Arial" w:cs="Arial"/>
          <w:i/>
          <w:iCs/>
        </w:rPr>
      </w:pPr>
      <w:r w:rsidRPr="00C3170F">
        <w:rPr>
          <w:rFonts w:ascii="Arial" w:hAnsi="Arial" w:cs="Arial"/>
          <w:i/>
          <w:iCs/>
        </w:rPr>
        <w:t xml:space="preserve">Figure 2.  Effects of drought and cropping system on the community structure as assessed by constrained canonical analysis of principal coordinates (CAP) of AOB (A and B),  AOA (C and D), and </w:t>
      </w:r>
      <w:r w:rsidR="00B70336" w:rsidRPr="00B70336">
        <w:rPr>
          <w:rFonts w:ascii="Arial" w:hAnsi="Arial" w:cs="Arial"/>
          <w:i/>
          <w:iCs/>
        </w:rPr>
        <w:t>c</w:t>
      </w:r>
      <w:r w:rsidRPr="00C3170F">
        <w:rPr>
          <w:rFonts w:ascii="Arial" w:hAnsi="Arial" w:cs="Arial"/>
          <w:i/>
          <w:iCs/>
        </w:rPr>
        <w:t>omammox (E and F) in bulk soil and rhizosphere.</w:t>
      </w:r>
      <w:r w:rsidR="0071677C" w:rsidRPr="00B70336">
        <w:rPr>
          <w:rFonts w:ascii="Arial" w:hAnsi="Arial" w:cs="Arial"/>
          <w:i/>
          <w:iCs/>
        </w:rPr>
        <w:t xml:space="preserve"> Overall reclassification success rate represents the degree of discrimination between the grouping factors. Reclassification success rates for each cluster are provided next to the respective ellipses. The statistical significances are indicated by </w:t>
      </w:r>
      <w:r w:rsidR="0071677C" w:rsidRPr="00C3170F">
        <w:rPr>
          <w:rFonts w:ascii="Arial" w:hAnsi="Arial" w:cs="Arial"/>
          <w:i/>
          <w:iCs/>
        </w:rPr>
        <w:t xml:space="preserve">the Pillai’s trace statistics and asterisks (MANOVA, </w:t>
      </w:r>
      <w:r w:rsidR="00B70336">
        <w:rPr>
          <w:rFonts w:ascii="Arial" w:hAnsi="Arial" w:cs="Arial"/>
          <w:i/>
          <w:iCs/>
        </w:rPr>
        <w:t>***</w:t>
      </w:r>
      <w:r w:rsidR="00B70336" w:rsidRPr="00C3170F">
        <w:rPr>
          <w:rFonts w:ascii="Arial" w:hAnsi="Arial" w:cs="Arial"/>
          <w:i/>
          <w:iCs/>
        </w:rPr>
        <w:t>P</w:t>
      </w:r>
      <w:r w:rsidR="0071677C" w:rsidRPr="00C3170F">
        <w:rPr>
          <w:rFonts w:ascii="Arial" w:hAnsi="Arial" w:cs="Arial"/>
          <w:i/>
          <w:iCs/>
        </w:rPr>
        <w:t>&lt;0.001).</w:t>
      </w:r>
    </w:p>
    <w:p w14:paraId="549AB94B" w14:textId="77777777" w:rsidR="00C3231E" w:rsidRPr="00C3170F" w:rsidRDefault="00C3231E" w:rsidP="00157A05">
      <w:pPr>
        <w:spacing w:after="0" w:line="480" w:lineRule="auto"/>
        <w:jc w:val="both"/>
        <w:rPr>
          <w:rFonts w:ascii="Arial" w:hAnsi="Arial" w:cs="Arial"/>
        </w:rPr>
      </w:pPr>
    </w:p>
    <w:p w14:paraId="4EC35719" w14:textId="77777777" w:rsidR="00625B66" w:rsidRPr="00112B9B" w:rsidRDefault="0006153B" w:rsidP="00157A05">
      <w:pPr>
        <w:spacing w:after="0" w:line="480" w:lineRule="auto"/>
        <w:jc w:val="both"/>
        <w:rPr>
          <w:rFonts w:ascii="Arial" w:hAnsi="Arial" w:cs="Arial"/>
          <w:i/>
          <w:iCs/>
        </w:rPr>
      </w:pPr>
      <w:r w:rsidRPr="00C3170F">
        <w:rPr>
          <w:rFonts w:ascii="Arial" w:hAnsi="Arial" w:cs="Arial"/>
          <w:i/>
          <w:iCs/>
        </w:rPr>
        <w:t xml:space="preserve">Figure 3. </w:t>
      </w:r>
      <w:r w:rsidR="00092EDE" w:rsidRPr="00C3170F">
        <w:rPr>
          <w:rFonts w:ascii="Arial" w:hAnsi="Arial" w:cs="Arial"/>
          <w:i/>
          <w:iCs/>
        </w:rPr>
        <w:t xml:space="preserve">Heat map showing </w:t>
      </w:r>
      <w:r w:rsidRPr="00C3170F">
        <w:rPr>
          <w:rFonts w:ascii="Arial" w:hAnsi="Arial" w:cs="Arial"/>
          <w:i/>
          <w:iCs/>
        </w:rPr>
        <w:t xml:space="preserve">ASVs of AOB, AOA, and </w:t>
      </w:r>
      <w:r w:rsidR="00B70336" w:rsidRPr="00B70336">
        <w:rPr>
          <w:rFonts w:ascii="Arial" w:hAnsi="Arial" w:cs="Arial"/>
          <w:i/>
          <w:iCs/>
        </w:rPr>
        <w:t>c</w:t>
      </w:r>
      <w:r w:rsidRPr="00C3170F">
        <w:rPr>
          <w:rFonts w:ascii="Arial" w:hAnsi="Arial" w:cs="Arial"/>
          <w:i/>
          <w:iCs/>
        </w:rPr>
        <w:t xml:space="preserve">omammox </w:t>
      </w:r>
      <w:r w:rsidR="00092EDE" w:rsidRPr="00C3170F">
        <w:rPr>
          <w:rFonts w:ascii="Arial" w:hAnsi="Arial" w:cs="Arial"/>
          <w:i/>
          <w:iCs/>
        </w:rPr>
        <w:t>that</w:t>
      </w:r>
      <w:r w:rsidRPr="00C3170F">
        <w:rPr>
          <w:rFonts w:ascii="Arial" w:hAnsi="Arial" w:cs="Arial"/>
          <w:i/>
          <w:iCs/>
        </w:rPr>
        <w:t xml:space="preserve"> are affected by drought</w:t>
      </w:r>
      <w:r w:rsidR="00092EDE" w:rsidRPr="00C3170F">
        <w:rPr>
          <w:rFonts w:ascii="Arial" w:hAnsi="Arial" w:cs="Arial"/>
          <w:i/>
          <w:iCs/>
        </w:rPr>
        <w:t xml:space="preserve"> in bulk soil and rhizosphere as assessed by</w:t>
      </w:r>
      <w:r w:rsidRPr="00C3170F">
        <w:rPr>
          <w:rFonts w:ascii="Arial" w:hAnsi="Arial" w:cs="Arial"/>
          <w:i/>
          <w:iCs/>
        </w:rPr>
        <w:t xml:space="preserve"> differential abundance analysis</w:t>
      </w:r>
      <w:r w:rsidR="0027430B" w:rsidRPr="00C3170F">
        <w:rPr>
          <w:rFonts w:ascii="Arial" w:hAnsi="Arial" w:cs="Arial"/>
          <w:i/>
          <w:iCs/>
        </w:rPr>
        <w:t xml:space="preserve"> using generalized linear mixed models</w:t>
      </w:r>
      <w:r w:rsidR="00092EDE" w:rsidRPr="00C3170F">
        <w:rPr>
          <w:rFonts w:ascii="Arial" w:hAnsi="Arial" w:cs="Arial"/>
          <w:i/>
          <w:iCs/>
        </w:rPr>
        <w:t xml:space="preserve"> (P&lt;0.05)</w:t>
      </w:r>
      <w:r w:rsidR="008B05B8">
        <w:rPr>
          <w:rFonts w:ascii="Arial" w:hAnsi="Arial" w:cs="Arial"/>
          <w:i/>
          <w:iCs/>
        </w:rPr>
        <w:t xml:space="preserve"> (A) and the percentage of affected ASVs (B)</w:t>
      </w:r>
      <w:r w:rsidRPr="00C3170F">
        <w:rPr>
          <w:rFonts w:ascii="Arial" w:hAnsi="Arial" w:cs="Arial"/>
          <w:i/>
          <w:iCs/>
        </w:rPr>
        <w:t>.</w:t>
      </w:r>
      <w:r w:rsidR="0027430B" w:rsidRPr="00B70336">
        <w:rPr>
          <w:rFonts w:ascii="Arial" w:hAnsi="Arial" w:cs="Arial"/>
          <w:i/>
          <w:iCs/>
        </w:rPr>
        <w:t xml:space="preserve"> Taxonomic affiliations are indicated by genus (AOB) and clade (AOA and </w:t>
      </w:r>
      <w:r w:rsidR="00B70336" w:rsidRPr="00B70336">
        <w:rPr>
          <w:rFonts w:ascii="Arial" w:hAnsi="Arial" w:cs="Arial"/>
          <w:i/>
          <w:iCs/>
        </w:rPr>
        <w:t>c</w:t>
      </w:r>
      <w:r w:rsidR="0027430B" w:rsidRPr="00B70336">
        <w:rPr>
          <w:rFonts w:ascii="Arial" w:hAnsi="Arial" w:cs="Arial"/>
          <w:i/>
          <w:iCs/>
        </w:rPr>
        <w:t xml:space="preserve">omammox). </w:t>
      </w:r>
      <w:r w:rsidR="007B0A88" w:rsidRPr="00B70336">
        <w:rPr>
          <w:rFonts w:ascii="Arial" w:hAnsi="Arial" w:cs="Arial"/>
          <w:i/>
          <w:iCs/>
        </w:rPr>
        <w:t xml:space="preserve">The enriched and </w:t>
      </w:r>
      <w:r w:rsidR="007B0A88" w:rsidRPr="00B70336">
        <w:rPr>
          <w:rFonts w:ascii="Arial" w:hAnsi="Arial" w:cs="Arial"/>
          <w:i/>
          <w:iCs/>
        </w:rPr>
        <w:lastRenderedPageBreak/>
        <w:t>depleted ASVs are indicated in blue</w:t>
      </w:r>
      <w:r w:rsidR="00DF51D3" w:rsidRPr="00B70336">
        <w:rPr>
          <w:rFonts w:ascii="Arial" w:hAnsi="Arial" w:cs="Arial"/>
          <w:i/>
          <w:iCs/>
        </w:rPr>
        <w:t xml:space="preserve"> (log2-ratio&gt;0)</w:t>
      </w:r>
      <w:r w:rsidR="007B0A88" w:rsidRPr="00B70336">
        <w:rPr>
          <w:rFonts w:ascii="Arial" w:hAnsi="Arial" w:cs="Arial"/>
          <w:i/>
          <w:iCs/>
        </w:rPr>
        <w:t xml:space="preserve"> and red</w:t>
      </w:r>
      <w:r w:rsidR="00DF51D3" w:rsidRPr="00B70336">
        <w:rPr>
          <w:rFonts w:ascii="Arial" w:hAnsi="Arial" w:cs="Arial"/>
          <w:i/>
          <w:iCs/>
        </w:rPr>
        <w:t xml:space="preserve"> (log2-ratio&lt;0) </w:t>
      </w:r>
      <w:r w:rsidR="007B0A88" w:rsidRPr="00B70336">
        <w:rPr>
          <w:rFonts w:ascii="Arial" w:hAnsi="Arial" w:cs="Arial"/>
          <w:i/>
          <w:iCs/>
        </w:rPr>
        <w:t>respectively.</w:t>
      </w:r>
      <w:r w:rsidR="00DA39AA" w:rsidRPr="00B70336">
        <w:rPr>
          <w:rFonts w:ascii="Arial" w:hAnsi="Arial" w:cs="Arial"/>
          <w:i/>
          <w:iCs/>
        </w:rPr>
        <w:t xml:space="preserve"> The relative abundance of each ASV is provided in the left side of the heat map.</w:t>
      </w:r>
    </w:p>
    <w:p w14:paraId="36F146A7" w14:textId="77777777" w:rsidR="00625B66" w:rsidRPr="00B70336" w:rsidRDefault="00625B66" w:rsidP="00157A05">
      <w:pPr>
        <w:spacing w:after="0" w:line="480" w:lineRule="auto"/>
        <w:jc w:val="both"/>
        <w:rPr>
          <w:rFonts w:ascii="Arial" w:hAnsi="Arial" w:cs="Arial"/>
        </w:rPr>
      </w:pPr>
    </w:p>
    <w:p w14:paraId="61305613" w14:textId="77777777" w:rsidR="00B70336" w:rsidRDefault="009E6584" w:rsidP="00B70336">
      <w:pPr>
        <w:tabs>
          <w:tab w:val="left" w:pos="2285"/>
        </w:tabs>
        <w:spacing w:line="480" w:lineRule="auto"/>
        <w:jc w:val="both"/>
        <w:rPr>
          <w:rFonts w:ascii="Arial" w:hAnsi="Arial" w:cs="Arial"/>
          <w:i/>
          <w:iCs/>
          <w:color w:val="000000" w:themeColor="text1"/>
        </w:rPr>
      </w:pPr>
      <w:r w:rsidRPr="00112B9B">
        <w:rPr>
          <w:rFonts w:ascii="Arial" w:hAnsi="Arial" w:cs="Arial"/>
          <w:i/>
          <w:iCs/>
        </w:rPr>
        <w:t xml:space="preserve">Figure 4. </w:t>
      </w:r>
      <w:r w:rsidR="00B70336" w:rsidRPr="00112B9B">
        <w:rPr>
          <w:rFonts w:ascii="Arial" w:hAnsi="Arial" w:cs="Arial"/>
          <w:i/>
          <w:iCs/>
        </w:rPr>
        <w:t>amoA gene abunda</w:t>
      </w:r>
      <w:r w:rsidR="00B70336" w:rsidRPr="00B70336">
        <w:rPr>
          <w:rFonts w:ascii="Arial" w:hAnsi="Arial" w:cs="Arial"/>
          <w:i/>
          <w:iCs/>
        </w:rPr>
        <w:t xml:space="preserve">nce of AOB (A), AOA (B), and comammox clade A (C) and B (D) in bulk soil. </w:t>
      </w:r>
      <w:r w:rsidR="00B70336" w:rsidRPr="00B70336">
        <w:rPr>
          <w:rFonts w:ascii="Arial" w:hAnsi="Arial" w:cs="Arial"/>
          <w:i/>
          <w:iCs/>
          <w:color w:val="000000" w:themeColor="text1"/>
        </w:rPr>
        <w:t xml:space="preserve">The effect of drought (I), cropping system (C), and sampling date (D), as well as their interactions was assessed by three-way repeated measures ANOVA. </w:t>
      </w:r>
      <w:r w:rsidR="00B70336" w:rsidRPr="00B70336">
        <w:rPr>
          <w:rFonts w:ascii="Arial" w:hAnsi="Arial" w:cs="Arial"/>
          <w:i/>
          <w:iCs/>
        </w:rPr>
        <w:t xml:space="preserve">Pairwise comparison between control and drought for each sampling date within cropping </w:t>
      </w:r>
      <w:r w:rsidR="00B70336" w:rsidRPr="00B70336">
        <w:rPr>
          <w:rFonts w:ascii="Arial" w:hAnsi="Arial" w:cs="Arial"/>
          <w:i/>
          <w:iCs/>
          <w:color w:val="000000" w:themeColor="text1"/>
        </w:rPr>
        <w:t>system was assessed using the estimated marginal means with significant differences indicated by asterisks (</w:t>
      </w:r>
      <w:r w:rsidR="00B70336" w:rsidRPr="00B70336">
        <w:rPr>
          <w:rFonts w:ascii="Arial" w:hAnsi="Arial" w:cs="Arial"/>
          <w:i/>
          <w:iCs/>
          <w:color w:val="000000" w:themeColor="text1"/>
          <w:shd w:val="clear" w:color="auto" w:fill="FFFFFF"/>
        </w:rPr>
        <w:t>****</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&lt;0.01, *</w:t>
      </w:r>
      <w:r w:rsidR="00B70336" w:rsidRPr="00B70336">
        <w:rPr>
          <w:rFonts w:ascii="Arial" w:hAnsi="Arial" w:cs="Arial"/>
          <w:i/>
          <w:iCs/>
          <w:color w:val="000000" w:themeColor="text1"/>
        </w:rPr>
        <w:t>p</w:t>
      </w:r>
      <w:r w:rsidR="00B70336" w:rsidRPr="00B70336">
        <w:rPr>
          <w:rFonts w:ascii="Arial" w:hAnsi="Arial" w:cs="Arial"/>
          <w:i/>
          <w:iCs/>
          <w:color w:val="000000" w:themeColor="text1"/>
          <w:shd w:val="clear" w:color="auto" w:fill="FFFFFF"/>
        </w:rPr>
        <w:t>&lt;0.05, ns=not significant).</w:t>
      </w:r>
      <w:r w:rsidR="00B70336" w:rsidRPr="00B70336">
        <w:rPr>
          <w:rFonts w:ascii="Arial" w:hAnsi="Arial" w:cs="Arial"/>
          <w:i/>
          <w:iCs/>
          <w:color w:val="000000" w:themeColor="text1"/>
        </w:rPr>
        <w:t xml:space="preserve"> Boxplots show the median (center line), first and third quartiles (box limits), and smallest and largest values within 1.5x interquartile range (whiskers).</w:t>
      </w:r>
    </w:p>
    <w:p w14:paraId="1662F5D7" w14:textId="77777777" w:rsidR="007C3FD0" w:rsidRDefault="007C3FD0" w:rsidP="00B70336">
      <w:pPr>
        <w:tabs>
          <w:tab w:val="left" w:pos="2285"/>
        </w:tabs>
        <w:spacing w:line="480" w:lineRule="auto"/>
        <w:jc w:val="both"/>
        <w:rPr>
          <w:rFonts w:ascii="Arial" w:hAnsi="Arial" w:cs="Arial"/>
          <w:i/>
          <w:iCs/>
          <w:color w:val="000000" w:themeColor="text1"/>
        </w:rPr>
      </w:pPr>
    </w:p>
    <w:p w14:paraId="6D7DF1E6" w14:textId="77777777" w:rsidR="007C3FD0" w:rsidRPr="004A7D3B" w:rsidRDefault="007C3FD0" w:rsidP="00B70336">
      <w:pPr>
        <w:tabs>
          <w:tab w:val="left" w:pos="2285"/>
        </w:tabs>
        <w:spacing w:line="480" w:lineRule="auto"/>
        <w:jc w:val="both"/>
        <w:rPr>
          <w:rFonts w:ascii="Arial" w:hAnsi="Arial" w:cs="Arial"/>
          <w:i/>
          <w:iCs/>
          <w:color w:val="000000" w:themeColor="text1"/>
        </w:rPr>
      </w:pPr>
      <w:r>
        <w:rPr>
          <w:rFonts w:ascii="Arial" w:hAnsi="Arial" w:cs="Arial"/>
          <w:i/>
          <w:iCs/>
          <w:color w:val="000000" w:themeColor="text1"/>
        </w:rPr>
        <w:t>Figure 5. Mantel</w:t>
      </w:r>
      <w:r w:rsidR="00511EBC">
        <w:rPr>
          <w:rFonts w:ascii="Arial" w:hAnsi="Arial" w:cs="Arial"/>
          <w:i/>
          <w:iCs/>
          <w:color w:val="000000" w:themeColor="text1"/>
        </w:rPr>
        <w:t>’s</w:t>
      </w:r>
      <w:r>
        <w:rPr>
          <w:rFonts w:ascii="Arial" w:hAnsi="Arial" w:cs="Arial"/>
          <w:i/>
          <w:iCs/>
          <w:color w:val="000000" w:themeColor="text1"/>
        </w:rPr>
        <w:t xml:space="preserve"> test</w:t>
      </w:r>
      <w:r w:rsidR="00511EBC">
        <w:rPr>
          <w:rFonts w:ascii="Arial" w:hAnsi="Arial" w:cs="Arial"/>
          <w:i/>
          <w:iCs/>
          <w:color w:val="000000" w:themeColor="text1"/>
        </w:rPr>
        <w:t xml:space="preserve"> </w:t>
      </w:r>
      <w:r>
        <w:rPr>
          <w:rFonts w:ascii="Arial" w:hAnsi="Arial" w:cs="Arial"/>
          <w:i/>
          <w:iCs/>
          <w:color w:val="000000" w:themeColor="text1"/>
        </w:rPr>
        <w:t>for the correlation analysis between ammonia-oxidizing community beta diversity (Bray-Curtis distance) with mineral N pools (NH4</w:t>
      </w:r>
      <w:r w:rsidRPr="00112B9B">
        <w:rPr>
          <w:rFonts w:ascii="Arial" w:hAnsi="Arial" w:cs="Arial"/>
          <w:i/>
          <w:iCs/>
          <w:color w:val="000000" w:themeColor="text1"/>
          <w:vertAlign w:val="superscript"/>
        </w:rPr>
        <w:t>+</w:t>
      </w:r>
      <w:r>
        <w:rPr>
          <w:rFonts w:ascii="Arial" w:hAnsi="Arial" w:cs="Arial"/>
          <w:i/>
          <w:iCs/>
          <w:color w:val="000000" w:themeColor="text1"/>
        </w:rPr>
        <w:t>, NO3</w:t>
      </w:r>
      <w:r w:rsidRPr="00112B9B">
        <w:rPr>
          <w:rFonts w:ascii="Arial" w:hAnsi="Arial" w:cs="Arial"/>
          <w:i/>
          <w:iCs/>
          <w:color w:val="000000" w:themeColor="text1"/>
          <w:vertAlign w:val="superscript"/>
        </w:rPr>
        <w:t>-</w:t>
      </w:r>
      <w:r>
        <w:rPr>
          <w:rFonts w:ascii="Arial" w:hAnsi="Arial" w:cs="Arial"/>
          <w:i/>
          <w:iCs/>
          <w:color w:val="000000" w:themeColor="text1"/>
        </w:rPr>
        <w:t>) and other soil properties, as well as the community alpha diversity and abundance in control (A) and drought (B).</w:t>
      </w:r>
      <w:r w:rsidR="00511EBC">
        <w:rPr>
          <w:rFonts w:ascii="Arial" w:hAnsi="Arial" w:cs="Arial"/>
          <w:i/>
          <w:iCs/>
          <w:color w:val="000000" w:themeColor="text1"/>
        </w:rPr>
        <w:t xml:space="preserve"> </w:t>
      </w:r>
      <w:r w:rsidR="00511EBC" w:rsidRPr="00511EBC">
        <w:rPr>
          <w:rFonts w:ascii="Arial" w:hAnsi="Arial" w:cs="Arial"/>
          <w:i/>
          <w:iCs/>
          <w:color w:val="000000" w:themeColor="text1"/>
        </w:rPr>
        <w:t xml:space="preserve">The width </w:t>
      </w:r>
      <w:r w:rsidR="00511EBC">
        <w:rPr>
          <w:rFonts w:ascii="Arial" w:hAnsi="Arial" w:cs="Arial"/>
          <w:i/>
          <w:iCs/>
          <w:color w:val="000000" w:themeColor="text1"/>
        </w:rPr>
        <w:t xml:space="preserve">and color </w:t>
      </w:r>
      <w:r w:rsidR="00511EBC" w:rsidRPr="00511EBC">
        <w:rPr>
          <w:rFonts w:ascii="Arial" w:hAnsi="Arial" w:cs="Arial"/>
          <w:i/>
          <w:iCs/>
          <w:color w:val="000000" w:themeColor="text1"/>
        </w:rPr>
        <w:t>of the edges represents the Mantel</w:t>
      </w:r>
      <w:r w:rsidR="00511EBC">
        <w:rPr>
          <w:rFonts w:ascii="Arial" w:hAnsi="Arial" w:cs="Arial"/>
          <w:i/>
          <w:iCs/>
          <w:color w:val="000000" w:themeColor="text1"/>
        </w:rPr>
        <w:t>’s R and P value, respectively.</w:t>
      </w:r>
      <w:r w:rsidR="0018716A">
        <w:rPr>
          <w:rFonts w:ascii="Arial" w:hAnsi="Arial" w:cs="Arial"/>
          <w:i/>
          <w:iCs/>
          <w:color w:val="000000" w:themeColor="text1"/>
        </w:rPr>
        <w:t xml:space="preserve"> Thicker edge indicates stronger relationship.</w:t>
      </w:r>
      <w:r w:rsidR="00511EBC">
        <w:rPr>
          <w:rFonts w:ascii="Arial" w:hAnsi="Arial" w:cs="Arial"/>
          <w:i/>
          <w:iCs/>
          <w:color w:val="000000" w:themeColor="text1"/>
        </w:rPr>
        <w:t xml:space="preserve"> Spearman correlation coefficients</w:t>
      </w:r>
      <w:r w:rsidR="0018716A">
        <w:rPr>
          <w:rFonts w:ascii="Arial" w:hAnsi="Arial" w:cs="Arial"/>
          <w:i/>
          <w:iCs/>
          <w:color w:val="000000" w:themeColor="text1"/>
        </w:rPr>
        <w:t xml:space="preserve"> among variables</w:t>
      </w:r>
      <w:r w:rsidR="00511EBC">
        <w:rPr>
          <w:rFonts w:ascii="Arial" w:hAnsi="Arial" w:cs="Arial"/>
          <w:i/>
          <w:iCs/>
          <w:color w:val="000000" w:themeColor="text1"/>
        </w:rPr>
        <w:t xml:space="preserve"> are indicated by the area of the square with blue and red colors indicate positive and negative correlation, respectively. S</w:t>
      </w:r>
      <w:r w:rsidR="00511EBC" w:rsidRPr="00B70336">
        <w:rPr>
          <w:rFonts w:ascii="Arial" w:hAnsi="Arial" w:cs="Arial"/>
          <w:i/>
          <w:iCs/>
          <w:color w:val="000000" w:themeColor="text1"/>
        </w:rPr>
        <w:t>ignificant</w:t>
      </w:r>
      <w:r w:rsidR="00511EBC">
        <w:rPr>
          <w:rFonts w:ascii="Arial" w:hAnsi="Arial" w:cs="Arial"/>
          <w:i/>
          <w:iCs/>
          <w:color w:val="000000" w:themeColor="text1"/>
        </w:rPr>
        <w:t xml:space="preserve"> correlation</w:t>
      </w:r>
      <w:r w:rsidR="00511EBC" w:rsidRPr="00B70336">
        <w:rPr>
          <w:rFonts w:ascii="Arial" w:hAnsi="Arial" w:cs="Arial"/>
          <w:i/>
          <w:iCs/>
          <w:color w:val="000000" w:themeColor="text1"/>
        </w:rPr>
        <w:t xml:space="preserve"> indicated by asterisks (</w:t>
      </w:r>
      <w:r w:rsidR="00511EBC" w:rsidRPr="00B70336">
        <w:rPr>
          <w:rFonts w:ascii="Arial" w:hAnsi="Arial" w:cs="Arial"/>
          <w:i/>
          <w:iCs/>
          <w:color w:val="000000" w:themeColor="text1"/>
          <w:shd w:val="clear" w:color="auto" w:fill="FFFFFF"/>
        </w:rPr>
        <w:t>***</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&lt;0.01, *</w:t>
      </w:r>
      <w:r w:rsidR="00511EBC" w:rsidRPr="00B70336">
        <w:rPr>
          <w:rFonts w:ascii="Arial" w:hAnsi="Arial" w:cs="Arial"/>
          <w:i/>
          <w:iCs/>
          <w:color w:val="000000" w:themeColor="text1"/>
        </w:rPr>
        <w:t>p</w:t>
      </w:r>
      <w:r w:rsidR="00511EBC" w:rsidRPr="00B70336">
        <w:rPr>
          <w:rFonts w:ascii="Arial" w:hAnsi="Arial" w:cs="Arial"/>
          <w:i/>
          <w:iCs/>
          <w:color w:val="000000" w:themeColor="text1"/>
          <w:shd w:val="clear" w:color="auto" w:fill="FFFFFF"/>
        </w:rPr>
        <w:t>&lt;0.05)</w:t>
      </w:r>
    </w:p>
    <w:p w14:paraId="13B5F89F" w14:textId="77777777" w:rsidR="00625B66" w:rsidRPr="00112B9B" w:rsidRDefault="00625B66" w:rsidP="00157A05">
      <w:pPr>
        <w:spacing w:after="0" w:line="480" w:lineRule="auto"/>
        <w:jc w:val="both"/>
        <w:rPr>
          <w:rFonts w:ascii="Arial" w:hAnsi="Arial" w:cs="Arial"/>
          <w:i/>
          <w:iCs/>
        </w:rPr>
      </w:pPr>
    </w:p>
    <w:p w14:paraId="470FAD2D" w14:textId="77777777" w:rsidR="007C2534" w:rsidRPr="00157A05" w:rsidRDefault="007C2534" w:rsidP="00157A05">
      <w:pPr>
        <w:spacing w:after="0" w:line="480" w:lineRule="auto"/>
        <w:jc w:val="both"/>
        <w:rPr>
          <w:rFonts w:ascii="Arial" w:hAnsi="Arial" w:cs="Arial"/>
        </w:rPr>
      </w:pPr>
    </w:p>
    <w:p w14:paraId="3F7360C7" w14:textId="77777777" w:rsidR="007C2534" w:rsidRPr="00157A05" w:rsidRDefault="007C2534" w:rsidP="00157A05">
      <w:pPr>
        <w:spacing w:after="0" w:line="480" w:lineRule="auto"/>
        <w:jc w:val="both"/>
        <w:rPr>
          <w:rFonts w:ascii="Arial" w:hAnsi="Arial" w:cs="Arial"/>
        </w:rPr>
      </w:pPr>
    </w:p>
    <w:p w14:paraId="48548C6E" w14:textId="77777777" w:rsidR="007C2534" w:rsidRPr="00157A05" w:rsidRDefault="007C2534" w:rsidP="00157A05">
      <w:pPr>
        <w:spacing w:after="0" w:line="480" w:lineRule="auto"/>
        <w:jc w:val="both"/>
        <w:rPr>
          <w:rFonts w:ascii="Arial" w:hAnsi="Arial" w:cs="Arial"/>
        </w:rPr>
      </w:pPr>
    </w:p>
    <w:p w14:paraId="6E9C4581" w14:textId="77777777" w:rsidR="007C2534" w:rsidRPr="00157A05" w:rsidRDefault="007C2534" w:rsidP="00157A05">
      <w:pPr>
        <w:spacing w:after="0" w:line="480" w:lineRule="auto"/>
        <w:jc w:val="both"/>
        <w:rPr>
          <w:rFonts w:ascii="Arial" w:hAnsi="Arial" w:cs="Arial"/>
        </w:rPr>
      </w:pPr>
    </w:p>
    <w:p w14:paraId="7C235521" w14:textId="77777777" w:rsidR="007C2534" w:rsidRPr="00157A05" w:rsidRDefault="007C2534" w:rsidP="00157A05">
      <w:pPr>
        <w:spacing w:after="0" w:line="480" w:lineRule="auto"/>
        <w:jc w:val="both"/>
        <w:rPr>
          <w:rFonts w:ascii="Arial" w:hAnsi="Arial" w:cs="Arial"/>
        </w:rPr>
      </w:pPr>
    </w:p>
    <w:p w14:paraId="7285C926" w14:textId="77777777" w:rsidR="00CA526F" w:rsidRPr="00157A05" w:rsidRDefault="00CA526F" w:rsidP="00157A05">
      <w:pPr>
        <w:spacing w:after="0" w:line="480" w:lineRule="auto"/>
        <w:jc w:val="both"/>
        <w:rPr>
          <w:rFonts w:ascii="Arial" w:hAnsi="Arial" w:cs="Arial"/>
        </w:rPr>
      </w:pPr>
    </w:p>
    <w:p w14:paraId="1182A1E1" w14:textId="77777777" w:rsidR="00CA526F" w:rsidRPr="00157A05" w:rsidRDefault="00CA526F" w:rsidP="00157A05">
      <w:pPr>
        <w:spacing w:after="0" w:line="480" w:lineRule="auto"/>
        <w:jc w:val="both"/>
        <w:rPr>
          <w:rFonts w:ascii="Arial" w:hAnsi="Arial" w:cs="Arial"/>
        </w:rPr>
      </w:pPr>
    </w:p>
    <w:p w14:paraId="5B88FDF1" w14:textId="77777777" w:rsidR="00CA526F" w:rsidRPr="00157A05" w:rsidRDefault="00CA526F" w:rsidP="00157A05">
      <w:pPr>
        <w:spacing w:after="0" w:line="480" w:lineRule="auto"/>
        <w:jc w:val="both"/>
        <w:rPr>
          <w:rFonts w:ascii="Arial" w:hAnsi="Arial" w:cs="Arial"/>
        </w:rPr>
      </w:pPr>
    </w:p>
    <w:p w14:paraId="3182F226" w14:textId="77777777" w:rsidR="00CA526F" w:rsidRPr="00157A05" w:rsidRDefault="00CA526F" w:rsidP="00157A05">
      <w:pPr>
        <w:spacing w:after="0" w:line="480" w:lineRule="auto"/>
        <w:jc w:val="both"/>
        <w:rPr>
          <w:rFonts w:ascii="Arial" w:hAnsi="Arial" w:cs="Arial"/>
        </w:rPr>
      </w:pPr>
    </w:p>
    <w:p w14:paraId="07906F5A" w14:textId="77777777" w:rsidR="00CA526F" w:rsidRPr="00157A05" w:rsidRDefault="00CA526F" w:rsidP="00157A05">
      <w:pPr>
        <w:spacing w:after="0" w:line="480" w:lineRule="auto"/>
        <w:jc w:val="both"/>
        <w:rPr>
          <w:rFonts w:ascii="Arial" w:hAnsi="Arial" w:cs="Arial"/>
        </w:rPr>
      </w:pPr>
    </w:p>
    <w:p w14:paraId="4B0C977A" w14:textId="77777777" w:rsidR="00CA526F" w:rsidRPr="00157A05" w:rsidRDefault="00CA526F" w:rsidP="00157A05">
      <w:pPr>
        <w:spacing w:after="0" w:line="480" w:lineRule="auto"/>
        <w:ind w:firstLine="720"/>
        <w:jc w:val="both"/>
        <w:rPr>
          <w:rFonts w:ascii="Arial" w:hAnsi="Arial" w:cs="Arial"/>
          <w:b/>
          <w:bCs/>
        </w:rPr>
      </w:pPr>
    </w:p>
    <w:p w14:paraId="3D1BFD9C" w14:textId="77777777" w:rsidR="00A54115" w:rsidRPr="00157A05" w:rsidRDefault="00A54115" w:rsidP="00157A05">
      <w:pPr>
        <w:spacing w:after="0" w:line="480" w:lineRule="auto"/>
        <w:jc w:val="both"/>
        <w:rPr>
          <w:rFonts w:ascii="Arial" w:hAnsi="Arial" w:cs="Arial"/>
        </w:rPr>
      </w:pPr>
    </w:p>
    <w:sectPr w:rsidR="00A54115" w:rsidRPr="00157A05" w:rsidSect="00740D1B">
      <w:footerReference w:type="default" r:id="rId12"/>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Laurent Philippot" w:date="2024-05-06T16:17:00Z" w:initials="LP">
    <w:p w14:paraId="1BBFDEDE" w14:textId="3CBD191E" w:rsidR="007640CF" w:rsidRDefault="007640CF">
      <w:pPr>
        <w:pStyle w:val="CommentText"/>
      </w:pPr>
      <w:r>
        <w:rPr>
          <w:rStyle w:val="CommentReference"/>
        </w:rPr>
        <w:annotationRef/>
      </w:r>
      <w:r>
        <w:rPr>
          <w:rFonts w:ascii="Segoe UI" w:hAnsi="Segoe UI" w:cs="Segoe UI"/>
          <w:color w:val="212121"/>
          <w:shd w:val="clear" w:color="auto" w:fill="FFFFFF"/>
        </w:rPr>
        <w:t>Hallin S, Jones CM, Schloter M, Philippot L. Relationship between N-cycling communities and ecosystem functioning in a 50-year-old fertilization experiment. ISME J. 2009 May;3(5):597-605. doi: 10.1038/ismej.2008.128. Epub 2009 Jan 15. PMID: 19148144.</w:t>
      </w:r>
    </w:p>
  </w:comment>
  <w:comment w:id="14" w:author="Laurent Philippot" w:date="2024-05-06T16:34:00Z" w:initials="LP">
    <w:p w14:paraId="3169B974" w14:textId="5E29F5B3" w:rsidR="007640CF" w:rsidRDefault="007640CF">
      <w:pPr>
        <w:pStyle w:val="CommentText"/>
      </w:pPr>
      <w:r>
        <w:rPr>
          <w:rStyle w:val="CommentReference"/>
        </w:rPr>
        <w:annotationRef/>
      </w:r>
      <w:r>
        <w:t>Keep only the relevant references</w:t>
      </w:r>
    </w:p>
  </w:comment>
  <w:comment w:id="17" w:author="Laurent Philippot" w:date="2024-04-14T15:30:00Z" w:initials="LP">
    <w:p w14:paraId="3A482A95" w14:textId="77777777" w:rsidR="007640CF" w:rsidRDefault="007640CF">
      <w:pPr>
        <w:pStyle w:val="CommentText"/>
      </w:pPr>
      <w:r>
        <w:rPr>
          <w:rStyle w:val="CommentReference"/>
        </w:rPr>
        <w:annotationRef/>
      </w:r>
      <w:r>
        <w:rPr>
          <w:noProof/>
        </w:rPr>
        <w:t>weird phrasing</w:t>
      </w:r>
    </w:p>
  </w:comment>
  <w:comment w:id="18" w:author="Laurent Philippot" w:date="2024-04-09T15:27:00Z" w:initials="LP">
    <w:p w14:paraId="7D966F37" w14:textId="77777777" w:rsidR="007640CF" w:rsidRDefault="007640CF">
      <w:pPr>
        <w:pStyle w:val="CommentText"/>
      </w:pPr>
      <w:r>
        <w:rPr>
          <w:rStyle w:val="CommentReference"/>
        </w:rPr>
        <w:annotationRef/>
      </w:r>
      <w:r>
        <w:rPr>
          <w:noProof/>
        </w:rPr>
        <w:t xml:space="preserve">are you sure about the %? </w:t>
      </w:r>
    </w:p>
  </w:comment>
  <w:comment w:id="19" w:author="Laurent Philippot" w:date="2024-04-14T15:36:00Z" w:initials="LP">
    <w:p w14:paraId="0F359010" w14:textId="77777777" w:rsidR="007640CF" w:rsidRDefault="007640CF">
      <w:pPr>
        <w:pStyle w:val="CommentText"/>
      </w:pPr>
      <w:r>
        <w:rPr>
          <w:rStyle w:val="CommentReference"/>
        </w:rPr>
        <w:annotationRef/>
      </w:r>
      <w:r>
        <w:rPr>
          <w:noProof/>
        </w:rPr>
        <w:t>not sure it is neded, delete?</w:t>
      </w:r>
    </w:p>
  </w:comment>
  <w:comment w:id="20" w:author="Laurent Philippot" w:date="2024-04-09T16:55:00Z" w:initials="LP">
    <w:p w14:paraId="14E46BB0" w14:textId="77777777" w:rsidR="007640CF" w:rsidRDefault="007640CF">
      <w:pPr>
        <w:pStyle w:val="CommentText"/>
      </w:pPr>
      <w:r>
        <w:rPr>
          <w:rStyle w:val="CommentReference"/>
        </w:rPr>
        <w:annotationRef/>
      </w:r>
      <w:r>
        <w:rPr>
          <w:noProof/>
        </w:rPr>
        <w:t>Please add the AOA to AOB ratio in the sup figure</w:t>
      </w:r>
    </w:p>
  </w:comment>
  <w:comment w:id="22" w:author="Laurent Philippot" w:date="2024-04-08T21:24:00Z" w:initials="LP">
    <w:p w14:paraId="2785F5EC" w14:textId="77777777" w:rsidR="007640CF" w:rsidRDefault="007640CF">
      <w:pPr>
        <w:pStyle w:val="CommentText"/>
      </w:pPr>
      <w:r>
        <w:rPr>
          <w:rStyle w:val="CommentReference"/>
        </w:rPr>
        <w:annotationRef/>
      </w:r>
      <w:r>
        <w:t>add this one</w:t>
      </w:r>
    </w:p>
    <w:p w14:paraId="59382384" w14:textId="77777777" w:rsidR="007640CF" w:rsidRDefault="007640CF">
      <w:pPr>
        <w:pStyle w:val="CommentText"/>
      </w:pPr>
      <w:r>
        <w:t>Dobbie and Smith  European Journal of Soil Science, December 2001, 52, 667±673</w:t>
      </w:r>
    </w:p>
  </w:comment>
  <w:comment w:id="23" w:author="Laurent Philippot" w:date="2024-04-08T21:28:00Z" w:initials="LP">
    <w:p w14:paraId="6E204403" w14:textId="77777777" w:rsidR="007640CF" w:rsidRDefault="007640CF">
      <w:pPr>
        <w:pStyle w:val="CommentText"/>
      </w:pPr>
      <w:r>
        <w:rPr>
          <w:rStyle w:val="CommentReference"/>
        </w:rPr>
        <w:annotationRef/>
      </w:r>
      <w:r>
        <w:t>Another one?</w:t>
      </w:r>
    </w:p>
  </w:comment>
  <w:comment w:id="24" w:author="Laurent Philippot" w:date="2024-04-10T12:50:00Z" w:initials="LP">
    <w:p w14:paraId="66DE257E" w14:textId="77777777" w:rsidR="007640CF" w:rsidRDefault="007640CF">
      <w:pPr>
        <w:pStyle w:val="CommentText"/>
      </w:pPr>
      <w:r>
        <w:rPr>
          <w:rStyle w:val="CommentReference"/>
        </w:rPr>
        <w:annotationRef/>
      </w:r>
      <w:r>
        <w:t>As the earth system changes in response to human activities, a critical objective is to predict how biogeochemical process rates (e.g. nitrification, decomposition) and ecosystem function (e.g. net ecosystem productivity) will change under future conditions. A particular challenge is that the microbial communities that drive many of these processes are capable of adapting to environmental change in ways that alter ecosystem functioning. Despite evidence that microbes can adapt to temperature, precipitation regimes, and redox fluctuations, microbial communities are typically not optimally adapted to their local environment. For example, temperature optima for growth and enzyme activity are often greater than in situ temperatures in their environment. Here we discuss fundamental constraints on microbial adaptation and suggest specific environments where microbial adaptation to climate change (or lack thereof) is most likely to alter ecosystem functioning.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BFDEDE" w15:done="0"/>
  <w15:commentEx w15:paraId="3169B974" w15:done="0"/>
  <w15:commentEx w15:paraId="3A482A95" w15:done="0"/>
  <w15:commentEx w15:paraId="7D966F37" w15:done="0"/>
  <w15:commentEx w15:paraId="0F359010" w15:done="0"/>
  <w15:commentEx w15:paraId="14E46BB0" w15:done="0"/>
  <w15:commentEx w15:paraId="59382384" w15:done="0"/>
  <w15:commentEx w15:paraId="6E204403" w15:done="0"/>
  <w15:commentEx w15:paraId="66DE25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BFDEDE" w16cid:durableId="29E38113"/>
  <w16cid:commentId w16cid:paraId="3169B974" w16cid:durableId="29E38530"/>
  <w16cid:commentId w16cid:paraId="3A482A95" w16cid:durableId="04E3B571"/>
  <w16cid:commentId w16cid:paraId="7D966F37" w16cid:durableId="58333928"/>
  <w16cid:commentId w16cid:paraId="0F359010" w16cid:durableId="14A50297"/>
  <w16cid:commentId w16cid:paraId="14E46BB0" w16cid:durableId="36A028A3"/>
  <w16cid:commentId w16cid:paraId="59382384" w16cid:durableId="448F380F"/>
  <w16cid:commentId w16cid:paraId="6E204403" w16cid:durableId="73D5ACD7"/>
  <w16cid:commentId w16cid:paraId="66DE257E" w16cid:durableId="39ABF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04C2" w14:textId="77777777" w:rsidR="00740D1B" w:rsidRDefault="00740D1B" w:rsidP="001A136F">
      <w:pPr>
        <w:spacing w:after="0" w:line="240" w:lineRule="auto"/>
      </w:pPr>
      <w:r>
        <w:separator/>
      </w:r>
    </w:p>
  </w:endnote>
  <w:endnote w:type="continuationSeparator" w:id="0">
    <w:p w14:paraId="24E91453" w14:textId="77777777" w:rsidR="00740D1B" w:rsidRDefault="00740D1B" w:rsidP="001A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59065"/>
      <w:docPartObj>
        <w:docPartGallery w:val="Page Numbers (Bottom of Page)"/>
        <w:docPartUnique/>
      </w:docPartObj>
    </w:sdtPr>
    <w:sdtContent>
      <w:p w14:paraId="032DC4F5" w14:textId="77777777" w:rsidR="007640CF" w:rsidRDefault="007640CF">
        <w:pPr>
          <w:pStyle w:val="Footer"/>
          <w:jc w:val="center"/>
        </w:pPr>
      </w:p>
      <w:p w14:paraId="0DE9AA79" w14:textId="77777777" w:rsidR="007640CF" w:rsidRDefault="007640CF">
        <w:pPr>
          <w:pStyle w:val="Footer"/>
          <w:jc w:val="center"/>
        </w:pPr>
        <w:r>
          <w:fldChar w:fldCharType="begin"/>
        </w:r>
        <w:r>
          <w:instrText>PAGE   \* MERGEFORMAT</w:instrText>
        </w:r>
        <w:r>
          <w:fldChar w:fldCharType="separate"/>
        </w:r>
        <w:r>
          <w:rPr>
            <w:lang w:val="fr-FR"/>
          </w:rPr>
          <w:t>2</w:t>
        </w:r>
        <w:r>
          <w:fldChar w:fldCharType="end"/>
        </w:r>
      </w:p>
    </w:sdtContent>
  </w:sdt>
  <w:p w14:paraId="583D91AA" w14:textId="77777777" w:rsidR="007640CF" w:rsidRDefault="00764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FC732" w14:textId="77777777" w:rsidR="00740D1B" w:rsidRDefault="00740D1B" w:rsidP="001A136F">
      <w:pPr>
        <w:spacing w:after="0" w:line="240" w:lineRule="auto"/>
      </w:pPr>
      <w:r>
        <w:separator/>
      </w:r>
    </w:p>
  </w:footnote>
  <w:footnote w:type="continuationSeparator" w:id="0">
    <w:p w14:paraId="6414F92D" w14:textId="77777777" w:rsidR="00740D1B" w:rsidRDefault="00740D1B" w:rsidP="001A1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EFD"/>
    <w:multiLevelType w:val="hybridMultilevel"/>
    <w:tmpl w:val="B6069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5E7C"/>
    <w:multiLevelType w:val="hybridMultilevel"/>
    <w:tmpl w:val="FF8A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500E"/>
    <w:multiLevelType w:val="hybridMultilevel"/>
    <w:tmpl w:val="18C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E40F8"/>
    <w:multiLevelType w:val="hybridMultilevel"/>
    <w:tmpl w:val="F09C3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0272CC"/>
    <w:multiLevelType w:val="hybridMultilevel"/>
    <w:tmpl w:val="4D705684"/>
    <w:lvl w:ilvl="0" w:tplc="799611C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273DB"/>
    <w:multiLevelType w:val="hybridMultilevel"/>
    <w:tmpl w:val="CAE2BE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2D0268"/>
    <w:multiLevelType w:val="multilevel"/>
    <w:tmpl w:val="152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CA1599"/>
    <w:multiLevelType w:val="hybridMultilevel"/>
    <w:tmpl w:val="2132F05E"/>
    <w:lvl w:ilvl="0" w:tplc="CC1CE6A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A4093"/>
    <w:multiLevelType w:val="hybridMultilevel"/>
    <w:tmpl w:val="7EE8EFC2"/>
    <w:lvl w:ilvl="0" w:tplc="314482E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1BF46BA"/>
    <w:multiLevelType w:val="hybridMultilevel"/>
    <w:tmpl w:val="76503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D2AE9"/>
    <w:multiLevelType w:val="hybridMultilevel"/>
    <w:tmpl w:val="1CA66BCC"/>
    <w:lvl w:ilvl="0" w:tplc="C360D724">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5704057">
    <w:abstractNumId w:val="2"/>
  </w:num>
  <w:num w:numId="2" w16cid:durableId="433019089">
    <w:abstractNumId w:val="3"/>
  </w:num>
  <w:num w:numId="3" w16cid:durableId="1617559800">
    <w:abstractNumId w:val="4"/>
  </w:num>
  <w:num w:numId="4" w16cid:durableId="603613973">
    <w:abstractNumId w:val="7"/>
  </w:num>
  <w:num w:numId="5" w16cid:durableId="1751929389">
    <w:abstractNumId w:val="9"/>
  </w:num>
  <w:num w:numId="6" w16cid:durableId="1803428094">
    <w:abstractNumId w:val="0"/>
  </w:num>
  <w:num w:numId="7" w16cid:durableId="2016761478">
    <w:abstractNumId w:val="5"/>
  </w:num>
  <w:num w:numId="8" w16cid:durableId="11999901">
    <w:abstractNumId w:val="1"/>
  </w:num>
  <w:num w:numId="9" w16cid:durableId="2075161033">
    <w:abstractNumId w:val="8"/>
  </w:num>
  <w:num w:numId="10" w16cid:durableId="266087120">
    <w:abstractNumId w:val="6"/>
  </w:num>
  <w:num w:numId="11" w16cid:durableId="79956800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 Fina Bintarti">
    <w15:presenceInfo w15:providerId="Windows Live" w15:userId="cfeaa7f513f557f9"/>
  </w15:person>
  <w15:person w15:author="Laurent Philippot">
    <w15:presenceInfo w15:providerId="AD" w15:userId="S-1-5-21-3569255166-3711921035-3486062074-52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21"/>
    <w:rsid w:val="00002408"/>
    <w:rsid w:val="000043B3"/>
    <w:rsid w:val="0001020C"/>
    <w:rsid w:val="00010DAC"/>
    <w:rsid w:val="000113DA"/>
    <w:rsid w:val="00011DD4"/>
    <w:rsid w:val="000133C7"/>
    <w:rsid w:val="00013584"/>
    <w:rsid w:val="00013D3F"/>
    <w:rsid w:val="00016570"/>
    <w:rsid w:val="00016D52"/>
    <w:rsid w:val="000231AE"/>
    <w:rsid w:val="000303E9"/>
    <w:rsid w:val="00033A80"/>
    <w:rsid w:val="000412F1"/>
    <w:rsid w:val="00042BAD"/>
    <w:rsid w:val="000500CB"/>
    <w:rsid w:val="000500DC"/>
    <w:rsid w:val="00051FF8"/>
    <w:rsid w:val="00054723"/>
    <w:rsid w:val="000551EA"/>
    <w:rsid w:val="00056552"/>
    <w:rsid w:val="0006153B"/>
    <w:rsid w:val="000617DE"/>
    <w:rsid w:val="00061F15"/>
    <w:rsid w:val="000620B1"/>
    <w:rsid w:val="000642F5"/>
    <w:rsid w:val="00064AE0"/>
    <w:rsid w:val="00067208"/>
    <w:rsid w:val="0007341E"/>
    <w:rsid w:val="00074A70"/>
    <w:rsid w:val="0007628C"/>
    <w:rsid w:val="00085C98"/>
    <w:rsid w:val="00086596"/>
    <w:rsid w:val="00087384"/>
    <w:rsid w:val="000873E2"/>
    <w:rsid w:val="00087E86"/>
    <w:rsid w:val="00090941"/>
    <w:rsid w:val="00092EDE"/>
    <w:rsid w:val="0009315C"/>
    <w:rsid w:val="00096154"/>
    <w:rsid w:val="000968F9"/>
    <w:rsid w:val="00096D2C"/>
    <w:rsid w:val="000A3213"/>
    <w:rsid w:val="000A546C"/>
    <w:rsid w:val="000A5726"/>
    <w:rsid w:val="000A655C"/>
    <w:rsid w:val="000A67A5"/>
    <w:rsid w:val="000B03BB"/>
    <w:rsid w:val="000B12A0"/>
    <w:rsid w:val="000B3012"/>
    <w:rsid w:val="000B4EE4"/>
    <w:rsid w:val="000B6552"/>
    <w:rsid w:val="000B7DF4"/>
    <w:rsid w:val="000C08D3"/>
    <w:rsid w:val="000C2C7C"/>
    <w:rsid w:val="000C3AB8"/>
    <w:rsid w:val="000C623C"/>
    <w:rsid w:val="000D5853"/>
    <w:rsid w:val="000D5B16"/>
    <w:rsid w:val="000D63E7"/>
    <w:rsid w:val="000D73CF"/>
    <w:rsid w:val="000D79B2"/>
    <w:rsid w:val="000E2DF4"/>
    <w:rsid w:val="000E3235"/>
    <w:rsid w:val="000E6204"/>
    <w:rsid w:val="000E645C"/>
    <w:rsid w:val="000E6E56"/>
    <w:rsid w:val="000E7899"/>
    <w:rsid w:val="000F0A6F"/>
    <w:rsid w:val="000F16A6"/>
    <w:rsid w:val="000F2323"/>
    <w:rsid w:val="000F258D"/>
    <w:rsid w:val="000F28D6"/>
    <w:rsid w:val="000F7633"/>
    <w:rsid w:val="0010210A"/>
    <w:rsid w:val="00103CB5"/>
    <w:rsid w:val="00104866"/>
    <w:rsid w:val="00112B9B"/>
    <w:rsid w:val="001132E3"/>
    <w:rsid w:val="001135A3"/>
    <w:rsid w:val="00115EA3"/>
    <w:rsid w:val="00116F1C"/>
    <w:rsid w:val="00122874"/>
    <w:rsid w:val="00123AC9"/>
    <w:rsid w:val="00124495"/>
    <w:rsid w:val="00131D7C"/>
    <w:rsid w:val="001338B9"/>
    <w:rsid w:val="00136A5B"/>
    <w:rsid w:val="00142496"/>
    <w:rsid w:val="00152010"/>
    <w:rsid w:val="00152125"/>
    <w:rsid w:val="00152F96"/>
    <w:rsid w:val="00156712"/>
    <w:rsid w:val="00157A05"/>
    <w:rsid w:val="00163811"/>
    <w:rsid w:val="00166143"/>
    <w:rsid w:val="00166D7B"/>
    <w:rsid w:val="00167F5D"/>
    <w:rsid w:val="00170210"/>
    <w:rsid w:val="00170F89"/>
    <w:rsid w:val="0017235D"/>
    <w:rsid w:val="00174262"/>
    <w:rsid w:val="0017518A"/>
    <w:rsid w:val="00180972"/>
    <w:rsid w:val="00187102"/>
    <w:rsid w:val="0018716A"/>
    <w:rsid w:val="001905FA"/>
    <w:rsid w:val="001910B2"/>
    <w:rsid w:val="001918B2"/>
    <w:rsid w:val="0019212C"/>
    <w:rsid w:val="0019481C"/>
    <w:rsid w:val="001948B9"/>
    <w:rsid w:val="001971A9"/>
    <w:rsid w:val="00197A9B"/>
    <w:rsid w:val="001A136F"/>
    <w:rsid w:val="001A1382"/>
    <w:rsid w:val="001A1821"/>
    <w:rsid w:val="001A2431"/>
    <w:rsid w:val="001A43FF"/>
    <w:rsid w:val="001B19AD"/>
    <w:rsid w:val="001B2CC4"/>
    <w:rsid w:val="001B3445"/>
    <w:rsid w:val="001C3FCA"/>
    <w:rsid w:val="001C5335"/>
    <w:rsid w:val="001C63A5"/>
    <w:rsid w:val="001D4A2A"/>
    <w:rsid w:val="001D6892"/>
    <w:rsid w:val="001E5173"/>
    <w:rsid w:val="001F6783"/>
    <w:rsid w:val="0020034D"/>
    <w:rsid w:val="00206D48"/>
    <w:rsid w:val="00210507"/>
    <w:rsid w:val="002118D3"/>
    <w:rsid w:val="00216C48"/>
    <w:rsid w:val="0022090A"/>
    <w:rsid w:val="00222DDD"/>
    <w:rsid w:val="00223654"/>
    <w:rsid w:val="00224134"/>
    <w:rsid w:val="00227227"/>
    <w:rsid w:val="00227786"/>
    <w:rsid w:val="00234FA7"/>
    <w:rsid w:val="00235470"/>
    <w:rsid w:val="0023608A"/>
    <w:rsid w:val="0023621D"/>
    <w:rsid w:val="00240FB8"/>
    <w:rsid w:val="0024214B"/>
    <w:rsid w:val="00243C35"/>
    <w:rsid w:val="0024409D"/>
    <w:rsid w:val="002474CE"/>
    <w:rsid w:val="0024773D"/>
    <w:rsid w:val="00247BAD"/>
    <w:rsid w:val="00247DF0"/>
    <w:rsid w:val="002526AC"/>
    <w:rsid w:val="00255F32"/>
    <w:rsid w:val="00257173"/>
    <w:rsid w:val="002617CD"/>
    <w:rsid w:val="00262E74"/>
    <w:rsid w:val="00266E7B"/>
    <w:rsid w:val="00270FC4"/>
    <w:rsid w:val="0027430B"/>
    <w:rsid w:val="00274337"/>
    <w:rsid w:val="002756C9"/>
    <w:rsid w:val="002769F3"/>
    <w:rsid w:val="0028276C"/>
    <w:rsid w:val="00283DED"/>
    <w:rsid w:val="00285CE5"/>
    <w:rsid w:val="00285F31"/>
    <w:rsid w:val="002914CB"/>
    <w:rsid w:val="00292936"/>
    <w:rsid w:val="002A09A7"/>
    <w:rsid w:val="002A50A0"/>
    <w:rsid w:val="002B0B9D"/>
    <w:rsid w:val="002B12F7"/>
    <w:rsid w:val="002B1514"/>
    <w:rsid w:val="002B1C53"/>
    <w:rsid w:val="002B1D71"/>
    <w:rsid w:val="002C1BC6"/>
    <w:rsid w:val="002C2FEE"/>
    <w:rsid w:val="002D029F"/>
    <w:rsid w:val="002D19AF"/>
    <w:rsid w:val="002D4C00"/>
    <w:rsid w:val="002D764E"/>
    <w:rsid w:val="002E0B72"/>
    <w:rsid w:val="002E0BBD"/>
    <w:rsid w:val="002E5A80"/>
    <w:rsid w:val="002F2AF7"/>
    <w:rsid w:val="002F35B4"/>
    <w:rsid w:val="002F4460"/>
    <w:rsid w:val="002F511C"/>
    <w:rsid w:val="002F5135"/>
    <w:rsid w:val="002F55F7"/>
    <w:rsid w:val="002F5E39"/>
    <w:rsid w:val="002F6C64"/>
    <w:rsid w:val="002F7956"/>
    <w:rsid w:val="002F7E73"/>
    <w:rsid w:val="00301E4B"/>
    <w:rsid w:val="0030377B"/>
    <w:rsid w:val="003037A9"/>
    <w:rsid w:val="00304493"/>
    <w:rsid w:val="003053FB"/>
    <w:rsid w:val="003054D7"/>
    <w:rsid w:val="00311BD7"/>
    <w:rsid w:val="00315A31"/>
    <w:rsid w:val="00316B3D"/>
    <w:rsid w:val="003207C8"/>
    <w:rsid w:val="0032109C"/>
    <w:rsid w:val="00321E5F"/>
    <w:rsid w:val="0032413D"/>
    <w:rsid w:val="00324FC9"/>
    <w:rsid w:val="00325FFA"/>
    <w:rsid w:val="003274DF"/>
    <w:rsid w:val="003315C4"/>
    <w:rsid w:val="003410D7"/>
    <w:rsid w:val="00341D95"/>
    <w:rsid w:val="003502FA"/>
    <w:rsid w:val="00351CB4"/>
    <w:rsid w:val="00353862"/>
    <w:rsid w:val="00357014"/>
    <w:rsid w:val="00360834"/>
    <w:rsid w:val="003617F9"/>
    <w:rsid w:val="003622EC"/>
    <w:rsid w:val="003671E4"/>
    <w:rsid w:val="00374139"/>
    <w:rsid w:val="003741CE"/>
    <w:rsid w:val="0037555A"/>
    <w:rsid w:val="00380A8F"/>
    <w:rsid w:val="003815CF"/>
    <w:rsid w:val="003834A0"/>
    <w:rsid w:val="00387868"/>
    <w:rsid w:val="0039192B"/>
    <w:rsid w:val="00393B30"/>
    <w:rsid w:val="003954F2"/>
    <w:rsid w:val="003A0A91"/>
    <w:rsid w:val="003A0CFB"/>
    <w:rsid w:val="003A11A1"/>
    <w:rsid w:val="003A2768"/>
    <w:rsid w:val="003A2BA7"/>
    <w:rsid w:val="003A57A3"/>
    <w:rsid w:val="003B4001"/>
    <w:rsid w:val="003B4B04"/>
    <w:rsid w:val="003B558A"/>
    <w:rsid w:val="003B5ADA"/>
    <w:rsid w:val="003C0618"/>
    <w:rsid w:val="003C11E5"/>
    <w:rsid w:val="003C1886"/>
    <w:rsid w:val="003C68B4"/>
    <w:rsid w:val="003C714E"/>
    <w:rsid w:val="003D0DDA"/>
    <w:rsid w:val="003D188A"/>
    <w:rsid w:val="003D18D2"/>
    <w:rsid w:val="003D4FC1"/>
    <w:rsid w:val="003D5D9D"/>
    <w:rsid w:val="003D64F5"/>
    <w:rsid w:val="003D6606"/>
    <w:rsid w:val="003D7357"/>
    <w:rsid w:val="003E26FA"/>
    <w:rsid w:val="003E2886"/>
    <w:rsid w:val="003E4575"/>
    <w:rsid w:val="003E788E"/>
    <w:rsid w:val="003E7F23"/>
    <w:rsid w:val="003F0DAC"/>
    <w:rsid w:val="003F2673"/>
    <w:rsid w:val="003F47F8"/>
    <w:rsid w:val="003F5D05"/>
    <w:rsid w:val="00401693"/>
    <w:rsid w:val="00401A0D"/>
    <w:rsid w:val="00401A9A"/>
    <w:rsid w:val="00402F5F"/>
    <w:rsid w:val="0040508C"/>
    <w:rsid w:val="00406C0B"/>
    <w:rsid w:val="00407AC1"/>
    <w:rsid w:val="004131CE"/>
    <w:rsid w:val="00414BAC"/>
    <w:rsid w:val="00415770"/>
    <w:rsid w:val="0041764B"/>
    <w:rsid w:val="004206ED"/>
    <w:rsid w:val="00421098"/>
    <w:rsid w:val="00423A98"/>
    <w:rsid w:val="004256BB"/>
    <w:rsid w:val="004271A6"/>
    <w:rsid w:val="00427B4C"/>
    <w:rsid w:val="004307A9"/>
    <w:rsid w:val="0043406C"/>
    <w:rsid w:val="00436573"/>
    <w:rsid w:val="00443151"/>
    <w:rsid w:val="00443898"/>
    <w:rsid w:val="0044457D"/>
    <w:rsid w:val="0044470A"/>
    <w:rsid w:val="00445154"/>
    <w:rsid w:val="0044721C"/>
    <w:rsid w:val="004473D5"/>
    <w:rsid w:val="00452EF8"/>
    <w:rsid w:val="00453826"/>
    <w:rsid w:val="004558CC"/>
    <w:rsid w:val="0045607C"/>
    <w:rsid w:val="00460B3D"/>
    <w:rsid w:val="00460C57"/>
    <w:rsid w:val="00463954"/>
    <w:rsid w:val="00464A0D"/>
    <w:rsid w:val="00464EA7"/>
    <w:rsid w:val="0046734F"/>
    <w:rsid w:val="004708B0"/>
    <w:rsid w:val="00472190"/>
    <w:rsid w:val="0047364A"/>
    <w:rsid w:val="004739C5"/>
    <w:rsid w:val="00474084"/>
    <w:rsid w:val="00475174"/>
    <w:rsid w:val="00476E77"/>
    <w:rsid w:val="00477B4D"/>
    <w:rsid w:val="00477E63"/>
    <w:rsid w:val="00484441"/>
    <w:rsid w:val="00484D26"/>
    <w:rsid w:val="00485576"/>
    <w:rsid w:val="0048626C"/>
    <w:rsid w:val="004874BD"/>
    <w:rsid w:val="0049175E"/>
    <w:rsid w:val="00492E3E"/>
    <w:rsid w:val="004930DD"/>
    <w:rsid w:val="0049351C"/>
    <w:rsid w:val="004955D5"/>
    <w:rsid w:val="004956E9"/>
    <w:rsid w:val="00495EDC"/>
    <w:rsid w:val="004A1054"/>
    <w:rsid w:val="004A669E"/>
    <w:rsid w:val="004B09A6"/>
    <w:rsid w:val="004B3226"/>
    <w:rsid w:val="004C0887"/>
    <w:rsid w:val="004C1658"/>
    <w:rsid w:val="004C38A7"/>
    <w:rsid w:val="004C54B6"/>
    <w:rsid w:val="004C6B7B"/>
    <w:rsid w:val="004D1422"/>
    <w:rsid w:val="004D3626"/>
    <w:rsid w:val="004D4320"/>
    <w:rsid w:val="004D500D"/>
    <w:rsid w:val="004E036E"/>
    <w:rsid w:val="004E1883"/>
    <w:rsid w:val="004E37E7"/>
    <w:rsid w:val="004F207F"/>
    <w:rsid w:val="004F573D"/>
    <w:rsid w:val="004F750D"/>
    <w:rsid w:val="004F7620"/>
    <w:rsid w:val="004F7D47"/>
    <w:rsid w:val="004F7DF8"/>
    <w:rsid w:val="00501CD8"/>
    <w:rsid w:val="00505ACF"/>
    <w:rsid w:val="005105B2"/>
    <w:rsid w:val="00511D98"/>
    <w:rsid w:val="00511EBC"/>
    <w:rsid w:val="005137EF"/>
    <w:rsid w:val="00514533"/>
    <w:rsid w:val="00520484"/>
    <w:rsid w:val="0052060D"/>
    <w:rsid w:val="00522C58"/>
    <w:rsid w:val="005260BF"/>
    <w:rsid w:val="0053115D"/>
    <w:rsid w:val="00532ABA"/>
    <w:rsid w:val="005347B0"/>
    <w:rsid w:val="00542DBC"/>
    <w:rsid w:val="005442EB"/>
    <w:rsid w:val="00544B2C"/>
    <w:rsid w:val="00546830"/>
    <w:rsid w:val="00547965"/>
    <w:rsid w:val="005512B1"/>
    <w:rsid w:val="0055223A"/>
    <w:rsid w:val="00555B25"/>
    <w:rsid w:val="00555B86"/>
    <w:rsid w:val="005560FC"/>
    <w:rsid w:val="005609E8"/>
    <w:rsid w:val="00560F9B"/>
    <w:rsid w:val="005627B0"/>
    <w:rsid w:val="005652DC"/>
    <w:rsid w:val="00565302"/>
    <w:rsid w:val="00565E80"/>
    <w:rsid w:val="00566140"/>
    <w:rsid w:val="005725FA"/>
    <w:rsid w:val="0057376B"/>
    <w:rsid w:val="00573C46"/>
    <w:rsid w:val="00574143"/>
    <w:rsid w:val="00574389"/>
    <w:rsid w:val="005755FF"/>
    <w:rsid w:val="00577DD1"/>
    <w:rsid w:val="005812C2"/>
    <w:rsid w:val="0058253F"/>
    <w:rsid w:val="00582DD5"/>
    <w:rsid w:val="005907D2"/>
    <w:rsid w:val="00590839"/>
    <w:rsid w:val="005952AE"/>
    <w:rsid w:val="0059560F"/>
    <w:rsid w:val="005A2B8A"/>
    <w:rsid w:val="005A3AFB"/>
    <w:rsid w:val="005B1BAA"/>
    <w:rsid w:val="005B384B"/>
    <w:rsid w:val="005B454A"/>
    <w:rsid w:val="005B5EBE"/>
    <w:rsid w:val="005B62E7"/>
    <w:rsid w:val="005B6698"/>
    <w:rsid w:val="005B67E3"/>
    <w:rsid w:val="005B7470"/>
    <w:rsid w:val="005B751C"/>
    <w:rsid w:val="005B765D"/>
    <w:rsid w:val="005C2436"/>
    <w:rsid w:val="005C32A0"/>
    <w:rsid w:val="005C465C"/>
    <w:rsid w:val="005C4F10"/>
    <w:rsid w:val="005C712A"/>
    <w:rsid w:val="005C72D3"/>
    <w:rsid w:val="005D084B"/>
    <w:rsid w:val="005D0A70"/>
    <w:rsid w:val="005D6635"/>
    <w:rsid w:val="005E48B6"/>
    <w:rsid w:val="005E52A9"/>
    <w:rsid w:val="005E5426"/>
    <w:rsid w:val="005E640A"/>
    <w:rsid w:val="005E7228"/>
    <w:rsid w:val="005E7E55"/>
    <w:rsid w:val="005F2174"/>
    <w:rsid w:val="005F3FC9"/>
    <w:rsid w:val="005F4B47"/>
    <w:rsid w:val="005F4B4A"/>
    <w:rsid w:val="005F4CE4"/>
    <w:rsid w:val="0060181B"/>
    <w:rsid w:val="00603814"/>
    <w:rsid w:val="00603DB5"/>
    <w:rsid w:val="00605E17"/>
    <w:rsid w:val="00607087"/>
    <w:rsid w:val="00611BAD"/>
    <w:rsid w:val="0061222F"/>
    <w:rsid w:val="006123B4"/>
    <w:rsid w:val="00614C7F"/>
    <w:rsid w:val="00621D9A"/>
    <w:rsid w:val="00622CA6"/>
    <w:rsid w:val="00625B66"/>
    <w:rsid w:val="00625C15"/>
    <w:rsid w:val="00630A62"/>
    <w:rsid w:val="00632066"/>
    <w:rsid w:val="0063388C"/>
    <w:rsid w:val="00633899"/>
    <w:rsid w:val="006339E2"/>
    <w:rsid w:val="00633F87"/>
    <w:rsid w:val="006401CC"/>
    <w:rsid w:val="006419B6"/>
    <w:rsid w:val="00647155"/>
    <w:rsid w:val="00647F58"/>
    <w:rsid w:val="00653ACE"/>
    <w:rsid w:val="006543C9"/>
    <w:rsid w:val="00654419"/>
    <w:rsid w:val="00654CBB"/>
    <w:rsid w:val="00656977"/>
    <w:rsid w:val="00656AD9"/>
    <w:rsid w:val="00657F5A"/>
    <w:rsid w:val="00660235"/>
    <w:rsid w:val="00661110"/>
    <w:rsid w:val="00662064"/>
    <w:rsid w:val="0066593B"/>
    <w:rsid w:val="00666FDA"/>
    <w:rsid w:val="00667609"/>
    <w:rsid w:val="00670024"/>
    <w:rsid w:val="00670CA4"/>
    <w:rsid w:val="006711C2"/>
    <w:rsid w:val="00673E21"/>
    <w:rsid w:val="00674165"/>
    <w:rsid w:val="00680204"/>
    <w:rsid w:val="006836A0"/>
    <w:rsid w:val="0068445C"/>
    <w:rsid w:val="00686C3C"/>
    <w:rsid w:val="006873A4"/>
    <w:rsid w:val="00687C4F"/>
    <w:rsid w:val="00691CF9"/>
    <w:rsid w:val="00693525"/>
    <w:rsid w:val="00694180"/>
    <w:rsid w:val="006A0BBD"/>
    <w:rsid w:val="006A2116"/>
    <w:rsid w:val="006A21BD"/>
    <w:rsid w:val="006C001A"/>
    <w:rsid w:val="006C473B"/>
    <w:rsid w:val="006C6977"/>
    <w:rsid w:val="006D1A9C"/>
    <w:rsid w:val="006D26D0"/>
    <w:rsid w:val="006D401B"/>
    <w:rsid w:val="006D5678"/>
    <w:rsid w:val="006D66E5"/>
    <w:rsid w:val="006D7562"/>
    <w:rsid w:val="006E4ECE"/>
    <w:rsid w:val="006E6AA5"/>
    <w:rsid w:val="006E7A72"/>
    <w:rsid w:val="006F1D1B"/>
    <w:rsid w:val="006F35AA"/>
    <w:rsid w:val="00705520"/>
    <w:rsid w:val="007062D2"/>
    <w:rsid w:val="00707269"/>
    <w:rsid w:val="0071516A"/>
    <w:rsid w:val="007152EF"/>
    <w:rsid w:val="00715653"/>
    <w:rsid w:val="0071677C"/>
    <w:rsid w:val="00720218"/>
    <w:rsid w:val="00721822"/>
    <w:rsid w:val="007228B3"/>
    <w:rsid w:val="00723C96"/>
    <w:rsid w:val="0072446D"/>
    <w:rsid w:val="00724589"/>
    <w:rsid w:val="007247FA"/>
    <w:rsid w:val="007248C5"/>
    <w:rsid w:val="00726A65"/>
    <w:rsid w:val="00727B35"/>
    <w:rsid w:val="007301D1"/>
    <w:rsid w:val="00730382"/>
    <w:rsid w:val="00734981"/>
    <w:rsid w:val="00735F1E"/>
    <w:rsid w:val="00740578"/>
    <w:rsid w:val="0074066A"/>
    <w:rsid w:val="00740D1B"/>
    <w:rsid w:val="0074440E"/>
    <w:rsid w:val="007447D4"/>
    <w:rsid w:val="00747A1B"/>
    <w:rsid w:val="007503E7"/>
    <w:rsid w:val="007504CC"/>
    <w:rsid w:val="00751F91"/>
    <w:rsid w:val="00753AAE"/>
    <w:rsid w:val="00754271"/>
    <w:rsid w:val="0076037D"/>
    <w:rsid w:val="007609E5"/>
    <w:rsid w:val="007640CF"/>
    <w:rsid w:val="0077003D"/>
    <w:rsid w:val="00772852"/>
    <w:rsid w:val="00772D4B"/>
    <w:rsid w:val="00772D68"/>
    <w:rsid w:val="00772E22"/>
    <w:rsid w:val="007735D7"/>
    <w:rsid w:val="00776770"/>
    <w:rsid w:val="0077678A"/>
    <w:rsid w:val="00777092"/>
    <w:rsid w:val="007810AF"/>
    <w:rsid w:val="00785503"/>
    <w:rsid w:val="007900E0"/>
    <w:rsid w:val="00791F9E"/>
    <w:rsid w:val="007935D5"/>
    <w:rsid w:val="007945BD"/>
    <w:rsid w:val="00795462"/>
    <w:rsid w:val="007A2E98"/>
    <w:rsid w:val="007A6F80"/>
    <w:rsid w:val="007A6FF0"/>
    <w:rsid w:val="007B0A88"/>
    <w:rsid w:val="007B231B"/>
    <w:rsid w:val="007B32D3"/>
    <w:rsid w:val="007C2534"/>
    <w:rsid w:val="007C3FD0"/>
    <w:rsid w:val="007D17B9"/>
    <w:rsid w:val="007D2D6B"/>
    <w:rsid w:val="007D3EF9"/>
    <w:rsid w:val="007E258A"/>
    <w:rsid w:val="007E67B4"/>
    <w:rsid w:val="007F48E3"/>
    <w:rsid w:val="007F67E8"/>
    <w:rsid w:val="008004C3"/>
    <w:rsid w:val="008017AD"/>
    <w:rsid w:val="0080257C"/>
    <w:rsid w:val="00804E75"/>
    <w:rsid w:val="0080516B"/>
    <w:rsid w:val="00807A98"/>
    <w:rsid w:val="00810B44"/>
    <w:rsid w:val="008158D9"/>
    <w:rsid w:val="0082197A"/>
    <w:rsid w:val="00821EAC"/>
    <w:rsid w:val="00822BA3"/>
    <w:rsid w:val="00824EE0"/>
    <w:rsid w:val="00826ACF"/>
    <w:rsid w:val="0083196C"/>
    <w:rsid w:val="00831FBE"/>
    <w:rsid w:val="00832BB0"/>
    <w:rsid w:val="008338DC"/>
    <w:rsid w:val="00833F5C"/>
    <w:rsid w:val="00834485"/>
    <w:rsid w:val="0083476F"/>
    <w:rsid w:val="00836270"/>
    <w:rsid w:val="00845721"/>
    <w:rsid w:val="00845D80"/>
    <w:rsid w:val="00846DD9"/>
    <w:rsid w:val="00854097"/>
    <w:rsid w:val="00854FF9"/>
    <w:rsid w:val="00860461"/>
    <w:rsid w:val="00860C0A"/>
    <w:rsid w:val="008618B6"/>
    <w:rsid w:val="00864763"/>
    <w:rsid w:val="00866174"/>
    <w:rsid w:val="008713D4"/>
    <w:rsid w:val="0087192C"/>
    <w:rsid w:val="00873D2B"/>
    <w:rsid w:val="0087552A"/>
    <w:rsid w:val="00876AA0"/>
    <w:rsid w:val="00877F8B"/>
    <w:rsid w:val="00882BF4"/>
    <w:rsid w:val="008833EE"/>
    <w:rsid w:val="008953ED"/>
    <w:rsid w:val="00896AF6"/>
    <w:rsid w:val="008A1477"/>
    <w:rsid w:val="008A2A2B"/>
    <w:rsid w:val="008B05B8"/>
    <w:rsid w:val="008B2A1A"/>
    <w:rsid w:val="008B5A4C"/>
    <w:rsid w:val="008B5BF1"/>
    <w:rsid w:val="008B5CFA"/>
    <w:rsid w:val="008B7EBA"/>
    <w:rsid w:val="008C28FA"/>
    <w:rsid w:val="008C2D5D"/>
    <w:rsid w:val="008C3AC6"/>
    <w:rsid w:val="008C44A0"/>
    <w:rsid w:val="008C5AD7"/>
    <w:rsid w:val="008C5D10"/>
    <w:rsid w:val="008C5D11"/>
    <w:rsid w:val="008C6E8E"/>
    <w:rsid w:val="008D0A70"/>
    <w:rsid w:val="008D0B90"/>
    <w:rsid w:val="008D0C82"/>
    <w:rsid w:val="008D218A"/>
    <w:rsid w:val="008D274B"/>
    <w:rsid w:val="008D2E86"/>
    <w:rsid w:val="008D4C98"/>
    <w:rsid w:val="008E0996"/>
    <w:rsid w:val="008E5BC1"/>
    <w:rsid w:val="008F1096"/>
    <w:rsid w:val="008F13B5"/>
    <w:rsid w:val="008F2E2E"/>
    <w:rsid w:val="008F42C7"/>
    <w:rsid w:val="008F4D5E"/>
    <w:rsid w:val="008F668F"/>
    <w:rsid w:val="00901A1F"/>
    <w:rsid w:val="0090345A"/>
    <w:rsid w:val="0090742B"/>
    <w:rsid w:val="00913A6F"/>
    <w:rsid w:val="009145B4"/>
    <w:rsid w:val="00914705"/>
    <w:rsid w:val="00915D00"/>
    <w:rsid w:val="00916C62"/>
    <w:rsid w:val="0092220D"/>
    <w:rsid w:val="00924446"/>
    <w:rsid w:val="00925940"/>
    <w:rsid w:val="00925BF1"/>
    <w:rsid w:val="009306F6"/>
    <w:rsid w:val="00930E15"/>
    <w:rsid w:val="00932C2F"/>
    <w:rsid w:val="00932F91"/>
    <w:rsid w:val="00933A28"/>
    <w:rsid w:val="0093577E"/>
    <w:rsid w:val="00935A06"/>
    <w:rsid w:val="00935BD7"/>
    <w:rsid w:val="0093696A"/>
    <w:rsid w:val="00937678"/>
    <w:rsid w:val="00940511"/>
    <w:rsid w:val="00940820"/>
    <w:rsid w:val="00941805"/>
    <w:rsid w:val="00942399"/>
    <w:rsid w:val="00942BC8"/>
    <w:rsid w:val="00943EFC"/>
    <w:rsid w:val="00945487"/>
    <w:rsid w:val="009454CA"/>
    <w:rsid w:val="009457EA"/>
    <w:rsid w:val="009515A9"/>
    <w:rsid w:val="0095376F"/>
    <w:rsid w:val="00957C90"/>
    <w:rsid w:val="0096146A"/>
    <w:rsid w:val="009618AD"/>
    <w:rsid w:val="00961A99"/>
    <w:rsid w:val="00961F8E"/>
    <w:rsid w:val="0096751D"/>
    <w:rsid w:val="00967ABB"/>
    <w:rsid w:val="0097179D"/>
    <w:rsid w:val="00973262"/>
    <w:rsid w:val="00974316"/>
    <w:rsid w:val="0097442B"/>
    <w:rsid w:val="00975CA6"/>
    <w:rsid w:val="00976270"/>
    <w:rsid w:val="00977F1E"/>
    <w:rsid w:val="0098000A"/>
    <w:rsid w:val="00983EEC"/>
    <w:rsid w:val="0098402A"/>
    <w:rsid w:val="009846FE"/>
    <w:rsid w:val="00985BAF"/>
    <w:rsid w:val="00990D2B"/>
    <w:rsid w:val="00993677"/>
    <w:rsid w:val="009943A8"/>
    <w:rsid w:val="00995388"/>
    <w:rsid w:val="009A0419"/>
    <w:rsid w:val="009A327C"/>
    <w:rsid w:val="009A37A2"/>
    <w:rsid w:val="009A48C7"/>
    <w:rsid w:val="009A7C4E"/>
    <w:rsid w:val="009B3F69"/>
    <w:rsid w:val="009B4760"/>
    <w:rsid w:val="009B519C"/>
    <w:rsid w:val="009B697D"/>
    <w:rsid w:val="009B7CAE"/>
    <w:rsid w:val="009C3847"/>
    <w:rsid w:val="009C5398"/>
    <w:rsid w:val="009D0533"/>
    <w:rsid w:val="009D17A0"/>
    <w:rsid w:val="009D2FA4"/>
    <w:rsid w:val="009E0384"/>
    <w:rsid w:val="009E289B"/>
    <w:rsid w:val="009E6584"/>
    <w:rsid w:val="009E75A1"/>
    <w:rsid w:val="009F6FBA"/>
    <w:rsid w:val="009F70BF"/>
    <w:rsid w:val="009F7785"/>
    <w:rsid w:val="00A000B5"/>
    <w:rsid w:val="00A000EF"/>
    <w:rsid w:val="00A00BEE"/>
    <w:rsid w:val="00A00C84"/>
    <w:rsid w:val="00A014C0"/>
    <w:rsid w:val="00A0180A"/>
    <w:rsid w:val="00A033DA"/>
    <w:rsid w:val="00A037BF"/>
    <w:rsid w:val="00A05FF4"/>
    <w:rsid w:val="00A11586"/>
    <w:rsid w:val="00A11CFE"/>
    <w:rsid w:val="00A16580"/>
    <w:rsid w:val="00A1701C"/>
    <w:rsid w:val="00A177C0"/>
    <w:rsid w:val="00A21396"/>
    <w:rsid w:val="00A23AD8"/>
    <w:rsid w:val="00A25C75"/>
    <w:rsid w:val="00A34A6C"/>
    <w:rsid w:val="00A359C1"/>
    <w:rsid w:val="00A36507"/>
    <w:rsid w:val="00A41196"/>
    <w:rsid w:val="00A42142"/>
    <w:rsid w:val="00A44F55"/>
    <w:rsid w:val="00A44FAF"/>
    <w:rsid w:val="00A45CC7"/>
    <w:rsid w:val="00A50354"/>
    <w:rsid w:val="00A51273"/>
    <w:rsid w:val="00A5386E"/>
    <w:rsid w:val="00A54115"/>
    <w:rsid w:val="00A60E9A"/>
    <w:rsid w:val="00A61B42"/>
    <w:rsid w:val="00A64880"/>
    <w:rsid w:val="00A64C2E"/>
    <w:rsid w:val="00A65838"/>
    <w:rsid w:val="00A65AA0"/>
    <w:rsid w:val="00A66729"/>
    <w:rsid w:val="00A668C9"/>
    <w:rsid w:val="00A71ABC"/>
    <w:rsid w:val="00A726A6"/>
    <w:rsid w:val="00A729D9"/>
    <w:rsid w:val="00A76F20"/>
    <w:rsid w:val="00A77E08"/>
    <w:rsid w:val="00A8009C"/>
    <w:rsid w:val="00A80A5F"/>
    <w:rsid w:val="00A8169A"/>
    <w:rsid w:val="00A83153"/>
    <w:rsid w:val="00A86D6C"/>
    <w:rsid w:val="00A870C9"/>
    <w:rsid w:val="00A90B68"/>
    <w:rsid w:val="00A929C2"/>
    <w:rsid w:val="00A92EFC"/>
    <w:rsid w:val="00A937C5"/>
    <w:rsid w:val="00A94243"/>
    <w:rsid w:val="00A95DD7"/>
    <w:rsid w:val="00A96888"/>
    <w:rsid w:val="00AA1A6C"/>
    <w:rsid w:val="00AA5190"/>
    <w:rsid w:val="00AA59A1"/>
    <w:rsid w:val="00AA6246"/>
    <w:rsid w:val="00AA649F"/>
    <w:rsid w:val="00AA7A7D"/>
    <w:rsid w:val="00AB5A07"/>
    <w:rsid w:val="00AB6C1B"/>
    <w:rsid w:val="00AB7F45"/>
    <w:rsid w:val="00AC2BDD"/>
    <w:rsid w:val="00AC39F2"/>
    <w:rsid w:val="00AC41ED"/>
    <w:rsid w:val="00AC6FA1"/>
    <w:rsid w:val="00AD1072"/>
    <w:rsid w:val="00AD32A5"/>
    <w:rsid w:val="00AE311F"/>
    <w:rsid w:val="00AE4338"/>
    <w:rsid w:val="00AE66E8"/>
    <w:rsid w:val="00AE70A7"/>
    <w:rsid w:val="00AE74C4"/>
    <w:rsid w:val="00AF00B9"/>
    <w:rsid w:val="00AF09B8"/>
    <w:rsid w:val="00AF3192"/>
    <w:rsid w:val="00B003DE"/>
    <w:rsid w:val="00B00A14"/>
    <w:rsid w:val="00B014C7"/>
    <w:rsid w:val="00B029BF"/>
    <w:rsid w:val="00B029E8"/>
    <w:rsid w:val="00B036A7"/>
    <w:rsid w:val="00B05966"/>
    <w:rsid w:val="00B1013C"/>
    <w:rsid w:val="00B10D1C"/>
    <w:rsid w:val="00B11912"/>
    <w:rsid w:val="00B11EFC"/>
    <w:rsid w:val="00B16454"/>
    <w:rsid w:val="00B164D6"/>
    <w:rsid w:val="00B20D2A"/>
    <w:rsid w:val="00B2124A"/>
    <w:rsid w:val="00B21422"/>
    <w:rsid w:val="00B22655"/>
    <w:rsid w:val="00B22922"/>
    <w:rsid w:val="00B23C69"/>
    <w:rsid w:val="00B276DD"/>
    <w:rsid w:val="00B27C35"/>
    <w:rsid w:val="00B30C63"/>
    <w:rsid w:val="00B31B6A"/>
    <w:rsid w:val="00B32BF8"/>
    <w:rsid w:val="00B338DD"/>
    <w:rsid w:val="00B36B3D"/>
    <w:rsid w:val="00B40E4D"/>
    <w:rsid w:val="00B410A9"/>
    <w:rsid w:val="00B45552"/>
    <w:rsid w:val="00B45D0D"/>
    <w:rsid w:val="00B5015D"/>
    <w:rsid w:val="00B518DD"/>
    <w:rsid w:val="00B51A57"/>
    <w:rsid w:val="00B54767"/>
    <w:rsid w:val="00B55676"/>
    <w:rsid w:val="00B55D4C"/>
    <w:rsid w:val="00B56B2E"/>
    <w:rsid w:val="00B5780D"/>
    <w:rsid w:val="00B61F3A"/>
    <w:rsid w:val="00B638D8"/>
    <w:rsid w:val="00B65180"/>
    <w:rsid w:val="00B65FE7"/>
    <w:rsid w:val="00B70336"/>
    <w:rsid w:val="00B7272D"/>
    <w:rsid w:val="00B73914"/>
    <w:rsid w:val="00B745DB"/>
    <w:rsid w:val="00B82BD2"/>
    <w:rsid w:val="00B8519E"/>
    <w:rsid w:val="00B851AA"/>
    <w:rsid w:val="00B857ED"/>
    <w:rsid w:val="00B86B53"/>
    <w:rsid w:val="00B8702E"/>
    <w:rsid w:val="00B87E4E"/>
    <w:rsid w:val="00B918B6"/>
    <w:rsid w:val="00BA0015"/>
    <w:rsid w:val="00BA0583"/>
    <w:rsid w:val="00BA3799"/>
    <w:rsid w:val="00BA3ECB"/>
    <w:rsid w:val="00BB06D2"/>
    <w:rsid w:val="00BB1BE0"/>
    <w:rsid w:val="00BB4EB2"/>
    <w:rsid w:val="00BC188B"/>
    <w:rsid w:val="00BC40EC"/>
    <w:rsid w:val="00BC67EE"/>
    <w:rsid w:val="00BC6DD7"/>
    <w:rsid w:val="00BD1599"/>
    <w:rsid w:val="00BD2E40"/>
    <w:rsid w:val="00BD48AE"/>
    <w:rsid w:val="00BD66DA"/>
    <w:rsid w:val="00BD6714"/>
    <w:rsid w:val="00BD6B26"/>
    <w:rsid w:val="00BE0841"/>
    <w:rsid w:val="00BE2348"/>
    <w:rsid w:val="00BE4CE2"/>
    <w:rsid w:val="00BE552D"/>
    <w:rsid w:val="00BF0DDE"/>
    <w:rsid w:val="00C01E7B"/>
    <w:rsid w:val="00C029C8"/>
    <w:rsid w:val="00C0446C"/>
    <w:rsid w:val="00C05C46"/>
    <w:rsid w:val="00C07EB8"/>
    <w:rsid w:val="00C16C0C"/>
    <w:rsid w:val="00C22E53"/>
    <w:rsid w:val="00C258EB"/>
    <w:rsid w:val="00C27236"/>
    <w:rsid w:val="00C30AF4"/>
    <w:rsid w:val="00C3170F"/>
    <w:rsid w:val="00C317B0"/>
    <w:rsid w:val="00C3231E"/>
    <w:rsid w:val="00C32E9A"/>
    <w:rsid w:val="00C354D9"/>
    <w:rsid w:val="00C35B9F"/>
    <w:rsid w:val="00C35F55"/>
    <w:rsid w:val="00C36B44"/>
    <w:rsid w:val="00C40D64"/>
    <w:rsid w:val="00C43333"/>
    <w:rsid w:val="00C436C2"/>
    <w:rsid w:val="00C45695"/>
    <w:rsid w:val="00C46C88"/>
    <w:rsid w:val="00C518BE"/>
    <w:rsid w:val="00C52667"/>
    <w:rsid w:val="00C52AF9"/>
    <w:rsid w:val="00C54C45"/>
    <w:rsid w:val="00C5669E"/>
    <w:rsid w:val="00C601DE"/>
    <w:rsid w:val="00C60949"/>
    <w:rsid w:val="00C63853"/>
    <w:rsid w:val="00C6448B"/>
    <w:rsid w:val="00C66335"/>
    <w:rsid w:val="00C74663"/>
    <w:rsid w:val="00C7527D"/>
    <w:rsid w:val="00C819F8"/>
    <w:rsid w:val="00C84545"/>
    <w:rsid w:val="00C850C0"/>
    <w:rsid w:val="00C85D31"/>
    <w:rsid w:val="00C85DA6"/>
    <w:rsid w:val="00C8610C"/>
    <w:rsid w:val="00C86DF7"/>
    <w:rsid w:val="00C8725C"/>
    <w:rsid w:val="00C91028"/>
    <w:rsid w:val="00C91EF0"/>
    <w:rsid w:val="00C9415C"/>
    <w:rsid w:val="00C95801"/>
    <w:rsid w:val="00CA0D43"/>
    <w:rsid w:val="00CA526F"/>
    <w:rsid w:val="00CA5C59"/>
    <w:rsid w:val="00CA62E0"/>
    <w:rsid w:val="00CB2DF6"/>
    <w:rsid w:val="00CB40E7"/>
    <w:rsid w:val="00CC1EF0"/>
    <w:rsid w:val="00CC317B"/>
    <w:rsid w:val="00CC38BE"/>
    <w:rsid w:val="00CC7545"/>
    <w:rsid w:val="00CD334E"/>
    <w:rsid w:val="00CD380D"/>
    <w:rsid w:val="00CD4626"/>
    <w:rsid w:val="00CD7C1F"/>
    <w:rsid w:val="00CD7E61"/>
    <w:rsid w:val="00CE06D5"/>
    <w:rsid w:val="00CE085E"/>
    <w:rsid w:val="00CE1CAB"/>
    <w:rsid w:val="00CE47BC"/>
    <w:rsid w:val="00CE6758"/>
    <w:rsid w:val="00CE6B0C"/>
    <w:rsid w:val="00CE7479"/>
    <w:rsid w:val="00CF0D28"/>
    <w:rsid w:val="00CF267E"/>
    <w:rsid w:val="00CF3A06"/>
    <w:rsid w:val="00CF53B2"/>
    <w:rsid w:val="00CF54CE"/>
    <w:rsid w:val="00CF7E73"/>
    <w:rsid w:val="00D02AD3"/>
    <w:rsid w:val="00D06384"/>
    <w:rsid w:val="00D06EF4"/>
    <w:rsid w:val="00D10820"/>
    <w:rsid w:val="00D11B59"/>
    <w:rsid w:val="00D12980"/>
    <w:rsid w:val="00D13640"/>
    <w:rsid w:val="00D16EF5"/>
    <w:rsid w:val="00D17154"/>
    <w:rsid w:val="00D17C93"/>
    <w:rsid w:val="00D24086"/>
    <w:rsid w:val="00D245FE"/>
    <w:rsid w:val="00D2538D"/>
    <w:rsid w:val="00D26FB9"/>
    <w:rsid w:val="00D308EA"/>
    <w:rsid w:val="00D3207A"/>
    <w:rsid w:val="00D322ED"/>
    <w:rsid w:val="00D33F24"/>
    <w:rsid w:val="00D45296"/>
    <w:rsid w:val="00D456AD"/>
    <w:rsid w:val="00D47301"/>
    <w:rsid w:val="00D51230"/>
    <w:rsid w:val="00D53BCF"/>
    <w:rsid w:val="00D542D7"/>
    <w:rsid w:val="00D55233"/>
    <w:rsid w:val="00D57007"/>
    <w:rsid w:val="00D602B5"/>
    <w:rsid w:val="00D61B65"/>
    <w:rsid w:val="00D6220A"/>
    <w:rsid w:val="00D635D6"/>
    <w:rsid w:val="00D65AC0"/>
    <w:rsid w:val="00D6600B"/>
    <w:rsid w:val="00D700DD"/>
    <w:rsid w:val="00D703AC"/>
    <w:rsid w:val="00D71595"/>
    <w:rsid w:val="00D72046"/>
    <w:rsid w:val="00D758D9"/>
    <w:rsid w:val="00D77077"/>
    <w:rsid w:val="00D83391"/>
    <w:rsid w:val="00D84899"/>
    <w:rsid w:val="00D8707A"/>
    <w:rsid w:val="00D876F1"/>
    <w:rsid w:val="00D91219"/>
    <w:rsid w:val="00D91E8F"/>
    <w:rsid w:val="00D944EE"/>
    <w:rsid w:val="00D9748F"/>
    <w:rsid w:val="00DA1B73"/>
    <w:rsid w:val="00DA39AA"/>
    <w:rsid w:val="00DA44F0"/>
    <w:rsid w:val="00DB0992"/>
    <w:rsid w:val="00DB125C"/>
    <w:rsid w:val="00DB1FE4"/>
    <w:rsid w:val="00DB43E9"/>
    <w:rsid w:val="00DB619F"/>
    <w:rsid w:val="00DC0564"/>
    <w:rsid w:val="00DC4185"/>
    <w:rsid w:val="00DC6A61"/>
    <w:rsid w:val="00DC6ABE"/>
    <w:rsid w:val="00DD0906"/>
    <w:rsid w:val="00DD2381"/>
    <w:rsid w:val="00DD3709"/>
    <w:rsid w:val="00DD65DA"/>
    <w:rsid w:val="00DE07C1"/>
    <w:rsid w:val="00DE2B17"/>
    <w:rsid w:val="00DE36AB"/>
    <w:rsid w:val="00DE58BB"/>
    <w:rsid w:val="00DE6CFF"/>
    <w:rsid w:val="00DE7A0C"/>
    <w:rsid w:val="00DF0C12"/>
    <w:rsid w:val="00DF51D3"/>
    <w:rsid w:val="00DF5435"/>
    <w:rsid w:val="00DF67CD"/>
    <w:rsid w:val="00DF74F7"/>
    <w:rsid w:val="00E0133A"/>
    <w:rsid w:val="00E06063"/>
    <w:rsid w:val="00E10C34"/>
    <w:rsid w:val="00E147BE"/>
    <w:rsid w:val="00E1632F"/>
    <w:rsid w:val="00E17EFA"/>
    <w:rsid w:val="00E201D8"/>
    <w:rsid w:val="00E232A1"/>
    <w:rsid w:val="00E24970"/>
    <w:rsid w:val="00E253D2"/>
    <w:rsid w:val="00E264CC"/>
    <w:rsid w:val="00E36579"/>
    <w:rsid w:val="00E36FB6"/>
    <w:rsid w:val="00E4094C"/>
    <w:rsid w:val="00E424CC"/>
    <w:rsid w:val="00E4298A"/>
    <w:rsid w:val="00E45A3C"/>
    <w:rsid w:val="00E5088A"/>
    <w:rsid w:val="00E61339"/>
    <w:rsid w:val="00E616E6"/>
    <w:rsid w:val="00E61796"/>
    <w:rsid w:val="00E63503"/>
    <w:rsid w:val="00E63C46"/>
    <w:rsid w:val="00E63E6C"/>
    <w:rsid w:val="00E65DA9"/>
    <w:rsid w:val="00E7375E"/>
    <w:rsid w:val="00E73A76"/>
    <w:rsid w:val="00E75BC5"/>
    <w:rsid w:val="00E75DAE"/>
    <w:rsid w:val="00E8099C"/>
    <w:rsid w:val="00E82E9F"/>
    <w:rsid w:val="00E8455D"/>
    <w:rsid w:val="00E86443"/>
    <w:rsid w:val="00E86A10"/>
    <w:rsid w:val="00E87002"/>
    <w:rsid w:val="00E87D8B"/>
    <w:rsid w:val="00E9257A"/>
    <w:rsid w:val="00E93AA0"/>
    <w:rsid w:val="00E948E1"/>
    <w:rsid w:val="00E9556A"/>
    <w:rsid w:val="00E9585D"/>
    <w:rsid w:val="00E95994"/>
    <w:rsid w:val="00E972A6"/>
    <w:rsid w:val="00EA24DB"/>
    <w:rsid w:val="00EB201C"/>
    <w:rsid w:val="00EB4772"/>
    <w:rsid w:val="00EB6F7A"/>
    <w:rsid w:val="00EC0038"/>
    <w:rsid w:val="00EC0C71"/>
    <w:rsid w:val="00EC1526"/>
    <w:rsid w:val="00EC1C9A"/>
    <w:rsid w:val="00EC1DF3"/>
    <w:rsid w:val="00EC240C"/>
    <w:rsid w:val="00EC60BA"/>
    <w:rsid w:val="00EC64A2"/>
    <w:rsid w:val="00EC6903"/>
    <w:rsid w:val="00ED08CD"/>
    <w:rsid w:val="00ED08DB"/>
    <w:rsid w:val="00ED0FB9"/>
    <w:rsid w:val="00ED3A1C"/>
    <w:rsid w:val="00EE0FBF"/>
    <w:rsid w:val="00EE1060"/>
    <w:rsid w:val="00EE173A"/>
    <w:rsid w:val="00EE384C"/>
    <w:rsid w:val="00EE452E"/>
    <w:rsid w:val="00EE5004"/>
    <w:rsid w:val="00EE563D"/>
    <w:rsid w:val="00EE6041"/>
    <w:rsid w:val="00EE6E8B"/>
    <w:rsid w:val="00EF0B10"/>
    <w:rsid w:val="00EF114C"/>
    <w:rsid w:val="00EF5434"/>
    <w:rsid w:val="00EF67F1"/>
    <w:rsid w:val="00EF688E"/>
    <w:rsid w:val="00F03C1B"/>
    <w:rsid w:val="00F040D7"/>
    <w:rsid w:val="00F068AF"/>
    <w:rsid w:val="00F06DAC"/>
    <w:rsid w:val="00F07E44"/>
    <w:rsid w:val="00F103C7"/>
    <w:rsid w:val="00F11764"/>
    <w:rsid w:val="00F12E54"/>
    <w:rsid w:val="00F14AC5"/>
    <w:rsid w:val="00F24F1A"/>
    <w:rsid w:val="00F31622"/>
    <w:rsid w:val="00F31BCE"/>
    <w:rsid w:val="00F3527F"/>
    <w:rsid w:val="00F357B6"/>
    <w:rsid w:val="00F3674E"/>
    <w:rsid w:val="00F441AF"/>
    <w:rsid w:val="00F443B7"/>
    <w:rsid w:val="00F462DE"/>
    <w:rsid w:val="00F46D0E"/>
    <w:rsid w:val="00F46F43"/>
    <w:rsid w:val="00F5077B"/>
    <w:rsid w:val="00F50DBF"/>
    <w:rsid w:val="00F527A8"/>
    <w:rsid w:val="00F564F2"/>
    <w:rsid w:val="00F57BFD"/>
    <w:rsid w:val="00F60D21"/>
    <w:rsid w:val="00F61C03"/>
    <w:rsid w:val="00F64A6C"/>
    <w:rsid w:val="00F70B94"/>
    <w:rsid w:val="00F71260"/>
    <w:rsid w:val="00F7238D"/>
    <w:rsid w:val="00F75CDE"/>
    <w:rsid w:val="00F76341"/>
    <w:rsid w:val="00F80D91"/>
    <w:rsid w:val="00F81FF7"/>
    <w:rsid w:val="00F83D79"/>
    <w:rsid w:val="00F858BC"/>
    <w:rsid w:val="00F85ECA"/>
    <w:rsid w:val="00F870D1"/>
    <w:rsid w:val="00F8733F"/>
    <w:rsid w:val="00F87697"/>
    <w:rsid w:val="00F9108C"/>
    <w:rsid w:val="00F936B2"/>
    <w:rsid w:val="00FB13DD"/>
    <w:rsid w:val="00FB3695"/>
    <w:rsid w:val="00FB75EA"/>
    <w:rsid w:val="00FC0075"/>
    <w:rsid w:val="00FC05EE"/>
    <w:rsid w:val="00FC2676"/>
    <w:rsid w:val="00FC33AA"/>
    <w:rsid w:val="00FC552D"/>
    <w:rsid w:val="00FC5C9E"/>
    <w:rsid w:val="00FC6F4B"/>
    <w:rsid w:val="00FC7E62"/>
    <w:rsid w:val="00FD49E9"/>
    <w:rsid w:val="00FD4EA2"/>
    <w:rsid w:val="00FD7235"/>
    <w:rsid w:val="00FE0B12"/>
    <w:rsid w:val="00FE383D"/>
    <w:rsid w:val="00FE441C"/>
    <w:rsid w:val="00FE5AEB"/>
    <w:rsid w:val="00FE7720"/>
    <w:rsid w:val="00FE773A"/>
    <w:rsid w:val="00FE7C2A"/>
    <w:rsid w:val="00FF0E4A"/>
    <w:rsid w:val="00FF3CE2"/>
    <w:rsid w:val="00FF6A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00DE9"/>
  <w15:chartTrackingRefBased/>
  <w15:docId w15:val="{3566ADDC-09DD-4AD8-BA8B-D0593928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8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8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8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8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8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8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8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8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8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A1821"/>
  </w:style>
  <w:style w:type="character" w:styleId="HTMLCode">
    <w:name w:val="HTML Code"/>
    <w:basedOn w:val="DefaultParagraphFont"/>
    <w:uiPriority w:val="99"/>
    <w:semiHidden/>
    <w:unhideWhenUsed/>
    <w:rsid w:val="00B86B53"/>
    <w:rPr>
      <w:rFonts w:ascii="Courier New" w:eastAsia="Times New Roman" w:hAnsi="Courier New" w:cs="Courier New"/>
      <w:sz w:val="20"/>
      <w:szCs w:val="20"/>
    </w:rPr>
  </w:style>
  <w:style w:type="character" w:styleId="Hyperlink">
    <w:name w:val="Hyperlink"/>
    <w:basedOn w:val="DefaultParagraphFont"/>
    <w:uiPriority w:val="99"/>
    <w:unhideWhenUsed/>
    <w:rsid w:val="00614C7F"/>
    <w:rPr>
      <w:color w:val="0000FF"/>
      <w:u w:val="single"/>
    </w:rPr>
  </w:style>
  <w:style w:type="character" w:styleId="Emphasis">
    <w:name w:val="Emphasis"/>
    <w:basedOn w:val="DefaultParagraphFont"/>
    <w:uiPriority w:val="20"/>
    <w:qFormat/>
    <w:rsid w:val="00E93AA0"/>
    <w:rPr>
      <w:i/>
      <w:iCs/>
    </w:rPr>
  </w:style>
  <w:style w:type="character" w:styleId="PlaceholderText">
    <w:name w:val="Placeholder Text"/>
    <w:basedOn w:val="DefaultParagraphFont"/>
    <w:uiPriority w:val="99"/>
    <w:semiHidden/>
    <w:rsid w:val="004708B0"/>
    <w:rPr>
      <w:color w:val="808080"/>
    </w:rPr>
  </w:style>
  <w:style w:type="character" w:styleId="CommentReference">
    <w:name w:val="annotation reference"/>
    <w:basedOn w:val="DefaultParagraphFont"/>
    <w:uiPriority w:val="99"/>
    <w:semiHidden/>
    <w:unhideWhenUsed/>
    <w:rsid w:val="00E9585D"/>
    <w:rPr>
      <w:sz w:val="16"/>
      <w:szCs w:val="16"/>
    </w:rPr>
  </w:style>
  <w:style w:type="paragraph" w:styleId="CommentText">
    <w:name w:val="annotation text"/>
    <w:basedOn w:val="Normal"/>
    <w:link w:val="CommentTextChar"/>
    <w:uiPriority w:val="99"/>
    <w:semiHidden/>
    <w:unhideWhenUsed/>
    <w:rsid w:val="00E9585D"/>
    <w:pPr>
      <w:spacing w:line="240" w:lineRule="auto"/>
    </w:pPr>
    <w:rPr>
      <w:sz w:val="20"/>
      <w:szCs w:val="20"/>
    </w:rPr>
  </w:style>
  <w:style w:type="character" w:customStyle="1" w:styleId="CommentTextChar">
    <w:name w:val="Comment Text Char"/>
    <w:basedOn w:val="DefaultParagraphFont"/>
    <w:link w:val="CommentText"/>
    <w:uiPriority w:val="99"/>
    <w:semiHidden/>
    <w:rsid w:val="00E9585D"/>
    <w:rPr>
      <w:sz w:val="20"/>
      <w:szCs w:val="20"/>
    </w:rPr>
  </w:style>
  <w:style w:type="paragraph" w:styleId="CommentSubject">
    <w:name w:val="annotation subject"/>
    <w:basedOn w:val="CommentText"/>
    <w:next w:val="CommentText"/>
    <w:link w:val="CommentSubjectChar"/>
    <w:uiPriority w:val="99"/>
    <w:semiHidden/>
    <w:unhideWhenUsed/>
    <w:rsid w:val="00E9585D"/>
    <w:rPr>
      <w:b/>
      <w:bCs/>
    </w:rPr>
  </w:style>
  <w:style w:type="character" w:customStyle="1" w:styleId="CommentSubjectChar">
    <w:name w:val="Comment Subject Char"/>
    <w:basedOn w:val="CommentTextChar"/>
    <w:link w:val="CommentSubject"/>
    <w:uiPriority w:val="99"/>
    <w:semiHidden/>
    <w:rsid w:val="00E9585D"/>
    <w:rPr>
      <w:b/>
      <w:bCs/>
      <w:sz w:val="20"/>
      <w:szCs w:val="20"/>
    </w:rPr>
  </w:style>
  <w:style w:type="paragraph" w:styleId="BalloonText">
    <w:name w:val="Balloon Text"/>
    <w:basedOn w:val="Normal"/>
    <w:link w:val="BalloonTextChar"/>
    <w:uiPriority w:val="99"/>
    <w:semiHidden/>
    <w:unhideWhenUsed/>
    <w:rsid w:val="00E424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4CC"/>
    <w:rPr>
      <w:rFonts w:ascii="Segoe UI" w:hAnsi="Segoe UI" w:cs="Segoe UI"/>
      <w:sz w:val="18"/>
      <w:szCs w:val="18"/>
    </w:rPr>
  </w:style>
  <w:style w:type="paragraph" w:styleId="Revision">
    <w:name w:val="Revision"/>
    <w:hidden/>
    <w:uiPriority w:val="99"/>
    <w:semiHidden/>
    <w:rsid w:val="00301E4B"/>
    <w:pPr>
      <w:spacing w:after="0" w:line="240" w:lineRule="auto"/>
    </w:pPr>
  </w:style>
  <w:style w:type="paragraph" w:styleId="Title">
    <w:name w:val="Title"/>
    <w:basedOn w:val="Normal"/>
    <w:next w:val="Normal"/>
    <w:link w:val="TitleChar"/>
    <w:uiPriority w:val="10"/>
    <w:qFormat/>
    <w:rsid w:val="004874BD"/>
    <w:pPr>
      <w:spacing w:after="0" w:line="240" w:lineRule="auto"/>
      <w:contextualSpacing/>
      <w:jc w:val="both"/>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4874BD"/>
    <w:rPr>
      <w:rFonts w:ascii="Arial" w:eastAsiaTheme="majorEastAsia" w:hAnsi="Arial" w:cstheme="majorBidi"/>
      <w:b/>
      <w:spacing w:val="-10"/>
      <w:kern w:val="28"/>
      <w:sz w:val="36"/>
      <w:szCs w:val="56"/>
    </w:rPr>
  </w:style>
  <w:style w:type="paragraph" w:styleId="ListParagraph">
    <w:name w:val="List Paragraph"/>
    <w:basedOn w:val="Normal"/>
    <w:uiPriority w:val="34"/>
    <w:qFormat/>
    <w:rsid w:val="006D66E5"/>
    <w:pPr>
      <w:spacing w:after="0" w:line="240" w:lineRule="auto"/>
      <w:ind w:left="720"/>
      <w:contextualSpacing/>
    </w:pPr>
    <w:rPr>
      <w:kern w:val="2"/>
      <w:sz w:val="24"/>
      <w:szCs w:val="24"/>
      <w14:ligatures w14:val="standardContextual"/>
    </w:rPr>
  </w:style>
  <w:style w:type="character" w:customStyle="1" w:styleId="apple-converted-space">
    <w:name w:val="apple-converted-space"/>
    <w:basedOn w:val="DefaultParagraphFont"/>
    <w:rsid w:val="006D66E5"/>
  </w:style>
  <w:style w:type="paragraph" w:styleId="Bibliography">
    <w:name w:val="Bibliography"/>
    <w:basedOn w:val="Normal"/>
    <w:next w:val="Normal"/>
    <w:uiPriority w:val="37"/>
    <w:unhideWhenUsed/>
    <w:rsid w:val="006D66E5"/>
    <w:pPr>
      <w:spacing w:after="0" w:line="480" w:lineRule="auto"/>
      <w:ind w:left="720" w:hanging="720"/>
    </w:pPr>
    <w:rPr>
      <w:kern w:val="2"/>
      <w:sz w:val="24"/>
      <w:szCs w:val="24"/>
      <w14:ligatures w14:val="standardContextual"/>
    </w:rPr>
  </w:style>
  <w:style w:type="character" w:styleId="UnresolvedMention">
    <w:name w:val="Unresolved Mention"/>
    <w:basedOn w:val="DefaultParagraphFont"/>
    <w:uiPriority w:val="99"/>
    <w:semiHidden/>
    <w:unhideWhenUsed/>
    <w:rsid w:val="00F103C7"/>
    <w:rPr>
      <w:color w:val="605E5C"/>
      <w:shd w:val="clear" w:color="auto" w:fill="E1DFDD"/>
    </w:rPr>
  </w:style>
  <w:style w:type="paragraph" w:styleId="Header">
    <w:name w:val="header"/>
    <w:basedOn w:val="Normal"/>
    <w:link w:val="HeaderChar"/>
    <w:uiPriority w:val="99"/>
    <w:unhideWhenUsed/>
    <w:rsid w:val="001A13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136F"/>
  </w:style>
  <w:style w:type="paragraph" w:styleId="Footer">
    <w:name w:val="footer"/>
    <w:basedOn w:val="Normal"/>
    <w:link w:val="FooterChar"/>
    <w:uiPriority w:val="99"/>
    <w:unhideWhenUsed/>
    <w:rsid w:val="001A13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136F"/>
  </w:style>
  <w:style w:type="character" w:customStyle="1" w:styleId="Heading1Char">
    <w:name w:val="Heading 1 Char"/>
    <w:basedOn w:val="DefaultParagraphFont"/>
    <w:link w:val="Heading1"/>
    <w:uiPriority w:val="9"/>
    <w:rsid w:val="00E508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8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8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8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8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88A"/>
    <w:rPr>
      <w:rFonts w:eastAsiaTheme="majorEastAsia" w:cstheme="majorBidi"/>
      <w:color w:val="272727" w:themeColor="text1" w:themeTint="D8"/>
    </w:rPr>
  </w:style>
  <w:style w:type="paragraph" w:styleId="Subtitle">
    <w:name w:val="Subtitle"/>
    <w:basedOn w:val="Normal"/>
    <w:next w:val="Normal"/>
    <w:link w:val="SubtitleChar"/>
    <w:uiPriority w:val="11"/>
    <w:qFormat/>
    <w:rsid w:val="00E50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88A"/>
    <w:pPr>
      <w:spacing w:before="160"/>
      <w:jc w:val="center"/>
    </w:pPr>
    <w:rPr>
      <w:i/>
      <w:iCs/>
      <w:color w:val="404040" w:themeColor="text1" w:themeTint="BF"/>
    </w:rPr>
  </w:style>
  <w:style w:type="character" w:customStyle="1" w:styleId="QuoteChar">
    <w:name w:val="Quote Char"/>
    <w:basedOn w:val="DefaultParagraphFont"/>
    <w:link w:val="Quote"/>
    <w:uiPriority w:val="29"/>
    <w:rsid w:val="00E5088A"/>
    <w:rPr>
      <w:i/>
      <w:iCs/>
      <w:color w:val="404040" w:themeColor="text1" w:themeTint="BF"/>
    </w:rPr>
  </w:style>
  <w:style w:type="character" w:styleId="IntenseEmphasis">
    <w:name w:val="Intense Emphasis"/>
    <w:basedOn w:val="DefaultParagraphFont"/>
    <w:uiPriority w:val="21"/>
    <w:qFormat/>
    <w:rsid w:val="00E5088A"/>
    <w:rPr>
      <w:i/>
      <w:iCs/>
      <w:color w:val="2F5496" w:themeColor="accent1" w:themeShade="BF"/>
    </w:rPr>
  </w:style>
  <w:style w:type="paragraph" w:styleId="IntenseQuote">
    <w:name w:val="Intense Quote"/>
    <w:basedOn w:val="Normal"/>
    <w:next w:val="Normal"/>
    <w:link w:val="IntenseQuoteChar"/>
    <w:uiPriority w:val="30"/>
    <w:qFormat/>
    <w:rsid w:val="00E508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88A"/>
    <w:rPr>
      <w:i/>
      <w:iCs/>
      <w:color w:val="2F5496" w:themeColor="accent1" w:themeShade="BF"/>
    </w:rPr>
  </w:style>
  <w:style w:type="character" w:styleId="IntenseReference">
    <w:name w:val="Intense Reference"/>
    <w:basedOn w:val="DefaultParagraphFont"/>
    <w:uiPriority w:val="32"/>
    <w:qFormat/>
    <w:rsid w:val="00E5088A"/>
    <w:rPr>
      <w:b/>
      <w:bCs/>
      <w:smallCaps/>
      <w:color w:val="2F5496" w:themeColor="accent1" w:themeShade="BF"/>
      <w:spacing w:val="5"/>
    </w:rPr>
  </w:style>
  <w:style w:type="paragraph" w:customStyle="1" w:styleId="list-inline-item">
    <w:name w:val="list-inline-item"/>
    <w:basedOn w:val="Normal"/>
    <w:rsid w:val="00511D9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lfld-contribauthor">
    <w:name w:val="hlfld-contribauthor"/>
    <w:basedOn w:val="DefaultParagraphFont"/>
    <w:rsid w:val="00511D98"/>
  </w:style>
  <w:style w:type="character" w:customStyle="1" w:styleId="ml-n1">
    <w:name w:val="ml-n1"/>
    <w:basedOn w:val="DefaultParagraphFont"/>
    <w:rsid w:val="00511D98"/>
  </w:style>
  <w:style w:type="character" w:customStyle="1" w:styleId="ml-1">
    <w:name w:val="ml-1"/>
    <w:basedOn w:val="DefaultParagraphFont"/>
    <w:rsid w:val="0051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42">
      <w:bodyDiv w:val="1"/>
      <w:marLeft w:val="0"/>
      <w:marRight w:val="0"/>
      <w:marTop w:val="0"/>
      <w:marBottom w:val="0"/>
      <w:divBdr>
        <w:top w:val="none" w:sz="0" w:space="0" w:color="auto"/>
        <w:left w:val="none" w:sz="0" w:space="0" w:color="auto"/>
        <w:bottom w:val="none" w:sz="0" w:space="0" w:color="auto"/>
        <w:right w:val="none" w:sz="0" w:space="0" w:color="auto"/>
      </w:divBdr>
    </w:div>
    <w:div w:id="545022466">
      <w:bodyDiv w:val="1"/>
      <w:marLeft w:val="0"/>
      <w:marRight w:val="0"/>
      <w:marTop w:val="0"/>
      <w:marBottom w:val="0"/>
      <w:divBdr>
        <w:top w:val="none" w:sz="0" w:space="0" w:color="auto"/>
        <w:left w:val="none" w:sz="0" w:space="0" w:color="auto"/>
        <w:bottom w:val="none" w:sz="0" w:space="0" w:color="auto"/>
        <w:right w:val="none" w:sz="0" w:space="0" w:color="auto"/>
      </w:divBdr>
    </w:div>
    <w:div w:id="1364749776">
      <w:bodyDiv w:val="1"/>
      <w:marLeft w:val="0"/>
      <w:marRight w:val="0"/>
      <w:marTop w:val="0"/>
      <w:marBottom w:val="0"/>
      <w:divBdr>
        <w:top w:val="none" w:sz="0" w:space="0" w:color="auto"/>
        <w:left w:val="none" w:sz="0" w:space="0" w:color="auto"/>
        <w:bottom w:val="none" w:sz="0" w:space="0" w:color="auto"/>
        <w:right w:val="none" w:sz="0" w:space="0" w:color="auto"/>
      </w:divBdr>
    </w:div>
    <w:div w:id="15742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6/annurev-ecolsys-110617-0626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A57E5-2F4B-4BF1-AF32-CF13CA70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40666</Words>
  <Characters>231800</Characters>
  <Application>Microsoft Office Word</Application>
  <DocSecurity>0</DocSecurity>
  <Lines>1931</Lines>
  <Paragraphs>543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Ari-Fina Bintarti</dc:creator>
  <cp:keywords/>
  <dc:description/>
  <cp:lastModifiedBy>Ari Fina Bintarti</cp:lastModifiedBy>
  <cp:revision>6</cp:revision>
  <dcterms:created xsi:type="dcterms:W3CDTF">2024-05-09T13:37:00Z</dcterms:created>
  <dcterms:modified xsi:type="dcterms:W3CDTF">2024-05-09T15:23:00Z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73b52a0d6714f852cf3895f5b3f006e23e70d26a53b4daa53a80387893f9c105</vt:lpwstr>
  </property>
  <property fmtid="{D5CDD505-2E9C-101B-9397-08002B2CF9AE}" pid="3" name="ZOTERO_PREF_1">
    <vt:lpwstr>&lt;data data-version="3" zotero-version="6.0.37"&gt;&lt;session id="x77JZY4M"/&gt;&lt;style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 name="dontAskDelayCitationUpdates" value="true"/&gt;&lt;/prefs&gt;&lt;/data&gt;</vt:lpwstr>
  </property>
</Properties>
</file>
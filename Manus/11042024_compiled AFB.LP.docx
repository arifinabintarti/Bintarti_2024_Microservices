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4BD" w:rsidRPr="00157A05" w:rsidRDefault="004874BD" w:rsidP="00157A05">
      <w:pPr>
        <w:pStyle w:val="Titre"/>
        <w:spacing w:line="480" w:lineRule="auto"/>
        <w:rPr>
          <w:rFonts w:cs="Arial"/>
          <w:sz w:val="28"/>
          <w:szCs w:val="28"/>
        </w:rPr>
      </w:pPr>
      <w:r w:rsidRPr="00157A05">
        <w:rPr>
          <w:rFonts w:cs="Arial"/>
          <w:sz w:val="28"/>
          <w:szCs w:val="28"/>
        </w:rPr>
        <w:t>Cropping system modulates the effect of drought on ammonia-oxidizing communities</w:t>
      </w:r>
    </w:p>
    <w:p w:rsidR="004874BD" w:rsidRPr="00157A05" w:rsidRDefault="004874BD" w:rsidP="00157A05">
      <w:pPr>
        <w:spacing w:after="0" w:line="480" w:lineRule="auto"/>
        <w:jc w:val="both"/>
        <w:rPr>
          <w:rFonts w:ascii="Arial" w:hAnsi="Arial" w:cs="Arial"/>
          <w:lang w:val="en-GB"/>
        </w:rPr>
      </w:pPr>
    </w:p>
    <w:p w:rsidR="004874BD" w:rsidRPr="00157A05" w:rsidRDefault="004874BD" w:rsidP="00157A05">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Martin Hartmann</w:t>
      </w:r>
      <w:r w:rsidRPr="00157A05">
        <w:rPr>
          <w:rFonts w:ascii="Arial" w:hAnsi="Arial" w:cs="Arial"/>
          <w:vertAlign w:val="superscript"/>
          <w:lang w:val="en-GB"/>
        </w:rPr>
        <w:t>2</w:t>
      </w:r>
      <w:r w:rsidRPr="00157A05">
        <w:rPr>
          <w:rFonts w:ascii="Arial" w:hAnsi="Arial" w:cs="Arial"/>
          <w:lang w:val="en-GB"/>
        </w:rPr>
        <w:t>, and Laurent Philippot</w:t>
      </w:r>
      <w:r w:rsidRPr="00157A05">
        <w:rPr>
          <w:rFonts w:ascii="Arial" w:hAnsi="Arial" w:cs="Arial"/>
          <w:vertAlign w:val="superscript"/>
          <w:lang w:val="en-GB"/>
        </w:rPr>
        <w:t>1</w:t>
      </w:r>
    </w:p>
    <w:p w:rsidR="004874BD" w:rsidRPr="00157A05" w:rsidRDefault="004874BD" w:rsidP="00157A05">
      <w:pPr>
        <w:spacing w:after="0" w:line="480" w:lineRule="auto"/>
        <w:jc w:val="both"/>
        <w:rPr>
          <w:rFonts w:ascii="Arial" w:hAnsi="Arial" w:cs="Arial"/>
          <w:lang w:val="en-GB"/>
        </w:rPr>
      </w:pPr>
    </w:p>
    <w:p w:rsidR="004874BD" w:rsidRPr="00157A05" w:rsidRDefault="004874BD" w:rsidP="00157A05">
      <w:pPr>
        <w:spacing w:after="0" w:line="480" w:lineRule="auto"/>
        <w:jc w:val="both"/>
        <w:rPr>
          <w:rFonts w:ascii="Arial" w:hAnsi="Arial" w:cs="Arial"/>
          <w:lang w:val="en-GB"/>
        </w:rPr>
      </w:pPr>
      <w:r w:rsidRPr="00157A05">
        <w:rPr>
          <w:rFonts w:ascii="Arial" w:hAnsi="Arial" w:cs="Arial"/>
          <w:vertAlign w:val="superscript"/>
          <w:lang w:val="en-GB"/>
        </w:rPr>
        <w:t>1</w:t>
      </w:r>
      <w:r w:rsidR="00C85D31" w:rsidRPr="00C85D31">
        <w:t xml:space="preserve"> </w:t>
      </w:r>
      <w:r w:rsidR="00C85D31" w:rsidRPr="00C85D31">
        <w:rPr>
          <w:rFonts w:ascii="Arial" w:hAnsi="Arial" w:cs="Arial"/>
          <w:lang w:val="en-GB"/>
        </w:rPr>
        <w:t>Université Bourgogne Franche-Comté, INRAE, AgroSup Dijon, Agroécologie</w:t>
      </w:r>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rsidR="004874BD" w:rsidRDefault="004874BD" w:rsidP="00157A05">
      <w:pPr>
        <w:spacing w:after="0" w:line="480" w:lineRule="auto"/>
        <w:jc w:val="both"/>
        <w:rPr>
          <w:rFonts w:ascii="Arial" w:hAnsi="Arial" w:cs="Arial"/>
          <w:b/>
          <w:bCs/>
          <w:lang w:val="en-GB"/>
        </w:rPr>
      </w:pPr>
    </w:p>
    <w:p w:rsidR="00DD65DA" w:rsidRPr="00157A05" w:rsidRDefault="00DD65DA" w:rsidP="00157A05">
      <w:pPr>
        <w:spacing w:after="0" w:line="480" w:lineRule="auto"/>
        <w:jc w:val="both"/>
        <w:rPr>
          <w:rFonts w:ascii="Arial" w:hAnsi="Arial" w:cs="Arial"/>
          <w:b/>
          <w:bCs/>
          <w:lang w:val="en-GB"/>
        </w:rPr>
      </w:pPr>
    </w:p>
    <w:p w:rsidR="004874BD" w:rsidRDefault="004874BD" w:rsidP="00157A05">
      <w:pPr>
        <w:spacing w:after="0" w:line="480" w:lineRule="auto"/>
        <w:jc w:val="both"/>
        <w:rPr>
          <w:rFonts w:ascii="Arial" w:hAnsi="Arial" w:cs="Arial"/>
          <w:b/>
          <w:bCs/>
          <w:lang w:val="en-GB"/>
        </w:rPr>
      </w:pPr>
      <w:r w:rsidRPr="00157A05">
        <w:rPr>
          <w:rFonts w:ascii="Arial" w:hAnsi="Arial" w:cs="Arial"/>
          <w:b/>
          <w:bCs/>
          <w:lang w:val="en-GB"/>
        </w:rPr>
        <w:t>ABSTRACT</w:t>
      </w:r>
    </w:p>
    <w:p w:rsidR="00DD65DA" w:rsidRPr="00157A05" w:rsidRDefault="00DD65DA" w:rsidP="00157A05">
      <w:pPr>
        <w:spacing w:after="0" w:line="480" w:lineRule="auto"/>
        <w:jc w:val="both"/>
        <w:rPr>
          <w:rFonts w:ascii="Arial" w:hAnsi="Arial" w:cs="Arial"/>
          <w:b/>
          <w:bCs/>
          <w:lang w:val="en-GB"/>
        </w:rPr>
      </w:pPr>
    </w:p>
    <w:p w:rsidR="004874BD" w:rsidRPr="00157A05" w:rsidRDefault="004874BD" w:rsidP="00157A05">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Here, we investigated how ammonia-oxidizing bacteria (AOB), archaea (AOA), and comammox (complete ammonia oxidizers) respond to simulated drought in a rain-out shelter experiment in the DOK long-term field trial comparing different organic and conventional agricultural practices since 1978. This study is part of the MICROSERVICES (BiodivERsA) project aiming to understand and predict the effects of climate change on crop-associated microbiomes and their ecosystem functions. 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comammox were more strongly affected by drought than the AOB community structure. Drought also had a stronger impact on the community structure in the biodynamic (organic) cropping system than in both the mixed and mineral-fertilized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biodynamic and mixed-conventional systems than in the mineral-fertilized conventional system.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rsidR="004874BD" w:rsidRPr="00157A05" w:rsidRDefault="004874BD" w:rsidP="00157A05">
      <w:pPr>
        <w:spacing w:after="0" w:line="480" w:lineRule="auto"/>
        <w:jc w:val="both"/>
        <w:rPr>
          <w:rFonts w:ascii="Arial" w:hAnsi="Arial" w:cs="Arial"/>
          <w:b/>
          <w:bCs/>
        </w:rPr>
      </w:pPr>
    </w:p>
    <w:p w:rsidR="004874BD" w:rsidRPr="00157A05" w:rsidRDefault="004874BD" w:rsidP="00157A05">
      <w:pPr>
        <w:spacing w:after="0" w:line="480" w:lineRule="auto"/>
        <w:jc w:val="both"/>
        <w:rPr>
          <w:rFonts w:ascii="Arial" w:hAnsi="Arial" w:cs="Arial"/>
          <w:b/>
          <w:bCs/>
        </w:rPr>
      </w:pPr>
      <w:r w:rsidRPr="00157A05">
        <w:rPr>
          <w:rFonts w:ascii="Arial" w:hAnsi="Arial" w:cs="Arial"/>
          <w:b/>
          <w:bCs/>
        </w:rPr>
        <w:t>INTRODUCTION</w:t>
      </w:r>
    </w:p>
    <w:p w:rsidR="004874BD" w:rsidRPr="00157A05" w:rsidRDefault="004874BD" w:rsidP="00157A05">
      <w:pPr>
        <w:spacing w:after="0" w:line="480" w:lineRule="auto"/>
        <w:jc w:val="both"/>
        <w:rPr>
          <w:rFonts w:ascii="Arial" w:hAnsi="Arial" w:cs="Arial"/>
          <w:b/>
          <w:bCs/>
        </w:rPr>
      </w:pPr>
    </w:p>
    <w:p w:rsidR="001A1821" w:rsidRDefault="00A54115" w:rsidP="00157A05">
      <w:pPr>
        <w:spacing w:after="0" w:line="480" w:lineRule="auto"/>
        <w:jc w:val="both"/>
        <w:rPr>
          <w:rFonts w:ascii="Arial" w:hAnsi="Arial" w:cs="Arial"/>
          <w:b/>
          <w:bCs/>
        </w:rPr>
      </w:pPr>
      <w:r w:rsidRPr="00157A05">
        <w:rPr>
          <w:rFonts w:ascii="Arial" w:hAnsi="Arial" w:cs="Arial"/>
          <w:b/>
          <w:bCs/>
        </w:rPr>
        <w:t>METHODS</w:t>
      </w:r>
    </w:p>
    <w:p w:rsidR="00DD65DA" w:rsidRPr="00157A05" w:rsidRDefault="00DD65DA" w:rsidP="00157A05">
      <w:pPr>
        <w:spacing w:after="0" w:line="480" w:lineRule="auto"/>
        <w:jc w:val="both"/>
        <w:rPr>
          <w:rFonts w:ascii="Arial" w:hAnsi="Arial" w:cs="Arial"/>
          <w:b/>
          <w:bCs/>
        </w:rPr>
      </w:pPr>
    </w:p>
    <w:p w:rsidR="007B32D3" w:rsidRPr="00157A05" w:rsidRDefault="00A54115" w:rsidP="00157A05">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rsidR="007B32D3" w:rsidRPr="00157A05" w:rsidRDefault="008618B6" w:rsidP="00157A05">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w:t>
      </w:r>
      <w:proofErr w:type="spellStart"/>
      <w:r w:rsidR="00292936" w:rsidRPr="00157A05">
        <w:rPr>
          <w:rFonts w:ascii="Arial" w:hAnsi="Arial" w:cs="Arial"/>
          <w:color w:val="000000" w:themeColor="text1"/>
        </w:rPr>
        <w:t>Konventionell</w:t>
      </w:r>
      <w:proofErr w:type="spellEnd"/>
      <w:r w:rsidR="00292936" w:rsidRPr="00157A05">
        <w:rPr>
          <w:rFonts w:ascii="Arial" w:hAnsi="Arial" w:cs="Arial"/>
          <w:color w:val="000000" w:themeColor="text1"/>
        </w:rPr>
        <w:t>”</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ins w:id="0" w:author="Laurent Philippot" w:date="2024-04-12T13:25:00Z">
        <w:r w:rsidR="00942399" w:rsidRPr="00157A05">
          <w:rPr>
            <w:rFonts w:ascii="Arial" w:hAnsi="Arial" w:cs="Arial"/>
            <w:color w:val="000000" w:themeColor="text1"/>
          </w:rPr>
          <w:t xml:space="preserve">long-term </w:t>
        </w:r>
      </w:ins>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w:t>
      </w:r>
      <w:proofErr w:type="spellStart"/>
      <w:r w:rsidR="00292936" w:rsidRPr="00157A05">
        <w:rPr>
          <w:rFonts w:ascii="Arial" w:hAnsi="Arial" w:cs="Arial"/>
          <w:color w:val="000000" w:themeColor="text1"/>
        </w:rPr>
        <w:t>Therwill</w:t>
      </w:r>
      <w:proofErr w:type="spellEnd"/>
      <w:r w:rsidR="00292936" w:rsidRPr="00157A05">
        <w:rPr>
          <w:rFonts w:ascii="Arial" w:hAnsi="Arial" w:cs="Arial"/>
          <w:color w:val="000000" w:themeColor="text1"/>
        </w:rPr>
        <w:t>,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del w:id="1" w:author="Laurent Philippot" w:date="2024-04-12T13:25:00Z">
        <w:r w:rsidR="00B65FE7" w:rsidRPr="00157A05" w:rsidDel="00942399">
          <w:rPr>
            <w:rFonts w:ascii="Arial" w:hAnsi="Arial" w:cs="Arial"/>
            <w:color w:val="000000" w:themeColor="text1"/>
          </w:rPr>
          <w:delText xml:space="preserve">investigated </w:delText>
        </w:r>
      </w:del>
      <w:ins w:id="2" w:author="Laurent Philippot" w:date="2024-04-12T13:25:00Z">
        <w:r w:rsidR="00942399">
          <w:rPr>
            <w:rFonts w:ascii="Arial" w:hAnsi="Arial" w:cs="Arial"/>
            <w:color w:val="000000" w:themeColor="text1"/>
          </w:rPr>
          <w:t>established</w:t>
        </w:r>
        <w:r w:rsidR="00942399" w:rsidRPr="00157A05">
          <w:rPr>
            <w:rFonts w:ascii="Arial" w:hAnsi="Arial" w:cs="Arial"/>
            <w:color w:val="000000" w:themeColor="text1"/>
          </w:rPr>
          <w:t xml:space="preserve"> </w:t>
        </w:r>
      </w:ins>
      <w:del w:id="3" w:author="Laurent Philippot" w:date="2024-04-12T13:25:00Z">
        <w:r w:rsidR="00B65FE7" w:rsidRPr="00157A05" w:rsidDel="00942399">
          <w:rPr>
            <w:rFonts w:ascii="Arial" w:hAnsi="Arial" w:cs="Arial"/>
            <w:color w:val="000000" w:themeColor="text1"/>
          </w:rPr>
          <w:delText xml:space="preserve">long-term </w:delText>
        </w:r>
        <w:r w:rsidR="004874BD" w:rsidRPr="00157A05" w:rsidDel="00942399">
          <w:rPr>
            <w:rFonts w:ascii="Arial" w:hAnsi="Arial" w:cs="Arial"/>
            <w:color w:val="000000" w:themeColor="text1"/>
          </w:rPr>
          <w:delText>since</w:delText>
        </w:r>
      </w:del>
      <w:ins w:id="4" w:author="Laurent Philippot" w:date="2024-04-12T13:25:00Z">
        <w:r w:rsidR="00942399">
          <w:rPr>
            <w:rFonts w:ascii="Arial" w:hAnsi="Arial" w:cs="Arial"/>
            <w:color w:val="000000" w:themeColor="text1"/>
          </w:rPr>
          <w:t>in</w:t>
        </w:r>
      </w:ins>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AC6FA1" w:rsidRPr="00157A05">
        <w:rPr>
          <w:rFonts w:ascii="Arial" w:hAnsi="Arial" w:cs="Arial"/>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AC6FA1" w:rsidRPr="00157A05">
        <w:rPr>
          <w:rFonts w:ascii="Arial" w:hAnsi="Arial" w:cs="Arial"/>
        </w:rPr>
        <w:t>(Hartmann et al., 2015; Maeder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xml:space="preserve">) plots, </w:t>
      </w:r>
      <w:del w:id="5" w:author="Laurent Philippot" w:date="2024-04-22T13:29:00Z">
        <w:r w:rsidR="00DE2B17" w:rsidRPr="00157A05" w:rsidDel="005F2174">
          <w:rPr>
            <w:rFonts w:ascii="Arial" w:hAnsi="Arial" w:cs="Arial"/>
            <w:color w:val="000000" w:themeColor="text1"/>
          </w:rPr>
          <w:delText>due to their contrasting treatments</w:delText>
        </w:r>
      </w:del>
      <w:ins w:id="6" w:author="Ari Fina Bintarti" w:date="2024-03-29T09:05:00Z">
        <w:del w:id="7" w:author="Laurent Philippot" w:date="2024-04-22T13:29:00Z">
          <w:r w:rsidR="00112B9B" w:rsidDel="005F2174">
            <w:rPr>
              <w:rFonts w:ascii="Arial" w:hAnsi="Arial" w:cs="Arial"/>
              <w:color w:val="000000" w:themeColor="text1"/>
            </w:rPr>
            <w:delText xml:space="preserve"> as described in the </w:delText>
          </w:r>
        </w:del>
      </w:ins>
      <w:ins w:id="8" w:author="Ari Fina Bintarti" w:date="2024-03-29T09:06:00Z">
        <w:del w:id="9" w:author="Laurent Philippot" w:date="2024-04-22T13:29:00Z">
          <w:r w:rsidR="00112B9B" w:rsidDel="005F2174">
            <w:rPr>
              <w:rFonts w:ascii="Arial" w:hAnsi="Arial" w:cs="Arial"/>
              <w:color w:val="000000" w:themeColor="text1"/>
            </w:rPr>
            <w:delText>previous publicatio</w:delText>
          </w:r>
        </w:del>
        <w:r w:rsidR="00112B9B">
          <w:rPr>
            <w:rFonts w:ascii="Arial" w:hAnsi="Arial" w:cs="Arial"/>
            <w:color w:val="000000" w:themeColor="text1"/>
          </w:rPr>
          <w:t>n</w:t>
        </w:r>
      </w:ins>
      <w:r w:rsidR="00FB13DD"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8C28FA" w:rsidRPr="00157A05">
        <w:rPr>
          <w:rFonts w:ascii="Arial" w:hAnsi="Arial" w:cs="Arial"/>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8C28FA" w:rsidRPr="00157A05">
        <w:rPr>
          <w:rFonts w:ascii="Arial" w:hAnsi="Arial" w:cs="Arial"/>
        </w:rPr>
        <w:t>(Hartmann et al., 2015)</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3A57A3" w:rsidRPr="00157A05">
        <w:rPr>
          <w:rFonts w:ascii="Arial" w:hAnsi="Arial" w:cs="Arial"/>
          <w:color w:val="000000" w:themeColor="text1"/>
        </w:rPr>
        <w:t>3</w:t>
      </w:r>
      <w:r w:rsidR="00CB2DF6" w:rsidRPr="00157A05">
        <w:rPr>
          <w:rFonts w:ascii="Arial" w:hAnsi="Arial" w:cs="Arial"/>
          <w:color w:val="000000" w:themeColor="text1"/>
        </w:rPr>
        <w:t xml:space="preserve"> levels 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irrigation (control,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(Wiwa)</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r w:rsidR="00472190">
        <w:rPr>
          <w:rFonts w:ascii="Arial" w:hAnsi="Arial" w:cs="Arial"/>
          <w:color w:val="000000" w:themeColor="text1"/>
        </w:rPr>
        <w:t xml:space="preserve"> </w:t>
      </w:r>
      <w:ins w:id="10" w:author="Laurent Philippot" w:date="2024-04-22T13:30:00Z">
        <w:r w:rsidR="00BE0841">
          <w:rPr>
            <w:rFonts w:ascii="Arial" w:hAnsi="Arial" w:cs="Arial"/>
            <w:color w:val="000000" w:themeColor="text1"/>
          </w:rPr>
          <w:t xml:space="preserve">The rainout-shelters were </w:t>
        </w:r>
      </w:ins>
      <w:ins w:id="11" w:author="Laurent Philippot" w:date="2024-04-22T13:31:00Z">
        <w:r w:rsidR="00BE0841">
          <w:rPr>
            <w:rFonts w:ascii="Arial" w:hAnsi="Arial" w:cs="Arial"/>
            <w:color w:val="000000" w:themeColor="text1"/>
          </w:rPr>
          <w:t xml:space="preserve">then </w:t>
        </w:r>
      </w:ins>
      <w:ins w:id="12" w:author="Laurent Philippot" w:date="2024-04-22T13:30:00Z">
        <w:r w:rsidR="00BE0841">
          <w:rPr>
            <w:rFonts w:ascii="Arial" w:hAnsi="Arial" w:cs="Arial"/>
            <w:color w:val="000000" w:themeColor="text1"/>
          </w:rPr>
          <w:t>removed on July 2022</w:t>
        </w:r>
      </w:ins>
      <w:ins w:id="13" w:author="Laurent Philippot" w:date="2024-04-22T14:03:00Z">
        <w:r w:rsidR="005F4B47">
          <w:rPr>
            <w:rFonts w:ascii="Arial" w:hAnsi="Arial" w:cs="Arial"/>
            <w:color w:val="000000" w:themeColor="text1"/>
          </w:rPr>
          <w:t>.</w:t>
        </w:r>
      </w:ins>
      <w:r w:rsidR="00CC7545" w:rsidRPr="00157A05">
        <w:rPr>
          <w:rFonts w:ascii="Arial" w:hAnsi="Arial" w:cs="Arial"/>
          <w:color w:val="000000" w:themeColor="text1"/>
        </w:rPr>
        <w:t xml:space="preserve"> </w:t>
      </w:r>
      <w:ins w:id="14" w:author="Ari Fina Bintarti" w:date="2024-03-29T09:05:00Z">
        <w:r w:rsidR="00112B9B">
          <w:rPr>
            <w:rFonts w:ascii="Arial" w:hAnsi="Arial" w:cs="Arial"/>
            <w:color w:val="000000" w:themeColor="text1"/>
          </w:rPr>
          <w:t xml:space="preserve">Agricultural practices (e.g. fertilization, irrigation, pesticides application, and weed management) were performed </w:t>
        </w:r>
        <w:r w:rsidR="00112B9B" w:rsidRPr="00157A05">
          <w:rPr>
            <w:rFonts w:ascii="Arial" w:hAnsi="Arial" w:cs="Arial"/>
            <w:color w:val="000000" w:themeColor="text1"/>
          </w:rPr>
          <w:t xml:space="preserve">according to the </w:t>
        </w:r>
        <w:r w:rsidR="00112B9B">
          <w:rPr>
            <w:rFonts w:ascii="Arial" w:hAnsi="Arial" w:cs="Arial"/>
            <w:color w:val="000000" w:themeColor="text1"/>
          </w:rPr>
          <w:t xml:space="preserve">assigned </w:t>
        </w:r>
        <w:r w:rsidR="00112B9B" w:rsidRPr="00157A05">
          <w:rPr>
            <w:rFonts w:ascii="Arial" w:hAnsi="Arial" w:cs="Arial"/>
            <w:color w:val="000000" w:themeColor="text1"/>
          </w:rPr>
          <w:t>cropping system</w:t>
        </w:r>
        <w:r w:rsidR="00112B9B">
          <w:rPr>
            <w:rFonts w:ascii="Arial" w:hAnsi="Arial" w:cs="Arial"/>
            <w:color w:val="000000" w:themeColor="text1"/>
          </w:rPr>
          <w:t xml:space="preserve"> </w:t>
        </w:r>
        <w:del w:id="15" w:author="Laurent Philippot" w:date="2024-04-12T13:26:00Z">
          <w:r w:rsidR="00112B9B" w:rsidDel="0098402A">
            <w:rPr>
              <w:rFonts w:ascii="Arial" w:hAnsi="Arial" w:cs="Arial"/>
              <w:color w:val="000000" w:themeColor="text1"/>
            </w:rPr>
            <w:delText xml:space="preserve">with detailed </w:delText>
          </w:r>
          <w:r w:rsidR="00112B9B" w:rsidRPr="00157A05" w:rsidDel="0098402A">
            <w:rPr>
              <w:rFonts w:ascii="Arial" w:hAnsi="Arial" w:cs="Arial"/>
              <w:color w:val="000000" w:themeColor="text1"/>
            </w:rPr>
            <w:delText xml:space="preserve">timeline </w:delText>
          </w:r>
          <w:r w:rsidR="00112B9B" w:rsidDel="0098402A">
            <w:rPr>
              <w:rFonts w:ascii="Arial" w:hAnsi="Arial" w:cs="Arial"/>
              <w:color w:val="000000" w:themeColor="text1"/>
            </w:rPr>
            <w:delText xml:space="preserve">in the previous publication </w:delText>
          </w:r>
        </w:del>
      </w:ins>
      <w:r w:rsidR="005A2B8A" w:rsidRPr="00157A05">
        <w:rPr>
          <w:rFonts w:ascii="Arial" w:hAnsi="Arial" w:cs="Arial"/>
          <w:color w:val="000000" w:themeColor="text1"/>
        </w:rPr>
        <w:t>(</w:t>
      </w:r>
      <w:proofErr w:type="spellStart"/>
      <w:r w:rsidR="00247DF0" w:rsidRPr="00157A05">
        <w:rPr>
          <w:rFonts w:ascii="Arial" w:hAnsi="Arial" w:cs="Arial"/>
          <w:color w:val="000000" w:themeColor="text1"/>
          <w:highlight w:val="yellow"/>
        </w:rPr>
        <w:t>Kost</w:t>
      </w:r>
      <w:proofErr w:type="spellEnd"/>
      <w:r w:rsidR="00247DF0" w:rsidRPr="00157A05">
        <w:rPr>
          <w:rFonts w:ascii="Arial" w:hAnsi="Arial" w:cs="Arial"/>
          <w:color w:val="000000" w:themeColor="text1"/>
          <w:highlight w:val="yellow"/>
        </w:rPr>
        <w:t xml:space="preserve"> et al.,)</w:t>
      </w:r>
      <w:r w:rsidR="00A44FAF" w:rsidRPr="00157A05">
        <w:rPr>
          <w:rFonts w:ascii="Arial" w:hAnsi="Arial" w:cs="Arial"/>
          <w:color w:val="000000" w:themeColor="text1"/>
          <w:highlight w:val="yellow"/>
        </w:rPr>
        <w:t>.</w:t>
      </w:r>
      <w:r w:rsidR="00A44FAF" w:rsidRPr="00157A05">
        <w:rPr>
          <w:rFonts w:ascii="Arial" w:hAnsi="Arial" w:cs="Arial"/>
          <w:color w:val="000000" w:themeColor="text1"/>
        </w:rPr>
        <w:t xml:space="preserve"> </w:t>
      </w:r>
      <w:ins w:id="16" w:author="Ari Fina Bintarti" w:date="2024-03-29T09:06:00Z">
        <w:del w:id="17" w:author="Laurent Philippot" w:date="2024-04-22T13:30:00Z">
          <w:r w:rsidR="00112B9B" w:rsidDel="00BE0841">
            <w:rPr>
              <w:rFonts w:ascii="Arial" w:hAnsi="Arial" w:cs="Arial"/>
              <w:color w:val="000000" w:themeColor="text1"/>
            </w:rPr>
            <w:delText>The rainou</w:delText>
          </w:r>
        </w:del>
      </w:ins>
      <w:ins w:id="18" w:author="Ari Fina Bintarti" w:date="2024-03-29T09:07:00Z">
        <w:del w:id="19" w:author="Laurent Philippot" w:date="2024-04-22T13:30:00Z">
          <w:r w:rsidR="00112B9B" w:rsidDel="00BE0841">
            <w:rPr>
              <w:rFonts w:ascii="Arial" w:hAnsi="Arial" w:cs="Arial"/>
              <w:color w:val="000000" w:themeColor="text1"/>
            </w:rPr>
            <w:delText xml:space="preserve">t-shelters were removed </w:delText>
          </w:r>
        </w:del>
      </w:ins>
      <w:ins w:id="20" w:author="Ari Fina Bintarti" w:date="2024-03-29T09:08:00Z">
        <w:del w:id="21" w:author="Laurent Philippot" w:date="2024-04-22T13:30:00Z">
          <w:r w:rsidR="00112B9B" w:rsidDel="00BE0841">
            <w:rPr>
              <w:rFonts w:ascii="Arial" w:hAnsi="Arial" w:cs="Arial"/>
              <w:color w:val="000000" w:themeColor="text1"/>
            </w:rPr>
            <w:delText xml:space="preserve">on July </w:delText>
          </w:r>
        </w:del>
      </w:ins>
      <w:ins w:id="22" w:author="Ari Fina Bintarti" w:date="2024-03-29T09:09:00Z">
        <w:del w:id="23" w:author="Laurent Philippot" w:date="2024-04-22T13:30:00Z">
          <w:r w:rsidR="00112B9B" w:rsidDel="00BE0841">
            <w:rPr>
              <w:rFonts w:ascii="Arial" w:hAnsi="Arial" w:cs="Arial"/>
              <w:color w:val="000000" w:themeColor="text1"/>
            </w:rPr>
            <w:delText>2022</w:delText>
          </w:r>
          <w:r w:rsidR="00112B9B" w:rsidDel="007935D5">
            <w:rPr>
              <w:rFonts w:ascii="Arial" w:hAnsi="Arial" w:cs="Arial"/>
              <w:color w:val="000000" w:themeColor="text1"/>
            </w:rPr>
            <w:delText xml:space="preserve"> after the third sampling</w:delText>
          </w:r>
        </w:del>
        <w:r w:rsidR="00112B9B">
          <w:rPr>
            <w:rFonts w:ascii="Arial" w:hAnsi="Arial" w:cs="Arial"/>
            <w:color w:val="000000" w:themeColor="text1"/>
          </w:rPr>
          <w:t>.</w:t>
        </w:r>
      </w:ins>
      <w:ins w:id="24" w:author="Ari Fina Bintarti" w:date="2024-03-29T09:07:00Z">
        <w:r w:rsidR="00112B9B">
          <w:rPr>
            <w:rFonts w:ascii="Arial" w:hAnsi="Arial" w:cs="Arial"/>
            <w:color w:val="000000" w:themeColor="text1"/>
          </w:rPr>
          <w:t xml:space="preserve"> </w:t>
        </w:r>
      </w:ins>
    </w:p>
    <w:p w:rsidR="00C7527D" w:rsidRPr="00157A05" w:rsidRDefault="00590839" w:rsidP="00157A05">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w:t>
      </w:r>
      <w:r w:rsidRPr="00157A05">
        <w:rPr>
          <w:rFonts w:ascii="Arial" w:hAnsi="Arial" w:cs="Arial"/>
          <w:color w:val="000000" w:themeColor="text1"/>
          <w:highlight w:val="yellow"/>
        </w:rPr>
        <w:t>(Kost et al.,).</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ins w:id="25" w:author="Ari Fina Bintarti" w:date="2024-03-29T09:10:00Z">
        <w:r w:rsidR="00112B9B">
          <w:rPr>
            <w:rFonts w:ascii="Arial" w:hAnsi="Arial" w:cs="Arial"/>
            <w:color w:val="000000" w:themeColor="text1"/>
          </w:rPr>
          <w:t xml:space="preserve"> 27-28</w:t>
        </w:r>
        <w:r w:rsidR="00112B9B" w:rsidRPr="00112B9B">
          <w:rPr>
            <w:rFonts w:ascii="Arial" w:hAnsi="Arial" w:cs="Arial"/>
            <w:color w:val="000000" w:themeColor="text1"/>
            <w:vertAlign w:val="superscript"/>
          </w:rPr>
          <w:t>th</w:t>
        </w:r>
      </w:ins>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June</w:t>
      </w:r>
      <w:ins w:id="26" w:author="Ari Fina Bintarti" w:date="2024-03-29T09:10:00Z">
        <w:r w:rsidR="00112B9B">
          <w:rPr>
            <w:rFonts w:ascii="Arial" w:hAnsi="Arial" w:cs="Arial"/>
            <w:color w:val="000000" w:themeColor="text1"/>
          </w:rPr>
          <w:t xml:space="preserve"> 1</w:t>
        </w:r>
        <w:r w:rsidR="00112B9B" w:rsidRPr="00112B9B">
          <w:rPr>
            <w:rFonts w:ascii="Arial" w:hAnsi="Arial" w:cs="Arial"/>
            <w:color w:val="000000" w:themeColor="text1"/>
            <w:vertAlign w:val="superscript"/>
          </w:rPr>
          <w:t>st</w:t>
        </w:r>
      </w:ins>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r w:rsidR="00940820" w:rsidRPr="00157A05">
        <w:rPr>
          <w:rFonts w:ascii="Arial" w:hAnsi="Arial" w:cs="Arial"/>
          <w:color w:val="000000" w:themeColor="text1"/>
        </w:rPr>
        <w:t xml:space="preserve">in </w:t>
      </w:r>
      <w:r w:rsidR="00EE384C" w:rsidRPr="00157A05">
        <w:rPr>
          <w:rFonts w:ascii="Arial" w:hAnsi="Arial" w:cs="Arial"/>
          <w:color w:val="000000" w:themeColor="text1"/>
        </w:rPr>
        <w:t xml:space="preserve">September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del w:id="27" w:author="Laurent Philippot" w:date="2024-04-12T13:28:00Z">
        <w:r w:rsidR="00846DD9" w:rsidRPr="00157A05" w:rsidDel="0098402A">
          <w:rPr>
            <w:rFonts w:ascii="Arial" w:hAnsi="Arial" w:cs="Arial"/>
            <w:color w:val="000000" w:themeColor="text1"/>
          </w:rPr>
          <w:delText xml:space="preserve"> </w:delText>
        </w:r>
        <w:r w:rsidR="00C52AF9" w:rsidRPr="00157A05" w:rsidDel="0098402A">
          <w:rPr>
            <w:rFonts w:ascii="Arial" w:hAnsi="Arial" w:cs="Arial"/>
            <w:color w:val="000000" w:themeColor="text1"/>
          </w:rPr>
          <w:delText>Soil physiochemistry analyses w</w:delText>
        </w:r>
        <w:r w:rsidR="002617CD" w:rsidRPr="00157A05" w:rsidDel="0098402A">
          <w:rPr>
            <w:rFonts w:ascii="Arial" w:hAnsi="Arial" w:cs="Arial"/>
            <w:color w:val="000000" w:themeColor="text1"/>
          </w:rPr>
          <w:delText>ere</w:delText>
        </w:r>
        <w:r w:rsidR="00C52AF9" w:rsidRPr="00157A05" w:rsidDel="0098402A">
          <w:rPr>
            <w:rFonts w:ascii="Arial" w:hAnsi="Arial" w:cs="Arial"/>
            <w:color w:val="000000" w:themeColor="text1"/>
          </w:rPr>
          <w:delText xml:space="preserve"> performed </w:delText>
        </w:r>
        <w:r w:rsidR="00247DF0" w:rsidRPr="00157A05" w:rsidDel="0098402A">
          <w:rPr>
            <w:rFonts w:ascii="Arial" w:hAnsi="Arial" w:cs="Arial"/>
            <w:color w:val="000000" w:themeColor="text1"/>
          </w:rPr>
          <w:delText>for</w:delText>
        </w:r>
        <w:r w:rsidR="002617CD" w:rsidRPr="00157A05" w:rsidDel="0098402A">
          <w:rPr>
            <w:rFonts w:ascii="Arial" w:hAnsi="Arial" w:cs="Arial"/>
            <w:color w:val="000000" w:themeColor="text1"/>
          </w:rPr>
          <w:delText xml:space="preserve"> each </w:delText>
        </w:r>
        <w:r w:rsidR="00C52AF9" w:rsidRPr="00157A05" w:rsidDel="0098402A">
          <w:rPr>
            <w:rFonts w:ascii="Arial" w:hAnsi="Arial" w:cs="Arial"/>
            <w:color w:val="000000" w:themeColor="text1"/>
          </w:rPr>
          <w:delText>bulk soil sample</w:delText>
        </w:r>
      </w:del>
      <w:del w:id="28" w:author="Laurent Philippot" w:date="2024-04-12T13:29:00Z">
        <w:r w:rsidR="00247DF0" w:rsidRPr="00157A05" w:rsidDel="0098402A">
          <w:rPr>
            <w:rFonts w:ascii="Arial" w:hAnsi="Arial" w:cs="Arial"/>
            <w:color w:val="000000" w:themeColor="text1"/>
          </w:rPr>
          <w:delText>.</w:delText>
        </w:r>
      </w:del>
      <w:r w:rsidR="00247DF0" w:rsidRPr="00157A05">
        <w:rPr>
          <w:rFonts w:ascii="Arial" w:hAnsi="Arial" w:cs="Arial"/>
          <w:color w:val="000000" w:themeColor="text1"/>
        </w:rPr>
        <w:t xml:space="preserve"> </w:t>
      </w:r>
      <w:r w:rsidR="002617CD" w:rsidRPr="00157A05">
        <w:rPr>
          <w:rFonts w:ascii="Arial" w:hAnsi="Arial" w:cs="Arial"/>
          <w:color w:val="000000" w:themeColor="text1"/>
        </w:rPr>
        <w:t xml:space="preserve">The measured </w:t>
      </w:r>
      <w:ins w:id="29" w:author="Laurent Philippot" w:date="2024-04-12T13:29:00Z">
        <w:r w:rsidR="0098402A">
          <w:rPr>
            <w:rFonts w:ascii="Arial" w:hAnsi="Arial" w:cs="Arial"/>
            <w:color w:val="000000" w:themeColor="text1"/>
          </w:rPr>
          <w:t xml:space="preserve">soil </w:t>
        </w:r>
      </w:ins>
      <w:del w:id="30" w:author="Laurent Philippot" w:date="2024-04-12T13:28:00Z">
        <w:r w:rsidR="002617CD" w:rsidRPr="00157A05" w:rsidDel="0098402A">
          <w:rPr>
            <w:rFonts w:ascii="Arial" w:hAnsi="Arial" w:cs="Arial"/>
            <w:color w:val="000000" w:themeColor="text1"/>
          </w:rPr>
          <w:delText xml:space="preserve">soil </w:delText>
        </w:r>
      </w:del>
      <w:r w:rsidR="002617CD" w:rsidRPr="00157A05">
        <w:rPr>
          <w:rFonts w:ascii="Arial" w:hAnsi="Arial" w:cs="Arial"/>
          <w:color w:val="000000" w:themeColor="text1"/>
        </w:rPr>
        <w:t>parameters includ</w:t>
      </w:r>
      <w:ins w:id="31" w:author="Laurent Philippot" w:date="2024-04-12T13:29:00Z">
        <w:r w:rsidR="0098402A">
          <w:rPr>
            <w:rFonts w:ascii="Arial" w:hAnsi="Arial" w:cs="Arial"/>
            <w:color w:val="000000" w:themeColor="text1"/>
          </w:rPr>
          <w:t>ed</w:t>
        </w:r>
      </w:ins>
      <w:del w:id="32" w:author="Laurent Philippot" w:date="2024-04-12T13:29:00Z">
        <w:r w:rsidR="002617CD" w:rsidRPr="00157A05" w:rsidDel="0098402A">
          <w:rPr>
            <w:rFonts w:ascii="Arial" w:hAnsi="Arial" w:cs="Arial"/>
            <w:color w:val="000000" w:themeColor="text1"/>
          </w:rPr>
          <w:delText>ing</w:delText>
        </w:r>
      </w:del>
      <w:ins w:id="33" w:author="Ari Fina Bintarti" w:date="2024-03-19T11:21:00Z">
        <w:r w:rsidR="00772852">
          <w:rPr>
            <w:rFonts w:ascii="Arial" w:hAnsi="Arial" w:cs="Arial"/>
            <w:color w:val="000000" w:themeColor="text1"/>
          </w:rPr>
          <w:t xml:space="preserve"> gravimetric </w:t>
        </w:r>
      </w:ins>
      <w:r w:rsidR="002617CD" w:rsidRPr="00157A05">
        <w:rPr>
          <w:rFonts w:ascii="Arial" w:hAnsi="Arial" w:cs="Arial"/>
          <w:color w:val="000000" w:themeColor="text1"/>
        </w:rPr>
        <w:t>water content</w:t>
      </w:r>
      <w:ins w:id="34" w:author="Ari Fina Bintarti" w:date="2024-03-19T11:20:00Z">
        <w:r w:rsidR="00772852">
          <w:rPr>
            <w:rFonts w:ascii="Arial" w:hAnsi="Arial" w:cs="Arial"/>
            <w:color w:val="000000" w:themeColor="text1"/>
          </w:rPr>
          <w:t xml:space="preserve"> (GWC)</w:t>
        </w:r>
      </w:ins>
      <w:r w:rsidR="002617CD" w:rsidRPr="00157A05">
        <w:rPr>
          <w:rFonts w:ascii="Arial" w:hAnsi="Arial" w:cs="Arial"/>
          <w:color w:val="000000" w:themeColor="text1"/>
        </w:rPr>
        <w:t>, pH, mineral nitrogen content (NO</w:t>
      </w:r>
      <w:r w:rsidR="002617CD" w:rsidRPr="00157A05">
        <w:rPr>
          <w:rFonts w:ascii="Arial" w:hAnsi="Arial" w:cs="Arial"/>
          <w:color w:val="000000" w:themeColor="text1"/>
          <w:vertAlign w:val="subscript"/>
        </w:rPr>
        <w:t>3</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w:t>
      </w:r>
      <w:ins w:id="35" w:author="Laurent Philippot" w:date="2024-04-12T13:28:00Z">
        <w:r w:rsidR="0098402A">
          <w:rPr>
            <w:rFonts w:ascii="Arial" w:hAnsi="Arial" w:cs="Arial"/>
            <w:color w:val="000000" w:themeColor="text1"/>
          </w:rPr>
          <w:t xml:space="preserve"> </w:t>
        </w:r>
      </w:ins>
      <w:del w:id="36" w:author="Laurent Philippot" w:date="2024-04-12T13:28:00Z">
        <w:r w:rsidR="002617CD" w:rsidRPr="00157A05" w:rsidDel="0098402A">
          <w:rPr>
            <w:rFonts w:ascii="Arial" w:hAnsi="Arial" w:cs="Arial"/>
            <w:color w:val="000000" w:themeColor="text1"/>
          </w:rPr>
          <w:delText>,</w:delText>
        </w:r>
      </w:del>
      <w:ins w:id="37" w:author="Ari Fina Bintarti" w:date="2024-03-19T11:23:00Z">
        <w:del w:id="38" w:author="Laurent Philippot" w:date="2024-04-12T13:28:00Z">
          <w:r w:rsidR="00772852" w:rsidDel="0098402A">
            <w:rPr>
              <w:rFonts w:ascii="Arial" w:hAnsi="Arial" w:cs="Arial"/>
              <w:color w:val="000000" w:themeColor="text1"/>
            </w:rPr>
            <w:delText xml:space="preserve"> </w:delText>
          </w:r>
        </w:del>
      </w:ins>
      <w:del w:id="39" w:author="Laurent Philippot" w:date="2024-04-12T13:28:00Z">
        <w:r w:rsidR="002617CD" w:rsidRPr="00157A05" w:rsidDel="0098402A">
          <w:rPr>
            <w:rFonts w:ascii="Arial" w:hAnsi="Arial" w:cs="Arial"/>
            <w:color w:val="000000" w:themeColor="text1"/>
          </w:rPr>
          <w:delText>total soil nitrogen</w:delText>
        </w:r>
      </w:del>
      <w:ins w:id="40" w:author="Ari Fina Bintarti" w:date="2024-03-19T11:21:00Z">
        <w:del w:id="41" w:author="Laurent Philippot" w:date="2024-04-12T13:28:00Z">
          <w:r w:rsidR="00772852" w:rsidDel="0098402A">
            <w:rPr>
              <w:rFonts w:ascii="Arial" w:hAnsi="Arial" w:cs="Arial"/>
              <w:color w:val="000000" w:themeColor="text1"/>
            </w:rPr>
            <w:delText xml:space="preserve"> (N)</w:delText>
          </w:r>
        </w:del>
      </w:ins>
      <w:del w:id="42" w:author="Laurent Philippot" w:date="2024-04-12T13:28:00Z">
        <w:r w:rsidR="002617CD" w:rsidRPr="00157A05" w:rsidDel="0098402A">
          <w:rPr>
            <w:rFonts w:ascii="Arial" w:hAnsi="Arial" w:cs="Arial"/>
            <w:color w:val="000000" w:themeColor="text1"/>
          </w:rPr>
          <w:delText xml:space="preserve"> and carbon</w:delText>
        </w:r>
      </w:del>
      <w:ins w:id="43" w:author="Ari Fina Bintarti" w:date="2024-03-19T11:21:00Z">
        <w:del w:id="44" w:author="Laurent Philippot" w:date="2024-04-12T13:28:00Z">
          <w:r w:rsidR="00772852" w:rsidDel="0098402A">
            <w:rPr>
              <w:rFonts w:ascii="Arial" w:hAnsi="Arial" w:cs="Arial"/>
              <w:color w:val="000000" w:themeColor="text1"/>
            </w:rPr>
            <w:delText xml:space="preserve"> </w:delText>
          </w:r>
        </w:del>
      </w:ins>
      <w:ins w:id="45" w:author="Ari Fina Bintarti" w:date="2024-03-19T11:22:00Z">
        <w:del w:id="46" w:author="Laurent Philippot" w:date="2024-04-12T13:28:00Z">
          <w:r w:rsidR="00772852" w:rsidDel="0098402A">
            <w:rPr>
              <w:rFonts w:ascii="Arial" w:hAnsi="Arial" w:cs="Arial"/>
              <w:color w:val="000000" w:themeColor="text1"/>
            </w:rPr>
            <w:delText>(C)</w:delText>
          </w:r>
        </w:del>
      </w:ins>
      <w:del w:id="47" w:author="Laurent Philippot" w:date="2024-04-12T13:28:00Z">
        <w:r w:rsidR="002617CD" w:rsidRPr="00157A05" w:rsidDel="0098402A">
          <w:rPr>
            <w:rFonts w:ascii="Arial" w:hAnsi="Arial" w:cs="Arial"/>
            <w:color w:val="000000" w:themeColor="text1"/>
          </w:rPr>
          <w:delText>, plant available potassium (K), magnesium (Mg), and phosphorus (P) content</w:delText>
        </w:r>
        <w:r w:rsidR="00472190" w:rsidDel="0098402A">
          <w:rPr>
            <w:rFonts w:ascii="Arial" w:hAnsi="Arial" w:cs="Arial"/>
            <w:color w:val="000000" w:themeColor="text1"/>
          </w:rPr>
          <w:delText xml:space="preserve">, </w:delText>
        </w:r>
      </w:del>
      <w:r w:rsidR="00472190">
        <w:rPr>
          <w:rFonts w:ascii="Arial" w:hAnsi="Arial" w:cs="Arial"/>
          <w:color w:val="000000" w:themeColor="text1"/>
        </w:rPr>
        <w:t xml:space="preserve">as well as </w:t>
      </w:r>
      <w:ins w:id="48" w:author="Ari Fina Bintarti" w:date="2024-03-19T11:24:00Z">
        <w:r w:rsidR="00472190">
          <w:rPr>
            <w:rFonts w:ascii="Arial" w:hAnsi="Arial" w:cs="Arial"/>
            <w:color w:val="000000" w:themeColor="text1"/>
          </w:rPr>
          <w:t>N</w:t>
        </w:r>
        <w:r w:rsidR="00472190" w:rsidRPr="003D0DDA">
          <w:rPr>
            <w:rFonts w:ascii="Arial" w:hAnsi="Arial" w:cs="Arial"/>
            <w:color w:val="000000" w:themeColor="text1"/>
            <w:vertAlign w:val="subscript"/>
          </w:rPr>
          <w:t>2</w:t>
        </w:r>
        <w:r w:rsidR="00472190">
          <w:rPr>
            <w:rFonts w:ascii="Arial" w:hAnsi="Arial" w:cs="Arial"/>
            <w:color w:val="000000" w:themeColor="text1"/>
          </w:rPr>
          <w:t xml:space="preserve">O fluxes </w:t>
        </w:r>
      </w:ins>
      <w:ins w:id="49" w:author="Ari Fina Bintarti" w:date="2024-03-19T11:22:00Z">
        <w:r w:rsidR="00772852">
          <w:rPr>
            <w:rFonts w:ascii="Arial" w:hAnsi="Arial" w:cs="Arial"/>
            <w:color w:val="000000" w:themeColor="text1"/>
            <w:highlight w:val="yellow"/>
          </w:rPr>
          <w:t>(</w:t>
        </w:r>
      </w:ins>
      <w:r w:rsidR="00301E4B" w:rsidRPr="00157A05">
        <w:rPr>
          <w:rFonts w:ascii="Arial" w:hAnsi="Arial" w:cs="Arial"/>
          <w:color w:val="000000" w:themeColor="text1"/>
          <w:highlight w:val="yellow"/>
        </w:rPr>
        <w:t>Kost et al. ).</w:t>
      </w:r>
      <w:ins w:id="50" w:author="Ari Fina Bintarti" w:date="2024-03-19T11:23:00Z">
        <w:r w:rsidR="00772852">
          <w:rPr>
            <w:rFonts w:ascii="Arial" w:hAnsi="Arial" w:cs="Arial"/>
            <w:color w:val="000000" w:themeColor="text1"/>
          </w:rPr>
          <w:t xml:space="preserve"> </w:t>
        </w:r>
      </w:ins>
    </w:p>
    <w:p w:rsidR="004708B0" w:rsidDel="00F5077B" w:rsidRDefault="004708B0" w:rsidP="00F5077B">
      <w:pPr>
        <w:spacing w:after="0" w:line="480" w:lineRule="auto"/>
        <w:jc w:val="both"/>
        <w:rPr>
          <w:ins w:id="51" w:author="Ari Fina Bintarti" w:date="2024-03-19T11:25:00Z"/>
          <w:del w:id="52" w:author="Laurent Philippot" w:date="2024-04-22T13:31:00Z"/>
          <w:rFonts w:ascii="Arial" w:hAnsi="Arial" w:cs="Arial"/>
          <w:color w:val="000000" w:themeColor="text1"/>
        </w:rPr>
        <w:pPrChange w:id="53" w:author="Laurent Philippot" w:date="2024-04-22T13:31:00Z">
          <w:pPr>
            <w:spacing w:after="0" w:line="480" w:lineRule="auto"/>
            <w:ind w:firstLine="720"/>
            <w:jc w:val="both"/>
          </w:pPr>
        </w:pPrChange>
      </w:pPr>
    </w:p>
    <w:p w:rsidR="00772852" w:rsidRDefault="00772852" w:rsidP="00F5077B">
      <w:pPr>
        <w:spacing w:after="0" w:line="480" w:lineRule="auto"/>
        <w:jc w:val="both"/>
        <w:rPr>
          <w:ins w:id="54" w:author="Ari Fina Bintarti" w:date="2024-03-19T11:25:00Z"/>
          <w:rFonts w:ascii="Arial" w:hAnsi="Arial" w:cs="Arial"/>
          <w:color w:val="000000" w:themeColor="text1"/>
        </w:rPr>
        <w:pPrChange w:id="55" w:author="Laurent Philippot" w:date="2024-04-22T13:31:00Z">
          <w:pPr>
            <w:spacing w:after="0" w:line="480" w:lineRule="auto"/>
            <w:ind w:firstLine="720"/>
            <w:jc w:val="both"/>
          </w:pPr>
        </w:pPrChange>
      </w:pPr>
    </w:p>
    <w:p w:rsidR="00772852" w:rsidRPr="00157A05" w:rsidRDefault="00772852" w:rsidP="00157A05">
      <w:pPr>
        <w:spacing w:after="0" w:line="480" w:lineRule="auto"/>
        <w:ind w:firstLine="720"/>
        <w:jc w:val="both"/>
        <w:rPr>
          <w:rFonts w:ascii="Arial" w:hAnsi="Arial" w:cs="Arial"/>
          <w:color w:val="000000" w:themeColor="text1"/>
        </w:rPr>
      </w:pPr>
    </w:p>
    <w:p w:rsidR="00257173" w:rsidRPr="00157A05" w:rsidRDefault="000873E2" w:rsidP="00157A05">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rsidR="005E5426" w:rsidRPr="00157A05" w:rsidRDefault="00257173" w:rsidP="00157A05">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r w:rsidR="00414BAC" w:rsidRPr="00157A05">
        <w:rPr>
          <w:rFonts w:ascii="Arial" w:hAnsi="Arial" w:cs="Arial"/>
          <w:color w:val="000000" w:themeColor="text1"/>
        </w:rPr>
        <w:t>using DNeasy ® PowerSoil  Pro Kit (Qiagen, Hilden, Germany) according to the manufacturer’s protocol from 0.25g homogenized rhizosphere and bulk soil. The quality and quantity of the DNA was assessed via UV/VIS spectrophotometry with the QIAxpert (Qiagen) and normalized to 10</w:t>
      </w:r>
      <w:ins w:id="56" w:author="Laurent Philippot" w:date="2024-04-12T13:29:00Z">
        <w:r w:rsidR="0098402A">
          <w:rPr>
            <w:rFonts w:ascii="Arial" w:hAnsi="Arial" w:cs="Arial"/>
            <w:color w:val="000000" w:themeColor="text1"/>
          </w:rPr>
          <w:t xml:space="preserve"> </w:t>
        </w:r>
      </w:ins>
      <w:r w:rsidR="00414BAC" w:rsidRPr="00157A05">
        <w:rPr>
          <w:rFonts w:ascii="Arial" w:hAnsi="Arial" w:cs="Arial"/>
          <w:color w:val="000000" w:themeColor="text1"/>
        </w:rPr>
        <w:t>ng/</w:t>
      </w:r>
      <w:proofErr w:type="spellStart"/>
      <w:r w:rsidR="00414BAC" w:rsidRPr="00157A05">
        <w:rPr>
          <w:rFonts w:ascii="Arial" w:hAnsi="Arial" w:cs="Arial"/>
          <w:color w:val="000000" w:themeColor="text1"/>
        </w:rPr>
        <w:t>μL</w:t>
      </w:r>
      <w:proofErr w:type="spellEnd"/>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43406C" w:rsidRPr="00157A05">
        <w:rPr>
          <w:rFonts w:ascii="Arial" w:hAnsi="Arial" w:cs="Arial"/>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(Rotthauwe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w:t>
      </w:r>
      <w:del w:id="57" w:author="Laurent Philippot" w:date="2024-04-08T15:38:00Z">
        <w:r w:rsidR="004206ED" w:rsidRPr="00157A05" w:rsidDel="003A0CFB">
          <w:rPr>
            <w:rFonts w:ascii="Arial" w:hAnsi="Arial" w:cs="Arial"/>
          </w:rPr>
          <w:delText xml:space="preserve"> </w:delText>
        </w:r>
      </w:del>
      <w:r w:rsidR="004206ED" w:rsidRPr="00157A05">
        <w:rPr>
          <w:rFonts w:ascii="Arial" w:hAnsi="Arial" w:cs="Arial"/>
          <w:color w:val="000000" w:themeColor="text1"/>
        </w:rPr>
        <w:t>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4206ED" w:rsidRPr="00157A05">
        <w:rPr>
          <w:rFonts w:ascii="Arial" w:hAnsi="Arial" w:cs="Arial"/>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and a final cycle of 10 min 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(Thermo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rsidR="00547965" w:rsidRPr="00157A05" w:rsidRDefault="00156712" w:rsidP="00157A05">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 xml:space="preserve">-R (5’-CGGACAWABRTGAABCCCAT-3’) primer pair </w:t>
      </w:r>
      <w:r w:rsidR="00C54C45" w:rsidRPr="00157A05">
        <w:rPr>
          <w:rFonts w:ascii="Arial" w:hAnsi="Arial" w:cs="Arial"/>
          <w:color w:val="000000" w:themeColor="text1"/>
        </w:rPr>
        <w:fldChar w:fldCharType="begin"/>
      </w:r>
      <w:r w:rsidR="00C54C45" w:rsidRPr="00157A05">
        <w:rPr>
          <w:rFonts w:ascii="Arial" w:hAnsi="Arial" w:cs="Arial"/>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C54C45" w:rsidRPr="00157A05">
        <w:rPr>
          <w:rFonts w:ascii="Arial" w:hAnsi="Arial" w:cs="Arial"/>
        </w:rPr>
        <w:t>(Zhao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(Thermo</w:t>
      </w:r>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 xml:space="preserve">step PCR products were cleaned up using the </w:t>
      </w:r>
      <w:proofErr w:type="spellStart"/>
      <w:r w:rsidR="00484441" w:rsidRPr="00157A05">
        <w:rPr>
          <w:rFonts w:ascii="Arial" w:hAnsi="Arial" w:cs="Arial"/>
          <w:color w:val="000000" w:themeColor="text1"/>
        </w:rPr>
        <w:t>SequelPrep</w:t>
      </w:r>
      <w:proofErr w:type="spellEnd"/>
      <w:r w:rsidR="00484441" w:rsidRPr="00157A05">
        <w:rPr>
          <w:rFonts w:ascii="Arial" w:hAnsi="Arial" w:cs="Arial"/>
          <w:color w:val="000000" w:themeColor="text1"/>
        </w:rPr>
        <w:t>™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proofErr w:type="spellStart"/>
      <w:r w:rsidR="00401A9A" w:rsidRPr="00157A05">
        <w:rPr>
          <w:rFonts w:ascii="Arial" w:hAnsi="Arial" w:cs="Arial"/>
          <w:color w:val="000000" w:themeColor="text1"/>
        </w:rPr>
        <w:t>SequelPrep</w:t>
      </w:r>
      <w:proofErr w:type="spellEnd"/>
      <w:r w:rsidR="00401A9A" w:rsidRPr="00157A05">
        <w:rPr>
          <w:rFonts w:ascii="Arial" w:hAnsi="Arial" w:cs="Arial"/>
          <w:color w:val="000000" w:themeColor="text1"/>
        </w:rPr>
        <w:t>™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w:t>
      </w:r>
      <w:proofErr w:type="spellStart"/>
      <w:r w:rsidR="00B61F3A" w:rsidRPr="00157A05">
        <w:rPr>
          <w:rFonts w:ascii="Arial" w:hAnsi="Arial" w:cs="Arial"/>
          <w:color w:val="000000" w:themeColor="text1"/>
        </w:rPr>
        <w:t>GenoScreen</w:t>
      </w:r>
      <w:proofErr w:type="spellEnd"/>
      <w:r w:rsidR="00B61F3A" w:rsidRPr="00157A05">
        <w:rPr>
          <w:rFonts w:ascii="Arial" w:hAnsi="Arial" w:cs="Arial"/>
          <w:color w:val="000000" w:themeColor="text1"/>
        </w:rPr>
        <w:t xml:space="preserve">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rsidR="004708B0" w:rsidRPr="00157A05" w:rsidRDefault="004708B0" w:rsidP="00157A05">
      <w:pPr>
        <w:spacing w:after="0" w:line="480" w:lineRule="auto"/>
        <w:ind w:firstLine="720"/>
        <w:jc w:val="both"/>
        <w:rPr>
          <w:rFonts w:ascii="Arial" w:hAnsi="Arial" w:cs="Arial"/>
          <w:color w:val="000000" w:themeColor="text1"/>
        </w:rPr>
      </w:pPr>
    </w:p>
    <w:p w:rsidR="00A54115" w:rsidRPr="00157A05" w:rsidRDefault="007900E0" w:rsidP="00157A05">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rsidR="0023608A" w:rsidRPr="00157A05" w:rsidRDefault="005512B1" w:rsidP="00157A05">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(https://github.com/miasungeunlee/AMOA-SEQ/tree/main)</w:t>
      </w:r>
      <w:r w:rsidR="0080257C" w:rsidRPr="00157A05">
        <w:rPr>
          <w:rFonts w:ascii="Arial" w:hAnsi="Arial" w:cs="Arial"/>
        </w:rPr>
        <w:t xml:space="preserve"> developed by </w:t>
      </w:r>
      <w:r w:rsidR="0080257C" w:rsidRPr="00157A05">
        <w:rPr>
          <w:rFonts w:ascii="Arial" w:hAnsi="Arial" w:cs="Arial"/>
          <w:highlight w:val="yellow"/>
        </w:rPr>
        <w:t>Lee</w:t>
      </w:r>
      <w:r w:rsidR="00CE6758" w:rsidRPr="00157A05">
        <w:rPr>
          <w:rFonts w:ascii="Arial" w:hAnsi="Arial" w:cs="Arial"/>
          <w:highlight w:val="yellow"/>
        </w:rPr>
        <w:t xml:space="preserve"> et al.</w:t>
      </w:r>
      <w:r w:rsidR="00A929C2" w:rsidRPr="00157A05">
        <w:rPr>
          <w:rFonts w:ascii="Arial" w:hAnsi="Arial" w:cs="Arial"/>
          <w:highlight w:val="yellow"/>
        </w:rPr>
        <w:t>,</w:t>
      </w:r>
      <w:r w:rsidR="00622CA6" w:rsidRPr="00157A05">
        <w:rPr>
          <w:rFonts w:ascii="Arial" w:hAnsi="Arial" w:cs="Arial"/>
        </w:rPr>
        <w:t>.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BB1BE0" w:rsidRPr="00157A05">
        <w:rPr>
          <w:rFonts w:ascii="Arial" w:hAnsi="Arial" w:cs="Arial"/>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w:t>
      </w:r>
      <w:proofErr w:type="spellStart"/>
      <w:r w:rsidR="00CD334E" w:rsidRPr="00157A05">
        <w:rPr>
          <w:rFonts w:ascii="Arial" w:hAnsi="Arial" w:cs="Arial"/>
        </w:rPr>
        <w:t>maxN</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0, </w:t>
      </w:r>
      <w:proofErr w:type="spellStart"/>
      <w:r w:rsidR="00CD334E" w:rsidRPr="00157A05">
        <w:rPr>
          <w:rFonts w:ascii="Arial" w:hAnsi="Arial" w:cs="Arial"/>
        </w:rPr>
        <w:t>truncQ</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proofErr w:type="spellStart"/>
      <w:r w:rsidR="000D5B16" w:rsidRPr="00157A05">
        <w:rPr>
          <w:rFonts w:ascii="Arial" w:hAnsi="Arial" w:cs="Arial"/>
        </w:rPr>
        <w:t>rm.phix</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TRUE, and </w:t>
      </w:r>
      <w:proofErr w:type="spellStart"/>
      <w:r w:rsidR="00CD334E" w:rsidRPr="00157A05">
        <w:rPr>
          <w:rFonts w:ascii="Arial" w:hAnsi="Arial" w:cs="Arial"/>
        </w:rPr>
        <w:t>maxEE</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w:t>
      </w:r>
      <w:proofErr w:type="spellStart"/>
      <w:r w:rsidR="0040508C" w:rsidRPr="00157A05">
        <w:rPr>
          <w:rFonts w:ascii="Arial" w:hAnsi="Arial" w:cs="Arial"/>
        </w:rPr>
        <w:t>comammox</w:t>
      </w:r>
      <w:proofErr w:type="spellEnd"/>
      <w:r w:rsidR="0040508C" w:rsidRPr="00157A05">
        <w:rPr>
          <w:rFonts w:ascii="Arial" w:hAnsi="Arial" w:cs="Arial"/>
        </w:rPr>
        <w:t>, respectively)</w:t>
      </w:r>
      <w:r w:rsidR="00574389" w:rsidRPr="00157A05">
        <w:rPr>
          <w:rFonts w:ascii="Arial" w:hAnsi="Arial" w:cs="Arial"/>
        </w:rPr>
        <w:t xml:space="preserve"> using </w:t>
      </w:r>
      <w:proofErr w:type="spellStart"/>
      <w:r w:rsidR="00574389" w:rsidRPr="00157A05">
        <w:rPr>
          <w:rFonts w:ascii="Arial" w:hAnsi="Arial" w:cs="Arial"/>
        </w:rPr>
        <w:t>SeqKit</w:t>
      </w:r>
      <w:proofErr w:type="spellEnd"/>
      <w:r w:rsidR="00574389" w:rsidRPr="00157A05">
        <w:rPr>
          <w:rFonts w:ascii="Arial" w:hAnsi="Arial" w:cs="Arial"/>
        </w:rPr>
        <w:t xml:space="preserve"> </w:t>
      </w:r>
      <w:r w:rsidR="00574389" w:rsidRPr="00157A05">
        <w:rPr>
          <w:rFonts w:ascii="Arial" w:hAnsi="Arial" w:cs="Arial"/>
        </w:rPr>
        <w:fldChar w:fldCharType="begin"/>
      </w:r>
      <w:r w:rsidR="00574389" w:rsidRPr="00157A05">
        <w:rPr>
          <w:rFonts w:ascii="Arial" w:hAnsi="Arial" w:cs="Arial"/>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(Shen et al., 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w:t>
      </w:r>
      <w:proofErr w:type="spellStart"/>
      <w:r w:rsidR="00B7272D" w:rsidRPr="00157A05">
        <w:rPr>
          <w:rFonts w:ascii="Arial" w:hAnsi="Arial" w:cs="Arial"/>
        </w:rPr>
        <w:t>BLASTx</w:t>
      </w:r>
      <w:proofErr w:type="spellEnd"/>
      <w:r w:rsidR="00B7272D" w:rsidRPr="00157A05">
        <w:rPr>
          <w:rFonts w:ascii="Arial" w:hAnsi="Arial" w:cs="Arial"/>
        </w:rPr>
        <w:t xml:space="preserve"> </w:t>
      </w:r>
      <w:r w:rsidR="00B7272D" w:rsidRPr="00157A05">
        <w:rPr>
          <w:rFonts w:ascii="Arial" w:hAnsi="Arial" w:cs="Arial"/>
        </w:rPr>
        <w:fldChar w:fldCharType="begin"/>
      </w:r>
      <w:r w:rsidR="00B7272D" w:rsidRPr="00157A05">
        <w:rPr>
          <w:rFonts w:ascii="Arial" w:hAnsi="Arial" w:cs="Arial"/>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(Buchfink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40508C" w:rsidRPr="00157A05">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157A05">
        <w:rPr>
          <w:rFonts w:ascii="Arial" w:hAnsi="Arial" w:cs="Arial"/>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(Aigle et al., 2019; Alves et al., 2018; Palomo et al., 2022)</w:t>
      </w:r>
      <w:r w:rsidR="0040508C" w:rsidRPr="00157A05">
        <w:rPr>
          <w:rFonts w:ascii="Arial" w:hAnsi="Arial" w:cs="Arial"/>
        </w:rPr>
        <w:fldChar w:fldCharType="end"/>
      </w:r>
      <w:r w:rsidR="00AA6246" w:rsidRPr="00157A05">
        <w:rPr>
          <w:rFonts w:ascii="Arial" w:hAnsi="Arial" w:cs="Arial"/>
          <w:lang w:val="fr-FR"/>
        </w:rPr>
        <w:t xml:space="preserve">, </w:t>
      </w:r>
      <w:r w:rsidR="00AA6246" w:rsidRPr="00157A05">
        <w:rPr>
          <w:rFonts w:ascii="Arial" w:hAnsi="Arial" w:cs="Arial"/>
          <w:highlight w:val="yellow"/>
          <w:lang w:val="fr-FR"/>
        </w:rPr>
        <w:t>Lee et al.</w:t>
      </w:r>
      <w:r w:rsidR="00CE6758" w:rsidRPr="00157A05">
        <w:rPr>
          <w:rFonts w:ascii="Arial" w:hAnsi="Arial" w:cs="Arial"/>
          <w:lang w:val="fr-FR"/>
        </w:rPr>
        <w:t xml:space="preserve"> </w:t>
      </w:r>
    </w:p>
    <w:p w:rsidR="004708B0" w:rsidRPr="00157A05" w:rsidRDefault="004708B0" w:rsidP="00157A05">
      <w:pPr>
        <w:spacing w:after="0" w:line="480" w:lineRule="auto"/>
        <w:jc w:val="both"/>
        <w:rPr>
          <w:rFonts w:ascii="Arial" w:hAnsi="Arial" w:cs="Arial"/>
          <w:lang w:val="fr-FR"/>
        </w:rPr>
      </w:pPr>
    </w:p>
    <w:p w:rsidR="008D274B" w:rsidRPr="00157A05" w:rsidRDefault="008D274B" w:rsidP="00157A05">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rsidR="00157A05" w:rsidRDefault="009D17A0" w:rsidP="00157A05">
      <w:pPr>
        <w:spacing w:after="0" w:line="480" w:lineRule="auto"/>
        <w:jc w:val="both"/>
        <w:rPr>
          <w:ins w:id="58" w:author="Laurent Philippot" w:date="2024-04-12T13:32:00Z"/>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4C1658" w:rsidRPr="00157A05">
        <w:rPr>
          <w:rFonts w:ascii="Arial" w:hAnsi="Arial" w:cs="Arial"/>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(Muyzer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4F750D" w:rsidRPr="00157A05">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(López-Gutiérrez et al., 2004</w:t>
      </w:r>
      <w:ins w:id="59" w:author="Laurent Philippot" w:date="2024-04-12T13:31:00Z">
        <w:r w:rsidR="0098402A">
          <w:rPr>
            <w:rFonts w:ascii="Arial" w:hAnsi="Arial" w:cs="Arial"/>
          </w:rPr>
          <w:t>)</w:t>
        </w:r>
      </w:ins>
      <w:del w:id="60" w:author="Laurent Philippot" w:date="2024-04-12T13:31:00Z">
        <w:r w:rsidR="004F750D" w:rsidRPr="00157A05" w:rsidDel="0098402A">
          <w:rPr>
            <w:rFonts w:ascii="Arial" w:hAnsi="Arial" w:cs="Arial"/>
          </w:rPr>
          <w:delText>;</w:delText>
        </w:r>
      </w:del>
      <w:r w:rsidR="004F750D" w:rsidRPr="00157A05">
        <w:rPr>
          <w:rFonts w:ascii="Arial" w:hAnsi="Arial" w:cs="Arial"/>
        </w:rPr>
        <w:t xml:space="preserve"> </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C95801" w:rsidRPr="00157A05">
        <w:rPr>
          <w:rFonts w:ascii="Arial" w:hAnsi="Arial" w:cs="Arial"/>
          <w:color w:val="000000" w:themeColor="text1"/>
        </w:rPr>
        <w:t xml:space="preserve"> </w:t>
      </w:r>
      <w:r w:rsidR="00C95801" w:rsidRPr="00157A05">
        <w:rPr>
          <w:rFonts w:ascii="Arial" w:hAnsi="Arial" w:cs="Arial"/>
          <w:color w:val="000000" w:themeColor="text1"/>
        </w:rPr>
        <w:fldChar w:fldCharType="begin"/>
      </w:r>
      <w:r w:rsidR="00B014C7" w:rsidRPr="00157A05">
        <w:rPr>
          <w:rFonts w:ascii="Arial" w:hAnsi="Arial" w:cs="Arial"/>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157A05">
        <w:rPr>
          <w:rFonts w:ascii="Arial" w:hAnsi="Arial" w:cs="Arial"/>
          <w:color w:val="000000" w:themeColor="text1"/>
        </w:rPr>
        <w:fldChar w:fldCharType="separate"/>
      </w:r>
      <w:r w:rsidR="00B014C7" w:rsidRPr="00157A05">
        <w:rPr>
          <w:rFonts w:ascii="Arial" w:hAnsi="Arial" w:cs="Arial"/>
        </w:rPr>
        <w:t>(Bru et al., 2011; Leininger et al., 2006;)</w:t>
      </w:r>
      <w:r w:rsidR="00C95801" w:rsidRPr="00157A05">
        <w:rPr>
          <w:rFonts w:ascii="Arial" w:hAnsi="Arial" w:cs="Arial"/>
          <w:color w:val="000000" w:themeColor="text1"/>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B00A14" w:rsidRPr="00157A05">
        <w:rPr>
          <w:rFonts w:ascii="Arial" w:hAnsi="Arial" w:cs="Arial"/>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(Pjevac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 xml:space="preserve">the </w:t>
      </w:r>
      <w:proofErr w:type="spellStart"/>
      <w:r w:rsidR="007447D4" w:rsidRPr="00157A05">
        <w:rPr>
          <w:rFonts w:ascii="Arial" w:hAnsi="Arial" w:cs="Arial"/>
        </w:rPr>
        <w:t>Takyon</w:t>
      </w:r>
      <w:proofErr w:type="spellEnd"/>
      <w:r w:rsidR="007447D4" w:rsidRPr="00157A05">
        <w:rPr>
          <w:rFonts w:ascii="Arial" w:hAnsi="Arial" w:cs="Arial"/>
        </w:rPr>
        <w:t>™ low ROX SYBR 2X MasterMix blue dTTP (</w:t>
      </w:r>
      <w:proofErr w:type="spellStart"/>
      <w:r w:rsidR="007447D4" w:rsidRPr="00157A05">
        <w:rPr>
          <w:rFonts w:ascii="Arial" w:hAnsi="Arial" w:cs="Arial"/>
        </w:rPr>
        <w:t>Eurogentec</w:t>
      </w:r>
      <w:proofErr w:type="spellEnd"/>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w:t>
      </w:r>
      <w:del w:id="61" w:author="Laurent Philippot" w:date="2024-04-08T15:39:00Z">
        <w:r w:rsidR="00501CD8" w:rsidRPr="00157A05" w:rsidDel="00B54767">
          <w:rPr>
            <w:rFonts w:ascii="Arial" w:hAnsi="Arial" w:cs="Arial"/>
          </w:rPr>
          <w:delText>(10</w:delText>
        </w:r>
        <w:r w:rsidR="00501CD8" w:rsidRPr="00157A05" w:rsidDel="00B54767">
          <w:rPr>
            <w:rFonts w:ascii="Arial" w:hAnsi="Arial" w:cs="Arial"/>
            <w:vertAlign w:val="superscript"/>
          </w:rPr>
          <w:delText>1</w:delText>
        </w:r>
        <w:r w:rsidR="00501CD8" w:rsidRPr="00157A05" w:rsidDel="00B54767">
          <w:rPr>
            <w:rFonts w:ascii="Arial" w:hAnsi="Arial" w:cs="Arial"/>
          </w:rPr>
          <w:delText>–10</w:delText>
        </w:r>
        <w:r w:rsidR="00501CD8" w:rsidRPr="00157A05" w:rsidDel="00B54767">
          <w:rPr>
            <w:rFonts w:ascii="Arial" w:hAnsi="Arial" w:cs="Arial"/>
            <w:vertAlign w:val="superscript"/>
          </w:rPr>
          <w:delText>8</w:delText>
        </w:r>
        <w:r w:rsidR="00501CD8" w:rsidRPr="00157A05" w:rsidDel="00B54767">
          <w:rPr>
            <w:rFonts w:ascii="Arial" w:hAnsi="Arial" w:cs="Arial"/>
          </w:rPr>
          <w:delText xml:space="preserve"> gene copies/µL)</w:delText>
        </w:r>
        <w:r w:rsidR="00B338DD" w:rsidRPr="00157A05" w:rsidDel="00B54767">
          <w:rPr>
            <w:rFonts w:ascii="Arial" w:hAnsi="Arial" w:cs="Arial"/>
          </w:rPr>
          <w:delText xml:space="preserve"> </w:delText>
        </w:r>
      </w:del>
      <w:r w:rsidR="00B338DD" w:rsidRPr="00157A05">
        <w:rPr>
          <w:rFonts w:ascii="Arial" w:hAnsi="Arial" w:cs="Arial"/>
        </w:rPr>
        <w:t xml:space="preserve">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w:t>
      </w:r>
      <w:proofErr w:type="spellStart"/>
      <w:r w:rsidR="00F46D0E" w:rsidRPr="00157A05">
        <w:rPr>
          <w:rFonts w:ascii="Arial" w:hAnsi="Arial" w:cs="Arial"/>
        </w:rPr>
        <w:t>pGEM</w:t>
      </w:r>
      <w:proofErr w:type="spellEnd"/>
      <w:r w:rsidR="00F46D0E" w:rsidRPr="00157A05">
        <w:rPr>
          <w:rFonts w:ascii="Arial" w:hAnsi="Arial" w:cs="Arial"/>
        </w:rPr>
        <w:t>-T)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Prior to qPCR, we tested the presence of PCR inhibitors in the DNA samples by adding known copies of standard plasmid DNA (</w:t>
      </w:r>
      <w:proofErr w:type="spellStart"/>
      <w:r w:rsidR="005627B0" w:rsidRPr="00157A05">
        <w:rPr>
          <w:rFonts w:ascii="Arial" w:hAnsi="Arial" w:cs="Arial"/>
        </w:rPr>
        <w:t>pGEM</w:t>
      </w:r>
      <w:proofErr w:type="spellEnd"/>
      <w:r w:rsidR="005627B0" w:rsidRPr="00157A05">
        <w:rPr>
          <w:rFonts w:ascii="Arial" w:hAnsi="Arial" w:cs="Arial"/>
        </w:rPr>
        <w:t xml:space="preserve">®-T Easy Vector Systems) (Promega, Madison, WI, USA) into the diluted DNA extracts (10-fold dilution), and also into </w:t>
      </w:r>
      <w:r w:rsidR="007609E5" w:rsidRPr="00157A05">
        <w:rPr>
          <w:rFonts w:ascii="Arial" w:hAnsi="Arial" w:cs="Arial"/>
        </w:rPr>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rsidR="0098402A" w:rsidRDefault="0098402A" w:rsidP="00157A05">
      <w:pPr>
        <w:spacing w:after="0" w:line="480" w:lineRule="auto"/>
        <w:jc w:val="both"/>
        <w:rPr>
          <w:rFonts w:ascii="Arial" w:hAnsi="Arial" w:cs="Arial"/>
        </w:rPr>
      </w:pPr>
    </w:p>
    <w:p w:rsidR="00A54115" w:rsidRPr="00157A05" w:rsidRDefault="00D71595" w:rsidP="00157A05">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rsidR="00BA0583" w:rsidRDefault="00A8009C" w:rsidP="00630A62">
      <w:pPr>
        <w:spacing w:after="0" w:line="480" w:lineRule="auto"/>
        <w:ind w:firstLine="720"/>
        <w:jc w:val="both"/>
        <w:rPr>
          <w:rFonts w:ascii="Arial" w:hAnsi="Arial" w:cs="Arial"/>
        </w:rPr>
      </w:pPr>
      <w:r>
        <w:rPr>
          <w:rFonts w:ascii="Arial" w:hAnsi="Arial" w:cs="Arial"/>
        </w:rPr>
        <w:t>S</w:t>
      </w:r>
      <w:r w:rsidR="00726A65"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(R Core Team</w:t>
      </w:r>
      <w:r w:rsidR="00560F9B" w:rsidRPr="00157A05">
        <w:rPr>
          <w:rFonts w:ascii="Arial" w:hAnsi="Arial" w:cs="Arial"/>
        </w:rPr>
        <w:t xml:space="preserve">, </w:t>
      </w:r>
      <w:r w:rsidR="00A726A6" w:rsidRPr="00157A05">
        <w:rPr>
          <w:rFonts w:ascii="Arial" w:hAnsi="Arial" w:cs="Arial"/>
        </w:rPr>
        <w:t>2023)</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r>
        <w:rPr>
          <w:rFonts w:ascii="Arial" w:hAnsi="Arial" w:cs="Arial"/>
        </w:rPr>
        <w:t>with</w:t>
      </w:r>
      <w:r w:rsidRPr="00157A05">
        <w:rPr>
          <w:rFonts w:ascii="Arial" w:hAnsi="Arial" w:cs="Arial"/>
        </w:rPr>
        <w:t xml:space="preserve"> </w:t>
      </w:r>
      <w:r w:rsidR="00DD3709" w:rsidRPr="00157A05">
        <w:rPr>
          <w:rFonts w:ascii="Arial" w:hAnsi="Arial" w:cs="Arial"/>
        </w:rPr>
        <w:t xml:space="preserve">3832 </w:t>
      </w:r>
      <w:r w:rsidR="00FC6F4B" w:rsidRPr="00157A05">
        <w:rPr>
          <w:rFonts w:ascii="Arial" w:hAnsi="Arial" w:cs="Arial"/>
        </w:rPr>
        <w:t>1282 and 5242 sequences per sample</w:t>
      </w:r>
      <w:r>
        <w:rPr>
          <w:rFonts w:ascii="Arial" w:hAnsi="Arial" w:cs="Arial"/>
        </w:rPr>
        <w:t xml:space="preserve"> for AOA, AOB and comammox</w:t>
      </w:r>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r w:rsidR="0007341E" w:rsidRPr="00157A05">
        <w:rPr>
          <w:rFonts w:ascii="Arial" w:hAnsi="Arial" w:cs="Arial"/>
        </w:rPr>
        <w:t>Count of observed ASVs (richness)</w:t>
      </w:r>
      <w:r w:rsidR="00772852">
        <w:rPr>
          <w:rFonts w:ascii="Arial" w:hAnsi="Arial" w:cs="Arial"/>
        </w:rPr>
        <w:t xml:space="preserve"> </w:t>
      </w:r>
      <w:r w:rsidR="000A5726" w:rsidRPr="00157A05">
        <w:rPr>
          <w:rFonts w:ascii="Arial" w:hAnsi="Arial" w:cs="Arial"/>
        </w:rPr>
        <w:t xml:space="preserve">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(Oksanen et al., 2022)</w:t>
      </w:r>
      <w:r w:rsidR="0007341E" w:rsidRPr="00157A05">
        <w:rPr>
          <w:rFonts w:ascii="Arial" w:hAnsi="Arial" w:cs="Arial"/>
        </w:rPr>
        <w:t xml:space="preserve">. </w:t>
      </w:r>
    </w:p>
    <w:p w:rsidR="004F573D" w:rsidRDefault="0096146A" w:rsidP="00630A62">
      <w:pPr>
        <w:spacing w:after="0" w:line="480" w:lineRule="auto"/>
        <w:ind w:firstLine="720"/>
        <w:jc w:val="both"/>
        <w:rPr>
          <w:rFonts w:ascii="Arial" w:hAnsi="Arial" w:cs="Arial"/>
        </w:rPr>
      </w:pPr>
      <w:r>
        <w:rPr>
          <w:rFonts w:ascii="Arial" w:hAnsi="Arial" w:cs="Arial"/>
        </w:rPr>
        <w:t>The significance of treatment effects (drought, cropping system, and sampling date) as well as the</w:t>
      </w:r>
      <w:ins w:id="62" w:author="Laurent Philippot" w:date="2024-04-12T13:32:00Z">
        <w:r w:rsidR="0098402A">
          <w:rPr>
            <w:rFonts w:ascii="Arial" w:hAnsi="Arial" w:cs="Arial"/>
          </w:rPr>
          <w:t>ir</w:t>
        </w:r>
      </w:ins>
      <w:r>
        <w:rPr>
          <w:rFonts w:ascii="Arial" w:hAnsi="Arial" w:cs="Arial"/>
        </w:rPr>
        <w:t xml:space="preserv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Pr>
          <w:rFonts w:ascii="Arial" w:hAnsi="Arial" w:cs="Arial"/>
        </w:rPr>
        <w:t>alpha diversity</w:t>
      </w:r>
      <w:r w:rsidR="00F06DAC">
        <w:rPr>
          <w:rFonts w:ascii="Arial" w:hAnsi="Arial" w:cs="Arial"/>
        </w:rPr>
        <w:t xml:space="preserve">, </w:t>
      </w:r>
      <w:r w:rsidR="00064AE0">
        <w:rPr>
          <w:rFonts w:ascii="Arial" w:hAnsi="Arial" w:cs="Arial"/>
        </w:rPr>
        <w:t>gravimetric</w:t>
      </w:r>
      <w:r w:rsidR="00F06DAC">
        <w:rPr>
          <w:rFonts w:ascii="Arial" w:hAnsi="Arial" w:cs="Arial"/>
        </w:rPr>
        <w:t xml:space="preserve"> water content (GWC), ammonium (NH</w:t>
      </w:r>
      <w:r w:rsidR="00F06DAC" w:rsidRPr="002F511C">
        <w:rPr>
          <w:rFonts w:ascii="Arial" w:hAnsi="Arial" w:cs="Arial"/>
          <w:vertAlign w:val="subscript"/>
        </w:rPr>
        <w:t>4</w:t>
      </w:r>
      <w:r w:rsidR="00E8099C" w:rsidRPr="002F511C">
        <w:rPr>
          <w:rFonts w:ascii="Arial" w:hAnsi="Arial" w:cs="Arial"/>
          <w:vertAlign w:val="superscript"/>
        </w:rPr>
        <w:t>+</w:t>
      </w:r>
      <w:r w:rsidR="00F06DAC">
        <w:rPr>
          <w:rFonts w:ascii="Arial" w:hAnsi="Arial" w:cs="Arial"/>
        </w:rPr>
        <w:t>)</w:t>
      </w:r>
      <w:ins w:id="63" w:author="Ari Fina Bintarti" w:date="2024-03-28T17:17:00Z">
        <w:r w:rsidR="00472190">
          <w:rPr>
            <w:rFonts w:ascii="Arial" w:hAnsi="Arial" w:cs="Arial"/>
          </w:rPr>
          <w:t xml:space="preserve">, </w:t>
        </w:r>
      </w:ins>
      <w:r w:rsidR="00F06DAC">
        <w:rPr>
          <w:rFonts w:ascii="Arial" w:hAnsi="Arial" w:cs="Arial"/>
        </w:rPr>
        <w:t>nitrate (NO</w:t>
      </w:r>
      <w:r w:rsidR="00F06DAC" w:rsidRPr="002F511C">
        <w:rPr>
          <w:rFonts w:ascii="Arial" w:hAnsi="Arial" w:cs="Arial"/>
          <w:vertAlign w:val="subscript"/>
        </w:rPr>
        <w:t>3</w:t>
      </w:r>
      <w:r w:rsidR="00E8099C" w:rsidRPr="002F511C">
        <w:rPr>
          <w:rFonts w:ascii="Arial" w:hAnsi="Arial" w:cs="Arial"/>
          <w:vertAlign w:val="superscript"/>
        </w:rPr>
        <w:t>-</w:t>
      </w:r>
      <w:r w:rsidR="00F06DAC">
        <w:rPr>
          <w:rFonts w:ascii="Arial" w:hAnsi="Arial" w:cs="Arial"/>
        </w:rPr>
        <w:t>)</w:t>
      </w:r>
      <w:ins w:id="64" w:author="Ari Fina Bintarti" w:date="2024-03-28T17:17:00Z">
        <w:r w:rsidR="00472190">
          <w:rPr>
            <w:rFonts w:ascii="Arial" w:hAnsi="Arial" w:cs="Arial"/>
          </w:rPr>
          <w:t xml:space="preserve">, </w:t>
        </w:r>
        <w:del w:id="65" w:author="Laurent Philippot" w:date="2024-04-14T15:29:00Z">
          <w:r w:rsidR="00472190" w:rsidDel="00E63C46">
            <w:rPr>
              <w:rFonts w:ascii="Arial" w:hAnsi="Arial" w:cs="Arial"/>
            </w:rPr>
            <w:delText>as well as</w:delText>
          </w:r>
        </w:del>
      </w:ins>
      <w:ins w:id="66" w:author="Laurent Philippot" w:date="2024-04-14T15:29:00Z">
        <w:r w:rsidR="00E63C46">
          <w:rPr>
            <w:rFonts w:ascii="Arial" w:hAnsi="Arial" w:cs="Arial"/>
          </w:rPr>
          <w:t>and on</w:t>
        </w:r>
      </w:ins>
      <w:ins w:id="67" w:author="Ari Fina Bintarti" w:date="2024-03-28T17:17:00Z">
        <w:r w:rsidR="00472190">
          <w:rPr>
            <w:rFonts w:ascii="Arial" w:hAnsi="Arial" w:cs="Arial"/>
          </w:rPr>
          <w:t xml:space="preserve"> </w:t>
        </w:r>
      </w:ins>
      <w:ins w:id="68" w:author="Ari Fina Bintarti" w:date="2024-03-28T17:18:00Z">
        <w:r w:rsidR="00472190">
          <w:rPr>
            <w:rFonts w:ascii="Arial" w:hAnsi="Arial" w:cs="Arial"/>
          </w:rPr>
          <w:t xml:space="preserve">average </w:t>
        </w:r>
      </w:ins>
      <w:ins w:id="69" w:author="Ari Fina Bintarti" w:date="2024-03-28T17:17:00Z">
        <w:r w:rsidR="00472190">
          <w:rPr>
            <w:rFonts w:ascii="Arial" w:hAnsi="Arial" w:cs="Arial"/>
          </w:rPr>
          <w:t xml:space="preserve">N2O flux </w:t>
        </w:r>
      </w:ins>
      <w:r>
        <w:rPr>
          <w:rFonts w:ascii="Arial" w:hAnsi="Arial" w:cs="Arial"/>
        </w:rPr>
        <w:t xml:space="preserve">was tested </w:t>
      </w:r>
      <w:r w:rsidRPr="00157A05">
        <w:rPr>
          <w:rFonts w:ascii="Arial" w:hAnsi="Arial" w:cs="Arial"/>
        </w:rPr>
        <w:t>by</w:t>
      </w:r>
      <w:r>
        <w:rPr>
          <w:rFonts w:ascii="Arial" w:hAnsi="Arial" w:cs="Arial"/>
        </w:rPr>
        <w:t xml:space="preserve"> three-way repeated</w:t>
      </w:r>
      <w:r w:rsidR="003B4001">
        <w:rPr>
          <w:rFonts w:ascii="Arial" w:hAnsi="Arial" w:cs="Arial"/>
        </w:rPr>
        <w:t>-</w:t>
      </w:r>
      <w:r>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Pr>
          <w:rFonts w:ascii="Arial" w:hAnsi="Arial" w:cs="Arial"/>
        </w:rPr>
        <w:t xml:space="preserve"> the rstatix package (v.0.7.2) </w:t>
      </w:r>
      <w:r w:rsidRPr="00157A05">
        <w:rPr>
          <w:rFonts w:ascii="Arial" w:hAnsi="Arial" w:cs="Arial"/>
        </w:rPr>
        <w:t>(Kassambara, 2023).</w:t>
      </w:r>
      <w:r>
        <w:rPr>
          <w:rFonts w:ascii="Arial" w:hAnsi="Arial" w:cs="Arial"/>
        </w:rPr>
        <w:t xml:space="preserve"> </w:t>
      </w:r>
      <w:commentRangeStart w:id="70"/>
      <w:r w:rsidRPr="00157A05">
        <w:rPr>
          <w:rFonts w:ascii="Arial" w:hAnsi="Arial" w:cs="Arial"/>
        </w:rPr>
        <w:t xml:space="preserve">We identified any outliers </w:t>
      </w:r>
      <w:commentRangeEnd w:id="70"/>
      <w:r w:rsidR="00E63C46">
        <w:rPr>
          <w:rStyle w:val="Marquedecommentaire"/>
        </w:rPr>
        <w:commentReference w:id="70"/>
      </w:r>
      <w:r w:rsidRPr="00157A05">
        <w:rPr>
          <w:rFonts w:ascii="Arial" w:hAnsi="Arial" w:cs="Arial"/>
        </w:rPr>
        <w:t>and verified the normality and homoscedasticity of the data using Saphiro-Wilk and Levene’s test, respectively using the rstatix package</w:t>
      </w:r>
      <w:r>
        <w:rPr>
          <w:rFonts w:ascii="Arial" w:hAnsi="Arial" w:cs="Arial"/>
        </w:rPr>
        <w:t>.</w:t>
      </w:r>
      <w:r w:rsidR="00B55D4C">
        <w:rPr>
          <w:rFonts w:ascii="Arial" w:hAnsi="Arial" w:cs="Arial"/>
        </w:rPr>
        <w:t xml:space="preserve"> </w:t>
      </w:r>
      <w:ins w:id="71" w:author="Ari Fina Bintarti" w:date="2024-03-28T17:19:00Z">
        <w:r w:rsidR="00472190">
          <w:rPr>
            <w:rFonts w:ascii="Arial" w:hAnsi="Arial" w:cs="Arial"/>
          </w:rPr>
          <w:t>D</w:t>
        </w:r>
      </w:ins>
      <w:ins w:id="72" w:author="Ari Fina Bintarti" w:date="2024-03-28T17:18:00Z">
        <w:r w:rsidR="00472190">
          <w:rPr>
            <w:rFonts w:ascii="Arial" w:hAnsi="Arial" w:cs="Arial"/>
          </w:rPr>
          <w:t>ata transformation</w:t>
        </w:r>
      </w:ins>
      <w:ins w:id="73" w:author="Ari Fina Bintarti" w:date="2024-03-28T17:19:00Z">
        <w:r w:rsidR="00472190">
          <w:rPr>
            <w:rFonts w:ascii="Arial" w:hAnsi="Arial" w:cs="Arial"/>
          </w:rPr>
          <w:t xml:space="preserve"> of the</w:t>
        </w:r>
      </w:ins>
      <w:ins w:id="74" w:author="Ari Fina Bintarti" w:date="2024-03-28T17:18:00Z">
        <w:r w:rsidR="00472190">
          <w:rPr>
            <w:rFonts w:ascii="Arial" w:hAnsi="Arial" w:cs="Arial"/>
          </w:rPr>
          <w:t xml:space="preserve"> </w:t>
        </w:r>
      </w:ins>
      <w:ins w:id="75" w:author="Ari Fina Bintarti" w:date="2024-03-28T17:19:00Z">
        <w:r w:rsidR="00472190">
          <w:rPr>
            <w:rFonts w:ascii="Arial" w:hAnsi="Arial" w:cs="Arial"/>
          </w:rPr>
          <w:t>r</w:t>
        </w:r>
      </w:ins>
      <w:r w:rsidR="00B55D4C">
        <w:rPr>
          <w:rFonts w:ascii="Arial" w:hAnsi="Arial" w:cs="Arial"/>
        </w:rPr>
        <w:t>esponse variables were</w:t>
      </w:r>
      <w:ins w:id="76" w:author="Ari Fina Bintarti" w:date="2024-03-28T17:19:00Z">
        <w:r w:rsidR="00472190">
          <w:rPr>
            <w:rFonts w:ascii="Arial" w:hAnsi="Arial" w:cs="Arial"/>
          </w:rPr>
          <w:t xml:space="preserve"> performed when </w:t>
        </w:r>
      </w:ins>
      <w:ins w:id="77" w:author="Ari Fina Bintarti" w:date="2024-03-28T17:20:00Z">
        <w:r w:rsidR="00DB1FE4">
          <w:rPr>
            <w:rFonts w:ascii="Arial" w:hAnsi="Arial" w:cs="Arial"/>
          </w:rPr>
          <w:t>necessary,</w:t>
        </w:r>
      </w:ins>
      <w:ins w:id="78" w:author="Ari Fina Bintarti" w:date="2024-03-28T17:19:00Z">
        <w:r w:rsidR="00472190">
          <w:rPr>
            <w:rFonts w:ascii="Arial" w:hAnsi="Arial" w:cs="Arial"/>
          </w:rPr>
          <w:t xml:space="preserve"> using</w:t>
        </w:r>
      </w:ins>
      <w:r w:rsidR="00B55D4C">
        <w:rPr>
          <w:rFonts w:ascii="Arial" w:hAnsi="Arial" w:cs="Arial"/>
        </w:rPr>
        <w:t xml:space="preserve"> log</w:t>
      </w:r>
      <w:ins w:id="79" w:author="Ari Fina Bintarti" w:date="2024-03-28T17:21:00Z">
        <w:r w:rsidR="00DB1FE4">
          <w:rPr>
            <w:rFonts w:ascii="Arial" w:hAnsi="Arial" w:cs="Arial"/>
          </w:rPr>
          <w:t xml:space="preserve"> or cube</w:t>
        </w:r>
      </w:ins>
      <w:ins w:id="80" w:author="Ari Fina Bintarti" w:date="2024-03-28T17:23:00Z">
        <w:r w:rsidR="00DB1FE4">
          <w:rPr>
            <w:rFonts w:ascii="Arial" w:hAnsi="Arial" w:cs="Arial"/>
          </w:rPr>
          <w:t xml:space="preserve"> </w:t>
        </w:r>
      </w:ins>
      <w:ins w:id="81" w:author="Ari Fina Bintarti" w:date="2024-03-28T17:21:00Z">
        <w:r w:rsidR="00DB1FE4">
          <w:rPr>
            <w:rFonts w:ascii="Arial" w:hAnsi="Arial" w:cs="Arial"/>
          </w:rPr>
          <w:t>root transformation</w:t>
        </w:r>
      </w:ins>
      <w:r w:rsidR="00B55D4C">
        <w:rPr>
          <w:rFonts w:ascii="Arial" w:hAnsi="Arial" w:cs="Arial"/>
        </w:rPr>
        <w:t xml:space="preserve">.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Pr>
          <w:rFonts w:ascii="Arial" w:hAnsi="Arial" w:cs="Arial"/>
        </w:rPr>
        <w:t>within</w:t>
      </w:r>
      <w:r w:rsidR="0007341E" w:rsidRPr="00157A05">
        <w:rPr>
          <w:rFonts w:ascii="Arial" w:hAnsi="Arial" w:cs="Arial"/>
        </w:rPr>
        <w:t xml:space="preserve"> </w:t>
      </w:r>
      <w:r>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r w:rsidR="002E5A80" w:rsidRPr="00157A05">
        <w:rPr>
          <w:rFonts w:ascii="Arial" w:hAnsi="Arial" w:cs="Arial"/>
        </w:rPr>
        <w:t xml:space="preserve"> </w:t>
      </w:r>
      <w:r w:rsidR="002E5A80" w:rsidRPr="00157A05">
        <w:rPr>
          <w:rFonts w:ascii="Arial" w:hAnsi="Arial" w:cs="Arial"/>
        </w:rPr>
        <w:fldChar w:fldCharType="begin"/>
      </w:r>
      <w:r w:rsidR="002E5A80"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157A05">
        <w:rPr>
          <w:rFonts w:ascii="Arial" w:hAnsi="Arial" w:cs="Arial"/>
        </w:rPr>
        <w:fldChar w:fldCharType="separate"/>
      </w:r>
      <w:r w:rsidR="002E5A80" w:rsidRPr="00157A05">
        <w:rPr>
          <w:rFonts w:ascii="Arial" w:hAnsi="Arial" w:cs="Arial"/>
        </w:rPr>
        <w:t>(Benjamini &amp; Hochberg, 1995)</w:t>
      </w:r>
      <w:r w:rsidR="002E5A80" w:rsidRPr="00157A05">
        <w:rPr>
          <w:rFonts w:ascii="Arial" w:hAnsi="Arial" w:cs="Arial"/>
        </w:rPr>
        <w:fldChar w:fldCharType="end"/>
      </w:r>
      <w:r w:rsidR="00D26FB9" w:rsidRPr="00157A05">
        <w:rPr>
          <w:rFonts w:ascii="Arial" w:hAnsi="Arial" w:cs="Arial"/>
        </w:rPr>
        <w:t>.</w:t>
      </w:r>
    </w:p>
    <w:p w:rsidR="000043B3" w:rsidRPr="00630A62" w:rsidRDefault="00A71ABC" w:rsidP="00630A62">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ins w:id="82" w:author="Ari Fina Bintarti" w:date="2024-03-18T21:20:00Z">
        <w:r w:rsidR="00772852">
          <w:rPr>
            <w:rFonts w:ascii="Arial" w:hAnsi="Arial" w:cs="Arial"/>
            <w:color w:val="000000"/>
            <w:lang w:val="en-GB"/>
          </w:rPr>
          <w:t xml:space="preserve">in bulk soil </w:t>
        </w:r>
      </w:ins>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xml:space="preserve">, while block and its combination with sampling date as the random factor to allow intercept to vary among block within time </w:t>
      </w:r>
      <w:r w:rsidR="00630A62" w:rsidRPr="00157A05">
        <w:rPr>
          <w:rFonts w:ascii="Arial" w:hAnsi="Arial" w:cs="Arial"/>
        </w:rPr>
        <w:fldChar w:fldCharType="begin"/>
      </w:r>
      <w:r w:rsidR="00630A62" w:rsidRPr="00157A05">
        <w:rPr>
          <w:rFonts w:ascii="Arial" w:hAnsi="Arial" w:cs="Arial"/>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630A62" w:rsidRPr="00157A05">
        <w:rPr>
          <w:rFonts w:ascii="Arial" w:hAnsi="Arial" w:cs="Arial"/>
        </w:rPr>
        <w:fldChar w:fldCharType="separate"/>
      </w:r>
      <w:r w:rsidR="00630A62" w:rsidRPr="00157A05">
        <w:rPr>
          <w:rFonts w:ascii="Arial" w:hAnsi="Arial" w:cs="Arial"/>
        </w:rPr>
        <w:t>(Kuznetsova et al., 2017)</w:t>
      </w:r>
      <w:r w:rsidR="00630A62" w:rsidRPr="00157A05">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(Hartig, 2019)</w:t>
      </w:r>
      <w:r w:rsidR="00724589">
        <w:rPr>
          <w:rFonts w:ascii="Arial" w:hAnsi="Arial" w:cs="Arial"/>
        </w:rPr>
        <w:t>.</w:t>
      </w:r>
      <w:r w:rsidR="00754271">
        <w:rPr>
          <w:rFonts w:ascii="Arial" w:hAnsi="Arial" w:cs="Arial"/>
        </w:rPr>
        <w:t xml:space="preserve"> The pairwise comparisons were conducted to assess the 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r w:rsidR="00754271">
        <w:rPr>
          <w:rFonts w:ascii="Arial" w:hAnsi="Arial" w:cs="Arial"/>
        </w:rPr>
        <w:t>.</w:t>
      </w:r>
    </w:p>
    <w:p w:rsidR="000E6204" w:rsidRDefault="00A45CC7" w:rsidP="000043B3">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ins w:id="83" w:author="Ari Fina Bintarti" w:date="2024-03-13T10:48:00Z">
        <w:r w:rsidR="00D02AD3">
          <w:rPr>
            <w:rFonts w:ascii="Arial" w:hAnsi="Arial" w:cs="Arial"/>
          </w:rPr>
          <w:t xml:space="preserve">. We also performed </w:t>
        </w:r>
      </w:ins>
      <w:r w:rsidR="00D72046">
        <w:rPr>
          <w:rFonts w:ascii="Arial" w:hAnsi="Arial" w:cs="Arial"/>
        </w:rPr>
        <w:t xml:space="preserve">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 using drought x cropping system as the constraining factor</w:t>
      </w:r>
      <w:ins w:id="84" w:author="Ari Fina Bintarti" w:date="2024-03-13T10:51:00Z">
        <w:r w:rsidR="00D02AD3">
          <w:rPr>
            <w:rFonts w:ascii="Arial" w:hAnsi="Arial" w:cs="Arial"/>
          </w:rPr>
          <w:t xml:space="preserve">, </w:t>
        </w:r>
      </w:ins>
      <w:ins w:id="85" w:author="Ari Fina Bintarti" w:date="2024-03-13T10:48:00Z">
        <w:r w:rsidR="00D02AD3">
          <w:rPr>
            <w:rFonts w:ascii="Arial" w:hAnsi="Arial" w:cs="Arial"/>
          </w:rPr>
          <w:t>and</w:t>
        </w:r>
      </w:ins>
      <w:ins w:id="86" w:author="Ari Fina Bintarti" w:date="2024-03-13T10:50:00Z">
        <w:r w:rsidR="00D02AD3">
          <w:rPr>
            <w:rFonts w:ascii="Arial" w:hAnsi="Arial" w:cs="Arial"/>
          </w:rPr>
          <w:t xml:space="preserve"> estimating the classification success by </w:t>
        </w:r>
      </w:ins>
      <w:ins w:id="87" w:author="Ari Fina Bintarti" w:date="2024-03-13T10:51:00Z">
        <w:r w:rsidR="00D02AD3">
          <w:rPr>
            <w:rFonts w:ascii="Arial" w:hAnsi="Arial" w:cs="Arial"/>
          </w:rPr>
          <w:t xml:space="preserve">permuting the distance matrix for </w:t>
        </w:r>
      </w:ins>
      <w:ins w:id="88" w:author="Ari Fina Bintarti" w:date="2024-03-13T10:49:00Z">
        <w:r w:rsidR="00D02AD3">
          <w:rPr>
            <w:rFonts w:ascii="Arial" w:hAnsi="Arial" w:cs="Arial"/>
          </w:rPr>
          <w:t>9999 times</w:t>
        </w:r>
      </w:ins>
      <w:r w:rsidR="00D72046">
        <w:rPr>
          <w:rFonts w:ascii="Arial" w:hAnsi="Arial" w:cs="Arial"/>
        </w:rPr>
        <w:t xml:space="preserve"> (Anderson &amp; Willis, 2003; Legendre &amp; Anderson, 1999).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between drought ad control in each cropping system,</w:t>
      </w:r>
      <w:del w:id="89" w:author="Laurent Philippot" w:date="2024-04-22T14:03:00Z">
        <w:r w:rsidR="00916C62" w:rsidDel="00174262">
          <w:rPr>
            <w:rFonts w:ascii="Arial" w:hAnsi="Arial" w:cs="Arial"/>
          </w:rPr>
          <w:delText xml:space="preserve"> </w:delText>
        </w:r>
      </w:del>
      <w:r w:rsidR="00916C62">
        <w:rPr>
          <w:rFonts w:ascii="Arial" w:hAnsi="Arial" w:cs="Arial"/>
        </w:rPr>
        <w:t xml:space="preserve">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925BF1">
        <w:rPr>
          <w:rFonts w:ascii="Arial" w:hAnsi="Arial" w:cs="Arial"/>
        </w:rPr>
        <w:t>.</w:t>
      </w:r>
    </w:p>
    <w:p w:rsidR="004708B0" w:rsidRPr="00157A05" w:rsidRDefault="00BA0583" w:rsidP="000043B3">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 </w:t>
      </w:r>
      <w:r w:rsidRPr="00157A05">
        <w:rPr>
          <w:rFonts w:ascii="Arial" w:hAnsi="Arial" w:cs="Arial"/>
        </w:rPr>
        <w:fldChar w:fldCharType="begin"/>
      </w:r>
      <w:r w:rsidRPr="00157A05">
        <w:rPr>
          <w:rFonts w:ascii="Arial" w:hAnsi="Arial" w:cs="Arial"/>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Pr="00157A05">
        <w:rPr>
          <w:rFonts w:ascii="Arial" w:hAnsi="Arial" w:cs="Arial"/>
        </w:rPr>
        <w:fldChar w:fldCharType="separate"/>
      </w:r>
      <w:r w:rsidRPr="00157A05">
        <w:rPr>
          <w:rFonts w:ascii="Arial" w:hAnsi="Arial" w:cs="Arial"/>
        </w:rPr>
        <w:t>(McMurdie &amp; Holmes, 2013)</w:t>
      </w:r>
      <w:r w:rsidRPr="00157A05">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r w:rsidR="00033A80">
        <w:rPr>
          <w:rFonts w:ascii="Arial" w:hAnsi="Arial" w:cs="Arial"/>
        </w:rPr>
        <w:t>a</w:t>
      </w:r>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ins w:id="90" w:author="Laurent Philippot" w:date="2024-04-19T09:58:00Z">
                <w:rPr>
                  <w:rFonts w:ascii="Cambria Math" w:hAnsi="Cambria Math" w:cs="Arial"/>
                </w:rPr>
              </w:ins>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rsidR="004708B0" w:rsidRPr="00157A05" w:rsidRDefault="004708B0" w:rsidP="00157A05">
      <w:pPr>
        <w:spacing w:after="0" w:line="480" w:lineRule="auto"/>
        <w:jc w:val="both"/>
        <w:rPr>
          <w:rFonts w:ascii="Arial" w:hAnsi="Arial" w:cs="Arial"/>
        </w:rPr>
      </w:pPr>
      <m:oMathPara>
        <m:oMath>
          <m:r>
            <w:rPr>
              <w:rFonts w:ascii="Cambria Math" w:hAnsi="Cambria Math" w:cs="Arial"/>
            </w:rPr>
            <m:t>log</m:t>
          </m:r>
          <m:d>
            <m:dPr>
              <m:ctrlPr>
                <w:ins w:id="91" w:author="Laurent Philippot" w:date="2024-04-19T09:58:00Z">
                  <w:rPr>
                    <w:rFonts w:ascii="Cambria Math" w:hAnsi="Cambria Math" w:cs="Arial"/>
                  </w:rPr>
                </w:ins>
              </m:ctrlPr>
            </m:dPr>
            <m:e>
              <m:sSub>
                <m:sSubPr>
                  <m:ctrlPr>
                    <w:ins w:id="92" w:author="Laurent Philippot" w:date="2024-04-19T09:58:00Z">
                      <w:rPr>
                        <w:rFonts w:ascii="Cambria Math" w:hAnsi="Cambria Math" w:cs="Arial"/>
                      </w:rPr>
                    </w:ins>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ins w:id="93" w:author="Laurent Philippot" w:date="2024-03-06T09:27:00Z">
                  <w:rPr>
                    <w:rFonts w:ascii="Cambria Math" w:hAnsi="Cambria Math" w:cs="Arial"/>
                  </w:rPr>
                </w:ins>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ins w:id="94" w:author="Laurent Philippot" w:date="2024-03-06T09:27:00Z">
                  <w:rPr>
                    <w:rFonts w:ascii="Cambria Math" w:hAnsi="Cambria Math" w:cs="Arial"/>
                  </w:rPr>
                </w:ins>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ins w:id="95"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ins w:id="96" w:author="Laurent Philippot" w:date="2024-03-06T09:27:00Z">
                  <w:rPr>
                    <w:rFonts w:ascii="Cambria Math" w:hAnsi="Cambria Math" w:cs="Arial"/>
                  </w:rPr>
                </w:ins>
              </m:ctrlPr>
            </m:sSubPr>
            <m:e>
              <m:sSub>
                <m:sSubPr>
                  <m:ctrlPr>
                    <w:ins w:id="97" w:author="Laurent Philippot" w:date="2024-03-06T09:27:00Z">
                      <w:rPr>
                        <w:rFonts w:ascii="Cambria Math" w:hAnsi="Cambria Math" w:cs="Arial"/>
                      </w:rPr>
                    </w:ins>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ins w:id="98" w:author="Laurent Philippot" w:date="2024-04-19T09:58:00Z">
                  <w:rPr>
                    <w:rFonts w:ascii="Cambria Math" w:hAnsi="Cambria Math" w:cs="Arial"/>
                  </w:rPr>
                </w:ins>
              </m:ctrlPr>
            </m:dPr>
            <m:e>
              <m:r>
                <w:rPr>
                  <w:rFonts w:ascii="Cambria Math" w:hAnsi="Cambria Math" w:cs="Arial"/>
                </w:rPr>
                <m:t>0,</m:t>
              </m:r>
              <m:sSup>
                <m:sSupPr>
                  <m:ctrlPr>
                    <w:ins w:id="99" w:author="Laurent Philippot" w:date="2024-04-19T09:58:00Z">
                      <w:rPr>
                        <w:rFonts w:ascii="Cambria Math" w:hAnsi="Cambria Math" w:cs="Arial"/>
                      </w:rPr>
                    </w:ins>
                  </m:ctrlPr>
                </m:sSupPr>
                <m:e>
                  <m:r>
                    <w:rPr>
                      <w:rFonts w:ascii="Cambria Math" w:hAnsi="Cambria Math" w:cs="Arial"/>
                    </w:rPr>
                    <m:t>σ</m:t>
                  </m:r>
                </m:e>
                <m:sup>
                  <m:r>
                    <w:rPr>
                      <w:rFonts w:ascii="Cambria Math" w:hAnsi="Cambria Math" w:cs="Arial"/>
                    </w:rPr>
                    <m:t>2</m:t>
                  </m:r>
                </m:sup>
              </m:sSup>
            </m:e>
          </m:d>
        </m:oMath>
      </m:oMathPara>
    </w:p>
    <w:p w:rsidR="00B851AA" w:rsidRDefault="003A2BA7" w:rsidP="00157A05">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ins w:id="100" w:author="Laurent Philippot" w:date="2024-04-19T09:58:00Z">
                <w:rPr>
                  <w:rFonts w:ascii="Cambria Math" w:hAnsi="Cambria Math" w:cs="Arial"/>
                </w:rPr>
              </w:ins>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proofErr w:type="spellStart"/>
      <w:r w:rsidR="009B697D" w:rsidRPr="00157A05">
        <w:rPr>
          <w:rFonts w:ascii="Arial" w:hAnsi="Arial" w:cs="Arial"/>
          <w:color w:val="000000"/>
        </w:rPr>
        <w:t>glmmTMB</w:t>
      </w:r>
      <w:proofErr w:type="spellEnd"/>
      <w:r w:rsidR="004708B0" w:rsidRPr="00157A05">
        <w:rPr>
          <w:rFonts w:ascii="Arial" w:hAnsi="Arial" w:cs="Arial"/>
          <w:color w:val="000000"/>
        </w:rPr>
        <w:t xml:space="preserve"> function of the</w:t>
      </w:r>
      <w:r w:rsidR="00BE2348" w:rsidRPr="00157A05">
        <w:rPr>
          <w:rFonts w:ascii="Arial" w:hAnsi="Arial" w:cs="Arial"/>
          <w:color w:val="000000"/>
        </w:rPr>
        <w:t xml:space="preserve"> </w:t>
      </w:r>
      <w:proofErr w:type="spellStart"/>
      <w:r w:rsidR="00BE2348" w:rsidRPr="00157A05">
        <w:rPr>
          <w:rFonts w:ascii="Arial" w:hAnsi="Arial" w:cs="Arial"/>
          <w:color w:val="000000"/>
        </w:rPr>
        <w:t>glmmTMB</w:t>
      </w:r>
      <w:proofErr w:type="spellEnd"/>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4708B0" w:rsidRPr="00157A05">
        <w:rPr>
          <w:rFonts w:ascii="Arial" w:hAnsi="Arial" w:cs="Arial"/>
          <w:color w:val="000000"/>
        </w:rPr>
        <w:t xml:space="preserve"> (</w:t>
      </w:r>
      <w:r w:rsidR="002E5A80" w:rsidRPr="00157A05">
        <w:rPr>
          <w:rFonts w:ascii="Arial" w:hAnsi="Arial" w:cs="Arial"/>
          <w:color w:val="000000"/>
        </w:rPr>
        <w:t>Brooks et al., 2017</w:t>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rsidR="00A0180A" w:rsidRDefault="00F06DAC" w:rsidP="00A0180A">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(Liu et al. 2021)</w:t>
      </w:r>
      <w:r w:rsidR="00EE563D">
        <w:rPr>
          <w:rFonts w:ascii="Arial" w:hAnsi="Arial" w:cs="Arial"/>
          <w:color w:val="000000"/>
          <w:lang w:val="en-GB"/>
        </w:rPr>
        <w:t xml:space="preserve"> and ggcor package (v.0.9.4.3)</w:t>
      </w:r>
      <w:r w:rsidR="00A0180A">
        <w:rPr>
          <w:rFonts w:ascii="Arial" w:hAnsi="Arial" w:cs="Arial"/>
          <w:color w:val="000000"/>
          <w:lang w:val="en-GB"/>
        </w:rPr>
        <w:t xml:space="preserve"> </w:t>
      </w:r>
      <w:r w:rsidR="00EE563D">
        <w:rPr>
          <w:rFonts w:ascii="Arial" w:hAnsi="Arial" w:cs="Arial"/>
          <w:color w:val="000000"/>
          <w:lang w:val="en-GB"/>
        </w:rPr>
        <w:t>(Huang et al. 2020)</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 xml:space="preserve">method </w:t>
      </w:r>
      <w:r w:rsidR="00A0180A" w:rsidRPr="00157A05">
        <w:rPr>
          <w:rFonts w:ascii="Arial" w:hAnsi="Arial" w:cs="Arial"/>
        </w:rPr>
        <w:fldChar w:fldCharType="begin"/>
      </w:r>
      <w:r w:rsidR="00A0180A" w:rsidRPr="00157A05">
        <w:rPr>
          <w:rFonts w:ascii="Arial" w:hAnsi="Arial" w:cs="Arial"/>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0180A" w:rsidRPr="00157A05">
        <w:rPr>
          <w:rFonts w:ascii="Arial" w:hAnsi="Arial" w:cs="Arial"/>
        </w:rPr>
        <w:fldChar w:fldCharType="separate"/>
      </w:r>
      <w:r w:rsidR="00A0180A" w:rsidRPr="00157A05">
        <w:rPr>
          <w:rFonts w:ascii="Arial" w:hAnsi="Arial" w:cs="Arial"/>
        </w:rPr>
        <w:t>(Benjamini &amp; Hochberg, 1995)</w:t>
      </w:r>
      <w:r w:rsidR="00A0180A" w:rsidRPr="00157A05">
        <w:rPr>
          <w:rFonts w:ascii="Arial" w:hAnsi="Arial" w:cs="Arial"/>
        </w:rPr>
        <w:fldChar w:fldCharType="end"/>
      </w:r>
      <w:r w:rsidR="00A0180A" w:rsidRPr="00157A05">
        <w:rPr>
          <w:rFonts w:ascii="Arial" w:hAnsi="Arial" w:cs="Arial"/>
        </w:rPr>
        <w:t>.</w:t>
      </w:r>
    </w:p>
    <w:p w:rsidR="00F06DAC" w:rsidDel="0098402A" w:rsidRDefault="00F06DAC" w:rsidP="00157A05">
      <w:pPr>
        <w:spacing w:after="0" w:line="480" w:lineRule="auto"/>
        <w:jc w:val="both"/>
        <w:rPr>
          <w:del w:id="101" w:author="Laurent Philippot" w:date="2024-04-12T13:32:00Z"/>
          <w:rFonts w:ascii="Arial" w:hAnsi="Arial" w:cs="Arial"/>
          <w:color w:val="000000"/>
          <w:lang w:val="en-GB"/>
        </w:rPr>
      </w:pPr>
    </w:p>
    <w:p w:rsidR="00CA526F" w:rsidRPr="00157A05" w:rsidRDefault="00CA526F" w:rsidP="00157A05">
      <w:pPr>
        <w:spacing w:after="0" w:line="480" w:lineRule="auto"/>
        <w:jc w:val="both"/>
        <w:rPr>
          <w:rFonts w:ascii="Arial" w:hAnsi="Arial" w:cs="Arial"/>
          <w:color w:val="000000"/>
          <w:lang w:val="en-GB"/>
        </w:rPr>
      </w:pPr>
    </w:p>
    <w:p w:rsidR="00A54115" w:rsidRPr="00157A05" w:rsidRDefault="00A54115" w:rsidP="00157A05">
      <w:pPr>
        <w:spacing w:after="0" w:line="480" w:lineRule="auto"/>
        <w:jc w:val="both"/>
        <w:rPr>
          <w:rFonts w:ascii="Arial" w:hAnsi="Arial" w:cs="Arial"/>
          <w:color w:val="000000"/>
          <w:lang w:val="en-GB"/>
        </w:rPr>
      </w:pPr>
      <w:r w:rsidRPr="00157A05">
        <w:rPr>
          <w:rFonts w:ascii="Arial" w:hAnsi="Arial" w:cs="Arial"/>
          <w:b/>
          <w:bCs/>
        </w:rPr>
        <w:t>Data and code availability</w:t>
      </w:r>
    </w:p>
    <w:p w:rsidR="00614C7F" w:rsidRPr="00157A05" w:rsidRDefault="00614C7F" w:rsidP="00157A05">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57A05">
        <w:rPr>
          <w:rFonts w:ascii="Arial" w:hAnsi="Arial" w:cs="Arial"/>
          <w:highlight w:val="yellow"/>
        </w:rPr>
        <w:t>GitHub(..)</w:t>
      </w:r>
      <w:r w:rsidRPr="00157A05">
        <w:rPr>
          <w:rFonts w:ascii="Arial" w:hAnsi="Arial" w:cs="Arial"/>
        </w:rPr>
        <w:t xml:space="preserve">. Raw sequence data of amoA gene of AOB, AOA, and comammox have been deposited in the Sequence Read Archive NCBI database under Bioproject accession number </w:t>
      </w:r>
      <w:r w:rsidRPr="00157A05">
        <w:rPr>
          <w:rFonts w:ascii="Arial" w:hAnsi="Arial" w:cs="Arial"/>
          <w:highlight w:val="yellow"/>
          <w:u w:val="single"/>
        </w:rPr>
        <w:t>….</w:t>
      </w:r>
      <w:r w:rsidRPr="00157A05">
        <w:rPr>
          <w:rFonts w:ascii="Arial" w:hAnsi="Arial" w:cs="Arial"/>
          <w:highlight w:val="yellow"/>
        </w:rPr>
        <w:t>.</w:t>
      </w:r>
    </w:p>
    <w:p w:rsidR="00CA526F" w:rsidRDefault="00CA526F" w:rsidP="00157A05">
      <w:pPr>
        <w:spacing w:after="0" w:line="480" w:lineRule="auto"/>
        <w:ind w:firstLine="720"/>
        <w:jc w:val="both"/>
        <w:rPr>
          <w:rFonts w:ascii="Arial" w:hAnsi="Arial" w:cs="Arial"/>
        </w:rPr>
      </w:pPr>
    </w:p>
    <w:p w:rsidR="00CA526F" w:rsidRPr="00157A05" w:rsidRDefault="00CA526F" w:rsidP="00157A05">
      <w:pPr>
        <w:spacing w:after="0" w:line="480" w:lineRule="auto"/>
        <w:jc w:val="both"/>
        <w:rPr>
          <w:rFonts w:ascii="Arial" w:hAnsi="Arial" w:cs="Arial"/>
          <w:b/>
          <w:bCs/>
        </w:rPr>
      </w:pPr>
      <w:r w:rsidRPr="00157A05">
        <w:rPr>
          <w:rFonts w:ascii="Arial" w:hAnsi="Arial" w:cs="Arial"/>
          <w:b/>
          <w:bCs/>
        </w:rPr>
        <w:t>RESULTS</w:t>
      </w:r>
    </w:p>
    <w:p w:rsidR="007C2534" w:rsidRPr="00157A05" w:rsidRDefault="007C2534" w:rsidP="00157A05">
      <w:pPr>
        <w:spacing w:after="0" w:line="480" w:lineRule="auto"/>
        <w:jc w:val="both"/>
        <w:rPr>
          <w:rFonts w:ascii="Arial" w:hAnsi="Arial" w:cs="Arial"/>
          <w:b/>
          <w:bCs/>
        </w:rPr>
      </w:pPr>
    </w:p>
    <w:p w:rsidR="007C2534" w:rsidRPr="00157A05" w:rsidRDefault="007C2534" w:rsidP="00157A05">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rsidR="009C5398" w:rsidRDefault="000133C7" w:rsidP="00247BAD">
      <w:pPr>
        <w:spacing w:after="0" w:line="480" w:lineRule="auto"/>
        <w:ind w:firstLine="720"/>
        <w:jc w:val="both"/>
        <w:rPr>
          <w:rFonts w:ascii="Arial" w:hAnsi="Arial" w:cs="Arial"/>
        </w:rPr>
      </w:pPr>
      <w:r>
        <w:rPr>
          <w:rFonts w:ascii="Arial" w:hAnsi="Arial" w:cs="Arial"/>
        </w:rPr>
        <w:t>As expected, d</w:t>
      </w:r>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more than 40</w:t>
      </w:r>
      <w:del w:id="102" w:author="Laurent Philippot" w:date="2024-04-12T13:32:00Z">
        <w:r w:rsidR="003D64F5" w:rsidDel="0098402A">
          <w:rPr>
            <w:rFonts w:ascii="Arial" w:hAnsi="Arial" w:cs="Arial"/>
          </w:rPr>
          <w:delText xml:space="preserve"> </w:delText>
        </w:r>
      </w:del>
      <w:r w:rsidR="003D64F5">
        <w:rPr>
          <w:rFonts w:ascii="Arial" w:hAnsi="Arial" w:cs="Arial"/>
        </w:rPr>
        <w:t>%</w:t>
      </w:r>
      <w:r w:rsidR="007C2534" w:rsidRPr="00157A05">
        <w:rPr>
          <w:rFonts w:ascii="Arial" w:hAnsi="Arial" w:cs="Arial"/>
        </w:rPr>
        <w:t xml:space="preserve"> in </w:t>
      </w:r>
      <w:r w:rsidR="00064AE0">
        <w:rPr>
          <w:rFonts w:ascii="Arial" w:hAnsi="Arial" w:cs="Arial"/>
        </w:rPr>
        <w:t>GWC</w:t>
      </w:r>
      <w:r w:rsidR="007C2534" w:rsidRPr="00157A05">
        <w:rPr>
          <w:rFonts w:ascii="Arial" w:hAnsi="Arial" w:cs="Arial"/>
        </w:rPr>
        <w:t xml:space="preserve"> compared to the control </w:t>
      </w:r>
      <w:r w:rsidR="007C2534" w:rsidRPr="003D0DDA">
        <w:rPr>
          <w:rFonts w:ascii="Arial" w:hAnsi="Arial" w:cs="Arial"/>
        </w:rPr>
        <w:t>(</w:t>
      </w:r>
      <w:ins w:id="103" w:author="Ari Fina Bintarti" w:date="2024-03-19T11:31:00Z">
        <w:r w:rsidR="00772852" w:rsidRPr="003D0DDA">
          <w:rPr>
            <w:rFonts w:ascii="Arial" w:hAnsi="Arial" w:cs="Arial"/>
          </w:rPr>
          <w:t>Supple</w:t>
        </w:r>
      </w:ins>
      <w:ins w:id="104" w:author="Ari Fina Bintarti" w:date="2024-03-19T11:32:00Z">
        <w:r w:rsidR="00772852" w:rsidRPr="003D0DDA">
          <w:rPr>
            <w:rFonts w:ascii="Arial" w:hAnsi="Arial" w:cs="Arial"/>
          </w:rPr>
          <w:t xml:space="preserve">mentary </w:t>
        </w:r>
      </w:ins>
      <w:r w:rsidR="007C2534" w:rsidRPr="003D0DDA">
        <w:rPr>
          <w:rFonts w:ascii="Arial" w:hAnsi="Arial" w:cs="Arial"/>
        </w:rPr>
        <w:t>Fig</w:t>
      </w:r>
      <w:r w:rsidR="00873D2B" w:rsidRPr="003D0DDA">
        <w:rPr>
          <w:rFonts w:ascii="Arial" w:hAnsi="Arial" w:cs="Arial"/>
        </w:rPr>
        <w:t>.</w:t>
      </w:r>
      <w:ins w:id="105" w:author="Ari Fina Bintarti" w:date="2024-03-19T11:32:00Z">
        <w:r w:rsidR="00772852" w:rsidRPr="003D0DDA">
          <w:rPr>
            <w:rFonts w:ascii="Arial" w:hAnsi="Arial" w:cs="Arial"/>
          </w:rPr>
          <w:t xml:space="preserve"> 1; </w:t>
        </w:r>
      </w:ins>
      <w:r w:rsidR="000D73CF" w:rsidRPr="003D0DDA">
        <w:rPr>
          <w:rFonts w:ascii="Arial" w:hAnsi="Arial" w:cs="Arial"/>
        </w:rPr>
        <w:t xml:space="preserve"> </w:t>
      </w:r>
      <w:ins w:id="106" w:author="Ari Fina Bintarti" w:date="2024-03-19T11:32:00Z">
        <w:r w:rsidR="00772852" w:rsidRPr="003D0DDA">
          <w:rPr>
            <w:rFonts w:ascii="Arial" w:hAnsi="Arial" w:cs="Arial"/>
          </w:rPr>
          <w:t>Supplementary Table 1</w:t>
        </w:r>
      </w:ins>
      <w:r w:rsidR="007C2534" w:rsidRPr="003D0DDA">
        <w:rPr>
          <w:rFonts w:ascii="Arial" w:hAnsi="Arial" w:cs="Arial"/>
        </w:rPr>
        <w:t>).</w:t>
      </w:r>
      <w:r w:rsidR="00064AE0" w:rsidRPr="00772852">
        <w:rPr>
          <w:rFonts w:ascii="Arial" w:hAnsi="Arial" w:cs="Arial"/>
        </w:rPr>
        <w:t xml:space="preserve"> </w:t>
      </w:r>
      <w:r w:rsidR="0001020C" w:rsidRPr="00772852">
        <w:rPr>
          <w:rFonts w:ascii="Arial" w:hAnsi="Arial" w:cs="Arial"/>
        </w:rPr>
        <w:t xml:space="preserve">The </w:t>
      </w:r>
      <w:r w:rsidR="00670CA4" w:rsidRPr="00772852">
        <w:rPr>
          <w:rFonts w:ascii="Arial" w:hAnsi="Arial" w:cs="Arial"/>
        </w:rPr>
        <w:t xml:space="preserve">effect </w:t>
      </w:r>
      <w:r w:rsidR="0001020C" w:rsidRPr="00772852">
        <w:rPr>
          <w:rFonts w:ascii="Arial" w:hAnsi="Arial" w:cs="Arial"/>
        </w:rPr>
        <w:t xml:space="preserve">of drought </w:t>
      </w:r>
      <w:r w:rsidR="00670CA4" w:rsidRPr="00772852">
        <w:rPr>
          <w:rFonts w:ascii="Arial" w:hAnsi="Arial" w:cs="Arial"/>
        </w:rPr>
        <w:t xml:space="preserve">was still </w:t>
      </w:r>
      <w:r w:rsidR="00033A80" w:rsidRPr="00772852">
        <w:rPr>
          <w:rFonts w:ascii="Arial" w:hAnsi="Arial" w:cs="Arial"/>
        </w:rPr>
        <w:t xml:space="preserve">significant </w:t>
      </w:r>
      <w:r w:rsidR="00670CA4" w:rsidRPr="00772852">
        <w:rPr>
          <w:rFonts w:ascii="Arial" w:hAnsi="Arial" w:cs="Arial"/>
        </w:rPr>
        <w:t xml:space="preserve">one week after rewetting, but </w:t>
      </w:r>
      <w:r w:rsidR="00033A80" w:rsidRPr="00772852">
        <w:rPr>
          <w:rFonts w:ascii="Arial" w:hAnsi="Arial" w:cs="Arial"/>
        </w:rPr>
        <w:t>not</w:t>
      </w:r>
      <w:r w:rsidR="00EE6041" w:rsidRPr="00772852">
        <w:rPr>
          <w:rFonts w:ascii="Arial" w:hAnsi="Arial" w:cs="Arial"/>
        </w:rPr>
        <w:t xml:space="preserve"> at the final sampling </w:t>
      </w:r>
      <w:r w:rsidR="00042BAD" w:rsidRPr="00772852">
        <w:rPr>
          <w:rFonts w:ascii="Arial" w:hAnsi="Arial" w:cs="Arial"/>
        </w:rPr>
        <w:t>date</w:t>
      </w:r>
      <w:r w:rsidR="00EE6041" w:rsidRPr="00772852">
        <w:rPr>
          <w:rFonts w:ascii="Arial" w:hAnsi="Arial" w:cs="Arial"/>
        </w:rPr>
        <w:t xml:space="preserve"> (</w:t>
      </w:r>
      <w:r w:rsidR="00566140" w:rsidRPr="00772852">
        <w:rPr>
          <w:rFonts w:ascii="Arial" w:hAnsi="Arial" w:cs="Arial"/>
        </w:rPr>
        <w:t>eleven</w:t>
      </w:r>
      <w:r w:rsidR="00EE6041" w:rsidRPr="00772852">
        <w:rPr>
          <w:rFonts w:ascii="Arial" w:hAnsi="Arial" w:cs="Arial"/>
        </w:rPr>
        <w:t xml:space="preserve"> weeks after rewetting event) </w:t>
      </w:r>
      <w:r w:rsidR="00873D2B" w:rsidRPr="003D0DDA">
        <w:rPr>
          <w:rFonts w:ascii="Arial" w:hAnsi="Arial" w:cs="Arial"/>
        </w:rPr>
        <w:t>(</w:t>
      </w:r>
      <w:ins w:id="107" w:author="Ari Fina Bintarti" w:date="2024-03-19T13:27:00Z">
        <w:r w:rsidR="00772852" w:rsidRPr="003D0DDA">
          <w:rPr>
            <w:rFonts w:ascii="Arial" w:hAnsi="Arial" w:cs="Arial"/>
          </w:rPr>
          <w:t>Supplementary Fig. 1;  Supplementary Table 1</w:t>
        </w:r>
      </w:ins>
      <w:r w:rsidR="00873D2B" w:rsidRPr="003D0DDA">
        <w:rPr>
          <w:rFonts w:ascii="Arial" w:hAnsi="Arial" w:cs="Arial"/>
        </w:rPr>
        <w:t>)</w:t>
      </w:r>
      <w:r w:rsidR="00EE6041" w:rsidRPr="003D0DDA">
        <w:rPr>
          <w:rFonts w:ascii="Arial" w:hAnsi="Arial" w:cs="Arial"/>
        </w:rPr>
        <w:t>.</w:t>
      </w:r>
      <w:r w:rsidR="00EE6041" w:rsidRPr="00772852">
        <w:rPr>
          <w:rFonts w:ascii="Arial" w:hAnsi="Arial" w:cs="Arial"/>
        </w:rPr>
        <w:t xml:space="preserve"> </w:t>
      </w:r>
      <w:r w:rsidR="009E75A1" w:rsidRPr="00772852">
        <w:rPr>
          <w:rFonts w:ascii="Arial" w:hAnsi="Arial" w:cs="Arial"/>
        </w:rPr>
        <w:t>This effect of drought on g</w:t>
      </w:r>
      <w:r w:rsidR="00666FDA" w:rsidRPr="00772852">
        <w:rPr>
          <w:rFonts w:ascii="Arial" w:hAnsi="Arial" w:cs="Arial"/>
        </w:rPr>
        <w:t xml:space="preserve">ravimetric water content </w:t>
      </w:r>
      <w:r w:rsidR="009E75A1" w:rsidRPr="00772852">
        <w:rPr>
          <w:rFonts w:ascii="Arial" w:hAnsi="Arial" w:cs="Arial"/>
        </w:rPr>
        <w:t>depended on the sampling date</w:t>
      </w:r>
      <w:r w:rsidR="00064AE0" w:rsidRPr="00772852">
        <w:rPr>
          <w:rFonts w:ascii="Arial" w:hAnsi="Arial" w:cs="Arial"/>
        </w:rPr>
        <w:t xml:space="preserve"> </w:t>
      </w:r>
      <w:r w:rsidR="00033A80" w:rsidRPr="00772852">
        <w:rPr>
          <w:rFonts w:ascii="Arial" w:hAnsi="Arial" w:cs="Arial"/>
        </w:rPr>
        <w:t xml:space="preserve">but not </w:t>
      </w:r>
      <w:r w:rsidR="009E75A1" w:rsidRPr="00772852">
        <w:rPr>
          <w:rFonts w:ascii="Arial" w:hAnsi="Arial" w:cs="Arial"/>
          <w:iCs/>
        </w:rPr>
        <w:t>on the</w:t>
      </w:r>
      <w:r w:rsidR="00033A80" w:rsidRPr="00772852">
        <w:rPr>
          <w:rFonts w:ascii="Arial" w:hAnsi="Arial" w:cs="Arial"/>
          <w:iCs/>
        </w:rPr>
        <w:t xml:space="preserve"> cropping system</w:t>
      </w:r>
      <w:r w:rsidR="00033A80" w:rsidRPr="00772852">
        <w:rPr>
          <w:rFonts w:ascii="Arial" w:hAnsi="Arial" w:cs="Arial"/>
        </w:rPr>
        <w:t xml:space="preserve"> </w:t>
      </w:r>
      <w:r w:rsidR="000D73CF" w:rsidRPr="00772852">
        <w:rPr>
          <w:rFonts w:ascii="Arial" w:hAnsi="Arial" w:cs="Arial"/>
        </w:rPr>
        <w:t>(</w:t>
      </w:r>
      <w:ins w:id="108" w:author="Ari Fina Bintarti" w:date="2024-03-19T13:28:00Z">
        <w:r w:rsidR="00772852" w:rsidRPr="003D0DDA">
          <w:rPr>
            <w:rFonts w:ascii="Arial" w:hAnsi="Arial" w:cs="Arial"/>
          </w:rPr>
          <w:t>Supplementary Table 1</w:t>
        </w:r>
      </w:ins>
      <w:r w:rsidR="000D73CF" w:rsidRPr="00772852">
        <w:rPr>
          <w:rFonts w:ascii="Arial" w:hAnsi="Arial" w:cs="Arial"/>
        </w:rPr>
        <w:t>)</w:t>
      </w:r>
      <w:r w:rsidR="000D73CF" w:rsidRPr="00772852">
        <w:rPr>
          <w:rFonts w:ascii="Arial" w:hAnsi="Arial" w:cs="Arial"/>
          <w:color w:val="000000" w:themeColor="text1"/>
        </w:rPr>
        <w:t>.</w:t>
      </w:r>
      <w:r w:rsidR="00666FDA" w:rsidRPr="00674165">
        <w:rPr>
          <w:rFonts w:ascii="Arial" w:hAnsi="Arial" w:cs="Arial"/>
          <w:color w:val="000000" w:themeColor="text1"/>
        </w:rPr>
        <w:t xml:space="preserve"> </w:t>
      </w:r>
    </w:p>
    <w:p w:rsidR="005A3AFB" w:rsidRDefault="00443898" w:rsidP="0095376F">
      <w:pPr>
        <w:spacing w:after="0" w:line="480" w:lineRule="auto"/>
        <w:ind w:firstLine="720"/>
        <w:jc w:val="both"/>
        <w:rPr>
          <w:rFonts w:ascii="Arial" w:hAnsi="Arial" w:cs="Arial"/>
        </w:rPr>
      </w:pPr>
      <w:r w:rsidRPr="00772852">
        <w:rPr>
          <w:rFonts w:ascii="Arial" w:hAnsi="Arial" w:cs="Arial"/>
        </w:rPr>
        <w:t>L</w:t>
      </w:r>
      <w:r w:rsidR="007C2534" w:rsidRPr="00772852">
        <w:rPr>
          <w:rFonts w:ascii="Arial" w:hAnsi="Arial" w:cs="Arial"/>
        </w:rPr>
        <w:t>arge differenc</w:t>
      </w:r>
      <w:r w:rsidR="006836A0" w:rsidRPr="00772852">
        <w:rPr>
          <w:rFonts w:ascii="Arial" w:hAnsi="Arial" w:cs="Arial"/>
        </w:rPr>
        <w:t>e</w:t>
      </w:r>
      <w:r w:rsidRPr="00772852">
        <w:rPr>
          <w:rFonts w:ascii="Arial" w:hAnsi="Arial" w:cs="Arial"/>
        </w:rPr>
        <w:t>s</w:t>
      </w:r>
      <w:r w:rsidR="007C2534" w:rsidRPr="00772852">
        <w:rPr>
          <w:rFonts w:ascii="Arial" w:hAnsi="Arial" w:cs="Arial"/>
        </w:rPr>
        <w:t xml:space="preserve"> in </w:t>
      </w:r>
      <w:r w:rsidR="00666FDA" w:rsidRPr="00772852">
        <w:rPr>
          <w:rFonts w:ascii="Arial" w:hAnsi="Arial" w:cs="Arial"/>
        </w:rPr>
        <w:t>NH</w:t>
      </w:r>
      <w:r w:rsidR="00666FDA" w:rsidRPr="00772852">
        <w:rPr>
          <w:rFonts w:ascii="Arial" w:hAnsi="Arial" w:cs="Arial"/>
          <w:vertAlign w:val="subscript"/>
        </w:rPr>
        <w:t>4</w:t>
      </w:r>
      <w:r w:rsidR="009E75A1" w:rsidRPr="00772852">
        <w:rPr>
          <w:rFonts w:ascii="Arial" w:hAnsi="Arial" w:cs="Arial"/>
          <w:vertAlign w:val="superscript"/>
        </w:rPr>
        <w:t>+</w:t>
      </w:r>
      <w:r w:rsidR="007C2534" w:rsidRPr="00772852">
        <w:rPr>
          <w:rFonts w:ascii="Arial" w:hAnsi="Arial" w:cs="Arial"/>
        </w:rPr>
        <w:t xml:space="preserve"> </w:t>
      </w:r>
      <w:r w:rsidR="00C84545" w:rsidRPr="00772852">
        <w:rPr>
          <w:rFonts w:ascii="Arial" w:hAnsi="Arial" w:cs="Arial"/>
        </w:rPr>
        <w:t>content</w:t>
      </w:r>
      <w:r w:rsidR="007C2534" w:rsidRPr="00772852">
        <w:rPr>
          <w:rFonts w:ascii="Arial" w:hAnsi="Arial" w:cs="Arial"/>
        </w:rPr>
        <w:t xml:space="preserve"> </w:t>
      </w:r>
      <w:r w:rsidR="006836A0" w:rsidRPr="00772852">
        <w:rPr>
          <w:rFonts w:ascii="Arial" w:hAnsi="Arial" w:cs="Arial"/>
        </w:rPr>
        <w:t>w</w:t>
      </w:r>
      <w:r w:rsidRPr="00772852">
        <w:rPr>
          <w:rFonts w:ascii="Arial" w:hAnsi="Arial" w:cs="Arial"/>
        </w:rPr>
        <w:t>ere</w:t>
      </w:r>
      <w:r w:rsidR="007C2534" w:rsidRPr="00772852">
        <w:rPr>
          <w:rFonts w:ascii="Arial" w:hAnsi="Arial" w:cs="Arial"/>
        </w:rPr>
        <w:t xml:space="preserve"> observed </w:t>
      </w:r>
      <w:r w:rsidR="003410D7" w:rsidRPr="00772852">
        <w:rPr>
          <w:rFonts w:ascii="Arial" w:hAnsi="Arial" w:cs="Arial"/>
        </w:rPr>
        <w:t xml:space="preserve">in the control treatments </w:t>
      </w:r>
      <w:r w:rsidR="00103CB5" w:rsidRPr="00772852">
        <w:rPr>
          <w:rFonts w:ascii="Arial" w:hAnsi="Arial" w:cs="Arial"/>
        </w:rPr>
        <w:t>between</w:t>
      </w:r>
      <w:r w:rsidR="007C2534" w:rsidRPr="00772852">
        <w:rPr>
          <w:rFonts w:ascii="Arial" w:hAnsi="Arial" w:cs="Arial"/>
        </w:rPr>
        <w:t xml:space="preserve"> cropping systems</w:t>
      </w:r>
      <w:r w:rsidR="00402F5F" w:rsidRPr="00772852">
        <w:rPr>
          <w:rFonts w:ascii="Arial" w:hAnsi="Arial" w:cs="Arial"/>
        </w:rPr>
        <w:t xml:space="preserve"> </w:t>
      </w:r>
      <w:r w:rsidR="006836A0" w:rsidRPr="00772852">
        <w:rPr>
          <w:rFonts w:ascii="Arial" w:hAnsi="Arial" w:cs="Arial"/>
        </w:rPr>
        <w:t>with</w:t>
      </w:r>
      <w:r w:rsidR="00C6448B" w:rsidRPr="00772852">
        <w:rPr>
          <w:rFonts w:ascii="Arial" w:hAnsi="Arial" w:cs="Arial"/>
        </w:rPr>
        <w:t xml:space="preserve"> </w:t>
      </w:r>
      <w:r w:rsidR="0066593B" w:rsidRPr="00772852">
        <w:rPr>
          <w:rFonts w:ascii="Arial" w:hAnsi="Arial" w:cs="Arial"/>
        </w:rPr>
        <w:t>BIODYN</w:t>
      </w:r>
      <w:r w:rsidR="00163811" w:rsidRPr="00772852">
        <w:rPr>
          <w:rFonts w:ascii="Arial" w:hAnsi="Arial" w:cs="Arial"/>
        </w:rPr>
        <w:t xml:space="preserve"> system </w:t>
      </w:r>
      <w:r w:rsidR="002B0B9D" w:rsidRPr="00772852">
        <w:rPr>
          <w:rFonts w:ascii="Arial" w:hAnsi="Arial" w:cs="Arial"/>
        </w:rPr>
        <w:t xml:space="preserve">exhibiting </w:t>
      </w:r>
      <w:r w:rsidR="006D7562" w:rsidRPr="00772852">
        <w:rPr>
          <w:rFonts w:ascii="Arial" w:hAnsi="Arial" w:cs="Arial"/>
        </w:rPr>
        <w:t xml:space="preserve">in average </w:t>
      </w:r>
      <w:r w:rsidR="00957C90" w:rsidRPr="00772852">
        <w:rPr>
          <w:rFonts w:ascii="Arial" w:hAnsi="Arial" w:cs="Arial"/>
        </w:rPr>
        <w:t>8</w:t>
      </w:r>
      <w:r w:rsidR="00C6448B" w:rsidRPr="00772852">
        <w:rPr>
          <w:rFonts w:ascii="Arial" w:hAnsi="Arial" w:cs="Arial"/>
        </w:rPr>
        <w:t>2</w:t>
      </w:r>
      <w:r w:rsidR="00042BAD" w:rsidRPr="00772852">
        <w:rPr>
          <w:rFonts w:ascii="Arial" w:hAnsi="Arial" w:cs="Arial"/>
        </w:rPr>
        <w:sym w:font="Symbol" w:char="F02D"/>
      </w:r>
      <w:r w:rsidR="00C6448B" w:rsidRPr="00772852">
        <w:rPr>
          <w:rFonts w:ascii="Arial" w:hAnsi="Arial" w:cs="Arial"/>
        </w:rPr>
        <w:t>85</w:t>
      </w:r>
      <w:r w:rsidR="00957C90" w:rsidRPr="00772852">
        <w:rPr>
          <w:rFonts w:ascii="Arial" w:hAnsi="Arial" w:cs="Arial"/>
        </w:rPr>
        <w:t xml:space="preserve"> % </w:t>
      </w:r>
      <w:r w:rsidR="00A65AA0" w:rsidRPr="00772852">
        <w:rPr>
          <w:rFonts w:ascii="Arial" w:hAnsi="Arial" w:cs="Arial"/>
        </w:rPr>
        <w:t>lower</w:t>
      </w:r>
      <w:r w:rsidR="00566140" w:rsidRPr="00772852">
        <w:rPr>
          <w:rFonts w:ascii="Arial" w:hAnsi="Arial" w:cs="Arial"/>
        </w:rPr>
        <w:t xml:space="preserve"> </w:t>
      </w:r>
      <w:r w:rsidR="009E75A1" w:rsidRPr="00772852">
        <w:rPr>
          <w:rFonts w:ascii="Arial" w:hAnsi="Arial" w:cs="Arial"/>
        </w:rPr>
        <w:t>NH</w:t>
      </w:r>
      <w:r w:rsidR="009E75A1" w:rsidRPr="00772852">
        <w:rPr>
          <w:rFonts w:ascii="Arial" w:hAnsi="Arial" w:cs="Arial"/>
          <w:vertAlign w:val="subscript"/>
        </w:rPr>
        <w:t>4</w:t>
      </w:r>
      <w:r w:rsidR="009E75A1" w:rsidRPr="00772852">
        <w:rPr>
          <w:rFonts w:ascii="Arial" w:hAnsi="Arial" w:cs="Arial"/>
          <w:vertAlign w:val="superscript"/>
        </w:rPr>
        <w:t>+</w:t>
      </w:r>
      <w:r w:rsidR="009E75A1" w:rsidRPr="00772852">
        <w:rPr>
          <w:rFonts w:ascii="Arial" w:hAnsi="Arial" w:cs="Arial"/>
        </w:rPr>
        <w:t xml:space="preserve"> </w:t>
      </w:r>
      <w:r w:rsidR="00402F5F" w:rsidRPr="00772852">
        <w:rPr>
          <w:rFonts w:ascii="Arial" w:hAnsi="Arial" w:cs="Arial"/>
        </w:rPr>
        <w:t xml:space="preserve">content </w:t>
      </w:r>
      <w:r w:rsidR="00163811" w:rsidRPr="00772852">
        <w:rPr>
          <w:rFonts w:ascii="Arial" w:hAnsi="Arial" w:cs="Arial"/>
        </w:rPr>
        <w:t>compared to</w:t>
      </w:r>
      <w:r w:rsidR="00A65AA0" w:rsidRPr="00772852">
        <w:rPr>
          <w:rFonts w:ascii="Arial" w:hAnsi="Arial" w:cs="Arial"/>
        </w:rPr>
        <w:t xml:space="preserve"> the other two conventional systems </w:t>
      </w:r>
      <w:r w:rsidR="00A41196" w:rsidRPr="003D0DDA">
        <w:rPr>
          <w:rFonts w:ascii="Arial" w:hAnsi="Arial" w:cs="Arial"/>
        </w:rPr>
        <w:t>(Fig</w:t>
      </w:r>
      <w:ins w:id="109" w:author="Ari Fina Bintarti" w:date="2024-03-19T13:29:00Z">
        <w:r w:rsidR="00772852" w:rsidRPr="003D0DDA">
          <w:rPr>
            <w:rFonts w:ascii="Arial" w:hAnsi="Arial" w:cs="Arial"/>
          </w:rPr>
          <w:t>ure</w:t>
        </w:r>
      </w:ins>
      <w:r w:rsidR="00A41196" w:rsidRPr="003D0DDA">
        <w:rPr>
          <w:rFonts w:ascii="Arial" w:hAnsi="Arial" w:cs="Arial"/>
        </w:rPr>
        <w:t xml:space="preserve"> </w:t>
      </w:r>
      <w:ins w:id="110" w:author="Ari Fina Bintarti" w:date="2024-03-19T13:28:00Z">
        <w:r w:rsidR="00772852" w:rsidRPr="003D0DDA">
          <w:rPr>
            <w:rFonts w:ascii="Arial" w:hAnsi="Arial" w:cs="Arial"/>
          </w:rPr>
          <w:t>1</w:t>
        </w:r>
      </w:ins>
      <w:ins w:id="111" w:author="Ari Fina Bintarti" w:date="2024-03-19T13:29:00Z">
        <w:r w:rsidR="00772852" w:rsidRPr="003D0DDA">
          <w:rPr>
            <w:rFonts w:ascii="Arial" w:hAnsi="Arial" w:cs="Arial"/>
          </w:rPr>
          <w:t xml:space="preserve"> A</w:t>
        </w:r>
      </w:ins>
      <w:ins w:id="112" w:author="Ari Fina Bintarti" w:date="2024-03-19T14:19:00Z">
        <w:r w:rsidR="00772852" w:rsidRPr="003D0DDA">
          <w:rPr>
            <w:rFonts w:ascii="Arial" w:hAnsi="Arial" w:cs="Arial"/>
          </w:rPr>
          <w:t>; Supplementary Table 1</w:t>
        </w:r>
      </w:ins>
      <w:r w:rsidR="00A41196" w:rsidRPr="003D0DDA">
        <w:rPr>
          <w:rFonts w:ascii="Arial" w:hAnsi="Arial" w:cs="Arial"/>
        </w:rPr>
        <w:t>)</w:t>
      </w:r>
      <w:r w:rsidR="000B6552" w:rsidRPr="00772852">
        <w:rPr>
          <w:rFonts w:ascii="Arial" w:hAnsi="Arial" w:cs="Arial"/>
        </w:rPr>
        <w:t xml:space="preserve">. </w:t>
      </w:r>
      <w:r w:rsidR="003410D7" w:rsidRPr="00772852">
        <w:rPr>
          <w:rFonts w:ascii="Arial" w:hAnsi="Arial" w:cs="Arial"/>
        </w:rPr>
        <w:t xml:space="preserve">Drought </w:t>
      </w:r>
      <w:r w:rsidR="006D7562" w:rsidRPr="00772852">
        <w:rPr>
          <w:rFonts w:ascii="Arial" w:hAnsi="Arial" w:cs="Arial"/>
        </w:rPr>
        <w:t xml:space="preserve">was </w:t>
      </w:r>
      <w:r w:rsidR="0024409D" w:rsidRPr="00772852">
        <w:rPr>
          <w:rFonts w:ascii="Arial" w:hAnsi="Arial" w:cs="Arial"/>
        </w:rPr>
        <w:t xml:space="preserve">also </w:t>
      </w:r>
      <w:r w:rsidR="003410D7" w:rsidRPr="00772852">
        <w:rPr>
          <w:rFonts w:ascii="Arial" w:hAnsi="Arial" w:cs="Arial"/>
        </w:rPr>
        <w:t>a stronger driver</w:t>
      </w:r>
      <w:r w:rsidR="006D7562" w:rsidRPr="00772852">
        <w:rPr>
          <w:rFonts w:ascii="Arial" w:hAnsi="Arial" w:cs="Arial"/>
        </w:rPr>
        <w:t xml:space="preserve"> </w:t>
      </w:r>
      <w:r w:rsidR="003410D7" w:rsidRPr="00772852">
        <w:rPr>
          <w:rFonts w:ascii="Arial" w:hAnsi="Arial" w:cs="Arial"/>
        </w:rPr>
        <w:t>of</w:t>
      </w:r>
      <w:r w:rsidR="006D7562" w:rsidRPr="00772852">
        <w:rPr>
          <w:rFonts w:ascii="Arial" w:hAnsi="Arial" w:cs="Arial"/>
        </w:rPr>
        <w:t xml:space="preserve"> the 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with</w:t>
      </w:r>
      <w:r w:rsidR="009E75A1" w:rsidRPr="00772852">
        <w:rPr>
          <w:rFonts w:ascii="Arial" w:hAnsi="Arial" w:cs="Arial"/>
        </w:rPr>
        <w:t xml:space="preserve"> </w:t>
      </w:r>
      <w:r w:rsidR="006D7562" w:rsidRPr="00772852">
        <w:rPr>
          <w:rFonts w:ascii="Arial" w:hAnsi="Arial" w:cs="Arial"/>
        </w:rPr>
        <w:t xml:space="preserve">a significant </w:t>
      </w:r>
      <w:r w:rsidR="003410D7" w:rsidRPr="00772852">
        <w:rPr>
          <w:rFonts w:ascii="Arial" w:hAnsi="Arial" w:cs="Arial"/>
        </w:rPr>
        <w:t>impact</w:t>
      </w:r>
      <w:r w:rsidR="006D7562" w:rsidRPr="00772852">
        <w:rPr>
          <w:rFonts w:ascii="Arial" w:hAnsi="Arial" w:cs="Arial"/>
        </w:rPr>
        <w:t xml:space="preserve"> </w:t>
      </w:r>
      <w:r w:rsidR="003410D7" w:rsidRPr="00772852">
        <w:rPr>
          <w:rFonts w:ascii="Arial" w:hAnsi="Arial" w:cs="Arial"/>
        </w:rPr>
        <w:t>dependent</w:t>
      </w:r>
      <w:r w:rsidR="009E75A1" w:rsidRPr="00772852">
        <w:rPr>
          <w:rFonts w:ascii="Arial" w:hAnsi="Arial" w:cs="Arial"/>
        </w:rPr>
        <w:t xml:space="preserve"> both</w:t>
      </w:r>
      <w:r w:rsidR="00582DD5" w:rsidRPr="00772852">
        <w:rPr>
          <w:rFonts w:ascii="Arial" w:hAnsi="Arial" w:cs="Arial"/>
        </w:rPr>
        <w:t xml:space="preserve"> </w:t>
      </w:r>
      <w:r w:rsidR="009E75A1" w:rsidRPr="00772852">
        <w:rPr>
          <w:rFonts w:ascii="Arial" w:hAnsi="Arial" w:cs="Arial"/>
        </w:rPr>
        <w:t xml:space="preserve">the </w:t>
      </w:r>
      <w:r w:rsidR="00582DD5" w:rsidRPr="00772852">
        <w:rPr>
          <w:rFonts w:ascii="Arial" w:hAnsi="Arial" w:cs="Arial"/>
        </w:rPr>
        <w:t>cropping systems</w:t>
      </w:r>
      <w:r w:rsidR="006D7562" w:rsidRPr="00772852">
        <w:rPr>
          <w:rFonts w:ascii="Arial" w:hAnsi="Arial" w:cs="Arial"/>
        </w:rPr>
        <w:t xml:space="preserve"> and the sampling date</w:t>
      </w:r>
      <w:r w:rsidR="0024409D" w:rsidRPr="00772852">
        <w:rPr>
          <w:rFonts w:ascii="Arial" w:hAnsi="Arial" w:cs="Arial"/>
        </w:rPr>
        <w:t xml:space="preserve"> (</w:t>
      </w:r>
      <w:r w:rsidR="001B19AD" w:rsidRPr="00772852">
        <w:rPr>
          <w:rFonts w:ascii="Arial" w:hAnsi="Arial" w:cs="Arial"/>
        </w:rPr>
        <w:t>Three</w:t>
      </w:r>
      <w:ins w:id="113" w:author="Ari Fina Bintarti" w:date="2024-03-19T13:42:00Z">
        <w:r w:rsidR="00772852" w:rsidRPr="00772852">
          <w:rPr>
            <w:rFonts w:ascii="Arial" w:hAnsi="Arial" w:cs="Arial"/>
          </w:rPr>
          <w:t>-</w:t>
        </w:r>
      </w:ins>
      <w:r w:rsidR="001B19AD" w:rsidRPr="00772852">
        <w:rPr>
          <w:rFonts w:ascii="Arial" w:hAnsi="Arial" w:cs="Arial"/>
        </w:rPr>
        <w:t>way</w:t>
      </w:r>
      <w:ins w:id="114" w:author="Ari Fina Bintarti" w:date="2024-03-19T13:42:00Z">
        <w:r w:rsidR="00772852" w:rsidRPr="00772852">
          <w:rPr>
            <w:rFonts w:ascii="Arial" w:hAnsi="Arial" w:cs="Arial"/>
          </w:rPr>
          <w:t xml:space="preserve"> repea</w:t>
        </w:r>
      </w:ins>
      <w:ins w:id="115" w:author="Ari Fina Bintarti" w:date="2024-03-19T13:43:00Z">
        <w:r w:rsidR="00772852" w:rsidRPr="00772852">
          <w:rPr>
            <w:rFonts w:ascii="Arial" w:hAnsi="Arial" w:cs="Arial"/>
          </w:rPr>
          <w:t>ted measures</w:t>
        </w:r>
      </w:ins>
      <w:r w:rsidR="001B19AD" w:rsidRPr="00772852">
        <w:rPr>
          <w:rFonts w:ascii="Arial" w:hAnsi="Arial" w:cs="Arial"/>
        </w:rPr>
        <w:t xml:space="preserve"> ANOVA, P&lt;0.</w:t>
      </w:r>
      <w:ins w:id="116" w:author="Ari Fina Bintarti" w:date="2024-03-19T14:20:00Z">
        <w:r w:rsidR="00772852" w:rsidRPr="00772852">
          <w:rPr>
            <w:rFonts w:ascii="Arial" w:hAnsi="Arial" w:cs="Arial"/>
          </w:rPr>
          <w:t>01</w:t>
        </w:r>
      </w:ins>
      <w:r w:rsidR="001B19AD" w:rsidRPr="00772852">
        <w:rPr>
          <w:rFonts w:ascii="Arial" w:hAnsi="Arial" w:cs="Arial"/>
        </w:rPr>
        <w:t xml:space="preserve">; </w:t>
      </w:r>
      <w:ins w:id="117" w:author="Ari Fina Bintarti" w:date="2024-03-19T13:43:00Z">
        <w:r w:rsidR="00772852" w:rsidRPr="000F7633">
          <w:rPr>
            <w:rFonts w:ascii="Arial" w:hAnsi="Arial" w:cs="Arial"/>
          </w:rPr>
          <w:t>Supplementary Table 1</w:t>
        </w:r>
      </w:ins>
      <w:r w:rsidR="00FE773A" w:rsidRPr="00772852">
        <w:rPr>
          <w:rFonts w:ascii="Arial" w:hAnsi="Arial" w:cs="Arial"/>
        </w:rPr>
        <w:t>).</w:t>
      </w:r>
      <w:r w:rsidR="009A7C4E" w:rsidRPr="00772852">
        <w:rPr>
          <w:rFonts w:ascii="Arial" w:hAnsi="Arial" w:cs="Arial"/>
        </w:rPr>
        <w:t xml:space="preserve"> </w:t>
      </w:r>
      <w:r w:rsidR="006D7562" w:rsidRPr="00772852">
        <w:rPr>
          <w:rFonts w:ascii="Arial" w:hAnsi="Arial" w:cs="Arial"/>
        </w:rPr>
        <w:t xml:space="preserve">Thus, </w:t>
      </w:r>
      <w:r w:rsidR="0024409D" w:rsidRPr="00772852">
        <w:rPr>
          <w:rFonts w:ascii="Arial" w:hAnsi="Arial" w:cs="Arial"/>
        </w:rPr>
        <w:t>d</w:t>
      </w:r>
      <w:r w:rsidR="00EE6041" w:rsidRPr="00772852">
        <w:rPr>
          <w:rFonts w:ascii="Arial" w:hAnsi="Arial" w:cs="Arial"/>
        </w:rPr>
        <w:t xml:space="preserve">rought </w:t>
      </w:r>
      <w:r w:rsidR="00360834" w:rsidRPr="00772852">
        <w:rPr>
          <w:rFonts w:ascii="Arial" w:hAnsi="Arial" w:cs="Arial"/>
        </w:rPr>
        <w:t>increas</w:t>
      </w:r>
      <w:r w:rsidR="006D7562" w:rsidRPr="00772852">
        <w:rPr>
          <w:rFonts w:ascii="Arial" w:hAnsi="Arial" w:cs="Arial"/>
        </w:rPr>
        <w:t>ed</w:t>
      </w:r>
      <w:r w:rsidR="00360834" w:rsidRPr="00772852">
        <w:rPr>
          <w:rFonts w:ascii="Arial" w:hAnsi="Arial" w:cs="Arial"/>
        </w:rPr>
        <w:t xml:space="preserve"> </w:t>
      </w:r>
      <w:r w:rsidR="00042BAD" w:rsidRPr="00772852">
        <w:rPr>
          <w:rFonts w:ascii="Arial" w:hAnsi="Arial" w:cs="Arial"/>
        </w:rPr>
        <w:t>the</w:t>
      </w:r>
      <w:r w:rsidR="00B8702E" w:rsidRPr="00772852">
        <w:rPr>
          <w:rFonts w:ascii="Arial" w:hAnsi="Arial" w:cs="Arial"/>
        </w:rPr>
        <w:t xml:space="preserve"> average </w:t>
      </w:r>
      <w:r w:rsidR="006D7562" w:rsidRPr="00772852">
        <w:rPr>
          <w:rFonts w:ascii="Arial" w:hAnsi="Arial" w:cs="Arial"/>
        </w:rPr>
        <w:t>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in the CONFYM and CONMIN systems by </w:t>
      </w:r>
      <w:r w:rsidR="00C46C88" w:rsidRPr="00772852">
        <w:rPr>
          <w:rFonts w:ascii="Arial" w:hAnsi="Arial" w:cs="Arial"/>
        </w:rPr>
        <w:t xml:space="preserve">two to eleven times </w:t>
      </w:r>
      <w:r w:rsidR="002B0B9D" w:rsidRPr="00772852">
        <w:rPr>
          <w:rFonts w:ascii="Arial" w:hAnsi="Arial" w:cs="Arial"/>
        </w:rPr>
        <w:t>compared to</w:t>
      </w:r>
      <w:r w:rsidR="00C46C88" w:rsidRPr="00772852">
        <w:rPr>
          <w:rFonts w:ascii="Arial" w:hAnsi="Arial" w:cs="Arial"/>
        </w:rPr>
        <w:t xml:space="preserve"> the contro</w:t>
      </w:r>
      <w:ins w:id="118" w:author="Ari Fina Bintarti" w:date="2024-03-17T15:09:00Z">
        <w:r w:rsidR="00656AD9" w:rsidRPr="00772852">
          <w:rPr>
            <w:rFonts w:ascii="Arial" w:hAnsi="Arial" w:cs="Arial"/>
          </w:rPr>
          <w:t>l. While we observed a marginal decrease of NH</w:t>
        </w:r>
        <w:r w:rsidR="00656AD9" w:rsidRPr="00472190">
          <w:rPr>
            <w:rFonts w:ascii="Arial" w:hAnsi="Arial" w:cs="Arial"/>
            <w:vertAlign w:val="subscript"/>
          </w:rPr>
          <w:t>4</w:t>
        </w:r>
      </w:ins>
      <w:ins w:id="119" w:author="Ari Fina Bintarti" w:date="2024-03-17T15:10:00Z">
        <w:r w:rsidR="00656AD9" w:rsidRPr="00472190">
          <w:rPr>
            <w:rFonts w:ascii="Arial" w:hAnsi="Arial" w:cs="Arial"/>
            <w:vertAlign w:val="superscript"/>
          </w:rPr>
          <w:t>+</w:t>
        </w:r>
      </w:ins>
      <w:ins w:id="120" w:author="Ari Fina Bintarti" w:date="2024-03-17T15:09:00Z">
        <w:r w:rsidR="00656AD9" w:rsidRPr="00772852">
          <w:rPr>
            <w:rFonts w:ascii="Arial" w:hAnsi="Arial" w:cs="Arial"/>
          </w:rPr>
          <w:t xml:space="preserve"> content </w:t>
        </w:r>
      </w:ins>
      <w:ins w:id="121" w:author="Ari Fina Bintarti" w:date="2024-03-17T15:10:00Z">
        <w:r w:rsidR="00656AD9" w:rsidRPr="00772852">
          <w:rPr>
            <w:rFonts w:ascii="Arial" w:hAnsi="Arial" w:cs="Arial"/>
          </w:rPr>
          <w:t xml:space="preserve">at the first sampling date, </w:t>
        </w:r>
      </w:ins>
      <w:ins w:id="122" w:author="Ari Fina Bintarti" w:date="2024-03-17T15:11:00Z">
        <w:r w:rsidR="00656AD9" w:rsidRPr="00772852">
          <w:rPr>
            <w:rFonts w:ascii="Arial" w:hAnsi="Arial" w:cs="Arial"/>
          </w:rPr>
          <w:t xml:space="preserve">overall, there were no </w:t>
        </w:r>
      </w:ins>
      <w:r w:rsidR="003315C4" w:rsidRPr="00772852">
        <w:rPr>
          <w:rFonts w:ascii="Arial" w:hAnsi="Arial" w:cs="Arial"/>
        </w:rPr>
        <w:t>significant effect was observed for BIODYN system</w:t>
      </w:r>
      <w:r w:rsidR="00C46C88" w:rsidRPr="00772852">
        <w:rPr>
          <w:rFonts w:ascii="Arial" w:hAnsi="Arial" w:cs="Arial"/>
        </w:rPr>
        <w:t xml:space="preserve"> </w:t>
      </w:r>
      <w:r w:rsidR="00B8702E" w:rsidRPr="00772852">
        <w:rPr>
          <w:rFonts w:ascii="Arial" w:hAnsi="Arial" w:cs="Arial"/>
        </w:rPr>
        <w:t>(</w:t>
      </w:r>
      <w:ins w:id="123" w:author="Ari Fina Bintarti" w:date="2024-03-19T14:25:00Z">
        <w:r w:rsidR="00772852" w:rsidRPr="000F7633">
          <w:rPr>
            <w:rFonts w:ascii="Arial" w:hAnsi="Arial" w:cs="Arial"/>
          </w:rPr>
          <w:t>Figure 1 A</w:t>
        </w:r>
      </w:ins>
      <w:r w:rsidR="00B8702E" w:rsidRPr="00772852">
        <w:rPr>
          <w:rFonts w:ascii="Arial" w:hAnsi="Arial" w:cs="Arial"/>
        </w:rPr>
        <w:t>)</w:t>
      </w:r>
      <w:r w:rsidR="00E36FB6" w:rsidRPr="00772852">
        <w:rPr>
          <w:rFonts w:ascii="Arial" w:hAnsi="Arial" w:cs="Arial"/>
        </w:rPr>
        <w:t>.</w:t>
      </w:r>
      <w:r w:rsidR="00206D48" w:rsidRPr="00772852">
        <w:rPr>
          <w:rFonts w:ascii="Arial" w:hAnsi="Arial" w:cs="Arial"/>
        </w:rPr>
        <w:t xml:space="preserve"> </w:t>
      </w:r>
      <w:r w:rsidR="002B0B9D" w:rsidRPr="00772852">
        <w:rPr>
          <w:rFonts w:ascii="Arial" w:hAnsi="Arial" w:cs="Arial"/>
        </w:rPr>
        <w:t>No</w:t>
      </w:r>
      <w:r w:rsidR="00C84545" w:rsidRPr="00772852">
        <w:rPr>
          <w:rFonts w:ascii="Arial" w:hAnsi="Arial" w:cs="Arial"/>
        </w:rPr>
        <w:t xml:space="preserve"> difference in </w:t>
      </w:r>
      <w:r w:rsidR="002B0B9D" w:rsidRPr="00772852">
        <w:rPr>
          <w:rFonts w:ascii="Arial" w:hAnsi="Arial" w:cs="Arial"/>
        </w:rPr>
        <w:t>NH</w:t>
      </w:r>
      <w:r w:rsidR="002B0B9D" w:rsidRPr="00772852">
        <w:rPr>
          <w:rFonts w:ascii="Arial" w:hAnsi="Arial" w:cs="Arial"/>
          <w:vertAlign w:val="subscript"/>
        </w:rPr>
        <w:t>4</w:t>
      </w:r>
      <w:r w:rsidR="002B0B9D" w:rsidRPr="00772852">
        <w:rPr>
          <w:rFonts w:ascii="Arial" w:hAnsi="Arial" w:cs="Arial"/>
          <w:vertAlign w:val="superscript"/>
        </w:rPr>
        <w:t>+</w:t>
      </w:r>
      <w:r w:rsidR="002B0B9D" w:rsidRPr="00772852">
        <w:rPr>
          <w:rFonts w:ascii="Arial" w:hAnsi="Arial" w:cs="Arial"/>
        </w:rPr>
        <w:t xml:space="preserve"> content </w:t>
      </w:r>
      <w:r w:rsidR="00C84545" w:rsidRPr="00772852">
        <w:rPr>
          <w:rFonts w:ascii="Arial" w:hAnsi="Arial" w:cs="Arial"/>
        </w:rPr>
        <w:t xml:space="preserve"> between </w:t>
      </w:r>
      <w:r w:rsidR="006F35AA" w:rsidRPr="00772852">
        <w:rPr>
          <w:rFonts w:ascii="Arial" w:hAnsi="Arial" w:cs="Arial"/>
        </w:rPr>
        <w:t xml:space="preserve">the </w:t>
      </w:r>
      <w:r w:rsidR="00C84545" w:rsidRPr="00772852">
        <w:rPr>
          <w:rFonts w:ascii="Arial" w:hAnsi="Arial" w:cs="Arial"/>
        </w:rPr>
        <w:t xml:space="preserve">drought and </w:t>
      </w:r>
      <w:r w:rsidR="006F35AA" w:rsidRPr="00772852">
        <w:rPr>
          <w:rFonts w:ascii="Arial" w:hAnsi="Arial" w:cs="Arial"/>
        </w:rPr>
        <w:t xml:space="preserve">the </w:t>
      </w:r>
      <w:r w:rsidR="00C84545" w:rsidRPr="00772852">
        <w:rPr>
          <w:rFonts w:ascii="Arial" w:hAnsi="Arial" w:cs="Arial"/>
        </w:rPr>
        <w:t>control</w:t>
      </w:r>
      <w:r w:rsidR="00566140" w:rsidRPr="00772852">
        <w:rPr>
          <w:rFonts w:ascii="Arial" w:hAnsi="Arial" w:cs="Arial"/>
        </w:rPr>
        <w:t xml:space="preserve"> </w:t>
      </w:r>
      <w:r w:rsidR="006F35AA" w:rsidRPr="00772852">
        <w:rPr>
          <w:rFonts w:ascii="Arial" w:hAnsi="Arial" w:cs="Arial"/>
        </w:rPr>
        <w:t xml:space="preserve">treatments </w:t>
      </w:r>
      <w:r w:rsidR="00566140" w:rsidRPr="00772852">
        <w:rPr>
          <w:rFonts w:ascii="Arial" w:hAnsi="Arial" w:cs="Arial"/>
        </w:rPr>
        <w:t xml:space="preserve">in both conventional systems </w:t>
      </w:r>
      <w:r w:rsidR="003315C4" w:rsidRPr="00772852">
        <w:rPr>
          <w:rFonts w:ascii="Arial" w:hAnsi="Arial" w:cs="Arial"/>
        </w:rPr>
        <w:t xml:space="preserve">were found </w:t>
      </w:r>
      <w:r w:rsidR="00566140" w:rsidRPr="00772852">
        <w:rPr>
          <w:rFonts w:ascii="Arial" w:hAnsi="Arial" w:cs="Arial"/>
        </w:rPr>
        <w:t xml:space="preserve">eleven weeks after rewetting </w:t>
      </w:r>
      <w:r w:rsidR="00206D48" w:rsidRPr="00112B9B">
        <w:rPr>
          <w:rFonts w:ascii="Arial" w:hAnsi="Arial" w:cs="Arial"/>
        </w:rPr>
        <w:t>(</w:t>
      </w:r>
      <w:ins w:id="124" w:author="Ari Fina Bintarti" w:date="2024-03-19T14:25:00Z">
        <w:r w:rsidR="00772852" w:rsidRPr="00112B9B">
          <w:rPr>
            <w:rFonts w:ascii="Arial" w:hAnsi="Arial" w:cs="Arial"/>
          </w:rPr>
          <w:t>Figure 1 A)</w:t>
        </w:r>
      </w:ins>
      <w:r w:rsidR="00247BAD" w:rsidRPr="00772852">
        <w:rPr>
          <w:rFonts w:ascii="Arial" w:hAnsi="Arial" w:cs="Arial"/>
        </w:rPr>
        <w:t>.</w:t>
      </w:r>
      <w:r w:rsidR="00247BAD">
        <w:rPr>
          <w:rFonts w:ascii="Arial" w:hAnsi="Arial" w:cs="Arial"/>
        </w:rPr>
        <w:t xml:space="preserve"> </w:t>
      </w:r>
    </w:p>
    <w:p w:rsidR="00566140" w:rsidRDefault="00464EA7" w:rsidP="00464EA7">
      <w:pPr>
        <w:spacing w:after="0" w:line="480" w:lineRule="auto"/>
        <w:jc w:val="both"/>
        <w:rPr>
          <w:rFonts w:ascii="Arial" w:hAnsi="Arial" w:cs="Arial"/>
        </w:rPr>
      </w:pPr>
      <w:r>
        <w:rPr>
          <w:rFonts w:ascii="Arial" w:hAnsi="Arial" w:cs="Arial"/>
        </w:rPr>
        <w:tab/>
      </w:r>
      <w:r w:rsidR="0024409D" w:rsidRPr="00772852">
        <w:rPr>
          <w:rFonts w:ascii="Arial" w:hAnsi="Arial" w:cs="Arial"/>
        </w:rPr>
        <w:t>Similarly to the NH</w:t>
      </w:r>
      <w:r w:rsidR="0024409D" w:rsidRPr="00772852">
        <w:rPr>
          <w:rFonts w:ascii="Arial" w:hAnsi="Arial" w:cs="Arial"/>
          <w:vertAlign w:val="subscript"/>
        </w:rPr>
        <w:t>4</w:t>
      </w:r>
      <w:r w:rsidR="0024409D" w:rsidRPr="00772852">
        <w:rPr>
          <w:rFonts w:ascii="Arial" w:hAnsi="Arial" w:cs="Arial"/>
          <w:vertAlign w:val="superscript"/>
        </w:rPr>
        <w:t>+</w:t>
      </w:r>
      <w:r w:rsidR="0024409D" w:rsidRPr="00772852">
        <w:rPr>
          <w:rFonts w:ascii="Arial" w:hAnsi="Arial" w:cs="Arial"/>
        </w:rPr>
        <w:t xml:space="preserve"> content, t</w:t>
      </w:r>
      <w:r w:rsidRPr="00772852">
        <w:rPr>
          <w:rFonts w:ascii="Arial" w:hAnsi="Arial" w:cs="Arial"/>
        </w:rPr>
        <w:t>he effect of drought on NO</w:t>
      </w:r>
      <w:r w:rsidRPr="00772852">
        <w:rPr>
          <w:rFonts w:ascii="Arial" w:hAnsi="Arial" w:cs="Arial"/>
          <w:vertAlign w:val="subscript"/>
        </w:rPr>
        <w:t>3</w:t>
      </w:r>
      <w:r w:rsidR="0024409D" w:rsidRPr="00772852">
        <w:rPr>
          <w:rFonts w:ascii="Arial" w:hAnsi="Arial" w:cs="Arial"/>
          <w:vertAlign w:val="superscript"/>
        </w:rPr>
        <w:t>-</w:t>
      </w:r>
      <w:r w:rsidRPr="00772852">
        <w:rPr>
          <w:rFonts w:ascii="Arial" w:hAnsi="Arial" w:cs="Arial"/>
        </w:rPr>
        <w:t xml:space="preserve"> </w:t>
      </w:r>
      <w:r w:rsidR="002769F3" w:rsidRPr="00772852">
        <w:rPr>
          <w:rFonts w:ascii="Arial" w:hAnsi="Arial" w:cs="Arial"/>
        </w:rPr>
        <w:t>content</w:t>
      </w:r>
      <w:r w:rsidRPr="00772852">
        <w:rPr>
          <w:rFonts w:ascii="Arial" w:hAnsi="Arial" w:cs="Arial"/>
        </w:rPr>
        <w:t xml:space="preserve"> </w:t>
      </w:r>
      <w:r w:rsidR="0024409D" w:rsidRPr="00772852">
        <w:rPr>
          <w:rFonts w:ascii="Arial" w:hAnsi="Arial" w:cs="Arial"/>
        </w:rPr>
        <w:t xml:space="preserve">depended on the </w:t>
      </w:r>
      <w:r w:rsidRPr="00772852">
        <w:rPr>
          <w:rFonts w:ascii="Arial" w:hAnsi="Arial" w:cs="Arial"/>
        </w:rPr>
        <w:t>cropping system</w:t>
      </w:r>
      <w:r w:rsidR="00103CB5" w:rsidRPr="00772852">
        <w:rPr>
          <w:rFonts w:ascii="Arial" w:hAnsi="Arial" w:cs="Arial"/>
        </w:rPr>
        <w:t>s</w:t>
      </w:r>
      <w:r w:rsidRPr="00772852">
        <w:rPr>
          <w:rFonts w:ascii="Arial" w:hAnsi="Arial" w:cs="Arial"/>
        </w:rPr>
        <w:t xml:space="preserve"> </w:t>
      </w:r>
      <w:r w:rsidR="00A00BEE" w:rsidRPr="00772852">
        <w:rPr>
          <w:rFonts w:ascii="Arial" w:hAnsi="Arial" w:cs="Arial"/>
        </w:rPr>
        <w:t xml:space="preserve">as well as </w:t>
      </w:r>
      <w:r w:rsidR="0024409D" w:rsidRPr="00772852">
        <w:rPr>
          <w:rFonts w:ascii="Arial" w:hAnsi="Arial" w:cs="Arial"/>
        </w:rPr>
        <w:t xml:space="preserve">on the </w:t>
      </w:r>
      <w:r w:rsidR="00A00BEE" w:rsidRPr="00772852">
        <w:rPr>
          <w:rFonts w:ascii="Arial" w:hAnsi="Arial" w:cs="Arial"/>
          <w:iCs/>
        </w:rPr>
        <w:t>sampling date</w:t>
      </w:r>
      <w:r w:rsidR="00CA5C59" w:rsidRPr="00772852">
        <w:rPr>
          <w:rFonts w:ascii="Arial" w:hAnsi="Arial" w:cs="Arial"/>
        </w:rPr>
        <w:t xml:space="preserve"> </w:t>
      </w:r>
      <w:r w:rsidR="00103CB5" w:rsidRPr="000F7633">
        <w:rPr>
          <w:rFonts w:ascii="Arial" w:hAnsi="Arial" w:cs="Arial"/>
        </w:rPr>
        <w:t>(</w:t>
      </w:r>
      <w:ins w:id="125" w:author="Ari Fina Bintarti" w:date="2024-03-19T14:31:00Z">
        <w:r w:rsidR="00772852" w:rsidRPr="00772852">
          <w:rPr>
            <w:rFonts w:ascii="Arial" w:hAnsi="Arial" w:cs="Arial"/>
          </w:rPr>
          <w:t>Three-way repeated measures ANOVA</w:t>
        </w:r>
      </w:ins>
      <w:r w:rsidR="001B19AD" w:rsidRPr="00772852">
        <w:rPr>
          <w:rFonts w:ascii="Arial" w:hAnsi="Arial" w:cs="Arial"/>
        </w:rPr>
        <w:t>, P&lt;0.0</w:t>
      </w:r>
      <w:ins w:id="126" w:author="Ari Fina Bintarti" w:date="2024-03-19T14:32:00Z">
        <w:r w:rsidR="00772852" w:rsidRPr="00772852">
          <w:rPr>
            <w:rFonts w:ascii="Arial" w:hAnsi="Arial" w:cs="Arial"/>
          </w:rPr>
          <w:t>1</w:t>
        </w:r>
      </w:ins>
      <w:r w:rsidR="001B19AD" w:rsidRPr="00772852">
        <w:rPr>
          <w:rFonts w:ascii="Arial" w:hAnsi="Arial" w:cs="Arial"/>
        </w:rPr>
        <w:t xml:space="preserve">; </w:t>
      </w:r>
      <w:ins w:id="127" w:author="Ari Fina Bintarti" w:date="2024-03-19T14:33:00Z">
        <w:r w:rsidR="00772852" w:rsidRPr="000F7633">
          <w:rPr>
            <w:rFonts w:ascii="Arial" w:hAnsi="Arial" w:cs="Arial"/>
          </w:rPr>
          <w:t>Supplementary Table 1</w:t>
        </w:r>
      </w:ins>
      <w:r w:rsidR="00103CB5" w:rsidRPr="000F7633">
        <w:rPr>
          <w:rFonts w:ascii="Arial" w:hAnsi="Arial" w:cs="Arial"/>
        </w:rPr>
        <w:t>)</w:t>
      </w:r>
      <w:r w:rsidR="00103CB5" w:rsidRPr="00772852">
        <w:rPr>
          <w:rFonts w:ascii="Arial" w:hAnsi="Arial" w:cs="Arial"/>
        </w:rPr>
        <w:t>.</w:t>
      </w:r>
      <w:r w:rsidR="00582DD5" w:rsidRPr="00772852">
        <w:rPr>
          <w:rFonts w:ascii="Arial" w:hAnsi="Arial" w:cs="Arial"/>
        </w:rPr>
        <w:t xml:space="preserve"> </w:t>
      </w:r>
      <w:r w:rsidR="004B3226" w:rsidRPr="00772852">
        <w:rPr>
          <w:rFonts w:ascii="Arial" w:hAnsi="Arial" w:cs="Arial"/>
        </w:rPr>
        <w:t>D</w:t>
      </w:r>
      <w:r w:rsidR="0095376F" w:rsidRPr="00772852">
        <w:rPr>
          <w:rFonts w:ascii="Arial" w:hAnsi="Arial" w:cs="Arial"/>
        </w:rPr>
        <w:t>rought</w:t>
      </w:r>
      <w:r w:rsidR="003E7F23" w:rsidRPr="00772852">
        <w:rPr>
          <w:rFonts w:ascii="Arial" w:hAnsi="Arial" w:cs="Arial"/>
        </w:rPr>
        <w:t xml:space="preserve"> </w:t>
      </w:r>
      <w:r w:rsidR="0024409D" w:rsidRPr="00772852">
        <w:rPr>
          <w:rFonts w:ascii="Arial" w:hAnsi="Arial" w:cs="Arial"/>
        </w:rPr>
        <w:t xml:space="preserve">led to an </w:t>
      </w:r>
      <w:r w:rsidR="0095376F" w:rsidRPr="00772852">
        <w:rPr>
          <w:rFonts w:ascii="Arial" w:hAnsi="Arial" w:cs="Arial"/>
        </w:rPr>
        <w:t>increase</w:t>
      </w:r>
      <w:r w:rsidR="0024409D" w:rsidRPr="00772852">
        <w:rPr>
          <w:rFonts w:ascii="Arial" w:hAnsi="Arial" w:cs="Arial"/>
        </w:rPr>
        <w:t xml:space="preserve"> in </w:t>
      </w:r>
      <w:r w:rsidR="0095376F" w:rsidRPr="00772852">
        <w:rPr>
          <w:rFonts w:ascii="Arial" w:hAnsi="Arial" w:cs="Arial"/>
        </w:rPr>
        <w:t xml:space="preserve">the </w:t>
      </w:r>
      <w:r w:rsidR="0024409D" w:rsidRPr="00772852">
        <w:rPr>
          <w:rFonts w:ascii="Arial" w:hAnsi="Arial" w:cs="Arial"/>
        </w:rPr>
        <w:t>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 </w:t>
      </w:r>
      <w:r w:rsidR="0095376F" w:rsidRPr="00772852">
        <w:rPr>
          <w:rFonts w:ascii="Arial" w:hAnsi="Arial" w:cs="Arial"/>
        </w:rPr>
        <w:t xml:space="preserve">in the </w:t>
      </w:r>
      <w:r w:rsidR="003E7F23" w:rsidRPr="00772852">
        <w:rPr>
          <w:rFonts w:ascii="Arial" w:hAnsi="Arial" w:cs="Arial"/>
        </w:rPr>
        <w:t>CONFYM and CONMIN</w:t>
      </w:r>
      <w:r w:rsidR="0095376F" w:rsidRPr="00772852">
        <w:rPr>
          <w:rFonts w:ascii="Arial" w:hAnsi="Arial" w:cs="Arial"/>
        </w:rPr>
        <w:t xml:space="preserve"> systems by </w:t>
      </w:r>
      <w:r w:rsidR="00821EAC" w:rsidRPr="00772852">
        <w:rPr>
          <w:rFonts w:ascii="Arial" w:hAnsi="Arial" w:cs="Arial"/>
        </w:rPr>
        <w:t>more than 100 %</w:t>
      </w:r>
      <w:r w:rsidR="00380A8F" w:rsidRPr="00772852">
        <w:rPr>
          <w:rFonts w:ascii="Arial" w:hAnsi="Arial" w:cs="Arial"/>
        </w:rPr>
        <w:t xml:space="preserve"> </w:t>
      </w:r>
      <w:r w:rsidR="004B3226" w:rsidRPr="00772852">
        <w:rPr>
          <w:rFonts w:ascii="Arial" w:hAnsi="Arial" w:cs="Arial"/>
        </w:rPr>
        <w:t>rela</w:t>
      </w:r>
      <w:r w:rsidR="00A5386E" w:rsidRPr="00772852">
        <w:rPr>
          <w:rFonts w:ascii="Arial" w:hAnsi="Arial" w:cs="Arial"/>
        </w:rPr>
        <w:t>tive</w:t>
      </w:r>
      <w:r w:rsidR="004B3226" w:rsidRPr="00772852">
        <w:rPr>
          <w:rFonts w:ascii="Arial" w:hAnsi="Arial" w:cs="Arial"/>
        </w:rPr>
        <w:t xml:space="preserve"> to</w:t>
      </w:r>
      <w:r w:rsidR="00380A8F" w:rsidRPr="00772852">
        <w:rPr>
          <w:rFonts w:ascii="Arial" w:hAnsi="Arial" w:cs="Arial"/>
        </w:rPr>
        <w:t xml:space="preserve"> the control </w:t>
      </w:r>
      <w:r w:rsidR="005442EB" w:rsidRPr="00772852">
        <w:rPr>
          <w:rFonts w:ascii="Arial" w:hAnsi="Arial" w:cs="Arial"/>
        </w:rPr>
        <w:t>a</w:t>
      </w:r>
      <w:r w:rsidR="000C3AB8" w:rsidRPr="00772852">
        <w:rPr>
          <w:rFonts w:ascii="Arial" w:hAnsi="Arial" w:cs="Arial"/>
        </w:rPr>
        <w:t xml:space="preserve">cross </w:t>
      </w:r>
      <w:r w:rsidR="00380A8F" w:rsidRPr="00772852">
        <w:rPr>
          <w:rFonts w:ascii="Arial" w:hAnsi="Arial" w:cs="Arial"/>
        </w:rPr>
        <w:t>all sampling dates, except</w:t>
      </w:r>
      <w:r w:rsidR="005442EB" w:rsidRPr="00772852">
        <w:rPr>
          <w:rFonts w:ascii="Arial" w:hAnsi="Arial" w:cs="Arial"/>
        </w:rPr>
        <w:t xml:space="preserve"> </w:t>
      </w:r>
      <w:r w:rsidR="00B40E4D" w:rsidRPr="00772852">
        <w:rPr>
          <w:rFonts w:ascii="Arial" w:hAnsi="Arial" w:cs="Arial"/>
        </w:rPr>
        <w:t xml:space="preserve">at eleven weeks after </w:t>
      </w:r>
      <w:r w:rsidR="006339E2" w:rsidRPr="00772852">
        <w:rPr>
          <w:rFonts w:ascii="Arial" w:hAnsi="Arial" w:cs="Arial"/>
        </w:rPr>
        <w:t>rewetting</w:t>
      </w:r>
      <w:r w:rsidR="000C3AB8" w:rsidRPr="00772852">
        <w:rPr>
          <w:rFonts w:ascii="Arial" w:hAnsi="Arial" w:cs="Arial"/>
        </w:rPr>
        <w:t>, where the difference</w:t>
      </w:r>
      <w:r w:rsidR="0024409D" w:rsidRPr="00772852">
        <w:rPr>
          <w:rFonts w:ascii="Arial" w:hAnsi="Arial" w:cs="Arial"/>
        </w:rPr>
        <w:t>s</w:t>
      </w:r>
      <w:r w:rsidR="000C3AB8" w:rsidRPr="00772852">
        <w:rPr>
          <w:rFonts w:ascii="Arial" w:hAnsi="Arial" w:cs="Arial"/>
        </w:rPr>
        <w:t xml:space="preserve"> </w:t>
      </w:r>
      <w:r w:rsidR="0024409D" w:rsidRPr="00772852">
        <w:rPr>
          <w:rFonts w:ascii="Arial" w:hAnsi="Arial" w:cs="Arial"/>
        </w:rPr>
        <w:t xml:space="preserve">were not </w:t>
      </w:r>
      <w:r w:rsidR="000C3AB8" w:rsidRPr="00772852">
        <w:rPr>
          <w:rFonts w:ascii="Arial" w:hAnsi="Arial" w:cs="Arial"/>
        </w:rPr>
        <w:t>significant</w:t>
      </w:r>
      <w:r w:rsidR="003D6606" w:rsidRPr="00772852">
        <w:rPr>
          <w:rFonts w:ascii="Arial" w:hAnsi="Arial" w:cs="Arial"/>
        </w:rPr>
        <w:t xml:space="preserve"> </w:t>
      </w:r>
      <w:r w:rsidR="003D6606" w:rsidRPr="000F7633">
        <w:rPr>
          <w:rFonts w:ascii="Arial" w:hAnsi="Arial" w:cs="Arial"/>
        </w:rPr>
        <w:t>(</w:t>
      </w:r>
      <w:ins w:id="128" w:author="Ari Fina Bintarti" w:date="2024-03-19T14:37:00Z">
        <w:r w:rsidR="00772852" w:rsidRPr="00772852">
          <w:rPr>
            <w:rFonts w:ascii="Arial" w:hAnsi="Arial" w:cs="Arial"/>
          </w:rPr>
          <w:t>Figure 1 B</w:t>
        </w:r>
      </w:ins>
      <w:r w:rsidR="003D6606" w:rsidRPr="00112B9B">
        <w:rPr>
          <w:rFonts w:ascii="Arial" w:hAnsi="Arial" w:cs="Arial"/>
        </w:rPr>
        <w:t xml:space="preserve">; </w:t>
      </w:r>
      <w:ins w:id="129" w:author="Ari Fina Bintarti" w:date="2024-03-19T14:37:00Z">
        <w:r w:rsidR="00772852" w:rsidRPr="00112B9B">
          <w:rPr>
            <w:rFonts w:ascii="Arial" w:hAnsi="Arial" w:cs="Arial"/>
          </w:rPr>
          <w:t>Supplementary Table 1</w:t>
        </w:r>
      </w:ins>
      <w:r w:rsidR="003D6606" w:rsidRPr="00112B9B">
        <w:rPr>
          <w:rFonts w:ascii="Arial" w:hAnsi="Arial" w:cs="Arial"/>
        </w:rPr>
        <w:t>)</w:t>
      </w:r>
      <w:r w:rsidR="003D6606" w:rsidRPr="00772852">
        <w:rPr>
          <w:rFonts w:ascii="Arial" w:hAnsi="Arial" w:cs="Arial"/>
        </w:rPr>
        <w:t>.</w:t>
      </w:r>
      <w:r w:rsidR="003E7F23" w:rsidRPr="00772852">
        <w:rPr>
          <w:rFonts w:ascii="Arial" w:hAnsi="Arial" w:cs="Arial"/>
        </w:rPr>
        <w:t xml:space="preserve"> </w:t>
      </w:r>
      <w:r w:rsidR="00654419" w:rsidRPr="00772852">
        <w:rPr>
          <w:rFonts w:ascii="Arial" w:hAnsi="Arial" w:cs="Arial"/>
        </w:rPr>
        <w:t xml:space="preserve">In the BIODYN system, </w:t>
      </w:r>
      <w:r w:rsidR="00A00BEE" w:rsidRPr="00772852">
        <w:rPr>
          <w:rFonts w:ascii="Arial" w:hAnsi="Arial" w:cs="Arial"/>
        </w:rPr>
        <w:t xml:space="preserve">the effect of drought was </w:t>
      </w:r>
      <w:r w:rsidR="006339E2" w:rsidRPr="00772852">
        <w:rPr>
          <w:rFonts w:ascii="Arial" w:hAnsi="Arial" w:cs="Arial"/>
        </w:rPr>
        <w:t xml:space="preserve">only </w:t>
      </w:r>
      <w:r w:rsidR="00A00BEE" w:rsidRPr="00772852">
        <w:rPr>
          <w:rFonts w:ascii="Arial" w:hAnsi="Arial" w:cs="Arial"/>
        </w:rPr>
        <w:t>observed</w:t>
      </w:r>
      <w:r w:rsidR="006339E2" w:rsidRPr="00772852">
        <w:rPr>
          <w:rFonts w:ascii="Arial" w:hAnsi="Arial" w:cs="Arial"/>
        </w:rPr>
        <w:t xml:space="preserve"> at the third </w:t>
      </w:r>
      <w:r w:rsidR="00B40E4D" w:rsidRPr="00772852">
        <w:rPr>
          <w:rFonts w:ascii="Arial" w:hAnsi="Arial" w:cs="Arial"/>
        </w:rPr>
        <w:t>sampling of the drought period</w:t>
      </w:r>
      <w:r w:rsidR="006339E2" w:rsidRPr="00772852">
        <w:rPr>
          <w:rFonts w:ascii="Arial" w:hAnsi="Arial" w:cs="Arial"/>
        </w:rPr>
        <w:t xml:space="preserve"> </w:t>
      </w:r>
      <w:r w:rsidR="00D322ED" w:rsidRPr="00772852">
        <w:rPr>
          <w:rFonts w:ascii="Arial" w:hAnsi="Arial" w:cs="Arial"/>
        </w:rPr>
        <w:t>with</w:t>
      </w:r>
      <w:r w:rsidR="006339E2" w:rsidRPr="00772852">
        <w:rPr>
          <w:rFonts w:ascii="Arial" w:hAnsi="Arial" w:cs="Arial"/>
        </w:rPr>
        <w:t xml:space="preserve"> </w:t>
      </w:r>
      <w:r w:rsidR="00A00BEE" w:rsidRPr="00772852">
        <w:rPr>
          <w:rFonts w:ascii="Arial" w:hAnsi="Arial" w:cs="Arial"/>
        </w:rPr>
        <w:t xml:space="preserve">a </w:t>
      </w:r>
      <w:r w:rsidR="006339E2" w:rsidRPr="00772852">
        <w:rPr>
          <w:rFonts w:ascii="Arial" w:hAnsi="Arial" w:cs="Arial"/>
        </w:rPr>
        <w:t xml:space="preserve">slight decrease </w:t>
      </w:r>
      <w:r w:rsidR="00A00BEE" w:rsidRPr="00772852">
        <w:rPr>
          <w:rFonts w:ascii="Arial" w:hAnsi="Arial" w:cs="Arial"/>
        </w:rPr>
        <w:t>in</w:t>
      </w:r>
      <w:r w:rsidR="006339E2" w:rsidRPr="00772852">
        <w:rPr>
          <w:rFonts w:ascii="Arial" w:hAnsi="Arial" w:cs="Arial"/>
        </w:rPr>
        <w:t xml:space="preserve"> </w:t>
      </w:r>
      <w:r w:rsidR="0024409D" w:rsidRPr="00772852">
        <w:rPr>
          <w:rFonts w:ascii="Arial" w:hAnsi="Arial" w:cs="Arial"/>
        </w:rPr>
        <w:t>the 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w:t>
      </w:r>
      <w:r w:rsidR="00A00BEE" w:rsidRPr="00772852">
        <w:rPr>
          <w:rFonts w:ascii="Arial" w:hAnsi="Arial" w:cs="Arial"/>
        </w:rPr>
        <w:t xml:space="preserve">, indicating that the overall </w:t>
      </w:r>
      <w:r w:rsidR="007F67E8" w:rsidRPr="00772852">
        <w:rPr>
          <w:rFonts w:ascii="Arial" w:hAnsi="Arial" w:cs="Arial"/>
        </w:rPr>
        <w:t xml:space="preserve">drought </w:t>
      </w:r>
      <w:r w:rsidR="00A00BEE" w:rsidRPr="00772852">
        <w:rPr>
          <w:rFonts w:ascii="Arial" w:hAnsi="Arial" w:cs="Arial"/>
        </w:rPr>
        <w:t>effect was marginal</w:t>
      </w:r>
      <w:r w:rsidR="000113DA" w:rsidRPr="00772852">
        <w:rPr>
          <w:rFonts w:ascii="Arial" w:hAnsi="Arial" w:cs="Arial"/>
        </w:rPr>
        <w:t xml:space="preserve"> </w:t>
      </w:r>
      <w:r w:rsidR="000113DA" w:rsidRPr="00112B9B">
        <w:rPr>
          <w:rFonts w:ascii="Arial" w:hAnsi="Arial" w:cs="Arial"/>
        </w:rPr>
        <w:t>(</w:t>
      </w:r>
      <w:ins w:id="130" w:author="Ari Fina Bintarti" w:date="2024-03-19T14:40:00Z">
        <w:r w:rsidR="00772852" w:rsidRPr="00772852">
          <w:rPr>
            <w:rFonts w:ascii="Arial" w:hAnsi="Arial" w:cs="Arial"/>
          </w:rPr>
          <w:t>Figure 1 B</w:t>
        </w:r>
      </w:ins>
      <w:r w:rsidR="000113DA" w:rsidRPr="00772852">
        <w:rPr>
          <w:rFonts w:ascii="Arial" w:hAnsi="Arial" w:cs="Arial"/>
        </w:rPr>
        <w:t>)</w:t>
      </w:r>
      <w:r w:rsidR="006339E2" w:rsidRPr="00772852">
        <w:rPr>
          <w:rFonts w:ascii="Arial" w:hAnsi="Arial" w:cs="Arial"/>
        </w:rPr>
        <w:t>.</w:t>
      </w:r>
    </w:p>
    <w:p w:rsidR="00BC40EC" w:rsidRDefault="00BC40EC" w:rsidP="00BC40EC">
      <w:pPr>
        <w:spacing w:after="0" w:line="480" w:lineRule="auto"/>
        <w:jc w:val="both"/>
        <w:rPr>
          <w:ins w:id="131" w:author="Ari Fina Bintarti" w:date="2024-03-28T18:26:00Z"/>
          <w:rFonts w:ascii="Arial" w:hAnsi="Arial" w:cs="Arial"/>
        </w:rPr>
      </w:pPr>
      <w:ins w:id="132" w:author="Ari Fina Bintarti" w:date="2024-03-28T17:24:00Z">
        <w:r>
          <w:rPr>
            <w:rFonts w:ascii="Arial" w:hAnsi="Arial" w:cs="Arial"/>
          </w:rPr>
          <w:tab/>
        </w:r>
      </w:ins>
      <w:ins w:id="133" w:author="Ari Fina Bintarti" w:date="2024-03-28T18:19:00Z">
        <w:r>
          <w:rPr>
            <w:rFonts w:ascii="Arial" w:hAnsi="Arial" w:cs="Arial"/>
          </w:rPr>
          <w:t xml:space="preserve">Compared to the drought effect on </w:t>
        </w:r>
        <w:r w:rsidRPr="00772852">
          <w:rPr>
            <w:rFonts w:ascii="Arial" w:hAnsi="Arial" w:cs="Arial"/>
          </w:rPr>
          <w:t>NH</w:t>
        </w:r>
        <w:r w:rsidRPr="00772852">
          <w:rPr>
            <w:rFonts w:ascii="Arial" w:hAnsi="Arial" w:cs="Arial"/>
            <w:vertAlign w:val="subscript"/>
          </w:rPr>
          <w:t>4</w:t>
        </w:r>
        <w:r w:rsidRPr="00772852">
          <w:rPr>
            <w:rFonts w:ascii="Arial" w:hAnsi="Arial" w:cs="Arial"/>
            <w:vertAlign w:val="superscript"/>
          </w:rPr>
          <w:t>+</w:t>
        </w:r>
        <w:r>
          <w:rPr>
            <w:rFonts w:ascii="Arial" w:hAnsi="Arial" w:cs="Arial"/>
            <w:vertAlign w:val="superscript"/>
          </w:rPr>
          <w:t xml:space="preserve"> </w:t>
        </w:r>
      </w:ins>
      <w:ins w:id="134" w:author="Ari Fina Bintarti" w:date="2024-03-28T18:20:00Z">
        <w:r>
          <w:rPr>
            <w:rFonts w:ascii="Arial" w:hAnsi="Arial" w:cs="Arial"/>
          </w:rPr>
          <w:t xml:space="preserve">and </w:t>
        </w:r>
        <w:r w:rsidRPr="00772852">
          <w:rPr>
            <w:rFonts w:ascii="Arial" w:hAnsi="Arial" w:cs="Arial"/>
          </w:rPr>
          <w:t>NO</w:t>
        </w:r>
        <w:r w:rsidRPr="00772852">
          <w:rPr>
            <w:rFonts w:ascii="Arial" w:hAnsi="Arial" w:cs="Arial"/>
            <w:vertAlign w:val="subscript"/>
          </w:rPr>
          <w:t>3</w:t>
        </w:r>
        <w:r w:rsidRPr="00772852">
          <w:rPr>
            <w:rFonts w:ascii="Arial" w:hAnsi="Arial" w:cs="Arial"/>
            <w:vertAlign w:val="superscript"/>
          </w:rPr>
          <w:t>-</w:t>
        </w:r>
        <w:r w:rsidRPr="00772852">
          <w:rPr>
            <w:rFonts w:ascii="Arial" w:hAnsi="Arial" w:cs="Arial"/>
          </w:rPr>
          <w:t xml:space="preserve"> content</w:t>
        </w:r>
        <w:r>
          <w:rPr>
            <w:rFonts w:ascii="Arial" w:hAnsi="Arial" w:cs="Arial"/>
          </w:rPr>
          <w:t>s,</w:t>
        </w:r>
      </w:ins>
      <w:ins w:id="135" w:author="Ari Fina Bintarti" w:date="2024-03-28T18:19:00Z">
        <w:r>
          <w:rPr>
            <w:rFonts w:ascii="Arial" w:hAnsi="Arial" w:cs="Arial"/>
          </w:rPr>
          <w:t xml:space="preserve"> </w:t>
        </w:r>
      </w:ins>
      <w:ins w:id="136" w:author="Ari Fina Bintarti" w:date="2024-03-28T18:20:00Z">
        <w:r>
          <w:rPr>
            <w:rFonts w:ascii="Arial" w:hAnsi="Arial" w:cs="Arial"/>
          </w:rPr>
          <w:t>w</w:t>
        </w:r>
      </w:ins>
      <w:ins w:id="137" w:author="Ari Fina Bintarti" w:date="2024-03-28T18:15:00Z">
        <w:r>
          <w:rPr>
            <w:rFonts w:ascii="Arial" w:hAnsi="Arial" w:cs="Arial"/>
          </w:rPr>
          <w:t>e</w:t>
        </w:r>
      </w:ins>
      <w:ins w:id="138" w:author="Ari Fina Bintarti" w:date="2024-03-28T18:16:00Z">
        <w:r>
          <w:rPr>
            <w:rFonts w:ascii="Arial" w:hAnsi="Arial" w:cs="Arial"/>
          </w:rPr>
          <w:t xml:space="preserve"> detected </w:t>
        </w:r>
      </w:ins>
      <w:ins w:id="139" w:author="Ari Fina Bintarti" w:date="2024-03-28T18:20:00Z">
        <w:r>
          <w:rPr>
            <w:rFonts w:ascii="Arial" w:hAnsi="Arial" w:cs="Arial"/>
          </w:rPr>
          <w:t xml:space="preserve">weaker but significant </w:t>
        </w:r>
      </w:ins>
      <w:ins w:id="140" w:author="Ari Fina Bintarti" w:date="2024-03-28T18:21:00Z">
        <w:r>
          <w:rPr>
            <w:rFonts w:ascii="Arial" w:hAnsi="Arial" w:cs="Arial"/>
          </w:rPr>
          <w:t>drought effe</w:t>
        </w:r>
      </w:ins>
      <w:ins w:id="141" w:author="Ari Fina Bintarti" w:date="2024-03-28T18:18:00Z">
        <w:r>
          <w:rPr>
            <w:rFonts w:ascii="Arial" w:hAnsi="Arial" w:cs="Arial"/>
          </w:rPr>
          <w:t xml:space="preserve">ct </w:t>
        </w:r>
      </w:ins>
      <w:ins w:id="142" w:author="Ari Fina Bintarti" w:date="2024-03-28T18:16:00Z">
        <w:r>
          <w:rPr>
            <w:rFonts w:ascii="Arial" w:hAnsi="Arial" w:cs="Arial"/>
          </w:rPr>
          <w:t>on the</w:t>
        </w:r>
      </w:ins>
      <w:ins w:id="143" w:author="Ari Fina Bintarti" w:date="2024-03-28T17:24:00Z">
        <w:r>
          <w:rPr>
            <w:rFonts w:ascii="Arial" w:hAnsi="Arial" w:cs="Arial"/>
          </w:rPr>
          <w:t xml:space="preserve"> average of N</w:t>
        </w:r>
      </w:ins>
      <w:ins w:id="144" w:author="Ari Fina Bintarti" w:date="2024-03-28T17:25:00Z">
        <w:r w:rsidRPr="00112B9B">
          <w:rPr>
            <w:rFonts w:ascii="Arial" w:hAnsi="Arial" w:cs="Arial"/>
            <w:vertAlign w:val="subscript"/>
          </w:rPr>
          <w:t>2</w:t>
        </w:r>
        <w:r>
          <w:rPr>
            <w:rFonts w:ascii="Arial" w:hAnsi="Arial" w:cs="Arial"/>
          </w:rPr>
          <w:t>O flux</w:t>
        </w:r>
      </w:ins>
      <w:ins w:id="145" w:author="Ari Fina Bintarti" w:date="2024-03-28T18:21:00Z">
        <w:r>
          <w:rPr>
            <w:rFonts w:ascii="Arial" w:hAnsi="Arial" w:cs="Arial"/>
          </w:rPr>
          <w:t xml:space="preserve"> (Three-way repeated measures ANOVA, </w:t>
        </w:r>
      </w:ins>
      <w:ins w:id="146" w:author="Ari Fina Bintarti" w:date="2024-03-28T18:22:00Z">
        <w:r>
          <w:rPr>
            <w:rFonts w:ascii="Arial" w:hAnsi="Arial" w:cs="Arial"/>
          </w:rPr>
          <w:t>P&lt;0.05</w:t>
        </w:r>
      </w:ins>
      <w:ins w:id="147" w:author="Ari Fina Bintarti" w:date="2024-03-28T18:26:00Z">
        <w:r>
          <w:rPr>
            <w:rFonts w:ascii="Arial" w:hAnsi="Arial" w:cs="Arial"/>
          </w:rPr>
          <w:t xml:space="preserve">; </w:t>
        </w:r>
      </w:ins>
      <w:ins w:id="148" w:author="Ari Fina Bintarti" w:date="2024-03-28T18:27:00Z">
        <w:r w:rsidRPr="000F7633">
          <w:rPr>
            <w:rFonts w:ascii="Arial" w:hAnsi="Arial" w:cs="Arial"/>
          </w:rPr>
          <w:t>Supplementary Table 1</w:t>
        </w:r>
      </w:ins>
      <w:ins w:id="149" w:author="Ari Fina Bintarti" w:date="2024-03-28T18:22:00Z">
        <w:r>
          <w:rPr>
            <w:rFonts w:ascii="Arial" w:hAnsi="Arial" w:cs="Arial"/>
          </w:rPr>
          <w:t>)</w:t>
        </w:r>
      </w:ins>
      <w:ins w:id="150" w:author="Ari Fina Bintarti" w:date="2024-03-28T18:21:00Z">
        <w:r>
          <w:rPr>
            <w:rFonts w:ascii="Arial" w:hAnsi="Arial" w:cs="Arial"/>
          </w:rPr>
          <w:t xml:space="preserve">. </w:t>
        </w:r>
      </w:ins>
      <w:ins w:id="151" w:author="Ari Fina Bintarti" w:date="2024-03-28T18:22:00Z">
        <w:r>
          <w:rPr>
            <w:rFonts w:ascii="Arial" w:hAnsi="Arial" w:cs="Arial"/>
          </w:rPr>
          <w:t>Drought effect was found in CONFYM and CONMIN systems</w:t>
        </w:r>
      </w:ins>
      <w:ins w:id="152" w:author="Ari Fina Bintarti" w:date="2024-03-28T18:23:00Z">
        <w:r>
          <w:rPr>
            <w:rFonts w:ascii="Arial" w:hAnsi="Arial" w:cs="Arial"/>
          </w:rPr>
          <w:t xml:space="preserve"> at the beginning of drought period </w:t>
        </w:r>
      </w:ins>
      <w:ins w:id="153" w:author="Ari Fina Bintarti" w:date="2024-03-28T18:25:00Z">
        <w:r>
          <w:rPr>
            <w:rFonts w:ascii="Arial" w:hAnsi="Arial" w:cs="Arial"/>
          </w:rPr>
          <w:t xml:space="preserve">with a strong effect at the first </w:t>
        </w:r>
      </w:ins>
      <w:ins w:id="154" w:author="Ari Fina Bintarti" w:date="2024-03-28T18:23:00Z">
        <w:r>
          <w:rPr>
            <w:rFonts w:ascii="Arial" w:hAnsi="Arial" w:cs="Arial"/>
          </w:rPr>
          <w:t xml:space="preserve">sampling </w:t>
        </w:r>
      </w:ins>
      <w:ins w:id="155" w:author="Ari Fina Bintarti" w:date="2024-03-28T18:24:00Z">
        <w:r>
          <w:rPr>
            <w:rFonts w:ascii="Arial" w:hAnsi="Arial" w:cs="Arial"/>
          </w:rPr>
          <w:t>d</w:t>
        </w:r>
      </w:ins>
      <w:ins w:id="156" w:author="Ari Fina Bintarti" w:date="2024-03-28T18:23:00Z">
        <w:r>
          <w:rPr>
            <w:rFonts w:ascii="Arial" w:hAnsi="Arial" w:cs="Arial"/>
          </w:rPr>
          <w:t>ates</w:t>
        </w:r>
      </w:ins>
      <w:ins w:id="157" w:author="Ari Fina Bintarti" w:date="2024-03-28T18:25:00Z">
        <w:r>
          <w:rPr>
            <w:rFonts w:ascii="Arial" w:hAnsi="Arial" w:cs="Arial"/>
          </w:rPr>
          <w:t>. In the contrary, there was no</w:t>
        </w:r>
      </w:ins>
      <w:ins w:id="158" w:author="Ari Fina Bintarti" w:date="2024-03-28T18:26:00Z">
        <w:r>
          <w:rPr>
            <w:rFonts w:ascii="Arial" w:hAnsi="Arial" w:cs="Arial"/>
          </w:rPr>
          <w:t xml:space="preserve"> drought effect detected in the BIODYN system </w:t>
        </w:r>
        <w:r w:rsidRPr="004A7D3B">
          <w:rPr>
            <w:rFonts w:ascii="Arial" w:hAnsi="Arial" w:cs="Arial"/>
          </w:rPr>
          <w:t>(</w:t>
        </w:r>
        <w:r w:rsidRPr="005C465C">
          <w:rPr>
            <w:rFonts w:ascii="Arial" w:hAnsi="Arial" w:cs="Arial"/>
            <w:highlight w:val="yellow"/>
            <w:rPrChange w:id="159" w:author="Laurent Philippot" w:date="2024-04-19T09:59:00Z">
              <w:rPr>
                <w:rFonts w:ascii="Arial" w:hAnsi="Arial" w:cs="Arial"/>
              </w:rPr>
            </w:rPrChange>
          </w:rPr>
          <w:t xml:space="preserve">Figure 1 </w:t>
        </w:r>
      </w:ins>
      <w:ins w:id="160" w:author="Laurent Philippot" w:date="2024-04-22T14:05:00Z">
        <w:r w:rsidR="00174262">
          <w:rPr>
            <w:rFonts w:ascii="Arial" w:hAnsi="Arial" w:cs="Arial"/>
            <w:highlight w:val="yellow"/>
          </w:rPr>
          <w:t>C</w:t>
        </w:r>
      </w:ins>
      <w:ins w:id="161" w:author="Ari Fina Bintarti" w:date="2024-03-28T18:26:00Z">
        <w:del w:id="162" w:author="Laurent Philippot" w:date="2024-04-22T14:05:00Z">
          <w:r w:rsidRPr="005C465C" w:rsidDel="00174262">
            <w:rPr>
              <w:rFonts w:ascii="Arial" w:hAnsi="Arial" w:cs="Arial"/>
              <w:highlight w:val="yellow"/>
              <w:rPrChange w:id="163" w:author="Laurent Philippot" w:date="2024-04-19T09:59:00Z">
                <w:rPr>
                  <w:rFonts w:ascii="Arial" w:hAnsi="Arial" w:cs="Arial"/>
                </w:rPr>
              </w:rPrChange>
            </w:rPr>
            <w:delText>B</w:delText>
          </w:r>
        </w:del>
        <w:r w:rsidRPr="00772852">
          <w:rPr>
            <w:rFonts w:ascii="Arial" w:hAnsi="Arial" w:cs="Arial"/>
          </w:rPr>
          <w:t>).</w:t>
        </w:r>
      </w:ins>
    </w:p>
    <w:p w:rsidR="00BC40EC" w:rsidRDefault="00BC40EC" w:rsidP="00BC40EC">
      <w:pPr>
        <w:spacing w:after="0" w:line="480" w:lineRule="auto"/>
        <w:jc w:val="both"/>
        <w:rPr>
          <w:ins w:id="164" w:author="Ari Fina Bintarti" w:date="2024-03-28T18:24:00Z"/>
          <w:rFonts w:ascii="Arial" w:hAnsi="Arial" w:cs="Arial"/>
        </w:rPr>
      </w:pPr>
      <w:ins w:id="165" w:author="Ari Fina Bintarti" w:date="2024-03-28T18:26:00Z">
        <w:r>
          <w:rPr>
            <w:rFonts w:ascii="Arial" w:hAnsi="Arial" w:cs="Arial"/>
          </w:rPr>
          <w:t>.</w:t>
        </w:r>
      </w:ins>
    </w:p>
    <w:p w:rsidR="007C2534" w:rsidRPr="00157A05" w:rsidRDefault="008713D4" w:rsidP="00157A05">
      <w:pPr>
        <w:spacing w:after="0" w:line="480" w:lineRule="auto"/>
        <w:jc w:val="both"/>
        <w:rPr>
          <w:rFonts w:ascii="Arial" w:hAnsi="Arial" w:cs="Arial"/>
          <w:b/>
          <w:bCs/>
        </w:rPr>
      </w:pPr>
      <w:ins w:id="166" w:author="Ari Fina Bintarti" w:date="2024-03-13T10:03:00Z">
        <w:del w:id="167" w:author="Laurent Philippot" w:date="2024-04-08T15:40:00Z">
          <w:r w:rsidDel="00B54767">
            <w:rPr>
              <w:rFonts w:ascii="Arial" w:hAnsi="Arial" w:cs="Arial"/>
              <w:b/>
              <w:bCs/>
            </w:rPr>
            <w:delText>D</w:delText>
          </w:r>
        </w:del>
      </w:ins>
      <w:del w:id="168" w:author="Laurent Philippot" w:date="2024-04-08T15:40:00Z">
        <w:r w:rsidR="00A50354" w:rsidDel="00B54767">
          <w:rPr>
            <w:rFonts w:ascii="Arial" w:hAnsi="Arial" w:cs="Arial"/>
            <w:b/>
            <w:bCs/>
          </w:rPr>
          <w:delText>rought</w:delText>
        </w:r>
      </w:del>
      <w:ins w:id="169" w:author="Laurent Philippot" w:date="2024-04-08T15:40:00Z">
        <w:r w:rsidR="00B54767">
          <w:rPr>
            <w:rFonts w:ascii="Arial" w:hAnsi="Arial" w:cs="Arial"/>
            <w:b/>
            <w:bCs/>
          </w:rPr>
          <w:t xml:space="preserve">Differential responses of </w:t>
        </w:r>
      </w:ins>
      <w:ins w:id="170" w:author="Laurent Philippot" w:date="2024-04-08T15:41:00Z">
        <w:r w:rsidR="00B54767">
          <w:rPr>
            <w:rFonts w:ascii="Arial" w:hAnsi="Arial" w:cs="Arial"/>
            <w:b/>
            <w:bCs/>
          </w:rPr>
          <w:t>ammonia oxidizing communities</w:t>
        </w:r>
      </w:ins>
      <w:ins w:id="171" w:author="Ari Fina Bintarti" w:date="2024-03-13T09:10:00Z">
        <w:r>
          <w:rPr>
            <w:rFonts w:ascii="Arial" w:hAnsi="Arial" w:cs="Arial"/>
            <w:b/>
            <w:bCs/>
          </w:rPr>
          <w:t xml:space="preserve"> </w:t>
        </w:r>
      </w:ins>
      <w:ins w:id="172" w:author="Laurent Philippot" w:date="2024-04-08T15:40:00Z">
        <w:r w:rsidR="00B54767">
          <w:rPr>
            <w:rFonts w:ascii="Arial" w:hAnsi="Arial" w:cs="Arial"/>
            <w:b/>
            <w:bCs/>
          </w:rPr>
          <w:t xml:space="preserve">to drought </w:t>
        </w:r>
      </w:ins>
      <w:ins w:id="173" w:author="Ari Fina Bintarti" w:date="2024-03-13T09:10:00Z">
        <w:del w:id="174" w:author="Laurent Philippot" w:date="2024-04-08T15:41:00Z">
          <w:r w:rsidDel="00B54767">
            <w:rPr>
              <w:rFonts w:ascii="Arial" w:hAnsi="Arial" w:cs="Arial"/>
              <w:b/>
              <w:bCs/>
            </w:rPr>
            <w:delText>affec</w:delText>
          </w:r>
        </w:del>
      </w:ins>
      <w:ins w:id="175" w:author="Ari Fina Bintarti" w:date="2024-03-13T10:04:00Z">
        <w:del w:id="176" w:author="Laurent Philippot" w:date="2024-04-08T15:41:00Z">
          <w:r w:rsidDel="00B54767">
            <w:rPr>
              <w:rFonts w:ascii="Arial" w:hAnsi="Arial" w:cs="Arial"/>
              <w:b/>
              <w:bCs/>
            </w:rPr>
            <w:delText>ted</w:delText>
          </w:r>
        </w:del>
      </w:ins>
      <w:ins w:id="177" w:author="Ari Fina Bintarti" w:date="2024-03-13T09:10:00Z">
        <w:del w:id="178" w:author="Laurent Philippot" w:date="2024-04-08T15:41:00Z">
          <w:r w:rsidDel="00B54767">
            <w:rPr>
              <w:rFonts w:ascii="Arial" w:hAnsi="Arial" w:cs="Arial"/>
              <w:b/>
              <w:bCs/>
            </w:rPr>
            <w:delText xml:space="preserve"> the </w:delText>
          </w:r>
        </w:del>
      </w:ins>
      <w:ins w:id="179" w:author="Ari Fina Bintarti" w:date="2024-03-14T16:20:00Z">
        <w:del w:id="180" w:author="Laurent Philippot" w:date="2024-04-08T15:41:00Z">
          <w:r w:rsidR="009A0419" w:rsidDel="00B54767">
            <w:rPr>
              <w:rFonts w:ascii="Arial" w:hAnsi="Arial" w:cs="Arial"/>
              <w:b/>
              <w:bCs/>
            </w:rPr>
            <w:delText>structure</w:delText>
          </w:r>
        </w:del>
      </w:ins>
      <w:ins w:id="181" w:author="Ari Fina Bintarti" w:date="2024-03-13T10:03:00Z">
        <w:del w:id="182" w:author="Laurent Philippot" w:date="2024-04-08T15:41:00Z">
          <w:r w:rsidDel="00B54767">
            <w:rPr>
              <w:rFonts w:ascii="Arial" w:hAnsi="Arial" w:cs="Arial"/>
              <w:b/>
              <w:bCs/>
            </w:rPr>
            <w:delText xml:space="preserve"> of ammonia-oxidizing community</w:delText>
          </w:r>
        </w:del>
      </w:ins>
    </w:p>
    <w:p w:rsidR="00D456AD" w:rsidRPr="000F7633" w:rsidRDefault="00E9257A" w:rsidP="00B11EFC">
      <w:pPr>
        <w:spacing w:after="0" w:line="480" w:lineRule="auto"/>
        <w:ind w:firstLine="720"/>
        <w:jc w:val="both"/>
        <w:rPr>
          <w:rFonts w:ascii="Arial" w:hAnsi="Arial" w:cs="Arial"/>
        </w:rPr>
      </w:pPr>
      <w:r>
        <w:rPr>
          <w:rFonts w:ascii="Arial" w:hAnsi="Arial" w:cs="Arial"/>
        </w:rPr>
        <w:t>The</w:t>
      </w:r>
      <w:r w:rsidR="007C2534" w:rsidRPr="00157A05">
        <w:rPr>
          <w:rFonts w:ascii="Arial" w:hAnsi="Arial" w:cs="Arial"/>
        </w:rPr>
        <w:t xml:space="preserve"> AOB, AOA, and Comammox communities were dominated by </w:t>
      </w:r>
      <w:del w:id="183" w:author="Laurent Philippot" w:date="2024-04-12T13:35:00Z">
        <w:r w:rsidR="007C2534" w:rsidRPr="00157A05" w:rsidDel="0098402A">
          <w:rPr>
            <w:rFonts w:ascii="Arial" w:hAnsi="Arial" w:cs="Arial"/>
          </w:rPr>
          <w:delText xml:space="preserve">genus </w:delText>
        </w:r>
      </w:del>
      <w:proofErr w:type="spellStart"/>
      <w:r w:rsidR="007C2534" w:rsidRPr="00157A05">
        <w:rPr>
          <w:rFonts w:ascii="Arial" w:hAnsi="Arial" w:cs="Arial"/>
          <w:i/>
          <w:iCs/>
        </w:rPr>
        <w:t>Nitrosospira</w:t>
      </w:r>
      <w:proofErr w:type="spellEnd"/>
      <w:r w:rsidR="007C2534" w:rsidRPr="00157A05">
        <w:rPr>
          <w:rFonts w:ascii="Arial" w:hAnsi="Arial" w:cs="Arial"/>
        </w:rPr>
        <w:t xml:space="preserve"> (bulk soil: 84.56%, rhizosphere: 83.38%), </w:t>
      </w:r>
      <w:del w:id="184" w:author="Laurent Philippot" w:date="2024-04-12T13:35:00Z">
        <w:r w:rsidR="007C2534" w:rsidRPr="00157A05" w:rsidDel="0098402A">
          <w:rPr>
            <w:rFonts w:ascii="Arial" w:hAnsi="Arial" w:cs="Arial"/>
          </w:rPr>
          <w:delText xml:space="preserve">lineage </w:delText>
        </w:r>
      </w:del>
      <w:proofErr w:type="spellStart"/>
      <w:r w:rsidR="007C2534" w:rsidRPr="00157A05">
        <w:rPr>
          <w:rFonts w:ascii="Arial" w:hAnsi="Arial" w:cs="Arial"/>
          <w:i/>
          <w:iCs/>
        </w:rPr>
        <w:t>Nitrososphaerales</w:t>
      </w:r>
      <w:proofErr w:type="spellEnd"/>
      <w:r w:rsidR="007C2534" w:rsidRPr="00157A05">
        <w:rPr>
          <w:rFonts w:ascii="Arial" w:hAnsi="Arial" w:cs="Arial"/>
        </w:rPr>
        <w:t xml:space="preserve"> clade Delta (NS-Delta) (bulk soil: 73.51%, rhizosphere: 71.14%), and </w:t>
      </w:r>
      <w:r w:rsidR="007C2534" w:rsidRPr="00157A05">
        <w:rPr>
          <w:rFonts w:ascii="Arial" w:hAnsi="Arial" w:cs="Arial"/>
          <w:i/>
          <w:iCs/>
        </w:rPr>
        <w:t>Nitrospira</w:t>
      </w:r>
      <w:r w:rsidR="007C2534" w:rsidRPr="00157A05">
        <w:rPr>
          <w:rFonts w:ascii="Arial" w:hAnsi="Arial" w:cs="Arial"/>
        </w:rPr>
        <w:t xml:space="preserve"> clade B (bulk soil: 97.43%, rhizosphere: 96.85%), respectively. We found no notable shifts </w:t>
      </w:r>
      <w:r w:rsidR="003410D7">
        <w:rPr>
          <w:rFonts w:ascii="Arial" w:hAnsi="Arial" w:cs="Arial"/>
        </w:rPr>
        <w:t>in the</w:t>
      </w:r>
      <w:r w:rsidR="003410D7" w:rsidRPr="00157A05">
        <w:rPr>
          <w:rFonts w:ascii="Arial" w:hAnsi="Arial" w:cs="Arial"/>
        </w:rPr>
        <w:t xml:space="preserve"> </w:t>
      </w:r>
      <w:r w:rsidR="007C2534" w:rsidRPr="00157A05">
        <w:rPr>
          <w:rFonts w:ascii="Arial" w:hAnsi="Arial" w:cs="Arial"/>
        </w:rPr>
        <w:t xml:space="preserve">taxonomic composition of the ammonia-oxidizing communities in response to drought, although the community compositions were largely </w:t>
      </w:r>
      <w:r w:rsidR="003410D7">
        <w:rPr>
          <w:rFonts w:ascii="Arial" w:hAnsi="Arial" w:cs="Arial"/>
        </w:rPr>
        <w:t>different</w:t>
      </w:r>
      <w:r w:rsidR="003410D7" w:rsidRPr="00157A05">
        <w:rPr>
          <w:rFonts w:ascii="Arial" w:hAnsi="Arial" w:cs="Arial"/>
        </w:rPr>
        <w:t xml:space="preserve"> </w:t>
      </w:r>
      <w:r w:rsidR="007C2534" w:rsidRPr="00157A05">
        <w:rPr>
          <w:rFonts w:ascii="Arial" w:hAnsi="Arial" w:cs="Arial"/>
        </w:rPr>
        <w:t>among cropping systems (</w:t>
      </w:r>
      <w:ins w:id="185" w:author="Ari Fina Bintarti" w:date="2024-03-19T15:06:00Z">
        <w:r w:rsidR="00772852" w:rsidRPr="004A7D3B">
          <w:rPr>
            <w:rFonts w:ascii="Arial" w:hAnsi="Arial" w:cs="Arial"/>
          </w:rPr>
          <w:t xml:space="preserve">Supplementary Fig. </w:t>
        </w:r>
        <w:r w:rsidR="00772852">
          <w:rPr>
            <w:rFonts w:ascii="Arial" w:hAnsi="Arial" w:cs="Arial"/>
          </w:rPr>
          <w:t>2</w:t>
        </w:r>
      </w:ins>
      <w:r w:rsidR="007C2534" w:rsidRPr="00157A05">
        <w:rPr>
          <w:rFonts w:ascii="Arial" w:hAnsi="Arial" w:cs="Arial"/>
        </w:rPr>
        <w:t>).</w:t>
      </w:r>
      <w:r w:rsidR="00D83391">
        <w:rPr>
          <w:rFonts w:ascii="Arial" w:hAnsi="Arial" w:cs="Arial"/>
        </w:rPr>
        <w:t xml:space="preserve"> </w:t>
      </w:r>
      <w:del w:id="186" w:author="Laurent Philippot" w:date="2024-04-08T15:43:00Z">
        <w:r w:rsidR="00605E17" w:rsidDel="00B54767">
          <w:rPr>
            <w:rFonts w:ascii="Arial" w:hAnsi="Arial" w:cs="Arial"/>
          </w:rPr>
          <w:delText xml:space="preserve">Drought did not affect the </w:delText>
        </w:r>
      </w:del>
      <w:ins w:id="187" w:author="Laurent Philippot" w:date="2024-04-08T15:43:00Z">
        <w:r w:rsidR="00B54767">
          <w:rPr>
            <w:rFonts w:ascii="Arial" w:hAnsi="Arial" w:cs="Arial"/>
          </w:rPr>
          <w:t xml:space="preserve">The </w:t>
        </w:r>
      </w:ins>
      <w:r w:rsidR="00605E17">
        <w:rPr>
          <w:rFonts w:ascii="Arial" w:hAnsi="Arial" w:cs="Arial"/>
        </w:rPr>
        <w:t>alpha diversity of AOB</w:t>
      </w:r>
      <w:ins w:id="188" w:author="Laurent Philippot" w:date="2024-04-09T16:13:00Z">
        <w:r w:rsidR="0052060D">
          <w:rPr>
            <w:rFonts w:ascii="Arial" w:hAnsi="Arial" w:cs="Arial"/>
          </w:rPr>
          <w:t>,</w:t>
        </w:r>
      </w:ins>
      <w:r w:rsidR="00605E17">
        <w:rPr>
          <w:rFonts w:ascii="Arial" w:hAnsi="Arial" w:cs="Arial"/>
        </w:rPr>
        <w:t xml:space="preserve"> </w:t>
      </w:r>
      <w:del w:id="189" w:author="Laurent Philippot" w:date="2024-04-08T15:43:00Z">
        <w:r w:rsidR="00605E17" w:rsidDel="00B54767">
          <w:rPr>
            <w:rFonts w:ascii="Arial" w:hAnsi="Arial" w:cs="Arial"/>
          </w:rPr>
          <w:delText xml:space="preserve">and </w:delText>
        </w:r>
      </w:del>
      <w:r w:rsidR="00605E17">
        <w:rPr>
          <w:rFonts w:ascii="Arial" w:hAnsi="Arial" w:cs="Arial"/>
        </w:rPr>
        <w:t>AOA</w:t>
      </w:r>
      <w:ins w:id="190" w:author="Laurent Philippot" w:date="2024-04-08T15:43:00Z">
        <w:r w:rsidR="00B54767">
          <w:rPr>
            <w:rFonts w:ascii="Arial" w:hAnsi="Arial" w:cs="Arial"/>
          </w:rPr>
          <w:t xml:space="preserve"> and </w:t>
        </w:r>
        <w:proofErr w:type="spellStart"/>
        <w:r w:rsidR="00B54767">
          <w:rPr>
            <w:rFonts w:ascii="Arial" w:hAnsi="Arial" w:cs="Arial"/>
          </w:rPr>
          <w:t>comammox</w:t>
        </w:r>
        <w:proofErr w:type="spellEnd"/>
        <w:r w:rsidR="00B54767">
          <w:rPr>
            <w:rFonts w:ascii="Arial" w:hAnsi="Arial" w:cs="Arial"/>
          </w:rPr>
          <w:t xml:space="preserve"> was not affected by drought alone</w:t>
        </w:r>
      </w:ins>
      <w:r w:rsidR="00116F1C">
        <w:rPr>
          <w:rFonts w:ascii="Arial" w:hAnsi="Arial" w:cs="Arial"/>
        </w:rPr>
        <w:t xml:space="preserve"> </w:t>
      </w:r>
      <w:ins w:id="191" w:author="Laurent Philippot" w:date="2024-04-08T15:45:00Z">
        <w:r w:rsidR="00B54767">
          <w:rPr>
            <w:rFonts w:ascii="Arial" w:hAnsi="Arial" w:cs="Arial"/>
          </w:rPr>
          <w:t>both in the bu</w:t>
        </w:r>
      </w:ins>
      <w:ins w:id="192" w:author="Laurent Philippot" w:date="2024-04-09T16:13:00Z">
        <w:r w:rsidR="0052060D">
          <w:rPr>
            <w:rFonts w:ascii="Arial" w:hAnsi="Arial" w:cs="Arial"/>
          </w:rPr>
          <w:t>l</w:t>
        </w:r>
      </w:ins>
      <w:ins w:id="193" w:author="Laurent Philippot" w:date="2024-04-08T15:45:00Z">
        <w:r w:rsidR="00B54767">
          <w:rPr>
            <w:rFonts w:ascii="Arial" w:hAnsi="Arial" w:cs="Arial"/>
          </w:rPr>
          <w:t>k soil and in the rhizosp</w:t>
        </w:r>
      </w:ins>
      <w:ins w:id="194" w:author="Laurent Philippot" w:date="2024-04-08T15:46:00Z">
        <w:r w:rsidR="00B54767">
          <w:rPr>
            <w:rFonts w:ascii="Arial" w:hAnsi="Arial" w:cs="Arial"/>
          </w:rPr>
          <w:t>h</w:t>
        </w:r>
      </w:ins>
      <w:ins w:id="195" w:author="Laurent Philippot" w:date="2024-04-08T15:45:00Z">
        <w:r w:rsidR="00B54767">
          <w:rPr>
            <w:rFonts w:ascii="Arial" w:hAnsi="Arial" w:cs="Arial"/>
          </w:rPr>
          <w:t xml:space="preserve">ere </w:t>
        </w:r>
      </w:ins>
      <w:r w:rsidR="00116F1C">
        <w:rPr>
          <w:rFonts w:ascii="Arial" w:hAnsi="Arial" w:cs="Arial"/>
        </w:rPr>
        <w:t>(</w:t>
      </w:r>
      <w:ins w:id="196" w:author="Ari Fina Bintarti" w:date="2024-03-19T15:06:00Z">
        <w:r w:rsidR="00772852">
          <w:rPr>
            <w:rFonts w:ascii="Arial" w:hAnsi="Arial" w:cs="Arial"/>
          </w:rPr>
          <w:t>T</w:t>
        </w:r>
      </w:ins>
      <w:r w:rsidR="001B19AD">
        <w:rPr>
          <w:rFonts w:ascii="Arial" w:hAnsi="Arial" w:cs="Arial"/>
        </w:rPr>
        <w:t>hree</w:t>
      </w:r>
      <w:ins w:id="197" w:author="Ari Fina Bintarti" w:date="2024-03-19T15:06:00Z">
        <w:r w:rsidR="00772852">
          <w:rPr>
            <w:rFonts w:ascii="Arial" w:hAnsi="Arial" w:cs="Arial"/>
          </w:rPr>
          <w:t>-</w:t>
        </w:r>
      </w:ins>
      <w:r w:rsidR="001B19AD">
        <w:rPr>
          <w:rFonts w:ascii="Arial" w:hAnsi="Arial" w:cs="Arial"/>
        </w:rPr>
        <w:t>way</w:t>
      </w:r>
      <w:ins w:id="198" w:author="Ari Fina Bintarti" w:date="2024-03-19T15:06:00Z">
        <w:r w:rsidR="00772852">
          <w:rPr>
            <w:rFonts w:ascii="Arial" w:hAnsi="Arial" w:cs="Arial"/>
          </w:rPr>
          <w:t xml:space="preserve"> repeated measures</w:t>
        </w:r>
      </w:ins>
      <w:r w:rsidR="001B19AD">
        <w:rPr>
          <w:rFonts w:ascii="Arial" w:hAnsi="Arial" w:cs="Arial"/>
        </w:rPr>
        <w:t xml:space="preserve"> ANOVA, </w:t>
      </w:r>
      <w:r w:rsidR="00E61796">
        <w:rPr>
          <w:rFonts w:ascii="Arial" w:hAnsi="Arial" w:cs="Arial"/>
        </w:rPr>
        <w:t>P&gt;0.05;</w:t>
      </w:r>
      <w:ins w:id="199" w:author="Ari Fina Bintarti" w:date="2024-03-19T15:10:00Z">
        <w:r w:rsidR="00772852" w:rsidRPr="00772852">
          <w:rPr>
            <w:rFonts w:ascii="Arial" w:hAnsi="Arial" w:cs="Arial"/>
          </w:rPr>
          <w:t xml:space="preserve"> </w:t>
        </w:r>
      </w:ins>
      <w:ins w:id="200" w:author="Laurent Philippot" w:date="2024-04-08T15:46:00Z">
        <w:r w:rsidR="00B54767" w:rsidRPr="000F7633">
          <w:rPr>
            <w:rFonts w:ascii="Arial" w:hAnsi="Arial" w:cs="Arial"/>
          </w:rPr>
          <w:t xml:space="preserve">Supplementary Fig. 3G-L; </w:t>
        </w:r>
      </w:ins>
      <w:ins w:id="201" w:author="Ari Fina Bintarti" w:date="2024-03-19T15:10:00Z">
        <w:r w:rsidR="00772852" w:rsidRPr="004A7D3B">
          <w:rPr>
            <w:rFonts w:ascii="Arial" w:hAnsi="Arial" w:cs="Arial"/>
          </w:rPr>
          <w:t xml:space="preserve">Supplementary Table </w:t>
        </w:r>
        <w:r w:rsidR="00772852">
          <w:rPr>
            <w:rFonts w:ascii="Arial" w:hAnsi="Arial" w:cs="Arial"/>
          </w:rPr>
          <w:t>2</w:t>
        </w:r>
      </w:ins>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w:t>
      </w:r>
      <w:r w:rsidR="002D764E">
        <w:rPr>
          <w:rFonts w:ascii="Arial" w:hAnsi="Arial" w:cs="Arial"/>
        </w:rPr>
        <w:t xml:space="preserve">the </w:t>
      </w:r>
      <w:r w:rsidR="00E65DA9">
        <w:rPr>
          <w:rFonts w:ascii="Arial" w:hAnsi="Arial" w:cs="Arial"/>
        </w:rPr>
        <w:t>bulk soil</w:t>
      </w:r>
      <w:r w:rsidR="00116F1C">
        <w:rPr>
          <w:rFonts w:ascii="Arial" w:hAnsi="Arial" w:cs="Arial"/>
        </w:rPr>
        <w:t xml:space="preserve"> </w:t>
      </w:r>
      <w:r w:rsidR="00B276DD">
        <w:rPr>
          <w:rFonts w:ascii="Arial" w:hAnsi="Arial" w:cs="Arial"/>
        </w:rPr>
        <w:t>(</w:t>
      </w:r>
      <w:ins w:id="202" w:author="Ari Fina Bintarti" w:date="2024-03-19T15:11:00Z">
        <w:r w:rsidR="00772852">
          <w:rPr>
            <w:rFonts w:ascii="Arial" w:hAnsi="Arial" w:cs="Arial"/>
          </w:rPr>
          <w:t>T</w:t>
        </w:r>
      </w:ins>
      <w:r w:rsidR="001B19AD">
        <w:rPr>
          <w:rFonts w:ascii="Arial" w:hAnsi="Arial" w:cs="Arial"/>
        </w:rPr>
        <w:t>hree</w:t>
      </w:r>
      <w:ins w:id="203" w:author="Ari Fina Bintarti" w:date="2024-03-19T15:11:00Z">
        <w:r w:rsidR="00772852">
          <w:rPr>
            <w:rFonts w:ascii="Arial" w:hAnsi="Arial" w:cs="Arial"/>
          </w:rPr>
          <w:t>-</w:t>
        </w:r>
      </w:ins>
      <w:r w:rsidR="001B19AD">
        <w:rPr>
          <w:rFonts w:ascii="Arial" w:hAnsi="Arial" w:cs="Arial"/>
        </w:rPr>
        <w:t>way</w:t>
      </w:r>
      <w:ins w:id="204" w:author="Ari Fina Bintarti" w:date="2024-03-19T15:11:00Z">
        <w:r w:rsidR="00772852">
          <w:rPr>
            <w:rFonts w:ascii="Arial" w:hAnsi="Arial" w:cs="Arial"/>
          </w:rPr>
          <w:t xml:space="preserve"> repeated measures</w:t>
        </w:r>
      </w:ins>
      <w:r w:rsidR="001B19AD">
        <w:rPr>
          <w:rFonts w:ascii="Arial" w:hAnsi="Arial" w:cs="Arial"/>
        </w:rPr>
        <w:t xml:space="preserve"> ANOVA, P&lt;0.05</w:t>
      </w:r>
      <w:ins w:id="205" w:author="Ari Fina Bintarti" w:date="2024-03-19T15:11:00Z">
        <w:r w:rsidR="00772852">
          <w:rPr>
            <w:rFonts w:ascii="Arial" w:hAnsi="Arial" w:cs="Arial"/>
          </w:rPr>
          <w:t xml:space="preserve">; </w:t>
        </w:r>
      </w:ins>
      <w:ins w:id="206" w:author="Ari Fina Bintarti" w:date="2024-03-19T15:13:00Z">
        <w:r w:rsidR="00772852" w:rsidRPr="004A7D3B">
          <w:rPr>
            <w:rFonts w:ascii="Arial" w:hAnsi="Arial" w:cs="Arial"/>
          </w:rPr>
          <w:t xml:space="preserve">Supplementary Table </w:t>
        </w:r>
        <w:r w:rsidR="00772852">
          <w:rPr>
            <w:rFonts w:ascii="Arial" w:hAnsi="Arial" w:cs="Arial"/>
          </w:rPr>
          <w:t>2</w:t>
        </w:r>
      </w:ins>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r w:rsidR="008C5AD7">
        <w:rPr>
          <w:rFonts w:ascii="Arial" w:hAnsi="Arial" w:cs="Arial"/>
        </w:rPr>
        <w:t xml:space="preserve">any significant </w:t>
      </w:r>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r w:rsidR="008C5AD7">
        <w:rPr>
          <w:rFonts w:ascii="Arial" w:hAnsi="Arial" w:cs="Arial"/>
        </w:rPr>
        <w:t xml:space="preserve">Comammox </w:t>
      </w:r>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007C2534" w:rsidRPr="00157A05">
        <w:rPr>
          <w:rFonts w:ascii="Arial" w:hAnsi="Arial" w:cs="Arial"/>
        </w:rPr>
        <w:t>ropping system was a</w:t>
      </w:r>
      <w:r w:rsidR="00E8099C">
        <w:rPr>
          <w:rFonts w:ascii="Arial" w:hAnsi="Arial" w:cs="Arial"/>
        </w:rPr>
        <w:t>n important</w:t>
      </w:r>
      <w:r w:rsidR="00283DED">
        <w:rPr>
          <w:rFonts w:ascii="Arial" w:hAnsi="Arial" w:cs="Arial"/>
        </w:rPr>
        <w:t xml:space="preserve"> </w:t>
      </w:r>
      <w:r w:rsidR="007C2534" w:rsidRPr="00157A05">
        <w:rPr>
          <w:rFonts w:ascii="Arial" w:hAnsi="Arial" w:cs="Arial"/>
        </w:rPr>
        <w:t xml:space="preserve">driver of the ammonia-oxidizers alpha diversity, with </w:t>
      </w:r>
      <w:r w:rsidR="008C5AD7">
        <w:rPr>
          <w:rFonts w:ascii="Arial" w:hAnsi="Arial" w:cs="Arial"/>
        </w:rPr>
        <w:t xml:space="preserve">significantly higher </w:t>
      </w:r>
      <w:r w:rsidR="008C5AD7" w:rsidRPr="000F7633">
        <w:rPr>
          <w:rFonts w:ascii="Arial" w:hAnsi="Arial" w:cs="Arial"/>
        </w:rPr>
        <w:t xml:space="preserve">richness and Shannon index for the </w:t>
      </w:r>
      <w:r w:rsidR="00E264CC" w:rsidRPr="000F7633">
        <w:rPr>
          <w:rFonts w:ascii="Arial" w:hAnsi="Arial" w:cs="Arial"/>
        </w:rPr>
        <w:t xml:space="preserve">Comammox in </w:t>
      </w:r>
      <w:r w:rsidR="00D456AD" w:rsidRPr="000F7633">
        <w:rPr>
          <w:rFonts w:ascii="Arial" w:hAnsi="Arial" w:cs="Arial"/>
        </w:rPr>
        <w:t xml:space="preserve">BIODYN </w:t>
      </w:r>
      <w:r w:rsidR="00AF09B8" w:rsidRPr="000F7633">
        <w:rPr>
          <w:rFonts w:ascii="Arial" w:hAnsi="Arial" w:cs="Arial"/>
        </w:rPr>
        <w:t xml:space="preserve">than in </w:t>
      </w:r>
      <w:r w:rsidR="008C5AD7" w:rsidRPr="000F7633">
        <w:rPr>
          <w:rFonts w:ascii="Arial" w:hAnsi="Arial" w:cs="Arial"/>
        </w:rPr>
        <w:t xml:space="preserve">CONFYM and CONMIN </w:t>
      </w:r>
      <w:r w:rsidR="00152010" w:rsidRPr="000F7633">
        <w:rPr>
          <w:rFonts w:ascii="Arial" w:hAnsi="Arial" w:cs="Arial"/>
        </w:rPr>
        <w:t>(</w:t>
      </w:r>
      <w:ins w:id="207" w:author="Ari Fina Bintarti" w:date="2024-03-19T15:31:00Z">
        <w:r w:rsidR="00C3231E" w:rsidRPr="000F7633">
          <w:rPr>
            <w:rFonts w:ascii="Arial" w:hAnsi="Arial" w:cs="Arial"/>
          </w:rPr>
          <w:t>Supplementary Fig. 3</w:t>
        </w:r>
      </w:ins>
      <w:ins w:id="208" w:author="Ari Fina Bintarti" w:date="2024-03-19T15:15:00Z">
        <w:r w:rsidR="00772852" w:rsidRPr="000F7633">
          <w:rPr>
            <w:rFonts w:ascii="Arial" w:hAnsi="Arial" w:cs="Arial"/>
          </w:rPr>
          <w:t>C</w:t>
        </w:r>
      </w:ins>
      <w:ins w:id="209" w:author="Ari Fina Bintarti" w:date="2024-03-19T15:16:00Z">
        <w:r w:rsidR="00772852" w:rsidRPr="000F7633">
          <w:rPr>
            <w:rFonts w:ascii="Arial" w:hAnsi="Arial" w:cs="Arial"/>
          </w:rPr>
          <w:t xml:space="preserve"> and F</w:t>
        </w:r>
      </w:ins>
      <w:r w:rsidR="00152010" w:rsidRPr="000F7633">
        <w:rPr>
          <w:rFonts w:ascii="Arial" w:hAnsi="Arial" w:cs="Arial"/>
        </w:rPr>
        <w:t xml:space="preserve">). </w:t>
      </w:r>
      <w:r w:rsidR="008B2A1A" w:rsidRPr="000F7633">
        <w:rPr>
          <w:rFonts w:ascii="Arial" w:hAnsi="Arial" w:cs="Arial"/>
        </w:rPr>
        <w:t xml:space="preserve">On the contrary, </w:t>
      </w:r>
      <w:r w:rsidR="00152010" w:rsidRPr="000F7633">
        <w:rPr>
          <w:rFonts w:ascii="Arial" w:hAnsi="Arial" w:cs="Arial"/>
        </w:rPr>
        <w:t xml:space="preserve">BIODYN </w:t>
      </w:r>
      <w:r w:rsidR="008C5AD7" w:rsidRPr="000F7633">
        <w:rPr>
          <w:rFonts w:ascii="Arial" w:hAnsi="Arial" w:cs="Arial"/>
        </w:rPr>
        <w:t xml:space="preserve">led to a decrease in alpha diversity of the AOB compared to the two conventional systems </w:t>
      </w:r>
      <w:r w:rsidR="00D24086" w:rsidRPr="000F7633">
        <w:rPr>
          <w:rFonts w:ascii="Arial" w:hAnsi="Arial" w:cs="Arial"/>
        </w:rPr>
        <w:t>(</w:t>
      </w:r>
      <w:ins w:id="210" w:author="Ari Fina Bintarti" w:date="2024-03-19T15:32:00Z">
        <w:r w:rsidR="00C3231E" w:rsidRPr="000F7633">
          <w:rPr>
            <w:rFonts w:ascii="Arial" w:hAnsi="Arial" w:cs="Arial"/>
          </w:rPr>
          <w:t>Supplementary Fig. 3</w:t>
        </w:r>
      </w:ins>
      <w:ins w:id="211" w:author="Ari Fina Bintarti" w:date="2024-03-19T15:17:00Z">
        <w:r w:rsidR="00772852" w:rsidRPr="000F7633">
          <w:rPr>
            <w:rFonts w:ascii="Arial" w:hAnsi="Arial" w:cs="Arial"/>
          </w:rPr>
          <w:t>A and D</w:t>
        </w:r>
      </w:ins>
      <w:r w:rsidR="00D24086" w:rsidRPr="000F7633">
        <w:rPr>
          <w:rFonts w:ascii="Arial" w:hAnsi="Arial" w:cs="Arial"/>
        </w:rPr>
        <w:t>).</w:t>
      </w:r>
      <w:r w:rsidR="00CB40E7" w:rsidRPr="000F7633">
        <w:rPr>
          <w:rFonts w:ascii="Arial" w:hAnsi="Arial" w:cs="Arial"/>
        </w:rPr>
        <w:t xml:space="preserve"> </w:t>
      </w:r>
      <w:del w:id="212" w:author="Laurent Philippot" w:date="2024-04-08T15:46:00Z">
        <w:r w:rsidR="00453826" w:rsidRPr="000F7633" w:rsidDel="00B54767">
          <w:rPr>
            <w:rFonts w:ascii="Arial" w:hAnsi="Arial" w:cs="Arial"/>
          </w:rPr>
          <w:delText>Overall</w:delText>
        </w:r>
        <w:r w:rsidR="00D6220A" w:rsidRPr="000F7633" w:rsidDel="00B54767">
          <w:rPr>
            <w:rFonts w:ascii="Arial" w:hAnsi="Arial" w:cs="Arial"/>
          </w:rPr>
          <w:delText xml:space="preserve">, no effect of drought was observed on </w:delText>
        </w:r>
        <w:r w:rsidR="00BA3799" w:rsidRPr="000F7633" w:rsidDel="00B54767">
          <w:rPr>
            <w:rFonts w:ascii="Arial" w:hAnsi="Arial" w:cs="Arial"/>
          </w:rPr>
          <w:delText xml:space="preserve">the </w:delText>
        </w:r>
        <w:r w:rsidR="00D6220A" w:rsidRPr="000F7633" w:rsidDel="00B54767">
          <w:rPr>
            <w:rFonts w:ascii="Arial" w:hAnsi="Arial" w:cs="Arial"/>
          </w:rPr>
          <w:delText xml:space="preserve">alpha diversity </w:delText>
        </w:r>
        <w:r w:rsidR="00BA3799" w:rsidRPr="000F7633" w:rsidDel="00B54767">
          <w:rPr>
            <w:rFonts w:ascii="Arial" w:hAnsi="Arial" w:cs="Arial"/>
          </w:rPr>
          <w:delText>of ammonia-oxidiz</w:delText>
        </w:r>
        <w:r w:rsidR="008C5AD7" w:rsidRPr="000F7633" w:rsidDel="00B54767">
          <w:rPr>
            <w:rFonts w:ascii="Arial" w:hAnsi="Arial" w:cs="Arial"/>
          </w:rPr>
          <w:delText>ers</w:delText>
        </w:r>
        <w:r w:rsidR="00BA3799" w:rsidRPr="000F7633" w:rsidDel="00B54767">
          <w:rPr>
            <w:rFonts w:ascii="Arial" w:hAnsi="Arial" w:cs="Arial"/>
          </w:rPr>
          <w:delText xml:space="preserve"> </w:delText>
        </w:r>
        <w:r w:rsidR="00D6220A" w:rsidRPr="000F7633" w:rsidDel="00B54767">
          <w:rPr>
            <w:rFonts w:ascii="Arial" w:hAnsi="Arial" w:cs="Arial"/>
          </w:rPr>
          <w:delText xml:space="preserve">in </w:delText>
        </w:r>
        <w:r w:rsidR="008C5AD7" w:rsidRPr="000F7633" w:rsidDel="00B54767">
          <w:rPr>
            <w:rFonts w:ascii="Arial" w:hAnsi="Arial" w:cs="Arial"/>
          </w:rPr>
          <w:delText>the</w:delText>
        </w:r>
      </w:del>
      <w:ins w:id="213" w:author="Ari Fina Bintarti" w:date="2024-03-19T15:17:00Z">
        <w:del w:id="214" w:author="Laurent Philippot" w:date="2024-04-08T15:46:00Z">
          <w:r w:rsidR="00772852" w:rsidRPr="000F7633" w:rsidDel="00B54767">
            <w:rPr>
              <w:rFonts w:ascii="Arial" w:hAnsi="Arial" w:cs="Arial"/>
            </w:rPr>
            <w:delText xml:space="preserve"> </w:delText>
          </w:r>
        </w:del>
      </w:ins>
      <w:del w:id="215" w:author="Laurent Philippot" w:date="2024-04-08T15:46:00Z">
        <w:r w:rsidR="00D6220A" w:rsidRPr="000F7633" w:rsidDel="00B54767">
          <w:rPr>
            <w:rFonts w:ascii="Arial" w:hAnsi="Arial" w:cs="Arial"/>
          </w:rPr>
          <w:delText>rhizospher</w:delText>
        </w:r>
        <w:r w:rsidR="00BA3799" w:rsidRPr="000F7633" w:rsidDel="00B54767">
          <w:rPr>
            <w:rFonts w:ascii="Arial" w:hAnsi="Arial" w:cs="Arial"/>
          </w:rPr>
          <w:delText>e</w:delText>
        </w:r>
        <w:r w:rsidR="00D6220A" w:rsidRPr="000F7633" w:rsidDel="00B54767">
          <w:rPr>
            <w:rFonts w:ascii="Arial" w:hAnsi="Arial" w:cs="Arial"/>
          </w:rPr>
          <w:delText xml:space="preserve"> </w:delText>
        </w:r>
        <w:r w:rsidR="00E616E6" w:rsidRPr="000F7633" w:rsidDel="00B54767">
          <w:rPr>
            <w:rFonts w:ascii="Arial" w:hAnsi="Arial" w:cs="Arial"/>
          </w:rPr>
          <w:delText>(</w:delText>
        </w:r>
      </w:del>
      <w:ins w:id="216" w:author="Ari Fina Bintarti" w:date="2024-03-19T15:32:00Z">
        <w:del w:id="217" w:author="Laurent Philippot" w:date="2024-04-08T15:46:00Z">
          <w:r w:rsidR="00C3231E" w:rsidRPr="000F7633" w:rsidDel="00B54767">
            <w:rPr>
              <w:rFonts w:ascii="Arial" w:hAnsi="Arial" w:cs="Arial"/>
            </w:rPr>
            <w:delText>Supplementary Fig. 3</w:delText>
          </w:r>
        </w:del>
      </w:ins>
      <w:ins w:id="218" w:author="Ari Fina Bintarti" w:date="2024-03-19T15:18:00Z">
        <w:del w:id="219" w:author="Laurent Philippot" w:date="2024-04-08T15:46:00Z">
          <w:r w:rsidR="00772852" w:rsidRPr="000F7633" w:rsidDel="00B54767">
            <w:rPr>
              <w:rFonts w:ascii="Arial" w:hAnsi="Arial" w:cs="Arial"/>
            </w:rPr>
            <w:delText>G-L; Supplementary Table 2</w:delText>
          </w:r>
        </w:del>
      </w:ins>
      <w:del w:id="220" w:author="Laurent Philippot" w:date="2024-04-08T15:46:00Z">
        <w:r w:rsidR="00E616E6" w:rsidRPr="000F7633" w:rsidDel="00B54767">
          <w:rPr>
            <w:rFonts w:ascii="Arial" w:hAnsi="Arial" w:cs="Arial"/>
          </w:rPr>
          <w:delText>).</w:delText>
        </w:r>
      </w:del>
    </w:p>
    <w:p w:rsidR="007C2534" w:rsidRPr="007301D1" w:rsidRDefault="007C2534" w:rsidP="00D02AD3">
      <w:pPr>
        <w:spacing w:after="0" w:line="480" w:lineRule="auto"/>
        <w:ind w:firstLine="720"/>
        <w:jc w:val="both"/>
        <w:rPr>
          <w:rFonts w:ascii="Arial" w:hAnsi="Arial" w:cs="Arial"/>
        </w:rPr>
      </w:pPr>
      <w:r w:rsidRPr="000F7633">
        <w:rPr>
          <w:rFonts w:ascii="Arial" w:hAnsi="Arial" w:cs="Arial"/>
        </w:rPr>
        <w:t xml:space="preserve">The unconstrained PCoA plots using Bray-Curtis dissimilarity distances showed </w:t>
      </w:r>
      <w:del w:id="221" w:author="Laurent Philippot" w:date="2024-04-12T13:36:00Z">
        <w:r w:rsidRPr="000F7633" w:rsidDel="002F6C64">
          <w:rPr>
            <w:rFonts w:ascii="Arial" w:hAnsi="Arial" w:cs="Arial"/>
          </w:rPr>
          <w:delText xml:space="preserve">distinct </w:delText>
        </w:r>
      </w:del>
      <w:ins w:id="222" w:author="Laurent Philippot" w:date="2024-04-12T13:36:00Z">
        <w:r w:rsidR="002F6C64">
          <w:rPr>
            <w:rFonts w:ascii="Arial" w:hAnsi="Arial" w:cs="Arial"/>
          </w:rPr>
          <w:t>a strong</w:t>
        </w:r>
        <w:r w:rsidR="002F6C64" w:rsidRPr="000F7633">
          <w:rPr>
            <w:rFonts w:ascii="Arial" w:hAnsi="Arial" w:cs="Arial"/>
          </w:rPr>
          <w:t xml:space="preserve"> </w:t>
        </w:r>
      </w:ins>
      <w:r w:rsidR="00E8099C" w:rsidRPr="000F7633">
        <w:rPr>
          <w:rFonts w:ascii="Arial" w:hAnsi="Arial" w:cs="Arial"/>
        </w:rPr>
        <w:t>clustering</w:t>
      </w:r>
      <w:ins w:id="223" w:author="Laurent Philippot" w:date="2024-03-06T10:49:00Z">
        <w:r w:rsidR="00E8099C" w:rsidRPr="000F7633">
          <w:rPr>
            <w:rFonts w:ascii="Arial" w:hAnsi="Arial" w:cs="Arial"/>
          </w:rPr>
          <w:t xml:space="preserve"> </w:t>
        </w:r>
      </w:ins>
      <w:r w:rsidRPr="000F7633">
        <w:rPr>
          <w:rFonts w:ascii="Arial" w:hAnsi="Arial" w:cs="Arial"/>
        </w:rPr>
        <w:t>by cropping system</w:t>
      </w:r>
      <w:ins w:id="224" w:author="Ari Fina Bintarti" w:date="2024-03-19T11:04:00Z">
        <w:r w:rsidR="00772852" w:rsidRPr="000F7633">
          <w:rPr>
            <w:rFonts w:ascii="Arial" w:hAnsi="Arial" w:cs="Arial"/>
          </w:rPr>
          <w:t xml:space="preserve"> (</w:t>
        </w:r>
      </w:ins>
      <w:ins w:id="225" w:author="Ari Fina Bintarti" w:date="2024-03-19T11:05:00Z">
        <w:r w:rsidR="00772852" w:rsidRPr="000F7633">
          <w:rPr>
            <w:rFonts w:ascii="Arial" w:hAnsi="Arial" w:cs="Arial"/>
          </w:rPr>
          <w:t>PERMANOVA, P&lt;0.05)</w:t>
        </w:r>
      </w:ins>
      <w:r w:rsidRPr="000F7633">
        <w:rPr>
          <w:rFonts w:ascii="Arial" w:hAnsi="Arial" w:cs="Arial"/>
        </w:rPr>
        <w:t xml:space="preserve"> </w:t>
      </w:r>
      <w:r w:rsidR="00777092" w:rsidRPr="000F7633">
        <w:rPr>
          <w:rFonts w:ascii="Arial" w:hAnsi="Arial" w:cs="Arial"/>
        </w:rPr>
        <w:t xml:space="preserve">with 34 % (bulk soil) and 43 % (rhizosphere), 74 % (bulk soil) and 76 % (rhizosphere), and </w:t>
      </w:r>
      <w:del w:id="226" w:author="Laurent Philippot" w:date="2024-04-14T15:32:00Z">
        <w:r w:rsidR="00777092" w:rsidRPr="000F7633" w:rsidDel="0063388C">
          <w:rPr>
            <w:rFonts w:ascii="Arial" w:hAnsi="Arial" w:cs="Arial"/>
          </w:rPr>
          <w:delText xml:space="preserve"> </w:delText>
        </w:r>
      </w:del>
      <w:r w:rsidR="00777092" w:rsidRPr="000F7633">
        <w:rPr>
          <w:rFonts w:ascii="Arial" w:hAnsi="Arial" w:cs="Arial"/>
        </w:rPr>
        <w:t xml:space="preserve">69 % (bulk soil) and 70 % (rhizosphere) of the variance explained by the first two axes </w:t>
      </w:r>
      <w:r w:rsidR="002D764E" w:rsidRPr="000F7633">
        <w:rPr>
          <w:rFonts w:ascii="Arial" w:hAnsi="Arial" w:cs="Arial"/>
        </w:rPr>
        <w:t xml:space="preserve">for the </w:t>
      </w:r>
      <w:r w:rsidR="00777092" w:rsidRPr="000F7633">
        <w:rPr>
          <w:rFonts w:ascii="Arial" w:hAnsi="Arial" w:cs="Arial"/>
        </w:rPr>
        <w:t xml:space="preserve">AOB, AOA, and </w:t>
      </w:r>
      <w:del w:id="227" w:author="Laurent Philippot" w:date="2024-04-14T15:32:00Z">
        <w:r w:rsidR="00777092" w:rsidRPr="000F7633" w:rsidDel="0063388C">
          <w:rPr>
            <w:rFonts w:ascii="Arial" w:hAnsi="Arial" w:cs="Arial"/>
          </w:rPr>
          <w:delText xml:space="preserve"> </w:delText>
        </w:r>
      </w:del>
      <w:proofErr w:type="spellStart"/>
      <w:r w:rsidR="00777092" w:rsidRPr="000F7633">
        <w:rPr>
          <w:rFonts w:ascii="Arial" w:hAnsi="Arial" w:cs="Arial"/>
        </w:rPr>
        <w:t>Comammox</w:t>
      </w:r>
      <w:proofErr w:type="spellEnd"/>
      <w:r w:rsidR="00777092" w:rsidRPr="000F7633">
        <w:rPr>
          <w:rFonts w:ascii="Arial" w:hAnsi="Arial" w:cs="Arial"/>
        </w:rPr>
        <w:t>, respectively (</w:t>
      </w:r>
      <w:ins w:id="228" w:author="Ari Fina Bintarti" w:date="2024-03-19T16:33:00Z">
        <w:r w:rsidR="008F42C7" w:rsidRPr="000F7633">
          <w:rPr>
            <w:rFonts w:ascii="Arial" w:hAnsi="Arial" w:cs="Arial"/>
          </w:rPr>
          <w:t>Supplementary Fig. 4</w:t>
        </w:r>
      </w:ins>
      <w:ins w:id="229" w:author="Ari Fina Bintarti" w:date="2024-03-19T11:04:00Z">
        <w:r w:rsidR="00772852" w:rsidRPr="000F7633">
          <w:rPr>
            <w:rFonts w:ascii="Arial" w:hAnsi="Arial" w:cs="Arial"/>
          </w:rPr>
          <w:t>)</w:t>
        </w:r>
      </w:ins>
      <w:r w:rsidRPr="000F7633">
        <w:rPr>
          <w:rFonts w:ascii="Arial" w:hAnsi="Arial" w:cs="Arial"/>
        </w:rPr>
        <w:t xml:space="preserve">. </w:t>
      </w:r>
      <w:r w:rsidR="00E8099C" w:rsidRPr="000F7633">
        <w:rPr>
          <w:rFonts w:ascii="Arial" w:hAnsi="Arial" w:cs="Arial"/>
        </w:rPr>
        <w:t>Due to a</w:t>
      </w:r>
      <w:r w:rsidR="00E8099C">
        <w:rPr>
          <w:rFonts w:ascii="Arial" w:hAnsi="Arial" w:cs="Arial"/>
        </w:rPr>
        <w:t xml:space="preserve"> strong block effect</w:t>
      </w:r>
      <w:ins w:id="230" w:author="Ari Fina Bintarti" w:date="2024-03-19T20:45:00Z">
        <w:r w:rsidR="000B03BB">
          <w:rPr>
            <w:rFonts w:ascii="Arial" w:hAnsi="Arial" w:cs="Arial"/>
          </w:rPr>
          <w:t xml:space="preserve"> (</w:t>
        </w:r>
      </w:ins>
      <w:ins w:id="231" w:author="Ari Fina Bintarti" w:date="2024-03-29T09:21:00Z">
        <w:r w:rsidR="00B036A7">
          <w:rPr>
            <w:rFonts w:ascii="Arial" w:hAnsi="Arial" w:cs="Arial"/>
          </w:rPr>
          <w:t>PERMANOVA, P&lt;0.</w:t>
        </w:r>
      </w:ins>
      <w:ins w:id="232" w:author="Ari Fina Bintarti" w:date="2024-03-29T09:22:00Z">
        <w:r w:rsidR="00B036A7">
          <w:rPr>
            <w:rFonts w:ascii="Arial" w:hAnsi="Arial" w:cs="Arial"/>
          </w:rPr>
          <w:t>01</w:t>
        </w:r>
      </w:ins>
      <w:ins w:id="233" w:author="Ari Fina Bintarti" w:date="2024-03-19T20:45:00Z">
        <w:r w:rsidR="000B03BB">
          <w:rPr>
            <w:rFonts w:ascii="Arial" w:hAnsi="Arial" w:cs="Arial"/>
          </w:rPr>
          <w:t>)</w:t>
        </w:r>
      </w:ins>
      <w:r w:rsidR="00E8099C">
        <w:rPr>
          <w:rFonts w:ascii="Arial" w:hAnsi="Arial" w:cs="Arial"/>
        </w:rPr>
        <w:t>, we</w:t>
      </w:r>
      <w:r w:rsidR="00E8099C" w:rsidRPr="00157A05">
        <w:rPr>
          <w:rFonts w:ascii="Arial" w:hAnsi="Arial" w:cs="Arial"/>
        </w:rPr>
        <w:t xml:space="preserve"> </w:t>
      </w:r>
      <w:r w:rsidRPr="00157A05">
        <w:rPr>
          <w:rFonts w:ascii="Arial" w:hAnsi="Arial" w:cs="Arial"/>
        </w:rPr>
        <w:t>further investigate</w:t>
      </w:r>
      <w:ins w:id="234" w:author="Laurent Philippot" w:date="2024-04-12T13:36:00Z">
        <w:r w:rsidR="002F6C64">
          <w:rPr>
            <w:rFonts w:ascii="Arial" w:hAnsi="Arial" w:cs="Arial"/>
          </w:rPr>
          <w:t>d</w:t>
        </w:r>
      </w:ins>
      <w:r w:rsidRPr="00157A05">
        <w:rPr>
          <w:rFonts w:ascii="Arial" w:hAnsi="Arial" w:cs="Arial"/>
        </w:rPr>
        <w:t xml:space="preserve"> the effect of drought on the beta diversity of ammonia oxidizers</w:t>
      </w:r>
      <w:r w:rsidR="002D764E">
        <w:rPr>
          <w:rFonts w:ascii="Arial" w:hAnsi="Arial" w:cs="Arial"/>
        </w:rPr>
        <w:t xml:space="preserve"> by</w:t>
      </w:r>
      <w:r w:rsidRPr="00157A05">
        <w:rPr>
          <w:rFonts w:ascii="Arial" w:hAnsi="Arial" w:cs="Arial"/>
        </w:rPr>
        <w:t xml:space="preserve"> perform</w:t>
      </w:r>
      <w:r w:rsidR="002D764E">
        <w:rPr>
          <w:rFonts w:ascii="Arial" w:hAnsi="Arial" w:cs="Arial"/>
        </w:rPr>
        <w:t>ing a</w:t>
      </w:r>
      <w:r w:rsidRPr="00157A05">
        <w:rPr>
          <w:rFonts w:ascii="Arial" w:hAnsi="Arial" w:cs="Arial"/>
        </w:rPr>
        <w:t xml:space="preserve"> constrained </w:t>
      </w:r>
      <w:r w:rsidR="00E8099C">
        <w:rPr>
          <w:rFonts w:ascii="Arial" w:hAnsi="Arial" w:cs="Arial"/>
        </w:rPr>
        <w:t xml:space="preserve">CAP </w:t>
      </w:r>
      <w:r w:rsidRPr="00157A05">
        <w:rPr>
          <w:rFonts w:ascii="Arial" w:hAnsi="Arial" w:cs="Arial"/>
        </w:rPr>
        <w:t>analysis</w:t>
      </w:r>
      <w:ins w:id="235" w:author="Ari Fina Bintarti" w:date="2024-03-13T10:22:00Z">
        <w:r w:rsidR="00D02AD3">
          <w:rPr>
            <w:rFonts w:ascii="Arial" w:hAnsi="Arial" w:cs="Arial"/>
          </w:rPr>
          <w:t xml:space="preserve"> using drought x cropping system as</w:t>
        </w:r>
      </w:ins>
      <w:ins w:id="236" w:author="Ari Fina Bintarti" w:date="2024-03-13T10:23:00Z">
        <w:r w:rsidR="00D02AD3">
          <w:rPr>
            <w:rFonts w:ascii="Arial" w:hAnsi="Arial" w:cs="Arial"/>
          </w:rPr>
          <w:t xml:space="preserve"> t</w:t>
        </w:r>
      </w:ins>
      <w:ins w:id="237" w:author="Ari Fina Bintarti" w:date="2024-03-13T10:24:00Z">
        <w:r w:rsidR="00D02AD3">
          <w:rPr>
            <w:rFonts w:ascii="Arial" w:hAnsi="Arial" w:cs="Arial"/>
          </w:rPr>
          <w:t xml:space="preserve">he </w:t>
        </w:r>
      </w:ins>
      <w:ins w:id="238" w:author="Ari Fina Bintarti" w:date="2024-03-13T11:19:00Z">
        <w:r w:rsidR="00930E15">
          <w:rPr>
            <w:rFonts w:ascii="Arial" w:hAnsi="Arial" w:cs="Arial"/>
          </w:rPr>
          <w:t>grouping</w:t>
        </w:r>
      </w:ins>
      <w:ins w:id="239" w:author="Ari Fina Bintarti" w:date="2024-03-13T10:26:00Z">
        <w:r w:rsidR="00D02AD3">
          <w:rPr>
            <w:rFonts w:ascii="Arial" w:hAnsi="Arial" w:cs="Arial"/>
          </w:rPr>
          <w:t xml:space="preserve"> variable</w:t>
        </w:r>
      </w:ins>
      <w:r w:rsidR="00056552">
        <w:rPr>
          <w:rFonts w:ascii="Arial" w:hAnsi="Arial" w:cs="Arial"/>
        </w:rPr>
        <w:t xml:space="preserve">. </w:t>
      </w:r>
      <w:ins w:id="240" w:author="Ari Fina Bintarti" w:date="2024-03-13T10:28:00Z">
        <w:r w:rsidR="00D02AD3">
          <w:rPr>
            <w:rFonts w:ascii="Arial" w:hAnsi="Arial" w:cs="Arial"/>
          </w:rPr>
          <w:t xml:space="preserve">Overall, </w:t>
        </w:r>
      </w:ins>
      <w:ins w:id="241" w:author="Ari Fina Bintarti" w:date="2024-03-13T11:13:00Z">
        <w:r w:rsidR="00ED08CD">
          <w:rPr>
            <w:rFonts w:ascii="Arial" w:hAnsi="Arial" w:cs="Arial"/>
          </w:rPr>
          <w:t>the</w:t>
        </w:r>
      </w:ins>
      <w:ins w:id="242" w:author="Ari Fina Bintarti" w:date="2024-03-13T11:14:00Z">
        <w:r w:rsidR="00ED08CD">
          <w:rPr>
            <w:rFonts w:ascii="Arial" w:hAnsi="Arial" w:cs="Arial"/>
          </w:rPr>
          <w:t>re was a</w:t>
        </w:r>
      </w:ins>
      <w:ins w:id="243" w:author="Ari Fina Bintarti" w:date="2024-03-13T10:40:00Z">
        <w:r w:rsidR="00D02AD3">
          <w:rPr>
            <w:rFonts w:ascii="Arial" w:hAnsi="Arial" w:cs="Arial"/>
          </w:rPr>
          <w:t xml:space="preserve"> </w:t>
        </w:r>
      </w:ins>
      <w:ins w:id="244" w:author="Ari Fina Bintarti" w:date="2024-03-13T11:04:00Z">
        <w:r w:rsidR="00ED08CD">
          <w:rPr>
            <w:rFonts w:ascii="Arial" w:hAnsi="Arial" w:cs="Arial"/>
          </w:rPr>
          <w:t xml:space="preserve">distinct clustering </w:t>
        </w:r>
      </w:ins>
      <w:ins w:id="245" w:author="Ari Fina Bintarti" w:date="2024-03-13T11:06:00Z">
        <w:r w:rsidR="00ED08CD">
          <w:rPr>
            <w:rFonts w:ascii="Arial" w:hAnsi="Arial" w:cs="Arial"/>
          </w:rPr>
          <w:t xml:space="preserve">by </w:t>
        </w:r>
      </w:ins>
      <w:ins w:id="246" w:author="Ari Fina Bintarti" w:date="2024-03-13T10:41:00Z">
        <w:r w:rsidR="00D02AD3">
          <w:rPr>
            <w:rFonts w:ascii="Arial" w:hAnsi="Arial" w:cs="Arial"/>
          </w:rPr>
          <w:t xml:space="preserve">drought </w:t>
        </w:r>
      </w:ins>
      <w:ins w:id="247" w:author="Ari Fina Bintarti" w:date="2024-03-13T11:14:00Z">
        <w:r w:rsidR="00ED08CD">
          <w:rPr>
            <w:rFonts w:ascii="Arial" w:hAnsi="Arial" w:cs="Arial"/>
          </w:rPr>
          <w:t>and</w:t>
        </w:r>
      </w:ins>
      <w:ins w:id="248" w:author="Ari Fina Bintarti" w:date="2024-03-13T10:41:00Z">
        <w:r w:rsidR="00D02AD3">
          <w:rPr>
            <w:rFonts w:ascii="Arial" w:hAnsi="Arial" w:cs="Arial"/>
          </w:rPr>
          <w:t xml:space="preserve"> cropping system </w:t>
        </w:r>
      </w:ins>
      <w:ins w:id="249" w:author="Ari Fina Bintarti" w:date="2024-03-13T11:05:00Z">
        <w:r w:rsidR="00ED08CD">
          <w:rPr>
            <w:rFonts w:ascii="Arial" w:hAnsi="Arial" w:cs="Arial"/>
          </w:rPr>
          <w:t xml:space="preserve">on </w:t>
        </w:r>
      </w:ins>
      <w:ins w:id="250" w:author="Ari Fina Bintarti" w:date="2024-03-13T11:14:00Z">
        <w:r w:rsidR="00ED08CD">
          <w:rPr>
            <w:rFonts w:ascii="Arial" w:hAnsi="Arial" w:cs="Arial"/>
          </w:rPr>
          <w:t xml:space="preserve">the </w:t>
        </w:r>
      </w:ins>
      <w:ins w:id="251" w:author="Ari Fina Bintarti" w:date="2024-03-13T10:41:00Z">
        <w:r w:rsidR="00D02AD3">
          <w:rPr>
            <w:rFonts w:ascii="Arial" w:hAnsi="Arial" w:cs="Arial"/>
          </w:rPr>
          <w:t xml:space="preserve">ordination of </w:t>
        </w:r>
      </w:ins>
      <w:ins w:id="252" w:author="Ari Fina Bintarti" w:date="2024-03-13T11:16:00Z">
        <w:r w:rsidR="00ED08CD">
          <w:rPr>
            <w:rFonts w:ascii="Arial" w:hAnsi="Arial" w:cs="Arial"/>
          </w:rPr>
          <w:t xml:space="preserve">all </w:t>
        </w:r>
      </w:ins>
      <w:ins w:id="253" w:author="Ari Fina Bintarti" w:date="2024-03-13T11:17:00Z">
        <w:r w:rsidR="00ED08CD">
          <w:rPr>
            <w:rFonts w:ascii="Arial" w:hAnsi="Arial" w:cs="Arial"/>
          </w:rPr>
          <w:t xml:space="preserve">groups of </w:t>
        </w:r>
      </w:ins>
      <w:ins w:id="254" w:author="Ari Fina Bintarti" w:date="2024-03-13T11:16:00Z">
        <w:r w:rsidR="00ED08CD">
          <w:rPr>
            <w:rFonts w:ascii="Arial" w:hAnsi="Arial" w:cs="Arial"/>
          </w:rPr>
          <w:t>ammonia-oxidizing</w:t>
        </w:r>
      </w:ins>
      <w:ins w:id="255" w:author="Ari Fina Bintarti" w:date="2024-03-13T10:42:00Z">
        <w:r w:rsidR="00D02AD3">
          <w:rPr>
            <w:rFonts w:ascii="Arial" w:hAnsi="Arial" w:cs="Arial"/>
          </w:rPr>
          <w:t xml:space="preserve"> communit</w:t>
        </w:r>
      </w:ins>
      <w:ins w:id="256" w:author="Ari Fina Bintarti" w:date="2024-03-13T11:17:00Z">
        <w:r w:rsidR="00ED08CD">
          <w:rPr>
            <w:rFonts w:ascii="Arial" w:hAnsi="Arial" w:cs="Arial"/>
          </w:rPr>
          <w:t>y</w:t>
        </w:r>
      </w:ins>
      <w:ins w:id="257" w:author="Ari Fina Bintarti" w:date="2024-03-13T10:42:00Z">
        <w:r w:rsidR="00D02AD3">
          <w:rPr>
            <w:rFonts w:ascii="Arial" w:hAnsi="Arial" w:cs="Arial"/>
          </w:rPr>
          <w:t xml:space="preserve"> by CAP analysis (</w:t>
        </w:r>
      </w:ins>
      <w:ins w:id="258" w:author="Ari Fina Bintarti" w:date="2024-03-13T11:05:00Z">
        <w:r w:rsidR="00ED08CD">
          <w:rPr>
            <w:rFonts w:ascii="Arial" w:hAnsi="Arial" w:cs="Arial"/>
          </w:rPr>
          <w:t>MANOV</w:t>
        </w:r>
      </w:ins>
      <w:ins w:id="259" w:author="Ari Fina Bintarti" w:date="2024-03-13T11:20:00Z">
        <w:r w:rsidR="00930E15">
          <w:rPr>
            <w:rFonts w:ascii="Arial" w:hAnsi="Arial" w:cs="Arial"/>
          </w:rPr>
          <w:t>A</w:t>
        </w:r>
      </w:ins>
      <w:ins w:id="260" w:author="Ari Fina Bintarti" w:date="2024-03-13T11:05:00Z">
        <w:r w:rsidR="00ED08CD">
          <w:rPr>
            <w:rFonts w:ascii="Arial" w:hAnsi="Arial" w:cs="Arial"/>
          </w:rPr>
          <w:t>, P&lt;0</w:t>
        </w:r>
      </w:ins>
      <w:ins w:id="261" w:author="Ari Fina Bintarti" w:date="2024-03-13T11:07:00Z">
        <w:r w:rsidR="00ED08CD">
          <w:rPr>
            <w:rFonts w:ascii="Arial" w:hAnsi="Arial" w:cs="Arial"/>
          </w:rPr>
          <w:t>.001)</w:t>
        </w:r>
      </w:ins>
      <w:ins w:id="262" w:author="Ari Fina Bintarti" w:date="2024-03-19T16:34:00Z">
        <w:r w:rsidR="008F42C7">
          <w:rPr>
            <w:rFonts w:ascii="Arial" w:hAnsi="Arial" w:cs="Arial"/>
          </w:rPr>
          <w:t xml:space="preserve"> (Figure 2)</w:t>
        </w:r>
      </w:ins>
      <w:ins w:id="263" w:author="Ari Fina Bintarti" w:date="2024-03-13T11:07:00Z">
        <w:r w:rsidR="00ED08CD">
          <w:rPr>
            <w:rFonts w:ascii="Arial" w:hAnsi="Arial" w:cs="Arial"/>
          </w:rPr>
          <w:t>.</w:t>
        </w:r>
      </w:ins>
      <w:ins w:id="264" w:author="Ari Fina Bintarti" w:date="2024-03-13T11:20:00Z">
        <w:r w:rsidR="00930E15">
          <w:rPr>
            <w:rFonts w:ascii="Arial" w:hAnsi="Arial" w:cs="Arial"/>
          </w:rPr>
          <w:t xml:space="preserve"> </w:t>
        </w:r>
      </w:ins>
      <w:r w:rsidRPr="00157A05">
        <w:rPr>
          <w:rFonts w:ascii="Arial" w:hAnsi="Arial" w:cs="Arial"/>
        </w:rPr>
        <w:t xml:space="preserve">The AOA community </w:t>
      </w:r>
      <w:r w:rsidR="002D764E">
        <w:rPr>
          <w:rFonts w:ascii="Arial" w:hAnsi="Arial" w:cs="Arial"/>
        </w:rPr>
        <w:t>exhibited</w:t>
      </w:r>
      <w:r w:rsidRPr="00157A05">
        <w:rPr>
          <w:rFonts w:ascii="Arial" w:hAnsi="Arial" w:cs="Arial"/>
        </w:rPr>
        <w:t xml:space="preserve"> the highest compositional differences between </w:t>
      </w:r>
      <w:r w:rsidR="002D764E">
        <w:rPr>
          <w:rFonts w:ascii="Arial" w:hAnsi="Arial" w:cs="Arial"/>
        </w:rPr>
        <w:t xml:space="preserve">the </w:t>
      </w:r>
      <w:r w:rsidRPr="00157A05">
        <w:rPr>
          <w:rFonts w:ascii="Arial" w:hAnsi="Arial" w:cs="Arial"/>
        </w:rPr>
        <w:t xml:space="preserve">drought and </w:t>
      </w:r>
      <w:r w:rsidR="002D764E">
        <w:rPr>
          <w:rFonts w:ascii="Arial" w:hAnsi="Arial" w:cs="Arial"/>
        </w:rPr>
        <w:t xml:space="preserve">the </w:t>
      </w:r>
      <w:r w:rsidRPr="00157A05">
        <w:rPr>
          <w:rFonts w:ascii="Arial" w:hAnsi="Arial" w:cs="Arial"/>
        </w:rPr>
        <w:t xml:space="preserve">control </w:t>
      </w:r>
      <w:r w:rsidR="002D764E">
        <w:rPr>
          <w:rFonts w:ascii="Arial" w:hAnsi="Arial" w:cs="Arial"/>
        </w:rPr>
        <w:t xml:space="preserve">treatments </w:t>
      </w:r>
      <w:r w:rsidRPr="00157A05">
        <w:rPr>
          <w:rFonts w:ascii="Arial" w:hAnsi="Arial" w:cs="Arial"/>
        </w:rPr>
        <w:t xml:space="preserve">as demonstrated by high overall reclassification rates of 94.2 % and 90.3 % in bulk soil and rhizosphere, respectively. The effect of drought on the </w:t>
      </w:r>
      <w:r w:rsidR="00E8099C">
        <w:rPr>
          <w:rFonts w:ascii="Arial" w:hAnsi="Arial" w:cs="Arial"/>
        </w:rPr>
        <w:t xml:space="preserve">AOA </w:t>
      </w:r>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ins w:id="265" w:author="Ari Fina Bintarti" w:date="2024-03-19T16:35:00Z">
        <w:r w:rsidR="008F42C7">
          <w:rPr>
            <w:rFonts w:ascii="Arial" w:hAnsi="Arial" w:cs="Arial"/>
          </w:rPr>
          <w:t>(Figure 2</w:t>
        </w:r>
      </w:ins>
      <w:ins w:id="266" w:author="Ari Fina Bintarti" w:date="2024-03-19T16:36:00Z">
        <w:r w:rsidR="008F42C7">
          <w:rPr>
            <w:rFonts w:ascii="Arial" w:hAnsi="Arial" w:cs="Arial"/>
          </w:rPr>
          <w:t>C and D</w:t>
        </w:r>
      </w:ins>
      <w:ins w:id="267" w:author="Ari Fina Bintarti" w:date="2024-03-19T16:35:00Z">
        <w:r w:rsidR="008F42C7">
          <w:rPr>
            <w:rFonts w:ascii="Arial" w:hAnsi="Arial" w:cs="Arial"/>
          </w:rPr>
          <w:t xml:space="preserve">). </w:t>
        </w:r>
      </w:ins>
      <w:r w:rsidRPr="00157A05">
        <w:rPr>
          <w:rFonts w:ascii="Arial" w:hAnsi="Arial" w:cs="Arial"/>
        </w:rPr>
        <w:t xml:space="preserve">Distinct clustering by the drought treatment were also observed in the Comammox community with </w:t>
      </w:r>
      <w:r w:rsidR="00235470">
        <w:rPr>
          <w:rFonts w:ascii="Arial" w:hAnsi="Arial" w:cs="Arial"/>
        </w:rPr>
        <w:t xml:space="preserve">a higher </w:t>
      </w:r>
      <w:r w:rsidR="00235470" w:rsidRPr="00157A05">
        <w:rPr>
          <w:rFonts w:ascii="Arial" w:hAnsi="Arial" w:cs="Arial"/>
        </w:rPr>
        <w:t xml:space="preserve">reclassification rates </w:t>
      </w:r>
      <w:r w:rsidR="00B918B6">
        <w:rPr>
          <w:rFonts w:ascii="Arial" w:hAnsi="Arial" w:cs="Arial"/>
        </w:rPr>
        <w:t>in the BIODYN than the other cropping systems</w:t>
      </w:r>
      <w:r w:rsidR="00235470">
        <w:rPr>
          <w:rFonts w:ascii="Arial" w:hAnsi="Arial" w:cs="Arial"/>
        </w:rPr>
        <w:t xml:space="preserve"> regardless of the compartment (</w:t>
      </w:r>
      <w:r w:rsidR="00DE7A0C">
        <w:rPr>
          <w:rFonts w:ascii="Arial" w:hAnsi="Arial" w:cs="Arial"/>
        </w:rPr>
        <w:t>bulk soil and rhizosphere</w:t>
      </w:r>
      <w:r w:rsidR="00235470">
        <w:rPr>
          <w:rFonts w:ascii="Arial" w:hAnsi="Arial" w:cs="Arial"/>
        </w:rPr>
        <w:t xml:space="preserve">) </w:t>
      </w:r>
      <w:ins w:id="268" w:author="Ari Fina Bintarti" w:date="2024-03-19T16:37:00Z">
        <w:r w:rsidR="008F42C7">
          <w:rPr>
            <w:rFonts w:ascii="Arial" w:hAnsi="Arial" w:cs="Arial"/>
          </w:rPr>
          <w:t>(Figure 2E and F).</w:t>
        </w:r>
        <w:del w:id="269" w:author="Laurent Philippot" w:date="2024-04-14T15:33:00Z">
          <w:r w:rsidR="008F42C7" w:rsidDel="00F040D7">
            <w:rPr>
              <w:rFonts w:ascii="Arial" w:hAnsi="Arial" w:cs="Arial"/>
            </w:rPr>
            <w:delText xml:space="preserve"> </w:delText>
          </w:r>
        </w:del>
      </w:ins>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ins w:id="270" w:author="Ari Fina Bintarti" w:date="2024-03-19T16:37:00Z">
        <w:r w:rsidR="008F42C7">
          <w:rPr>
            <w:rFonts w:ascii="Arial" w:hAnsi="Arial" w:cs="Arial"/>
          </w:rPr>
          <w:t xml:space="preserve">(Figure 2A and B). </w:t>
        </w:r>
      </w:ins>
      <w:r w:rsidR="00235470">
        <w:rPr>
          <w:rFonts w:ascii="Arial" w:hAnsi="Arial" w:cs="Arial"/>
        </w:rPr>
        <w:t>T</w:t>
      </w:r>
      <w:r w:rsidRPr="00157A05">
        <w:rPr>
          <w:rFonts w:ascii="Arial" w:hAnsi="Arial" w:cs="Arial"/>
        </w:rPr>
        <w:t xml:space="preserve">he </w:t>
      </w:r>
      <w:r w:rsidR="00235470">
        <w:rPr>
          <w:rFonts w:ascii="Arial" w:hAnsi="Arial" w:cs="Arial"/>
        </w:rPr>
        <w:t xml:space="preserve">calculation of </w:t>
      </w:r>
      <w:ins w:id="271" w:author="Ari Fina Bintarti" w:date="2024-03-17T15:19:00Z">
        <w:r w:rsidR="008C5D11">
          <w:rPr>
            <w:rFonts w:ascii="Arial" w:hAnsi="Arial" w:cs="Arial"/>
          </w:rPr>
          <w:t>E</w:t>
        </w:r>
        <w:r w:rsidR="008C5D11" w:rsidRPr="00157A05">
          <w:rPr>
            <w:rFonts w:ascii="Arial" w:hAnsi="Arial" w:cs="Arial"/>
          </w:rPr>
          <w:t>uclidean</w:t>
        </w:r>
      </w:ins>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r w:rsidR="00235470">
        <w:rPr>
          <w:rFonts w:ascii="Arial" w:hAnsi="Arial" w:cs="Arial"/>
        </w:rPr>
        <w:t xml:space="preserve"> confirmed the stronger impact of drought on both </w:t>
      </w:r>
      <w:r w:rsidRPr="00157A05">
        <w:rPr>
          <w:rFonts w:ascii="Arial" w:hAnsi="Arial" w:cs="Arial"/>
        </w:rPr>
        <w:t xml:space="preserve">the AOA and Comammox communities </w:t>
      </w:r>
      <w:r w:rsidR="00235470">
        <w:rPr>
          <w:rFonts w:ascii="Arial" w:hAnsi="Arial" w:cs="Arial"/>
        </w:rPr>
        <w:t>in</w:t>
      </w:r>
      <w:r w:rsidR="00235470" w:rsidRPr="00157A05">
        <w:rPr>
          <w:rFonts w:ascii="Arial" w:hAnsi="Arial" w:cs="Arial"/>
        </w:rPr>
        <w:t xml:space="preserve"> </w:t>
      </w:r>
      <w:r w:rsidRPr="00157A05">
        <w:rPr>
          <w:rFonts w:ascii="Arial" w:hAnsi="Arial" w:cs="Arial"/>
        </w:rPr>
        <w:t xml:space="preserve">the BIODYN cropping system </w:t>
      </w:r>
      <w:ins w:id="272" w:author="Ari Fina Bintarti" w:date="2024-03-19T16:47:00Z">
        <w:r w:rsidR="008F42C7">
          <w:rPr>
            <w:rFonts w:ascii="Arial" w:hAnsi="Arial" w:cs="Arial"/>
          </w:rPr>
          <w:t>(</w:t>
        </w:r>
        <w:r w:rsidR="008F42C7" w:rsidRPr="004A7D3B">
          <w:rPr>
            <w:rFonts w:ascii="Arial" w:hAnsi="Arial" w:cs="Arial"/>
          </w:rPr>
          <w:t xml:space="preserve">Supplementary Fig. </w:t>
        </w:r>
      </w:ins>
      <w:ins w:id="273" w:author="Ari Fina Bintarti" w:date="2024-03-29T09:26:00Z">
        <w:r w:rsidR="00B036A7">
          <w:rPr>
            <w:rFonts w:ascii="Arial" w:hAnsi="Arial" w:cs="Arial"/>
          </w:rPr>
          <w:t>5</w:t>
        </w:r>
      </w:ins>
      <w:ins w:id="274" w:author="Ari Fina Bintarti" w:date="2024-03-19T16:47:00Z">
        <w:r w:rsidR="008F42C7" w:rsidRPr="00112B9B">
          <w:rPr>
            <w:rFonts w:ascii="Arial" w:hAnsi="Arial" w:cs="Arial"/>
          </w:rPr>
          <w:t xml:space="preserve">). </w:t>
        </w:r>
      </w:ins>
    </w:p>
    <w:p w:rsidR="007C2534" w:rsidRPr="00157A05" w:rsidRDefault="007C2534" w:rsidP="00157A05">
      <w:pPr>
        <w:spacing w:after="0" w:line="480" w:lineRule="auto"/>
        <w:jc w:val="both"/>
        <w:rPr>
          <w:rFonts w:ascii="Arial" w:hAnsi="Arial" w:cs="Arial"/>
        </w:rPr>
      </w:pPr>
    </w:p>
    <w:p w:rsidR="007C2534" w:rsidRPr="00157A05" w:rsidRDefault="00D47301" w:rsidP="00157A05">
      <w:pPr>
        <w:spacing w:after="0" w:line="480" w:lineRule="auto"/>
        <w:jc w:val="both"/>
        <w:rPr>
          <w:rFonts w:ascii="Arial" w:hAnsi="Arial" w:cs="Arial"/>
          <w:b/>
          <w:bCs/>
        </w:rPr>
      </w:pPr>
      <w:ins w:id="275" w:author="Laurent Philippot" w:date="2024-03-06T15:16:00Z">
        <w:r>
          <w:rPr>
            <w:rFonts w:ascii="Arial" w:hAnsi="Arial" w:cs="Arial"/>
            <w:b/>
            <w:bCs/>
          </w:rPr>
          <w:t>Several dominant</w:t>
        </w:r>
        <w:r w:rsidRPr="00157A05">
          <w:rPr>
            <w:rFonts w:ascii="Arial" w:hAnsi="Arial" w:cs="Arial"/>
            <w:b/>
            <w:bCs/>
          </w:rPr>
          <w:t xml:space="preserve"> </w:t>
        </w:r>
      </w:ins>
      <w:r w:rsidR="007C2534" w:rsidRPr="00157A05">
        <w:rPr>
          <w:rFonts w:ascii="Arial" w:hAnsi="Arial" w:cs="Arial"/>
          <w:b/>
          <w:bCs/>
        </w:rPr>
        <w:t xml:space="preserve">ammonia-oxidizer ASVs were </w:t>
      </w:r>
      <w:r>
        <w:rPr>
          <w:rFonts w:ascii="Arial" w:hAnsi="Arial" w:cs="Arial"/>
          <w:b/>
          <w:bCs/>
        </w:rPr>
        <w:t>affected</w:t>
      </w:r>
      <w:r w:rsidRPr="00157A05">
        <w:rPr>
          <w:rFonts w:ascii="Arial" w:hAnsi="Arial" w:cs="Arial"/>
          <w:b/>
          <w:bCs/>
        </w:rPr>
        <w:t xml:space="preserve"> </w:t>
      </w:r>
      <w:r>
        <w:rPr>
          <w:rFonts w:ascii="Arial" w:hAnsi="Arial" w:cs="Arial"/>
          <w:b/>
          <w:bCs/>
        </w:rPr>
        <w:t>by</w:t>
      </w:r>
      <w:r w:rsidRPr="00157A05">
        <w:rPr>
          <w:rFonts w:ascii="Arial" w:hAnsi="Arial" w:cs="Arial"/>
          <w:b/>
          <w:bCs/>
        </w:rPr>
        <w:t xml:space="preserve"> </w:t>
      </w:r>
      <w:r w:rsidR="007C2534" w:rsidRPr="00157A05">
        <w:rPr>
          <w:rFonts w:ascii="Arial" w:hAnsi="Arial" w:cs="Arial"/>
          <w:b/>
          <w:bCs/>
        </w:rPr>
        <w:t>drought</w:t>
      </w:r>
    </w:p>
    <w:p w:rsidR="00086596" w:rsidRDefault="007C2534" w:rsidP="00E4298A">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xml:space="preserve">. </w:t>
      </w:r>
      <w:r w:rsidR="00913A6F">
        <w:rPr>
          <w:rFonts w:ascii="Arial" w:hAnsi="Arial" w:cs="Arial"/>
        </w:rPr>
        <w:t>The</w:t>
      </w:r>
      <w:r w:rsidRPr="00157A05">
        <w:rPr>
          <w:rFonts w:ascii="Arial" w:hAnsi="Arial" w:cs="Arial"/>
        </w:rPr>
        <w:t xml:space="preserve"> ASVs </w:t>
      </w:r>
      <w:r w:rsidR="00913A6F">
        <w:rPr>
          <w:rFonts w:ascii="Arial" w:hAnsi="Arial" w:cs="Arial"/>
        </w:rPr>
        <w:t>that were significant impacted</w:t>
      </w:r>
      <w:r w:rsidR="00913A6F" w:rsidRPr="00157A05">
        <w:rPr>
          <w:rFonts w:ascii="Arial" w:hAnsi="Arial" w:cs="Arial"/>
        </w:rPr>
        <w:t xml:space="preserve"> </w:t>
      </w:r>
      <w:r w:rsidRPr="00157A05">
        <w:rPr>
          <w:rFonts w:ascii="Arial" w:hAnsi="Arial" w:cs="Arial"/>
        </w:rPr>
        <w:t>by drought</w:t>
      </w:r>
      <w:r w:rsidR="00913A6F">
        <w:rPr>
          <w:rFonts w:ascii="Arial" w:hAnsi="Arial" w:cs="Arial"/>
        </w:rPr>
        <w:t xml:space="preserve"> </w:t>
      </w:r>
      <w:r w:rsidRPr="00157A05">
        <w:rPr>
          <w:rFonts w:ascii="Arial" w:hAnsi="Arial" w:cs="Arial"/>
        </w:rPr>
        <w:t>represent</w:t>
      </w:r>
      <w:ins w:id="276" w:author="Laurent Philippot" w:date="2024-03-06T11:04:00Z">
        <w:r w:rsidR="00913A6F">
          <w:rPr>
            <w:rFonts w:ascii="Arial" w:hAnsi="Arial" w:cs="Arial"/>
          </w:rPr>
          <w:t>ed</w:t>
        </w:r>
      </w:ins>
      <w:r w:rsidRPr="00157A05">
        <w:rPr>
          <w:rFonts w:ascii="Arial" w:hAnsi="Arial" w:cs="Arial"/>
        </w:rPr>
        <w:t xml:space="preserve"> </w:t>
      </w:r>
      <w:commentRangeStart w:id="277"/>
      <w:r w:rsidR="00B5780D">
        <w:rPr>
          <w:rFonts w:ascii="Arial" w:hAnsi="Arial" w:cs="Arial"/>
        </w:rPr>
        <w:t>44</w:t>
      </w:r>
      <w:ins w:id="278" w:author="Laurent Philippot" w:date="2024-03-07T10:46:00Z">
        <w:r w:rsidR="00A00C84">
          <w:rPr>
            <w:rFonts w:ascii="Arial" w:hAnsi="Arial" w:cs="Arial"/>
          </w:rPr>
          <w:t>%</w:t>
        </w:r>
      </w:ins>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6E6AA5">
        <w:rPr>
          <w:rFonts w:ascii="Arial" w:hAnsi="Arial" w:cs="Arial"/>
        </w:rPr>
        <w:t>2</w:t>
      </w:r>
      <w:r w:rsidR="00B5780D">
        <w:rPr>
          <w:rFonts w:ascii="Arial" w:hAnsi="Arial" w:cs="Arial"/>
        </w:rPr>
        <w:t>0</w:t>
      </w:r>
      <w:r w:rsidR="009F6FBA">
        <w:rPr>
          <w:rFonts w:ascii="Arial" w:hAnsi="Arial" w:cs="Arial"/>
        </w:rPr>
        <w:t>%</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r w:rsidR="00A00C84">
        <w:rPr>
          <w:rFonts w:ascii="Arial" w:hAnsi="Arial" w:cs="Arial"/>
        </w:rPr>
        <w:t>%</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w:t>
      </w:r>
      <w:commentRangeEnd w:id="277"/>
      <w:r w:rsidR="009943A8">
        <w:rPr>
          <w:rStyle w:val="Marquedecommentaire"/>
        </w:rPr>
        <w:commentReference w:id="277"/>
      </w:r>
      <w:r w:rsidR="00A11586">
        <w:rPr>
          <w:rFonts w:ascii="Arial" w:hAnsi="Arial" w:cs="Arial"/>
        </w:rPr>
        <w:t>(</w:t>
      </w:r>
      <w:proofErr w:type="spellStart"/>
      <w:r w:rsidR="00A11586">
        <w:rPr>
          <w:rFonts w:ascii="Arial" w:hAnsi="Arial" w:cs="Arial"/>
        </w:rPr>
        <w:t>Comammox</w:t>
      </w:r>
      <w:proofErr w:type="spellEnd"/>
      <w:r w:rsidR="00A11586">
        <w:rPr>
          <w:rFonts w:ascii="Arial" w:hAnsi="Arial" w:cs="Arial"/>
        </w:rPr>
        <w:t xml:space="preserve">)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ins w:id="279" w:author="Ari Fina Bintarti" w:date="2024-03-19T17:09:00Z">
        <w:r w:rsidR="008F42C7">
          <w:rPr>
            <w:rFonts w:ascii="Arial" w:hAnsi="Arial" w:cs="Arial"/>
          </w:rPr>
          <w:t xml:space="preserve">(Figure </w:t>
        </w:r>
      </w:ins>
      <w:ins w:id="280" w:author="Ari Fina Bintarti" w:date="2024-03-19T17:10:00Z">
        <w:r w:rsidR="008F42C7">
          <w:rPr>
            <w:rFonts w:ascii="Arial" w:hAnsi="Arial" w:cs="Arial"/>
          </w:rPr>
          <w:t xml:space="preserve">3). </w:t>
        </w:r>
      </w:ins>
      <w:r w:rsidRPr="00157A05">
        <w:rPr>
          <w:rFonts w:ascii="Arial" w:hAnsi="Arial" w:cs="Arial"/>
        </w:rPr>
        <w:t>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soil</w:t>
      </w:r>
      <w:r w:rsidR="003815CF">
        <w:rPr>
          <w:rFonts w:ascii="Arial" w:hAnsi="Arial" w:cs="Arial"/>
        </w:rPr>
        <w:t xml:space="preserve"> (70 %) </w:t>
      </w:r>
      <w:r w:rsidR="0098000A">
        <w:rPr>
          <w:rFonts w:ascii="Arial" w:hAnsi="Arial" w:cs="Arial"/>
        </w:rPr>
        <w:t xml:space="preserve">exhibited a decrease </w:t>
      </w:r>
      <w:r w:rsidR="0061222F">
        <w:rPr>
          <w:rFonts w:ascii="Arial" w:hAnsi="Arial" w:cs="Arial"/>
        </w:rPr>
        <w:t xml:space="preserve">in </w:t>
      </w:r>
      <w:r w:rsidR="0098000A">
        <w:rPr>
          <w:rFonts w:ascii="Arial" w:hAnsi="Arial" w:cs="Arial"/>
        </w:rPr>
        <w:t xml:space="preserve">relative abundance </w:t>
      </w:r>
      <w:r w:rsidR="00A00C84">
        <w:rPr>
          <w:rFonts w:ascii="Arial" w:hAnsi="Arial" w:cs="Arial"/>
        </w:rPr>
        <w:t>with</w:t>
      </w:r>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r w:rsidR="00990D2B">
        <w:rPr>
          <w:rFonts w:ascii="Arial" w:hAnsi="Arial" w:cs="Arial"/>
        </w:rPr>
        <w:t>no clear patter</w:t>
      </w:r>
      <w:r w:rsidR="0061222F">
        <w:rPr>
          <w:rFonts w:ascii="Arial" w:hAnsi="Arial" w:cs="Arial"/>
        </w:rPr>
        <w:t>n</w:t>
      </w:r>
      <w:r w:rsidR="00990D2B">
        <w:rPr>
          <w:rFonts w:ascii="Arial" w:hAnsi="Arial" w:cs="Arial"/>
        </w:rPr>
        <w:t xml:space="preserve"> emerged for the </w:t>
      </w:r>
      <w:r w:rsidR="00A21396">
        <w:rPr>
          <w:rFonts w:ascii="Arial" w:hAnsi="Arial" w:cs="Arial"/>
        </w:rPr>
        <w:t>AOA and Comammox</w:t>
      </w:r>
      <w:ins w:id="281" w:author="Ari Fina Bintarti" w:date="2024-03-19T17:11:00Z">
        <w:r w:rsidR="008F42C7">
          <w:rPr>
            <w:rFonts w:ascii="Arial" w:hAnsi="Arial" w:cs="Arial"/>
          </w:rPr>
          <w:t xml:space="preserve"> </w:t>
        </w:r>
      </w:ins>
      <w:r w:rsidR="004E1883">
        <w:rPr>
          <w:rFonts w:ascii="Arial" w:hAnsi="Arial" w:cs="Arial"/>
        </w:rPr>
        <w:t>.</w:t>
      </w:r>
      <w:r w:rsidR="0045607C">
        <w:rPr>
          <w:rFonts w:ascii="Arial" w:hAnsi="Arial" w:cs="Arial"/>
        </w:rPr>
        <w:t xml:space="preserve"> </w:t>
      </w:r>
      <w:r w:rsidR="00990D2B">
        <w:rPr>
          <w:rFonts w:ascii="Arial" w:hAnsi="Arial" w:cs="Arial"/>
        </w:rPr>
        <w:t>The</w:t>
      </w:r>
      <w:r w:rsidR="00F03C1B">
        <w:rPr>
          <w:rFonts w:ascii="Arial" w:hAnsi="Arial" w:cs="Arial"/>
        </w:rPr>
        <w:t xml:space="preserv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ins w:id="282" w:author="Ari Fina Bintarti" w:date="2024-03-19T17:10:00Z">
        <w:r w:rsidR="008F42C7">
          <w:rPr>
            <w:rFonts w:ascii="Arial" w:hAnsi="Arial" w:cs="Arial"/>
          </w:rPr>
          <w:t xml:space="preserve">(Figure 3). </w:t>
        </w:r>
      </w:ins>
      <w:commentRangeStart w:id="283"/>
      <w:r w:rsidR="00CF7E73" w:rsidRPr="00F040D7">
        <w:rPr>
          <w:rFonts w:ascii="Arial" w:hAnsi="Arial" w:cs="Arial"/>
          <w:strike/>
          <w:rPrChange w:id="284" w:author="Laurent Philippot" w:date="2024-04-14T15:36:00Z">
            <w:rPr>
              <w:rFonts w:ascii="Arial" w:hAnsi="Arial" w:cs="Arial"/>
            </w:rPr>
          </w:rPrChange>
        </w:rPr>
        <w:t>Eight</w:t>
      </w:r>
      <w:r w:rsidR="0045607C" w:rsidRPr="00F040D7">
        <w:rPr>
          <w:rFonts w:ascii="Arial" w:hAnsi="Arial" w:cs="Arial"/>
          <w:strike/>
          <w:rPrChange w:id="285" w:author="Laurent Philippot" w:date="2024-04-14T15:36:00Z">
            <w:rPr>
              <w:rFonts w:ascii="Arial" w:hAnsi="Arial" w:cs="Arial"/>
            </w:rPr>
          </w:rPrChange>
        </w:rPr>
        <w:t xml:space="preserve"> </w:t>
      </w:r>
      <w:r w:rsidR="006543C9" w:rsidRPr="00F040D7">
        <w:rPr>
          <w:rFonts w:ascii="Arial" w:hAnsi="Arial" w:cs="Arial"/>
          <w:strike/>
          <w:rPrChange w:id="286" w:author="Laurent Philippot" w:date="2024-04-14T15:36:00Z">
            <w:rPr>
              <w:rFonts w:ascii="Arial" w:hAnsi="Arial" w:cs="Arial"/>
            </w:rPr>
          </w:rPrChange>
        </w:rPr>
        <w:t xml:space="preserve">AOB </w:t>
      </w:r>
      <w:r w:rsidR="0045607C" w:rsidRPr="00F040D7">
        <w:rPr>
          <w:rFonts w:ascii="Arial" w:hAnsi="Arial" w:cs="Arial"/>
          <w:strike/>
          <w:rPrChange w:id="287" w:author="Laurent Philippot" w:date="2024-04-14T15:36:00Z">
            <w:rPr>
              <w:rFonts w:ascii="Arial" w:hAnsi="Arial" w:cs="Arial"/>
            </w:rPr>
          </w:rPrChange>
        </w:rPr>
        <w:t>ASVs</w:t>
      </w:r>
      <w:r w:rsidR="00CF7E73" w:rsidRPr="00F040D7">
        <w:rPr>
          <w:rFonts w:ascii="Arial" w:hAnsi="Arial" w:cs="Arial"/>
          <w:strike/>
          <w:rPrChange w:id="288" w:author="Laurent Philippot" w:date="2024-04-14T15:36:00Z">
            <w:rPr>
              <w:rFonts w:ascii="Arial" w:hAnsi="Arial" w:cs="Arial"/>
            </w:rPr>
          </w:rPrChange>
        </w:rPr>
        <w:t xml:space="preserve"> (except the ASV 87)</w:t>
      </w:r>
      <w:r w:rsidR="003815CF" w:rsidRPr="00F040D7">
        <w:rPr>
          <w:rFonts w:ascii="Arial" w:hAnsi="Arial" w:cs="Arial"/>
          <w:strike/>
          <w:rPrChange w:id="289" w:author="Laurent Philippot" w:date="2024-04-14T15:36:00Z">
            <w:rPr>
              <w:rFonts w:ascii="Arial" w:hAnsi="Arial" w:cs="Arial"/>
            </w:rPr>
          </w:rPrChange>
        </w:rPr>
        <w:t xml:space="preserve"> </w:t>
      </w:r>
      <w:r w:rsidR="00C5669E" w:rsidRPr="00F040D7">
        <w:rPr>
          <w:rFonts w:ascii="Arial" w:hAnsi="Arial" w:cs="Arial"/>
          <w:strike/>
          <w:rPrChange w:id="290" w:author="Laurent Philippot" w:date="2024-04-14T15:36:00Z">
            <w:rPr>
              <w:rFonts w:ascii="Arial" w:hAnsi="Arial" w:cs="Arial"/>
            </w:rPr>
          </w:rPrChange>
        </w:rPr>
        <w:t>assigned</w:t>
      </w:r>
      <w:r w:rsidR="006543C9" w:rsidRPr="00F040D7">
        <w:rPr>
          <w:rFonts w:ascii="Arial" w:hAnsi="Arial" w:cs="Arial"/>
          <w:strike/>
          <w:rPrChange w:id="291" w:author="Laurent Philippot" w:date="2024-04-14T15:36:00Z">
            <w:rPr>
              <w:rFonts w:ascii="Arial" w:hAnsi="Arial" w:cs="Arial"/>
            </w:rPr>
          </w:rPrChange>
        </w:rPr>
        <w:t xml:space="preserve"> to</w:t>
      </w:r>
      <w:r w:rsidR="0045607C" w:rsidRPr="00F040D7">
        <w:rPr>
          <w:rFonts w:ascii="Arial" w:hAnsi="Arial" w:cs="Arial"/>
          <w:strike/>
          <w:rPrChange w:id="292" w:author="Laurent Philippot" w:date="2024-04-14T15:36:00Z">
            <w:rPr>
              <w:rFonts w:ascii="Arial" w:hAnsi="Arial" w:cs="Arial"/>
            </w:rPr>
          </w:rPrChange>
        </w:rPr>
        <w:t xml:space="preserve"> </w:t>
      </w:r>
      <w:r w:rsidR="0045607C" w:rsidRPr="00F040D7">
        <w:rPr>
          <w:rFonts w:ascii="Arial" w:hAnsi="Arial" w:cs="Arial"/>
          <w:i/>
          <w:iCs/>
          <w:strike/>
          <w:rPrChange w:id="293" w:author="Laurent Philippot" w:date="2024-04-14T15:36:00Z">
            <w:rPr>
              <w:rFonts w:ascii="Arial" w:hAnsi="Arial" w:cs="Arial"/>
              <w:i/>
              <w:iCs/>
            </w:rPr>
          </w:rPrChange>
        </w:rPr>
        <w:t>Nitrosolobus multiformis</w:t>
      </w:r>
      <w:r w:rsidR="006543C9" w:rsidRPr="00F040D7">
        <w:rPr>
          <w:rFonts w:ascii="Arial" w:hAnsi="Arial" w:cs="Arial"/>
          <w:strike/>
          <w:rPrChange w:id="294" w:author="Laurent Philippot" w:date="2024-04-14T15:36:00Z">
            <w:rPr>
              <w:rFonts w:ascii="Arial" w:hAnsi="Arial" w:cs="Arial"/>
            </w:rPr>
          </w:rPrChange>
        </w:rPr>
        <w:t xml:space="preserve"> </w:t>
      </w:r>
      <w:r w:rsidR="00CF7E73" w:rsidRPr="00F040D7">
        <w:rPr>
          <w:rFonts w:ascii="Arial" w:hAnsi="Arial" w:cs="Arial"/>
          <w:strike/>
          <w:rPrChange w:id="295" w:author="Laurent Philippot" w:date="2024-04-14T15:36:00Z">
            <w:rPr>
              <w:rFonts w:ascii="Arial" w:hAnsi="Arial" w:cs="Arial"/>
            </w:rPr>
          </w:rPrChange>
        </w:rPr>
        <w:t>and</w:t>
      </w:r>
      <w:r w:rsidR="00DE6CFF" w:rsidRPr="00F040D7">
        <w:rPr>
          <w:rFonts w:ascii="Arial" w:hAnsi="Arial" w:cs="Arial"/>
          <w:strike/>
          <w:rPrChange w:id="296" w:author="Laurent Philippot" w:date="2024-04-14T15:36:00Z">
            <w:rPr>
              <w:rFonts w:ascii="Arial" w:hAnsi="Arial" w:cs="Arial"/>
            </w:rPr>
          </w:rPrChange>
        </w:rPr>
        <w:t xml:space="preserve"> one</w:t>
      </w:r>
      <w:r w:rsidR="00CF7E73" w:rsidRPr="00F040D7">
        <w:rPr>
          <w:rFonts w:ascii="Arial" w:hAnsi="Arial" w:cs="Arial"/>
          <w:strike/>
          <w:rPrChange w:id="297" w:author="Laurent Philippot" w:date="2024-04-14T15:36:00Z">
            <w:rPr>
              <w:rFonts w:ascii="Arial" w:hAnsi="Arial" w:cs="Arial"/>
            </w:rPr>
          </w:rPrChange>
        </w:rPr>
        <w:t xml:space="preserve"> ASV of </w:t>
      </w:r>
      <w:r w:rsidR="00CF7E73" w:rsidRPr="00F040D7">
        <w:rPr>
          <w:rFonts w:ascii="Arial" w:hAnsi="Arial" w:cs="Arial"/>
          <w:i/>
          <w:iCs/>
          <w:strike/>
          <w:rPrChange w:id="298" w:author="Laurent Philippot" w:date="2024-04-14T15:36:00Z">
            <w:rPr>
              <w:rFonts w:ascii="Arial" w:hAnsi="Arial" w:cs="Arial"/>
              <w:i/>
              <w:iCs/>
            </w:rPr>
          </w:rPrChange>
        </w:rPr>
        <w:t>Nitrosomonas communis</w:t>
      </w:r>
      <w:r w:rsidR="00CF7E73" w:rsidRPr="00F040D7">
        <w:rPr>
          <w:rFonts w:ascii="Arial" w:hAnsi="Arial" w:cs="Arial"/>
          <w:strike/>
          <w:rPrChange w:id="299" w:author="Laurent Philippot" w:date="2024-04-14T15:36:00Z">
            <w:rPr>
              <w:rFonts w:ascii="Arial" w:hAnsi="Arial" w:cs="Arial"/>
            </w:rPr>
          </w:rPrChange>
        </w:rPr>
        <w:t xml:space="preserve"> </w:t>
      </w:r>
      <w:r w:rsidR="00CE7479" w:rsidRPr="00F040D7">
        <w:rPr>
          <w:rFonts w:ascii="Arial" w:hAnsi="Arial" w:cs="Arial"/>
          <w:strike/>
          <w:rPrChange w:id="300" w:author="Laurent Philippot" w:date="2024-04-14T15:36:00Z">
            <w:rPr>
              <w:rFonts w:ascii="Arial" w:hAnsi="Arial" w:cs="Arial"/>
            </w:rPr>
          </w:rPrChange>
        </w:rPr>
        <w:t>exhibiting a</w:t>
      </w:r>
      <w:r w:rsidR="00C5669E" w:rsidRPr="00F040D7">
        <w:rPr>
          <w:rFonts w:ascii="Arial" w:hAnsi="Arial" w:cs="Arial"/>
          <w:strike/>
          <w:rPrChange w:id="301" w:author="Laurent Philippot" w:date="2024-04-14T15:36:00Z">
            <w:rPr>
              <w:rFonts w:ascii="Arial" w:hAnsi="Arial" w:cs="Arial"/>
            </w:rPr>
          </w:rPrChange>
        </w:rPr>
        <w:t xml:space="preserve"> decreas</w:t>
      </w:r>
      <w:r w:rsidR="00CE7479" w:rsidRPr="00F040D7">
        <w:rPr>
          <w:rFonts w:ascii="Arial" w:hAnsi="Arial" w:cs="Arial"/>
          <w:strike/>
          <w:rPrChange w:id="302" w:author="Laurent Philippot" w:date="2024-04-14T15:36:00Z">
            <w:rPr>
              <w:rFonts w:ascii="Arial" w:hAnsi="Arial" w:cs="Arial"/>
            </w:rPr>
          </w:rPrChange>
        </w:rPr>
        <w:t>e</w:t>
      </w:r>
      <w:r w:rsidR="00255F32" w:rsidRPr="00F040D7">
        <w:rPr>
          <w:rFonts w:ascii="Arial" w:hAnsi="Arial" w:cs="Arial"/>
          <w:strike/>
          <w:rPrChange w:id="303" w:author="Laurent Philippot" w:date="2024-04-14T15:36:00Z">
            <w:rPr>
              <w:rFonts w:ascii="Arial" w:hAnsi="Arial" w:cs="Arial"/>
            </w:rPr>
          </w:rPrChange>
        </w:rPr>
        <w:t xml:space="preserve"> in </w:t>
      </w:r>
      <w:r w:rsidR="00C0446C" w:rsidRPr="00F040D7">
        <w:rPr>
          <w:rFonts w:ascii="Arial" w:hAnsi="Arial" w:cs="Arial"/>
          <w:strike/>
          <w:rPrChange w:id="304" w:author="Laurent Philippot" w:date="2024-04-14T15:36:00Z">
            <w:rPr>
              <w:rFonts w:ascii="Arial" w:hAnsi="Arial" w:cs="Arial"/>
            </w:rPr>
          </w:rPrChange>
        </w:rPr>
        <w:t xml:space="preserve">relative </w:t>
      </w:r>
      <w:r w:rsidR="00255F32" w:rsidRPr="00F040D7">
        <w:rPr>
          <w:rFonts w:ascii="Arial" w:hAnsi="Arial" w:cs="Arial"/>
          <w:strike/>
          <w:rPrChange w:id="305" w:author="Laurent Philippot" w:date="2024-04-14T15:36:00Z">
            <w:rPr>
              <w:rFonts w:ascii="Arial" w:hAnsi="Arial" w:cs="Arial"/>
            </w:rPr>
          </w:rPrChange>
        </w:rPr>
        <w:t xml:space="preserve">abundance </w:t>
      </w:r>
      <w:r w:rsidR="00C5669E" w:rsidRPr="00F040D7">
        <w:rPr>
          <w:rFonts w:ascii="Arial" w:hAnsi="Arial" w:cs="Arial"/>
          <w:strike/>
          <w:rPrChange w:id="306" w:author="Laurent Philippot" w:date="2024-04-14T15:36:00Z">
            <w:rPr>
              <w:rFonts w:ascii="Arial" w:hAnsi="Arial" w:cs="Arial"/>
            </w:rPr>
          </w:rPrChange>
        </w:rPr>
        <w:t>were found in</w:t>
      </w:r>
      <w:r w:rsidR="00CF7E73" w:rsidRPr="00F040D7">
        <w:rPr>
          <w:rFonts w:ascii="Arial" w:hAnsi="Arial" w:cs="Arial"/>
          <w:strike/>
          <w:rPrChange w:id="307" w:author="Laurent Philippot" w:date="2024-04-14T15:36:00Z">
            <w:rPr>
              <w:rFonts w:ascii="Arial" w:hAnsi="Arial" w:cs="Arial"/>
            </w:rPr>
          </w:rPrChange>
        </w:rPr>
        <w:t xml:space="preserve"> all cropping system, except in CONMIN</w:t>
      </w:r>
      <w:r w:rsidR="00C5669E" w:rsidRPr="00F040D7">
        <w:rPr>
          <w:rFonts w:ascii="Arial" w:hAnsi="Arial" w:cs="Arial"/>
          <w:strike/>
          <w:rPrChange w:id="308" w:author="Laurent Philippot" w:date="2024-04-14T15:36:00Z">
            <w:rPr>
              <w:rFonts w:ascii="Arial" w:hAnsi="Arial" w:cs="Arial"/>
            </w:rPr>
          </w:rPrChange>
        </w:rPr>
        <w:t>.</w:t>
      </w:r>
      <w:r w:rsidR="00AA649F" w:rsidRPr="00F040D7">
        <w:rPr>
          <w:rFonts w:ascii="Arial" w:hAnsi="Arial" w:cs="Arial"/>
          <w:strike/>
          <w:rPrChange w:id="309" w:author="Laurent Philippot" w:date="2024-04-14T15:36:00Z">
            <w:rPr>
              <w:rFonts w:ascii="Arial" w:hAnsi="Arial" w:cs="Arial"/>
            </w:rPr>
          </w:rPrChange>
        </w:rPr>
        <w:t xml:space="preserve"> On the other hand, there were</w:t>
      </w:r>
      <w:r w:rsidR="007248C5" w:rsidRPr="00F040D7">
        <w:rPr>
          <w:rFonts w:ascii="Arial" w:hAnsi="Arial" w:cs="Arial"/>
          <w:strike/>
          <w:rPrChange w:id="310" w:author="Laurent Philippot" w:date="2024-04-14T15:36:00Z">
            <w:rPr>
              <w:rFonts w:ascii="Arial" w:hAnsi="Arial" w:cs="Arial"/>
            </w:rPr>
          </w:rPrChange>
        </w:rPr>
        <w:t xml:space="preserve"> </w:t>
      </w:r>
      <w:r w:rsidR="00A00C84" w:rsidRPr="00F040D7">
        <w:rPr>
          <w:rFonts w:ascii="Arial" w:hAnsi="Arial" w:cs="Arial"/>
          <w:strike/>
          <w:rPrChange w:id="311" w:author="Laurent Philippot" w:date="2024-04-14T15:36:00Z">
            <w:rPr>
              <w:rFonts w:ascii="Arial" w:hAnsi="Arial" w:cs="Arial"/>
            </w:rPr>
          </w:rPrChange>
        </w:rPr>
        <w:t xml:space="preserve">in </w:t>
      </w:r>
      <w:r w:rsidR="007248C5" w:rsidRPr="00F040D7">
        <w:rPr>
          <w:rFonts w:ascii="Arial" w:hAnsi="Arial" w:cs="Arial"/>
          <w:strike/>
          <w:rPrChange w:id="312" w:author="Laurent Philippot" w:date="2024-04-14T15:36:00Z">
            <w:rPr>
              <w:rFonts w:ascii="Arial" w:hAnsi="Arial" w:cs="Arial"/>
            </w:rPr>
          </w:rPrChange>
        </w:rPr>
        <w:t>total</w:t>
      </w:r>
      <w:r w:rsidR="00AA649F" w:rsidRPr="00F040D7">
        <w:rPr>
          <w:rFonts w:ascii="Arial" w:hAnsi="Arial" w:cs="Arial"/>
          <w:strike/>
          <w:rPrChange w:id="313" w:author="Laurent Philippot" w:date="2024-04-14T15:36:00Z">
            <w:rPr>
              <w:rFonts w:ascii="Arial" w:hAnsi="Arial" w:cs="Arial"/>
            </w:rPr>
          </w:rPrChange>
        </w:rPr>
        <w:t xml:space="preserve"> </w:t>
      </w:r>
      <w:r w:rsidR="00DE6CFF" w:rsidRPr="00F040D7">
        <w:rPr>
          <w:rFonts w:ascii="Arial" w:hAnsi="Arial" w:cs="Arial"/>
          <w:strike/>
          <w:rPrChange w:id="314" w:author="Laurent Philippot" w:date="2024-04-14T15:36:00Z">
            <w:rPr>
              <w:rFonts w:ascii="Arial" w:hAnsi="Arial" w:cs="Arial"/>
            </w:rPr>
          </w:rPrChange>
        </w:rPr>
        <w:t>ten</w:t>
      </w:r>
      <w:r w:rsidR="007248C5" w:rsidRPr="00F040D7">
        <w:rPr>
          <w:rFonts w:ascii="Arial" w:hAnsi="Arial" w:cs="Arial"/>
          <w:strike/>
          <w:rPrChange w:id="315" w:author="Laurent Philippot" w:date="2024-04-14T15:36:00Z">
            <w:rPr>
              <w:rFonts w:ascii="Arial" w:hAnsi="Arial" w:cs="Arial"/>
            </w:rPr>
          </w:rPrChange>
        </w:rPr>
        <w:t xml:space="preserve"> AOB </w:t>
      </w:r>
      <w:r w:rsidR="00AA649F" w:rsidRPr="00F040D7">
        <w:rPr>
          <w:rFonts w:ascii="Arial" w:hAnsi="Arial" w:cs="Arial"/>
          <w:strike/>
          <w:rPrChange w:id="316" w:author="Laurent Philippot" w:date="2024-04-14T15:36:00Z">
            <w:rPr>
              <w:rFonts w:ascii="Arial" w:hAnsi="Arial" w:cs="Arial"/>
            </w:rPr>
          </w:rPrChange>
        </w:rPr>
        <w:t>ASVs</w:t>
      </w:r>
      <w:r w:rsidR="007248C5" w:rsidRPr="00F040D7">
        <w:rPr>
          <w:rFonts w:ascii="Arial" w:hAnsi="Arial" w:cs="Arial"/>
          <w:strike/>
          <w:rPrChange w:id="317" w:author="Laurent Philippot" w:date="2024-04-14T15:36:00Z">
            <w:rPr>
              <w:rFonts w:ascii="Arial" w:hAnsi="Arial" w:cs="Arial"/>
            </w:rPr>
          </w:rPrChange>
        </w:rPr>
        <w:t xml:space="preserve"> in bulk soil and </w:t>
      </w:r>
      <w:r w:rsidR="0019481C" w:rsidRPr="00F040D7">
        <w:rPr>
          <w:rFonts w:ascii="Arial" w:hAnsi="Arial" w:cs="Arial"/>
          <w:strike/>
          <w:rPrChange w:id="318" w:author="Laurent Philippot" w:date="2024-04-14T15:36:00Z">
            <w:rPr>
              <w:rFonts w:ascii="Arial" w:hAnsi="Arial" w:cs="Arial"/>
            </w:rPr>
          </w:rPrChange>
        </w:rPr>
        <w:t>rhizosphere</w:t>
      </w:r>
      <w:r w:rsidR="00AA649F" w:rsidRPr="00F040D7">
        <w:rPr>
          <w:rFonts w:ascii="Arial" w:hAnsi="Arial" w:cs="Arial"/>
          <w:strike/>
          <w:rPrChange w:id="319" w:author="Laurent Philippot" w:date="2024-04-14T15:36:00Z">
            <w:rPr>
              <w:rFonts w:ascii="Arial" w:hAnsi="Arial" w:cs="Arial"/>
            </w:rPr>
          </w:rPrChange>
        </w:rPr>
        <w:t xml:space="preserve"> </w:t>
      </w:r>
      <w:r w:rsidR="007248C5" w:rsidRPr="00F040D7">
        <w:rPr>
          <w:rFonts w:ascii="Arial" w:hAnsi="Arial" w:cs="Arial"/>
          <w:strike/>
          <w:rPrChange w:id="320" w:author="Laurent Philippot" w:date="2024-04-14T15:36:00Z">
            <w:rPr>
              <w:rFonts w:ascii="Arial" w:hAnsi="Arial" w:cs="Arial"/>
            </w:rPr>
          </w:rPrChange>
        </w:rPr>
        <w:t>belong</w:t>
      </w:r>
      <w:r w:rsidR="00EE173A" w:rsidRPr="00F040D7">
        <w:rPr>
          <w:rFonts w:ascii="Arial" w:hAnsi="Arial" w:cs="Arial"/>
          <w:strike/>
          <w:rPrChange w:id="321" w:author="Laurent Philippot" w:date="2024-04-14T15:36:00Z">
            <w:rPr>
              <w:rFonts w:ascii="Arial" w:hAnsi="Arial" w:cs="Arial"/>
            </w:rPr>
          </w:rPrChange>
        </w:rPr>
        <w:t>ing</w:t>
      </w:r>
      <w:r w:rsidR="007248C5" w:rsidRPr="00F040D7">
        <w:rPr>
          <w:rFonts w:ascii="Arial" w:hAnsi="Arial" w:cs="Arial"/>
          <w:strike/>
          <w:rPrChange w:id="322" w:author="Laurent Philippot" w:date="2024-04-14T15:36:00Z">
            <w:rPr>
              <w:rFonts w:ascii="Arial" w:hAnsi="Arial" w:cs="Arial"/>
            </w:rPr>
          </w:rPrChange>
        </w:rPr>
        <w:t xml:space="preserve"> t</w:t>
      </w:r>
      <w:r w:rsidR="00EE173A" w:rsidRPr="00F040D7">
        <w:rPr>
          <w:rFonts w:ascii="Arial" w:hAnsi="Arial" w:cs="Arial"/>
          <w:strike/>
          <w:rPrChange w:id="323" w:author="Laurent Philippot" w:date="2024-04-14T15:36:00Z">
            <w:rPr>
              <w:rFonts w:ascii="Arial" w:hAnsi="Arial" w:cs="Arial"/>
            </w:rPr>
          </w:rPrChange>
        </w:rPr>
        <w:t>o the</w:t>
      </w:r>
      <w:r w:rsidR="007248C5" w:rsidRPr="00F040D7">
        <w:rPr>
          <w:rFonts w:ascii="Arial" w:hAnsi="Arial" w:cs="Arial"/>
          <w:strike/>
          <w:rPrChange w:id="324" w:author="Laurent Philippot" w:date="2024-04-14T15:36:00Z">
            <w:rPr>
              <w:rFonts w:ascii="Arial" w:hAnsi="Arial" w:cs="Arial"/>
            </w:rPr>
          </w:rPrChange>
        </w:rPr>
        <w:t xml:space="preserve"> genus </w:t>
      </w:r>
      <w:r w:rsidR="007248C5" w:rsidRPr="00F040D7">
        <w:rPr>
          <w:rFonts w:ascii="Arial" w:hAnsi="Arial" w:cs="Arial"/>
          <w:i/>
          <w:iCs/>
          <w:strike/>
          <w:rPrChange w:id="325" w:author="Laurent Philippot" w:date="2024-04-14T15:36:00Z">
            <w:rPr>
              <w:rFonts w:ascii="Arial" w:hAnsi="Arial" w:cs="Arial"/>
              <w:i/>
              <w:iCs/>
            </w:rPr>
          </w:rPrChange>
        </w:rPr>
        <w:t>Nitrospira</w:t>
      </w:r>
      <w:r w:rsidR="00A00C84" w:rsidRPr="00F040D7">
        <w:rPr>
          <w:rFonts w:ascii="Arial" w:hAnsi="Arial" w:cs="Arial"/>
          <w:i/>
          <w:iCs/>
          <w:strike/>
          <w:rPrChange w:id="326" w:author="Laurent Philippot" w:date="2024-04-14T15:36:00Z">
            <w:rPr>
              <w:rFonts w:ascii="Arial" w:hAnsi="Arial" w:cs="Arial"/>
              <w:i/>
              <w:iCs/>
            </w:rPr>
          </w:rPrChange>
        </w:rPr>
        <w:t>,</w:t>
      </w:r>
      <w:r w:rsidR="007248C5" w:rsidRPr="00F040D7">
        <w:rPr>
          <w:rFonts w:ascii="Arial" w:hAnsi="Arial" w:cs="Arial"/>
          <w:strike/>
          <w:rPrChange w:id="327" w:author="Laurent Philippot" w:date="2024-04-14T15:36:00Z">
            <w:rPr>
              <w:rFonts w:ascii="Arial" w:hAnsi="Arial" w:cs="Arial"/>
            </w:rPr>
          </w:rPrChange>
        </w:rPr>
        <w:t xml:space="preserve"> </w:t>
      </w:r>
      <w:r w:rsidR="004C6B7B" w:rsidRPr="00F040D7">
        <w:rPr>
          <w:rFonts w:ascii="Arial" w:hAnsi="Arial" w:cs="Arial"/>
          <w:strike/>
          <w:rPrChange w:id="328" w:author="Laurent Philippot" w:date="2024-04-14T15:36:00Z">
            <w:rPr>
              <w:rFonts w:ascii="Arial" w:hAnsi="Arial" w:cs="Arial"/>
            </w:rPr>
          </w:rPrChange>
        </w:rPr>
        <w:t>which</w:t>
      </w:r>
      <w:r w:rsidR="00EE173A" w:rsidRPr="00F040D7">
        <w:rPr>
          <w:rFonts w:ascii="Arial" w:hAnsi="Arial" w:cs="Arial"/>
          <w:strike/>
          <w:rPrChange w:id="329" w:author="Laurent Philippot" w:date="2024-04-14T15:36:00Z">
            <w:rPr>
              <w:rFonts w:ascii="Arial" w:hAnsi="Arial" w:cs="Arial"/>
            </w:rPr>
          </w:rPrChange>
        </w:rPr>
        <w:t xml:space="preserve"> </w:t>
      </w:r>
      <w:r w:rsidR="00C0446C" w:rsidRPr="00F040D7">
        <w:rPr>
          <w:rFonts w:ascii="Arial" w:hAnsi="Arial" w:cs="Arial"/>
          <w:strike/>
          <w:rPrChange w:id="330" w:author="Laurent Philippot" w:date="2024-04-14T15:36:00Z">
            <w:rPr>
              <w:rFonts w:ascii="Arial" w:hAnsi="Arial" w:cs="Arial"/>
            </w:rPr>
          </w:rPrChange>
        </w:rPr>
        <w:t xml:space="preserve">were </w:t>
      </w:r>
      <w:r w:rsidR="007248C5" w:rsidRPr="00F040D7">
        <w:rPr>
          <w:rFonts w:ascii="Arial" w:hAnsi="Arial" w:cs="Arial"/>
          <w:strike/>
          <w:rPrChange w:id="331" w:author="Laurent Philippot" w:date="2024-04-14T15:36:00Z">
            <w:rPr>
              <w:rFonts w:ascii="Arial" w:hAnsi="Arial" w:cs="Arial"/>
            </w:rPr>
          </w:rPrChange>
        </w:rPr>
        <w:t>depleted</w:t>
      </w:r>
      <w:r w:rsidR="00CE7479" w:rsidRPr="00F040D7">
        <w:rPr>
          <w:rFonts w:ascii="Arial" w:hAnsi="Arial" w:cs="Arial"/>
          <w:strike/>
          <w:rPrChange w:id="332" w:author="Laurent Philippot" w:date="2024-04-14T15:36:00Z">
            <w:rPr>
              <w:rFonts w:ascii="Arial" w:hAnsi="Arial" w:cs="Arial"/>
            </w:rPr>
          </w:rPrChange>
        </w:rPr>
        <w:t xml:space="preserve"> </w:t>
      </w:r>
      <w:r w:rsidR="00C0446C" w:rsidRPr="00F040D7">
        <w:rPr>
          <w:rFonts w:ascii="Arial" w:hAnsi="Arial" w:cs="Arial"/>
          <w:strike/>
          <w:rPrChange w:id="333" w:author="Laurent Philippot" w:date="2024-04-14T15:36:00Z">
            <w:rPr>
              <w:rFonts w:ascii="Arial" w:hAnsi="Arial" w:cs="Arial"/>
            </w:rPr>
          </w:rPrChange>
        </w:rPr>
        <w:t xml:space="preserve">by drought </w:t>
      </w:r>
      <w:r w:rsidR="00CE7479" w:rsidRPr="00F040D7">
        <w:rPr>
          <w:rFonts w:ascii="Arial" w:hAnsi="Arial" w:cs="Arial"/>
          <w:strike/>
          <w:rPrChange w:id="334" w:author="Laurent Philippot" w:date="2024-04-14T15:36:00Z">
            <w:rPr>
              <w:rFonts w:ascii="Arial" w:hAnsi="Arial" w:cs="Arial"/>
            </w:rPr>
          </w:rPrChange>
        </w:rPr>
        <w:t>only</w:t>
      </w:r>
      <w:r w:rsidR="007248C5" w:rsidRPr="00F040D7">
        <w:rPr>
          <w:rFonts w:ascii="Arial" w:hAnsi="Arial" w:cs="Arial"/>
          <w:strike/>
          <w:rPrChange w:id="335" w:author="Laurent Philippot" w:date="2024-04-14T15:36:00Z">
            <w:rPr>
              <w:rFonts w:ascii="Arial" w:hAnsi="Arial" w:cs="Arial"/>
            </w:rPr>
          </w:rPrChange>
        </w:rPr>
        <w:t xml:space="preserve"> in the CONMIN system</w:t>
      </w:r>
      <w:r w:rsidR="003815CF" w:rsidRPr="00F040D7">
        <w:rPr>
          <w:rFonts w:ascii="Arial" w:hAnsi="Arial" w:cs="Arial"/>
          <w:strike/>
          <w:rPrChange w:id="336" w:author="Laurent Philippot" w:date="2024-04-14T15:36:00Z">
            <w:rPr>
              <w:rFonts w:ascii="Arial" w:hAnsi="Arial" w:cs="Arial"/>
            </w:rPr>
          </w:rPrChange>
        </w:rPr>
        <w:t xml:space="preserve">, but not in the other cropping systems </w:t>
      </w:r>
      <w:ins w:id="337" w:author="Ari Fina Bintarti" w:date="2024-03-19T17:11:00Z">
        <w:r w:rsidR="008F42C7" w:rsidRPr="00F040D7">
          <w:rPr>
            <w:rFonts w:ascii="Arial" w:hAnsi="Arial" w:cs="Arial"/>
            <w:strike/>
            <w:rPrChange w:id="338" w:author="Laurent Philippot" w:date="2024-04-14T15:36:00Z">
              <w:rPr>
                <w:rFonts w:ascii="Arial" w:hAnsi="Arial" w:cs="Arial"/>
              </w:rPr>
            </w:rPrChange>
          </w:rPr>
          <w:t>(Figure 3).</w:t>
        </w:r>
        <w:r w:rsidR="008F42C7">
          <w:rPr>
            <w:rFonts w:ascii="Arial" w:hAnsi="Arial" w:cs="Arial"/>
          </w:rPr>
          <w:t xml:space="preserve"> </w:t>
        </w:r>
      </w:ins>
      <w:r w:rsidR="00CD7E61">
        <w:rPr>
          <w:rFonts w:ascii="Arial" w:hAnsi="Arial" w:cs="Arial"/>
        </w:rPr>
        <w:t xml:space="preserve"> </w:t>
      </w:r>
      <w:commentRangeEnd w:id="283"/>
      <w:r w:rsidR="00F040D7">
        <w:rPr>
          <w:rStyle w:val="Marquedecommentaire"/>
        </w:rPr>
        <w:commentReference w:id="283"/>
      </w:r>
      <w:r w:rsidR="00CD7E61">
        <w:rPr>
          <w:rFonts w:ascii="Arial" w:hAnsi="Arial" w:cs="Arial"/>
        </w:rPr>
        <w:t xml:space="preserve">Moreover, </w:t>
      </w:r>
      <w:r w:rsidR="005F3FC9">
        <w:rPr>
          <w:rFonts w:ascii="Arial" w:hAnsi="Arial" w:cs="Arial"/>
        </w:rPr>
        <w:t>CONMIN</w:t>
      </w:r>
      <w:r w:rsidR="00CD7E61">
        <w:rPr>
          <w:rFonts w:ascii="Arial" w:hAnsi="Arial" w:cs="Arial"/>
        </w:rPr>
        <w:t xml:space="preserve"> </w:t>
      </w:r>
      <w:ins w:id="339" w:author="Ari Fina Bintarti" w:date="2024-03-17T15:27:00Z">
        <w:r w:rsidR="00F80D91">
          <w:rPr>
            <w:rFonts w:ascii="Arial" w:hAnsi="Arial" w:cs="Arial"/>
          </w:rPr>
          <w:t>e</w:t>
        </w:r>
      </w:ins>
      <w:ins w:id="340" w:author="Ari Fina Bintarti" w:date="2024-03-17T15:28:00Z">
        <w:r w:rsidR="00F80D91">
          <w:rPr>
            <w:rFonts w:ascii="Arial" w:hAnsi="Arial" w:cs="Arial"/>
          </w:rPr>
          <w:t>xhibited</w:t>
        </w:r>
      </w:ins>
      <w:r w:rsidR="00CD7E61">
        <w:rPr>
          <w:rFonts w:ascii="Arial" w:hAnsi="Arial" w:cs="Arial"/>
        </w:rPr>
        <w:t xml:space="preserve"> less </w:t>
      </w:r>
      <w:ins w:id="341" w:author="Ari Fina Bintarti" w:date="2024-03-17T15:29:00Z">
        <w:r w:rsidR="00F80D91">
          <w:rPr>
            <w:rFonts w:ascii="Arial" w:hAnsi="Arial" w:cs="Arial"/>
          </w:rPr>
          <w:t xml:space="preserve">drought-affected </w:t>
        </w:r>
      </w:ins>
      <w:ins w:id="342" w:author="Ari Fina Bintarti" w:date="2024-03-17T15:31:00Z">
        <w:r w:rsidR="00F80D91">
          <w:rPr>
            <w:rFonts w:ascii="Arial" w:hAnsi="Arial" w:cs="Arial"/>
          </w:rPr>
          <w:t xml:space="preserve">AOA and Comammox </w:t>
        </w:r>
      </w:ins>
      <w:r w:rsidR="00CD7E61">
        <w:rPr>
          <w:rFonts w:ascii="Arial" w:hAnsi="Arial" w:cs="Arial"/>
        </w:rPr>
        <w:t>ASVs</w:t>
      </w:r>
      <w:r w:rsidR="00D2538D">
        <w:rPr>
          <w:rFonts w:ascii="Arial" w:hAnsi="Arial" w:cs="Arial"/>
        </w:rPr>
        <w:t xml:space="preserve"> </w:t>
      </w:r>
      <w:ins w:id="343" w:author="Ari Fina Bintarti" w:date="2024-03-17T15:29:00Z">
        <w:r w:rsidR="00F80D91">
          <w:rPr>
            <w:rFonts w:ascii="Arial" w:hAnsi="Arial" w:cs="Arial"/>
          </w:rPr>
          <w:t>compared to</w:t>
        </w:r>
      </w:ins>
      <w:ins w:id="344" w:author="Ari Fina Bintarti" w:date="2024-03-17T15:28:00Z">
        <w:r w:rsidR="00F80D91">
          <w:rPr>
            <w:rFonts w:ascii="Arial" w:hAnsi="Arial" w:cs="Arial"/>
          </w:rPr>
          <w:t xml:space="preserve"> </w:t>
        </w:r>
      </w:ins>
      <w:r w:rsidR="005F3FC9">
        <w:rPr>
          <w:rFonts w:ascii="Arial" w:hAnsi="Arial" w:cs="Arial"/>
        </w:rPr>
        <w:t xml:space="preserve">BIODYN and CONFYM </w:t>
      </w:r>
      <w:r w:rsidR="00CD7E61">
        <w:rPr>
          <w:rFonts w:ascii="Arial" w:hAnsi="Arial" w:cs="Arial"/>
        </w:rPr>
        <w:t xml:space="preserve"> </w:t>
      </w:r>
      <w:r w:rsidR="00DE6CFF" w:rsidRPr="00157A05">
        <w:rPr>
          <w:rFonts w:ascii="Arial" w:hAnsi="Arial" w:cs="Arial"/>
        </w:rPr>
        <w:t>(</w:t>
      </w:r>
      <w:ins w:id="345" w:author="Ari Fina Bintarti" w:date="2024-03-19T17:10:00Z">
        <w:r w:rsidR="008F42C7">
          <w:rPr>
            <w:rFonts w:ascii="Arial" w:hAnsi="Arial" w:cs="Arial"/>
          </w:rPr>
          <w:t>Figure 3).</w:t>
        </w:r>
      </w:ins>
    </w:p>
    <w:p w:rsidR="001910B2" w:rsidRPr="00157A05" w:rsidRDefault="001910B2" w:rsidP="001910B2">
      <w:pPr>
        <w:spacing w:after="0" w:line="480" w:lineRule="auto"/>
        <w:ind w:firstLine="720"/>
        <w:jc w:val="both"/>
        <w:rPr>
          <w:rFonts w:ascii="Arial" w:hAnsi="Arial" w:cs="Arial"/>
        </w:rPr>
      </w:pPr>
    </w:p>
    <w:p w:rsidR="007C2534" w:rsidRPr="00157A05" w:rsidRDefault="001135A3" w:rsidP="00157A05">
      <w:pPr>
        <w:spacing w:after="0" w:line="480" w:lineRule="auto"/>
        <w:jc w:val="both"/>
        <w:rPr>
          <w:rFonts w:ascii="Arial" w:hAnsi="Arial" w:cs="Arial"/>
          <w:b/>
          <w:bCs/>
        </w:rPr>
      </w:pPr>
      <w:commentRangeStart w:id="346"/>
      <w:r>
        <w:rPr>
          <w:rFonts w:ascii="Arial" w:hAnsi="Arial" w:cs="Arial"/>
          <w:b/>
          <w:bCs/>
        </w:rPr>
        <w:t>Drought affect</w:t>
      </w:r>
      <w:ins w:id="347" w:author="Ari Fina Bintarti" w:date="2024-03-29T15:30:00Z">
        <w:r w:rsidR="00A42142">
          <w:rPr>
            <w:rFonts w:ascii="Arial" w:hAnsi="Arial" w:cs="Arial"/>
            <w:b/>
            <w:bCs/>
          </w:rPr>
          <w:t>ed</w:t>
        </w:r>
      </w:ins>
      <w:r w:rsidR="007C2534" w:rsidRPr="00157A05">
        <w:rPr>
          <w:rFonts w:ascii="Arial" w:hAnsi="Arial" w:cs="Arial"/>
          <w:b/>
          <w:bCs/>
        </w:rPr>
        <w:t xml:space="preserve"> </w:t>
      </w:r>
      <w:r w:rsidR="002C1BC6">
        <w:rPr>
          <w:rFonts w:ascii="Arial" w:hAnsi="Arial" w:cs="Arial"/>
          <w:b/>
          <w:bCs/>
        </w:rPr>
        <w:t xml:space="preserve">the </w:t>
      </w:r>
      <w:r w:rsidR="00E61339">
        <w:rPr>
          <w:rFonts w:ascii="Arial" w:hAnsi="Arial" w:cs="Arial"/>
          <w:b/>
          <w:bCs/>
        </w:rPr>
        <w:t>abundance</w:t>
      </w:r>
      <w:r w:rsidR="002C1BC6">
        <w:rPr>
          <w:rFonts w:ascii="Arial" w:hAnsi="Arial" w:cs="Arial"/>
          <w:b/>
          <w:bCs/>
        </w:rPr>
        <w:t xml:space="preserve"> of ammonia oxidizers</w:t>
      </w:r>
      <w:r w:rsidR="00210507">
        <w:rPr>
          <w:rFonts w:ascii="Arial" w:hAnsi="Arial" w:cs="Arial"/>
          <w:b/>
          <w:bCs/>
        </w:rPr>
        <w:t xml:space="preserve"> in bulk soil</w:t>
      </w:r>
      <w:commentRangeEnd w:id="346"/>
      <w:r w:rsidR="00274337">
        <w:rPr>
          <w:rStyle w:val="Marquedecommentaire"/>
        </w:rPr>
        <w:commentReference w:id="346"/>
      </w:r>
    </w:p>
    <w:p w:rsidR="00124495" w:rsidRDefault="007C2534" w:rsidP="00A66729">
      <w:pPr>
        <w:spacing w:after="0" w:line="480" w:lineRule="auto"/>
        <w:jc w:val="both"/>
        <w:rPr>
          <w:rFonts w:ascii="Arial" w:hAnsi="Arial" w:cs="Arial"/>
        </w:rPr>
      </w:pPr>
      <w:r w:rsidRPr="00157A05">
        <w:rPr>
          <w:rFonts w:ascii="Arial" w:hAnsi="Arial" w:cs="Arial"/>
          <w:b/>
          <w:bCs/>
        </w:rPr>
        <w:tab/>
      </w:r>
      <w:r w:rsidR="00F9108C" w:rsidRPr="00F80D91">
        <w:rPr>
          <w:rFonts w:ascii="Arial" w:hAnsi="Arial" w:cs="Arial"/>
        </w:rPr>
        <w:t>Quantification of the</w:t>
      </w:r>
      <w:r w:rsidR="00F9108C">
        <w:rPr>
          <w:rFonts w:ascii="Arial" w:hAnsi="Arial" w:cs="Arial"/>
          <w:b/>
          <w:bCs/>
        </w:rPr>
        <w:t xml:space="preserve"> </w:t>
      </w:r>
      <w:r w:rsidRPr="00157A05">
        <w:rPr>
          <w:rFonts w:ascii="Arial" w:hAnsi="Arial" w:cs="Arial"/>
        </w:rPr>
        <w:t>abundance</w:t>
      </w:r>
      <w:r w:rsidR="00A66729">
        <w:rPr>
          <w:rFonts w:ascii="Arial" w:hAnsi="Arial" w:cs="Arial"/>
        </w:rPr>
        <w:t>s</w:t>
      </w:r>
      <w:r w:rsidRPr="00157A05">
        <w:rPr>
          <w:rFonts w:ascii="Arial" w:hAnsi="Arial" w:cs="Arial"/>
        </w:rPr>
        <w:t xml:space="preserve"> of ammonia-oxidizing communities </w:t>
      </w:r>
      <w:r w:rsidR="00124495">
        <w:rPr>
          <w:rFonts w:ascii="Arial" w:hAnsi="Arial" w:cs="Arial"/>
        </w:rPr>
        <w:t>showed that the</w:t>
      </w:r>
      <w:r w:rsidRPr="00157A05">
        <w:rPr>
          <w:rFonts w:ascii="Arial" w:hAnsi="Arial" w:cs="Arial"/>
        </w:rPr>
        <w:t xml:space="preserve"> effects of drought were different depending on the ammonia-oxidizing group</w:t>
      </w:r>
      <w:r w:rsidR="008D2E86">
        <w:rPr>
          <w:rFonts w:ascii="Arial" w:hAnsi="Arial" w:cs="Arial"/>
        </w:rPr>
        <w:t xml:space="preserve"> and </w:t>
      </w:r>
      <w:r w:rsidR="00124495">
        <w:rPr>
          <w:rFonts w:ascii="Arial" w:hAnsi="Arial" w:cs="Arial"/>
        </w:rPr>
        <w:t xml:space="preserve">the </w:t>
      </w:r>
      <w:r w:rsidRPr="00157A05">
        <w:rPr>
          <w:rFonts w:ascii="Arial" w:hAnsi="Arial" w:cs="Arial"/>
        </w:rPr>
        <w:t>cropping system</w:t>
      </w:r>
      <w:r w:rsidR="00124495">
        <w:rPr>
          <w:rFonts w:ascii="Arial" w:hAnsi="Arial" w:cs="Arial"/>
        </w:rPr>
        <w:t xml:space="preserve"> </w:t>
      </w:r>
      <w:r w:rsidR="00124495" w:rsidRPr="00157A05">
        <w:rPr>
          <w:rFonts w:ascii="Arial" w:hAnsi="Arial" w:cs="Arial"/>
        </w:rPr>
        <w:t>(</w:t>
      </w:r>
      <w:ins w:id="348" w:author="Ari Fina Bintarti" w:date="2024-03-19T17:18:00Z">
        <w:r w:rsidR="008F42C7" w:rsidRPr="004A7D3B">
          <w:rPr>
            <w:rFonts w:ascii="Arial" w:hAnsi="Arial" w:cs="Arial"/>
          </w:rPr>
          <w:t xml:space="preserve">Supplementary Table </w:t>
        </w:r>
        <w:r w:rsidR="008F42C7">
          <w:rPr>
            <w:rFonts w:ascii="Arial" w:hAnsi="Arial" w:cs="Arial"/>
          </w:rPr>
          <w:t>3</w:t>
        </w:r>
      </w:ins>
      <w:r w:rsidR="00124495" w:rsidRPr="00157A05">
        <w:rPr>
          <w:rFonts w:ascii="Arial" w:hAnsi="Arial" w:cs="Arial"/>
        </w:rPr>
        <w:t>).</w:t>
      </w:r>
      <w:r w:rsidRPr="00157A05">
        <w:rPr>
          <w:rFonts w:ascii="Arial" w:hAnsi="Arial" w:cs="Arial"/>
        </w:rPr>
        <w:t xml:space="preserve"> </w:t>
      </w:r>
      <w:r w:rsidR="002D764E">
        <w:rPr>
          <w:rFonts w:ascii="Arial" w:hAnsi="Arial" w:cs="Arial"/>
        </w:rPr>
        <w:t xml:space="preserve">In the bulk soil, </w:t>
      </w:r>
      <w:r w:rsidR="00E61796">
        <w:rPr>
          <w:rFonts w:ascii="Arial" w:hAnsi="Arial" w:cs="Arial"/>
        </w:rPr>
        <w:t>a significant effect of drought was observed on the abundance of AOB and comammox clade B but not on that of AOA and comam</w:t>
      </w:r>
      <w:r w:rsidR="001B19AD">
        <w:rPr>
          <w:rFonts w:ascii="Arial" w:hAnsi="Arial" w:cs="Arial"/>
        </w:rPr>
        <w:t>m</w:t>
      </w:r>
      <w:r w:rsidR="00E61796">
        <w:rPr>
          <w:rFonts w:ascii="Arial" w:hAnsi="Arial" w:cs="Arial"/>
        </w:rPr>
        <w:t xml:space="preserve">ox clade </w:t>
      </w:r>
      <w:r w:rsidR="00E61796" w:rsidRPr="009E6584">
        <w:rPr>
          <w:rFonts w:ascii="Arial" w:hAnsi="Arial" w:cs="Arial"/>
        </w:rPr>
        <w:t>A (</w:t>
      </w:r>
      <w:ins w:id="349" w:author="Ari Fina Bintarti" w:date="2024-03-19T18:02:00Z">
        <w:r w:rsidR="009E6584">
          <w:rPr>
            <w:rFonts w:ascii="Arial" w:hAnsi="Arial" w:cs="Arial"/>
          </w:rPr>
          <w:t>Three-way repeated measures ANOVA</w:t>
        </w:r>
      </w:ins>
      <w:r w:rsidR="00A36507" w:rsidRPr="009E6584">
        <w:rPr>
          <w:rFonts w:ascii="Arial" w:hAnsi="Arial" w:cs="Arial"/>
        </w:rPr>
        <w:t xml:space="preserve">, </w:t>
      </w:r>
      <w:r w:rsidR="00E61796" w:rsidRPr="009E6584">
        <w:rPr>
          <w:rFonts w:ascii="Arial" w:hAnsi="Arial" w:cs="Arial"/>
        </w:rPr>
        <w:t xml:space="preserve">P&lt;0.05, </w:t>
      </w:r>
      <w:ins w:id="350" w:author="Ari Fina Bintarti" w:date="2024-03-19T17:59:00Z">
        <w:r w:rsidR="009E6584">
          <w:rPr>
            <w:rFonts w:ascii="Arial" w:hAnsi="Arial" w:cs="Arial"/>
          </w:rPr>
          <w:t xml:space="preserve">Figure 4; </w:t>
        </w:r>
      </w:ins>
      <w:ins w:id="351" w:author="Ari Fina Bintarti" w:date="2024-03-19T17:58:00Z">
        <w:r w:rsidR="009E6584" w:rsidRPr="009E6584">
          <w:rPr>
            <w:rFonts w:ascii="Arial" w:hAnsi="Arial" w:cs="Arial"/>
          </w:rPr>
          <w:t>Supplementary Table 3</w:t>
        </w:r>
      </w:ins>
      <w:r w:rsidR="00E61796" w:rsidRPr="009E6584">
        <w:rPr>
          <w:rFonts w:ascii="Arial" w:hAnsi="Arial" w:cs="Arial"/>
        </w:rPr>
        <w:t>).</w:t>
      </w:r>
      <w:r w:rsidR="00E61796">
        <w:rPr>
          <w:rFonts w:ascii="Arial" w:hAnsi="Arial" w:cs="Arial"/>
        </w:rPr>
        <w:t xml:space="preserve"> </w:t>
      </w:r>
      <w:r w:rsidR="005B7470">
        <w:rPr>
          <w:rFonts w:ascii="Arial" w:hAnsi="Arial" w:cs="Arial"/>
        </w:rPr>
        <w:t>T</w:t>
      </w:r>
      <w:r w:rsidR="001B19AD">
        <w:rPr>
          <w:rFonts w:ascii="Arial" w:hAnsi="Arial" w:cs="Arial"/>
        </w:rPr>
        <w:t>h</w:t>
      </w:r>
      <w:r w:rsidR="005B7470">
        <w:rPr>
          <w:rFonts w:ascii="Arial" w:hAnsi="Arial" w:cs="Arial"/>
        </w:rPr>
        <w:t xml:space="preserve">is effect of drought depended on the cropping system only for the AOB. </w:t>
      </w:r>
      <w:r w:rsidR="00A00C84">
        <w:rPr>
          <w:rFonts w:ascii="Arial" w:hAnsi="Arial" w:cs="Arial"/>
        </w:rPr>
        <w:t>T</w:t>
      </w:r>
      <w:r w:rsidR="005B7470">
        <w:rPr>
          <w:rFonts w:ascii="Arial" w:hAnsi="Arial" w:cs="Arial"/>
        </w:rPr>
        <w:t>hus</w:t>
      </w:r>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r w:rsidR="00124495">
        <w:rPr>
          <w:rFonts w:ascii="Arial" w:hAnsi="Arial" w:cs="Arial"/>
        </w:rPr>
        <w:t xml:space="preserve">AOB </w:t>
      </w:r>
      <w:r w:rsidR="001B19AD">
        <w:rPr>
          <w:rFonts w:ascii="Arial" w:hAnsi="Arial" w:cs="Arial"/>
        </w:rPr>
        <w:t>abundance in the CONFYM system</w:t>
      </w:r>
      <w:r w:rsidR="005B7470">
        <w:rPr>
          <w:rFonts w:ascii="Arial" w:hAnsi="Arial" w:cs="Arial"/>
        </w:rPr>
        <w:t xml:space="preserve"> only</w:t>
      </w:r>
      <w:r w:rsidR="001B19AD">
        <w:rPr>
          <w:rFonts w:ascii="Arial" w:hAnsi="Arial" w:cs="Arial"/>
        </w:rPr>
        <w:t>, with decrease</w:t>
      </w:r>
      <w:r w:rsidR="005B7470">
        <w:rPr>
          <w:rFonts w:ascii="Arial" w:hAnsi="Arial" w:cs="Arial"/>
        </w:rPr>
        <w:t>s</w:t>
      </w:r>
      <w:r w:rsidR="001B19AD">
        <w:rPr>
          <w:rFonts w:ascii="Arial" w:hAnsi="Arial" w:cs="Arial"/>
        </w:rPr>
        <w:t xml:space="preserve"> of </w:t>
      </w:r>
      <w:r w:rsidR="005B7470">
        <w:rPr>
          <w:rFonts w:ascii="Arial" w:hAnsi="Arial" w:cs="Arial"/>
        </w:rPr>
        <w:t xml:space="preserve">up to </w:t>
      </w:r>
      <w:r w:rsidR="001B19AD">
        <w:rPr>
          <w:rFonts w:ascii="Arial" w:hAnsi="Arial" w:cs="Arial"/>
        </w:rPr>
        <w:t>3</w:t>
      </w:r>
      <w:r w:rsidR="005B7470">
        <w:rPr>
          <w:rFonts w:ascii="Arial" w:hAnsi="Arial" w:cs="Arial"/>
        </w:rPr>
        <w:t>9</w:t>
      </w:r>
      <w:r w:rsidR="001B19AD">
        <w:rPr>
          <w:rFonts w:ascii="Arial" w:hAnsi="Arial" w:cs="Arial"/>
        </w:rPr>
        <w:t xml:space="preserve"> % relative to the control</w:t>
      </w:r>
      <w:r w:rsidR="005B7470">
        <w:rPr>
          <w:rFonts w:ascii="Arial" w:hAnsi="Arial" w:cs="Arial"/>
        </w:rPr>
        <w:t>. In contrast, the abundance of comammox</w:t>
      </w:r>
      <w:r w:rsidR="00124495">
        <w:rPr>
          <w:rFonts w:ascii="Arial" w:hAnsi="Arial" w:cs="Arial"/>
        </w:rPr>
        <w:t xml:space="preserve"> clade</w:t>
      </w:r>
      <w:r w:rsidR="005B7470">
        <w:rPr>
          <w:rFonts w:ascii="Arial" w:hAnsi="Arial" w:cs="Arial"/>
        </w:rPr>
        <w:t xml:space="preserve"> B was consistently lower in the drought treatment across cropping systems, with the strongest effects observed in the CONFYM </w:t>
      </w:r>
      <w:r w:rsidR="005B7470" w:rsidRPr="009E6584">
        <w:rPr>
          <w:rFonts w:ascii="Arial" w:hAnsi="Arial" w:cs="Arial"/>
        </w:rPr>
        <w:t>system (Fig</w:t>
      </w:r>
      <w:ins w:id="352" w:author="Ari Fina Bintarti" w:date="2024-03-19T17:58:00Z">
        <w:r w:rsidR="009E6584" w:rsidRPr="00112B9B">
          <w:rPr>
            <w:rFonts w:ascii="Arial" w:hAnsi="Arial" w:cs="Arial"/>
          </w:rPr>
          <w:t>ure 4</w:t>
        </w:r>
      </w:ins>
      <w:ins w:id="353" w:author="Ari Fina Bintarti" w:date="2024-03-19T18:01:00Z">
        <w:r w:rsidR="009E6584">
          <w:rPr>
            <w:rFonts w:ascii="Arial" w:hAnsi="Arial" w:cs="Arial"/>
          </w:rPr>
          <w:t>D</w:t>
        </w:r>
      </w:ins>
      <w:r w:rsidR="005B7470" w:rsidRPr="009E6584">
        <w:rPr>
          <w:rFonts w:ascii="Arial" w:hAnsi="Arial" w:cs="Arial"/>
        </w:rPr>
        <w:t>).</w:t>
      </w:r>
      <w:r w:rsidR="00A66729" w:rsidRPr="009E6584">
        <w:rPr>
          <w:rFonts w:ascii="Arial" w:hAnsi="Arial" w:cs="Arial"/>
        </w:rPr>
        <w:t xml:space="preserve"> We</w:t>
      </w:r>
      <w:r w:rsidR="00A66729">
        <w:rPr>
          <w:rFonts w:ascii="Arial" w:hAnsi="Arial" w:cs="Arial"/>
        </w:rPr>
        <w:t xml:space="preserve"> </w:t>
      </w:r>
      <w:r w:rsidR="00A36507">
        <w:rPr>
          <w:rFonts w:ascii="Arial" w:hAnsi="Arial" w:cs="Arial"/>
        </w:rPr>
        <w:t xml:space="preserve">also </w:t>
      </w:r>
      <w:r w:rsidR="00A66729">
        <w:rPr>
          <w:rFonts w:ascii="Arial" w:hAnsi="Arial" w:cs="Arial"/>
        </w:rPr>
        <w:t>found that</w:t>
      </w:r>
      <w:r w:rsidR="00A36507">
        <w:rPr>
          <w:rFonts w:ascii="Arial" w:hAnsi="Arial" w:cs="Arial"/>
        </w:rPr>
        <w:t xml:space="preserve"> drought led to significant decreases in</w:t>
      </w:r>
      <w:r w:rsidR="00A66729">
        <w:rPr>
          <w:rFonts w:ascii="Arial" w:hAnsi="Arial" w:cs="Arial"/>
        </w:rPr>
        <w:t xml:space="preserve"> the proportion of AOB and comammox within the </w:t>
      </w:r>
      <w:r w:rsidR="00B276DD">
        <w:rPr>
          <w:rFonts w:ascii="Arial" w:hAnsi="Arial" w:cs="Arial"/>
        </w:rPr>
        <w:t xml:space="preserve">total </w:t>
      </w:r>
      <w:r w:rsidR="00A66729">
        <w:rPr>
          <w:rFonts w:ascii="Arial" w:hAnsi="Arial" w:cs="Arial"/>
        </w:rPr>
        <w:t xml:space="preserve">bacterial community </w:t>
      </w:r>
      <w:r w:rsidR="00A36507">
        <w:rPr>
          <w:rFonts w:ascii="Arial" w:hAnsi="Arial" w:cs="Arial"/>
        </w:rPr>
        <w:t xml:space="preserve">in the bulk soil </w:t>
      </w:r>
      <w:ins w:id="354" w:author="Ari Fina Bintarti" w:date="2024-03-19T18:03:00Z">
        <w:r w:rsidR="009E6584">
          <w:rPr>
            <w:rFonts w:ascii="Arial" w:hAnsi="Arial" w:cs="Arial"/>
          </w:rPr>
          <w:t>(LMM, P&lt;0.05</w:t>
        </w:r>
      </w:ins>
      <w:ins w:id="355" w:author="Ari Fina Bintarti" w:date="2024-03-19T18:04:00Z">
        <w:r w:rsidR="009E6584">
          <w:rPr>
            <w:rFonts w:ascii="Arial" w:hAnsi="Arial" w:cs="Arial"/>
          </w:rPr>
          <w:t>,</w:t>
        </w:r>
      </w:ins>
      <w:ins w:id="356" w:author="Ari Fina Bintarti" w:date="2024-03-19T18:06:00Z">
        <w:r w:rsidR="009E6584">
          <w:rPr>
            <w:rFonts w:ascii="Arial" w:hAnsi="Arial" w:cs="Arial"/>
          </w:rPr>
          <w:t xml:space="preserve"> Supplementary Fig.</w:t>
        </w:r>
      </w:ins>
      <w:ins w:id="357" w:author="Ari Fina Bintarti" w:date="2024-03-29T09:26:00Z">
        <w:r w:rsidR="00B036A7">
          <w:rPr>
            <w:rFonts w:ascii="Arial" w:hAnsi="Arial" w:cs="Arial"/>
          </w:rPr>
          <w:t>6</w:t>
        </w:r>
      </w:ins>
      <w:ins w:id="358" w:author="Ari Fina Bintarti" w:date="2024-03-19T18:06:00Z">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9E6584" w:rsidRPr="00157A05">
          <w:rPr>
            <w:rFonts w:ascii="Arial" w:hAnsi="Arial" w:cs="Arial"/>
          </w:rPr>
          <w:t>)</w:t>
        </w:r>
        <w:r w:rsidR="009E6584">
          <w:rPr>
            <w:rFonts w:ascii="Arial" w:hAnsi="Arial" w:cs="Arial"/>
          </w:rPr>
          <w:t xml:space="preserve">, </w:t>
        </w:r>
      </w:ins>
      <w:r w:rsidR="00A36507">
        <w:rPr>
          <w:rFonts w:ascii="Arial" w:hAnsi="Arial" w:cs="Arial"/>
        </w:rPr>
        <w:t>while no significant effect was observed in the rhizosphere</w:t>
      </w:r>
      <w:ins w:id="359" w:author="Ari Fina Bintarti" w:date="2024-03-19T18:05:00Z">
        <w:r w:rsidR="009E6584">
          <w:rPr>
            <w:rFonts w:ascii="Arial" w:hAnsi="Arial" w:cs="Arial"/>
          </w:rPr>
          <w:t xml:space="preserve"> </w:t>
        </w:r>
      </w:ins>
      <w:r w:rsidR="00B276DD" w:rsidRPr="00157A05">
        <w:rPr>
          <w:rFonts w:ascii="Arial" w:hAnsi="Arial" w:cs="Arial"/>
        </w:rPr>
        <w:t>(</w:t>
      </w:r>
      <w:ins w:id="360" w:author="Ari Fina Bintarti" w:date="2024-03-19T18:02:00Z">
        <w:r w:rsidR="009E6584">
          <w:rPr>
            <w:rFonts w:ascii="Arial" w:hAnsi="Arial" w:cs="Arial"/>
          </w:rPr>
          <w:t>Three-way</w:t>
        </w:r>
      </w:ins>
      <w:ins w:id="361" w:author="Ari Fina Bintarti" w:date="2024-03-19T18:04:00Z">
        <w:r w:rsidR="009E6584">
          <w:rPr>
            <w:rFonts w:ascii="Arial" w:hAnsi="Arial" w:cs="Arial"/>
          </w:rPr>
          <w:t xml:space="preserve"> repeated</w:t>
        </w:r>
      </w:ins>
      <w:ins w:id="362" w:author="Ari Fina Bintarti" w:date="2024-03-19T18:05:00Z">
        <w:r w:rsidR="009E6584">
          <w:rPr>
            <w:rFonts w:ascii="Arial" w:hAnsi="Arial" w:cs="Arial"/>
          </w:rPr>
          <w:t xml:space="preserve"> measures ANOVA</w:t>
        </w:r>
      </w:ins>
      <w:r w:rsidR="00A36507">
        <w:rPr>
          <w:rFonts w:ascii="Arial" w:hAnsi="Arial" w:cs="Arial"/>
        </w:rPr>
        <w:t>, P&lt;0.05</w:t>
      </w:r>
      <w:ins w:id="363" w:author="Ari Fina Bintarti" w:date="2024-03-19T18:01:00Z">
        <w:r w:rsidR="009E6584">
          <w:rPr>
            <w:rFonts w:ascii="Arial" w:hAnsi="Arial" w:cs="Arial"/>
          </w:rPr>
          <w:t>, Supplementary Fig.</w:t>
        </w:r>
      </w:ins>
      <w:ins w:id="364" w:author="Ari Fina Bintarti" w:date="2024-03-19T18:02:00Z">
        <w:r w:rsidR="009E6584">
          <w:rPr>
            <w:rFonts w:ascii="Arial" w:hAnsi="Arial" w:cs="Arial"/>
          </w:rPr>
          <w:t xml:space="preserve"> </w:t>
        </w:r>
      </w:ins>
      <w:ins w:id="365" w:author="Ari Fina Bintarti" w:date="2024-03-29T09:26:00Z">
        <w:r w:rsidR="00B036A7">
          <w:rPr>
            <w:rFonts w:ascii="Arial" w:hAnsi="Arial" w:cs="Arial"/>
          </w:rPr>
          <w:t>6</w:t>
        </w:r>
      </w:ins>
      <w:ins w:id="366" w:author="Ari Fina Bintarti" w:date="2024-03-19T18:02:00Z">
        <w:r w:rsidR="009E6584">
          <w:rPr>
            <w:rFonts w:ascii="Arial" w:hAnsi="Arial" w:cs="Arial"/>
          </w:rPr>
          <w:t xml:space="preserve">; </w:t>
        </w:r>
      </w:ins>
      <w:ins w:id="367" w:author="Ari Fina Bintarti" w:date="2024-03-19T18:05:00Z">
        <w:r w:rsidR="009E6584" w:rsidRPr="009E6584">
          <w:rPr>
            <w:rFonts w:ascii="Arial" w:hAnsi="Arial" w:cs="Arial"/>
          </w:rPr>
          <w:t xml:space="preserve">Supplementary Table </w:t>
        </w:r>
        <w:r w:rsidR="009E6584">
          <w:rPr>
            <w:rFonts w:ascii="Arial" w:hAnsi="Arial" w:cs="Arial"/>
          </w:rPr>
          <w:t>4</w:t>
        </w:r>
      </w:ins>
      <w:r w:rsidR="00B276DD" w:rsidRPr="00157A05">
        <w:rPr>
          <w:rFonts w:ascii="Arial" w:hAnsi="Arial" w:cs="Arial"/>
        </w:rPr>
        <w:t>).</w:t>
      </w:r>
    </w:p>
    <w:p w:rsidR="007C2534" w:rsidRPr="00157A05" w:rsidRDefault="007C2534" w:rsidP="00157A05">
      <w:pPr>
        <w:spacing w:after="0" w:line="480" w:lineRule="auto"/>
        <w:jc w:val="both"/>
        <w:rPr>
          <w:rFonts w:ascii="Arial" w:hAnsi="Arial" w:cs="Arial"/>
        </w:rPr>
      </w:pPr>
    </w:p>
    <w:p w:rsidR="007C2534" w:rsidRPr="00157A05" w:rsidRDefault="00CC1EF0" w:rsidP="00157A05">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rsidR="002474CE" w:rsidRDefault="007C2534" w:rsidP="00157A05">
      <w:pPr>
        <w:spacing w:after="0" w:line="480" w:lineRule="auto"/>
        <w:jc w:val="both"/>
        <w:rPr>
          <w:ins w:id="368" w:author="Ari Fina Bintarti" w:date="2024-04-06T00:23:00Z"/>
          <w:rFonts w:ascii="Arial" w:hAnsi="Arial" w:cs="Arial"/>
        </w:rPr>
      </w:pPr>
      <w:r w:rsidRPr="00157A05">
        <w:rPr>
          <w:rFonts w:ascii="Arial" w:hAnsi="Arial" w:cs="Arial"/>
        </w:rPr>
        <w:tab/>
      </w:r>
      <w:r w:rsidR="00124495">
        <w:rPr>
          <w:rFonts w:ascii="Arial" w:hAnsi="Arial" w:cs="Arial"/>
        </w:rPr>
        <w:t xml:space="preserve">We further investigated how the relationships </w:t>
      </w:r>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r w:rsidR="00D55233">
        <w:rPr>
          <w:rFonts w:ascii="Arial" w:hAnsi="Arial" w:cs="Arial"/>
        </w:rPr>
        <w:t>and N</w:t>
      </w:r>
      <w:r w:rsidR="00D55233" w:rsidRPr="00112B9B">
        <w:rPr>
          <w:rFonts w:ascii="Arial" w:hAnsi="Arial" w:cs="Arial"/>
          <w:vertAlign w:val="subscript"/>
        </w:rPr>
        <w:t>2</w:t>
      </w:r>
      <w:r w:rsidR="00D55233">
        <w:rPr>
          <w:rFonts w:ascii="Arial" w:hAnsi="Arial" w:cs="Arial"/>
        </w:rPr>
        <w:t xml:space="preserve">O emissions, </w:t>
      </w:r>
      <w:r w:rsidR="00463954">
        <w:rPr>
          <w:rFonts w:ascii="Arial" w:hAnsi="Arial" w:cs="Arial"/>
        </w:rPr>
        <w:t xml:space="preserve">were </w:t>
      </w:r>
      <w:r w:rsidR="00124495">
        <w:rPr>
          <w:rFonts w:ascii="Arial" w:hAnsi="Arial" w:cs="Arial"/>
        </w:rPr>
        <w:t xml:space="preserve">affected by </w:t>
      </w:r>
      <w:r w:rsidR="00463954">
        <w:rPr>
          <w:rFonts w:ascii="Arial" w:hAnsi="Arial" w:cs="Arial"/>
        </w:rPr>
        <w:t xml:space="preserve">drought </w:t>
      </w:r>
      <w:r w:rsidR="00463954" w:rsidRPr="00463954">
        <w:rPr>
          <w:rFonts w:ascii="Arial" w:hAnsi="Arial" w:cs="Arial"/>
          <w:highlight w:val="yellow"/>
        </w:rPr>
        <w:t>(</w:t>
      </w:r>
      <w:ins w:id="369" w:author="Ari Fina Bintarti" w:date="2024-03-19T19:42:00Z">
        <w:r w:rsidR="00B70336">
          <w:rPr>
            <w:rFonts w:ascii="Arial" w:hAnsi="Arial" w:cs="Arial"/>
            <w:highlight w:val="yellow"/>
          </w:rPr>
          <w:t>Figure 5</w:t>
        </w:r>
      </w:ins>
      <w:r w:rsidR="00463954" w:rsidRPr="00463954">
        <w:rPr>
          <w:rFonts w:ascii="Arial" w:hAnsi="Arial" w:cs="Arial"/>
          <w:highlight w:val="yellow"/>
        </w:rPr>
        <w:t>)</w:t>
      </w:r>
      <w:r w:rsidR="00463954">
        <w:rPr>
          <w:rFonts w:ascii="Arial" w:hAnsi="Arial" w:cs="Arial"/>
        </w:rPr>
        <w:t>.</w:t>
      </w:r>
      <w:r w:rsidR="00FE0B12">
        <w:rPr>
          <w:rFonts w:ascii="Arial" w:hAnsi="Arial" w:cs="Arial"/>
        </w:rPr>
        <w:t xml:space="preserve"> </w:t>
      </w:r>
      <w:r w:rsidR="002474CE">
        <w:rPr>
          <w:rFonts w:ascii="Arial" w:hAnsi="Arial" w:cs="Arial"/>
        </w:rPr>
        <w:t xml:space="preserve">Notably, </w:t>
      </w:r>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 was </w:t>
      </w:r>
      <w:del w:id="370" w:author="Laurent Philippot" w:date="2024-04-12T13:37:00Z">
        <w:r w:rsidR="009F7785" w:rsidDel="002F6C64">
          <w:rPr>
            <w:rFonts w:ascii="Arial" w:hAnsi="Arial" w:cs="Arial"/>
          </w:rPr>
          <w:delText xml:space="preserve">positively </w:delText>
        </w:r>
      </w:del>
      <w:r w:rsidR="009F7785">
        <w:rPr>
          <w:rFonts w:ascii="Arial" w:hAnsi="Arial" w:cs="Arial"/>
        </w:rPr>
        <w:t xml:space="preserve">correlated to the abundance </w:t>
      </w:r>
      <w:r w:rsidR="004271A6">
        <w:rPr>
          <w:rFonts w:ascii="Arial" w:hAnsi="Arial" w:cs="Arial"/>
        </w:rPr>
        <w:t xml:space="preserve">and the beta diversity </w:t>
      </w:r>
      <w:r w:rsidR="009F7785">
        <w:rPr>
          <w:rFonts w:ascii="Arial" w:hAnsi="Arial" w:cs="Arial"/>
        </w:rPr>
        <w:t>of all AO as well to the alpha diversity of AOA and comammox in the control treatment</w:t>
      </w:r>
      <w:r w:rsidR="006C473B">
        <w:rPr>
          <w:rFonts w:ascii="Arial" w:hAnsi="Arial" w:cs="Arial"/>
        </w:rPr>
        <w:t>.</w:t>
      </w:r>
      <w:r w:rsidR="004271A6">
        <w:rPr>
          <w:rFonts w:ascii="Arial" w:hAnsi="Arial" w:cs="Arial"/>
        </w:rPr>
        <w:t xml:space="preserve"> </w:t>
      </w:r>
      <w:r w:rsidR="006C473B">
        <w:rPr>
          <w:rFonts w:ascii="Arial" w:hAnsi="Arial" w:cs="Arial"/>
        </w:rPr>
        <w:t>I</w:t>
      </w:r>
      <w:r w:rsidR="009F7785">
        <w:rPr>
          <w:rFonts w:ascii="Arial" w:hAnsi="Arial" w:cs="Arial"/>
        </w:rPr>
        <w:t xml:space="preserve">n contrast, only the the alpha diversity of AOB was </w:t>
      </w:r>
      <w:r w:rsidR="00D55233">
        <w:rPr>
          <w:rFonts w:ascii="Arial" w:hAnsi="Arial" w:cs="Arial"/>
        </w:rPr>
        <w:t>positively</w:t>
      </w:r>
      <w:r w:rsidR="006C473B">
        <w:rPr>
          <w:rFonts w:ascii="Arial" w:hAnsi="Arial" w:cs="Arial"/>
        </w:rPr>
        <w:t xml:space="preserve"> correlated 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in the drought treatment while a negative relationship was observed </w:t>
      </w:r>
      <w:r w:rsidR="008004C3">
        <w:rPr>
          <w:rFonts w:ascii="Arial" w:hAnsi="Arial" w:cs="Arial"/>
        </w:rPr>
        <w:t>with</w:t>
      </w:r>
      <w:r w:rsidR="006C473B">
        <w:rPr>
          <w:rFonts w:ascii="Arial" w:hAnsi="Arial" w:cs="Arial"/>
        </w:rPr>
        <w:t xml:space="preserve"> the alpha diversity of comammox (Fig</w:t>
      </w:r>
      <w:ins w:id="371" w:author="Ari Fina Bintarti" w:date="2024-03-19T19:42:00Z">
        <w:r w:rsidR="00B70336">
          <w:rPr>
            <w:rFonts w:ascii="Arial" w:hAnsi="Arial" w:cs="Arial"/>
          </w:rPr>
          <w:t xml:space="preserve">ure </w:t>
        </w:r>
      </w:ins>
      <w:ins w:id="372" w:author="Ari Fina Bintarti" w:date="2024-03-19T19:43:00Z">
        <w:r w:rsidR="00B70336">
          <w:rPr>
            <w:rFonts w:ascii="Arial" w:hAnsi="Arial" w:cs="Arial"/>
          </w:rPr>
          <w:t>5</w:t>
        </w:r>
      </w:ins>
      <w:r w:rsidR="006C473B">
        <w:rPr>
          <w:rFonts w:ascii="Arial" w:hAnsi="Arial" w:cs="Arial"/>
        </w:rPr>
        <w:t>)</w:t>
      </w:r>
      <w:r w:rsidR="009F7785">
        <w:rPr>
          <w:rFonts w:ascii="Arial" w:hAnsi="Arial" w:cs="Arial"/>
        </w:rPr>
        <w:t xml:space="preserve">. </w:t>
      </w:r>
      <w:r w:rsidR="004271A6">
        <w:rPr>
          <w:rFonts w:ascii="Arial" w:hAnsi="Arial" w:cs="Arial"/>
        </w:rPr>
        <w:t>Similarly, stronger correlations were found</w:t>
      </w:r>
      <w:r w:rsidR="009F7785">
        <w:rPr>
          <w:rFonts w:ascii="Arial" w:hAnsi="Arial" w:cs="Arial"/>
        </w:rPr>
        <w:t xml:space="preserve"> </w:t>
      </w:r>
      <w:r w:rsidR="004271A6">
        <w:rPr>
          <w:rFonts w:ascii="Arial" w:hAnsi="Arial" w:cs="Arial"/>
        </w:rPr>
        <w:t>between the NH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 and AO communities in the control than in the drought treatment</w:t>
      </w:r>
      <w:ins w:id="373" w:author="Ari Fina Bintarti" w:date="2024-03-29T08:48:00Z">
        <w:r w:rsidR="00C518BE">
          <w:rPr>
            <w:rFonts w:ascii="Arial" w:hAnsi="Arial" w:cs="Arial"/>
          </w:rPr>
          <w:t xml:space="preserve"> (Figure 5)</w:t>
        </w:r>
      </w:ins>
      <w:r w:rsidR="004271A6">
        <w:rPr>
          <w:rFonts w:ascii="Arial" w:hAnsi="Arial" w:cs="Arial"/>
        </w:rPr>
        <w:t>. Interestingly, all these correlations were negative except the alpha diversity of AOB</w:t>
      </w:r>
      <w:ins w:id="374" w:author="Ari Fina Bintarti" w:date="2024-03-29T08:48:00Z">
        <w:r w:rsidR="00C518BE">
          <w:rPr>
            <w:rFonts w:ascii="Arial" w:hAnsi="Arial" w:cs="Arial"/>
          </w:rPr>
          <w:t xml:space="preserve">. </w:t>
        </w:r>
      </w:ins>
      <w:ins w:id="375" w:author="Ari Fina Bintarti" w:date="2024-03-29T08:24:00Z">
        <w:r w:rsidR="00A11CFE">
          <w:rPr>
            <w:rFonts w:ascii="Arial" w:hAnsi="Arial" w:cs="Arial"/>
          </w:rPr>
          <w:t>Among all</w:t>
        </w:r>
      </w:ins>
      <w:ins w:id="376" w:author="Ari Fina Bintarti" w:date="2024-03-29T08:25:00Z">
        <w:r w:rsidR="00A11CFE">
          <w:rPr>
            <w:rFonts w:ascii="Arial" w:hAnsi="Arial" w:cs="Arial"/>
          </w:rPr>
          <w:t xml:space="preserve"> AO groups, o</w:t>
        </w:r>
      </w:ins>
      <w:ins w:id="377" w:author="Ari Fina Bintarti" w:date="2024-03-29T08:19:00Z">
        <w:r w:rsidR="00A11CFE">
          <w:rPr>
            <w:rFonts w:ascii="Arial" w:hAnsi="Arial" w:cs="Arial"/>
          </w:rPr>
          <w:t xml:space="preserve">nly </w:t>
        </w:r>
      </w:ins>
      <w:ins w:id="378" w:author="Ari Fina Bintarti" w:date="2024-03-29T08:21:00Z">
        <w:r w:rsidR="00A11CFE">
          <w:rPr>
            <w:rFonts w:ascii="Arial" w:hAnsi="Arial" w:cs="Arial"/>
          </w:rPr>
          <w:t xml:space="preserve">the beta diversity of </w:t>
        </w:r>
      </w:ins>
      <w:ins w:id="379" w:author="Ari Fina Bintarti" w:date="2024-03-29T08:19:00Z">
        <w:r w:rsidR="00A11CFE">
          <w:rPr>
            <w:rFonts w:ascii="Arial" w:hAnsi="Arial" w:cs="Arial"/>
          </w:rPr>
          <w:t>AOB</w:t>
        </w:r>
      </w:ins>
      <w:ins w:id="380" w:author="Ari Fina Bintarti" w:date="2024-03-29T08:21:00Z">
        <w:r w:rsidR="00A11CFE">
          <w:rPr>
            <w:rFonts w:ascii="Arial" w:hAnsi="Arial" w:cs="Arial"/>
          </w:rPr>
          <w:t xml:space="preserve"> </w:t>
        </w:r>
      </w:ins>
      <w:ins w:id="381" w:author="Ari Fina Bintarti" w:date="2024-03-29T08:22:00Z">
        <w:r w:rsidR="00A11CFE">
          <w:rPr>
            <w:rFonts w:ascii="Arial" w:hAnsi="Arial" w:cs="Arial"/>
          </w:rPr>
          <w:t xml:space="preserve">that </w:t>
        </w:r>
      </w:ins>
      <w:ins w:id="382" w:author="Ari Fina Bintarti" w:date="2024-03-29T08:20:00Z">
        <w:r w:rsidR="00A11CFE">
          <w:rPr>
            <w:rFonts w:ascii="Arial" w:hAnsi="Arial" w:cs="Arial"/>
          </w:rPr>
          <w:t>related to</w:t>
        </w:r>
      </w:ins>
      <w:ins w:id="383" w:author="Ari Fina Bintarti" w:date="2024-03-29T08:22:00Z">
        <w:r w:rsidR="00A11CFE">
          <w:rPr>
            <w:rFonts w:ascii="Arial" w:hAnsi="Arial" w:cs="Arial"/>
          </w:rPr>
          <w:t xml:space="preserve"> the </w:t>
        </w:r>
      </w:ins>
      <w:ins w:id="384" w:author="Ari Fina Bintarti" w:date="2024-03-29T08:30:00Z">
        <w:r w:rsidR="00A11CFE">
          <w:rPr>
            <w:rFonts w:ascii="Arial" w:hAnsi="Arial" w:cs="Arial"/>
          </w:rPr>
          <w:t>N</w:t>
        </w:r>
        <w:r w:rsidR="00A11CFE" w:rsidRPr="00A11CFE">
          <w:rPr>
            <w:rFonts w:ascii="Arial" w:hAnsi="Arial" w:cs="Arial"/>
            <w:vertAlign w:val="subscript"/>
          </w:rPr>
          <w:t>2</w:t>
        </w:r>
        <w:r w:rsidR="00A11CFE">
          <w:rPr>
            <w:rFonts w:ascii="Arial" w:hAnsi="Arial" w:cs="Arial"/>
          </w:rPr>
          <w:t>O</w:t>
        </w:r>
      </w:ins>
      <w:ins w:id="385" w:author="Ari Fina Bintarti" w:date="2024-03-29T08:38:00Z">
        <w:r w:rsidR="00A11CFE">
          <w:rPr>
            <w:rFonts w:ascii="Arial" w:hAnsi="Arial" w:cs="Arial"/>
          </w:rPr>
          <w:t xml:space="preserve"> flux</w:t>
        </w:r>
      </w:ins>
      <w:ins w:id="386" w:author="Ari Fina Bintarti" w:date="2024-03-29T08:30:00Z">
        <w:r w:rsidR="00A11CFE">
          <w:rPr>
            <w:rFonts w:ascii="Arial" w:hAnsi="Arial" w:cs="Arial"/>
          </w:rPr>
          <w:t>,</w:t>
        </w:r>
      </w:ins>
      <w:ins w:id="387" w:author="Ari Fina Bintarti" w:date="2024-03-29T08:23:00Z">
        <w:r w:rsidR="00A11CFE">
          <w:rPr>
            <w:rFonts w:ascii="Arial" w:hAnsi="Arial" w:cs="Arial"/>
          </w:rPr>
          <w:t xml:space="preserve"> and this relationship was only found in the control.</w:t>
        </w:r>
      </w:ins>
      <w:ins w:id="388" w:author="Ari Fina Bintarti" w:date="2024-03-29T08:31:00Z">
        <w:r w:rsidR="00A11CFE">
          <w:rPr>
            <w:rFonts w:ascii="Arial" w:hAnsi="Arial" w:cs="Arial"/>
          </w:rPr>
          <w:t xml:space="preserve"> W</w:t>
        </w:r>
      </w:ins>
      <w:ins w:id="389" w:author="Ari Fina Bintarti" w:date="2024-03-29T08:27:00Z">
        <w:r w:rsidR="00A11CFE">
          <w:rPr>
            <w:rFonts w:ascii="Arial" w:hAnsi="Arial" w:cs="Arial"/>
          </w:rPr>
          <w:t xml:space="preserve">e detected </w:t>
        </w:r>
      </w:ins>
      <w:ins w:id="390" w:author="Ari Fina Bintarti" w:date="2024-03-29T08:32:00Z">
        <w:r w:rsidR="00A11CFE">
          <w:rPr>
            <w:rFonts w:ascii="Arial" w:hAnsi="Arial" w:cs="Arial"/>
          </w:rPr>
          <w:t xml:space="preserve">negative </w:t>
        </w:r>
      </w:ins>
      <w:ins w:id="391" w:author="Ari Fina Bintarti" w:date="2024-03-29T08:27:00Z">
        <w:r w:rsidR="00A11CFE">
          <w:rPr>
            <w:rFonts w:ascii="Arial" w:hAnsi="Arial" w:cs="Arial"/>
          </w:rPr>
          <w:t xml:space="preserve">correlation between the </w:t>
        </w:r>
      </w:ins>
      <w:ins w:id="392" w:author="Ari Fina Bintarti" w:date="2024-03-29T08:28:00Z">
        <w:r w:rsidR="00A11CFE">
          <w:rPr>
            <w:rFonts w:ascii="Arial" w:hAnsi="Arial" w:cs="Arial"/>
          </w:rPr>
          <w:t>N</w:t>
        </w:r>
        <w:r w:rsidR="00A11CFE" w:rsidRPr="00112B9B">
          <w:rPr>
            <w:rFonts w:ascii="Arial" w:hAnsi="Arial" w:cs="Arial"/>
            <w:vertAlign w:val="subscript"/>
          </w:rPr>
          <w:t>2</w:t>
        </w:r>
        <w:r w:rsidR="00A11CFE">
          <w:rPr>
            <w:rFonts w:ascii="Arial" w:hAnsi="Arial" w:cs="Arial"/>
          </w:rPr>
          <w:t>O flux with the abundance</w:t>
        </w:r>
      </w:ins>
      <w:ins w:id="393" w:author="Ari Fina Bintarti" w:date="2024-03-29T08:32:00Z">
        <w:r w:rsidR="00A11CFE">
          <w:rPr>
            <w:rFonts w:ascii="Arial" w:hAnsi="Arial" w:cs="Arial"/>
          </w:rPr>
          <w:t xml:space="preserve"> </w:t>
        </w:r>
      </w:ins>
      <w:ins w:id="394" w:author="Ari Fina Bintarti" w:date="2024-03-29T08:28:00Z">
        <w:r w:rsidR="00A11CFE">
          <w:rPr>
            <w:rFonts w:ascii="Arial" w:hAnsi="Arial" w:cs="Arial"/>
          </w:rPr>
          <w:t>o</w:t>
        </w:r>
      </w:ins>
      <w:ins w:id="395" w:author="Ari Fina Bintarti" w:date="2024-03-29T08:29:00Z">
        <w:r w:rsidR="00A11CFE">
          <w:rPr>
            <w:rFonts w:ascii="Arial" w:hAnsi="Arial" w:cs="Arial"/>
          </w:rPr>
          <w:t xml:space="preserve">f AOA and comammox </w:t>
        </w:r>
      </w:ins>
      <w:ins w:id="396" w:author="Ari Fina Bintarti" w:date="2024-03-29T08:32:00Z">
        <w:r w:rsidR="00A11CFE">
          <w:rPr>
            <w:rFonts w:ascii="Arial" w:hAnsi="Arial" w:cs="Arial"/>
          </w:rPr>
          <w:t>(</w:t>
        </w:r>
      </w:ins>
      <w:ins w:id="397" w:author="Ari Fina Bintarti" w:date="2024-03-29T08:29:00Z">
        <w:r w:rsidR="00A11CFE">
          <w:rPr>
            <w:rFonts w:ascii="Arial" w:hAnsi="Arial" w:cs="Arial"/>
          </w:rPr>
          <w:t>clade B</w:t>
        </w:r>
      </w:ins>
      <w:ins w:id="398" w:author="Ari Fina Bintarti" w:date="2024-03-29T08:32:00Z">
        <w:r w:rsidR="00A11CFE">
          <w:rPr>
            <w:rFonts w:ascii="Arial" w:hAnsi="Arial" w:cs="Arial"/>
          </w:rPr>
          <w:t>)</w:t>
        </w:r>
      </w:ins>
      <w:ins w:id="399" w:author="Ari Fina Bintarti" w:date="2024-03-29T08:29:00Z">
        <w:r w:rsidR="00A11CFE">
          <w:rPr>
            <w:rFonts w:ascii="Arial" w:hAnsi="Arial" w:cs="Arial"/>
          </w:rPr>
          <w:t>, as well as with</w:t>
        </w:r>
      </w:ins>
      <w:ins w:id="400" w:author="Ari Fina Bintarti" w:date="2024-03-29T08:31:00Z">
        <w:r w:rsidR="00A11CFE">
          <w:rPr>
            <w:rFonts w:ascii="Arial" w:hAnsi="Arial" w:cs="Arial"/>
          </w:rPr>
          <w:t xml:space="preserve"> the</w:t>
        </w:r>
      </w:ins>
      <w:ins w:id="401" w:author="Ari Fina Bintarti" w:date="2024-03-29T08:34:00Z">
        <w:r w:rsidR="00A11CFE">
          <w:rPr>
            <w:rFonts w:ascii="Arial" w:hAnsi="Arial" w:cs="Arial"/>
          </w:rPr>
          <w:t>ir</w:t>
        </w:r>
      </w:ins>
      <w:ins w:id="402" w:author="Ari Fina Bintarti" w:date="2024-03-29T08:31:00Z">
        <w:r w:rsidR="00A11CFE">
          <w:rPr>
            <w:rFonts w:ascii="Arial" w:hAnsi="Arial" w:cs="Arial"/>
          </w:rPr>
          <w:t xml:space="preserve"> alpha diversity</w:t>
        </w:r>
      </w:ins>
      <w:ins w:id="403" w:author="Ari Fina Bintarti" w:date="2024-03-29T08:35:00Z">
        <w:r w:rsidR="00A11CFE">
          <w:rPr>
            <w:rFonts w:ascii="Arial" w:hAnsi="Arial" w:cs="Arial"/>
          </w:rPr>
          <w:t xml:space="preserve">, while </w:t>
        </w:r>
      </w:ins>
      <w:ins w:id="404" w:author="Ari Fina Bintarti" w:date="2024-03-29T08:36:00Z">
        <w:r w:rsidR="00A11CFE">
          <w:rPr>
            <w:rFonts w:ascii="Arial" w:hAnsi="Arial" w:cs="Arial"/>
          </w:rPr>
          <w:t xml:space="preserve">also </w:t>
        </w:r>
      </w:ins>
      <w:ins w:id="405" w:author="Ari Fina Bintarti" w:date="2024-03-29T08:35:00Z">
        <w:r w:rsidR="00A11CFE">
          <w:rPr>
            <w:rFonts w:ascii="Arial" w:hAnsi="Arial" w:cs="Arial"/>
          </w:rPr>
          <w:t>positively correlated with the alpha diversity of AOB</w:t>
        </w:r>
      </w:ins>
      <w:ins w:id="406" w:author="Ari Fina Bintarti" w:date="2024-03-29T08:34:00Z">
        <w:r w:rsidR="00A11CFE">
          <w:rPr>
            <w:rFonts w:ascii="Arial" w:hAnsi="Arial" w:cs="Arial"/>
          </w:rPr>
          <w:t xml:space="preserve"> in the control. </w:t>
        </w:r>
      </w:ins>
      <w:ins w:id="407" w:author="Ari Fina Bintarti" w:date="2024-03-29T08:39:00Z">
        <w:r w:rsidR="00A11CFE">
          <w:rPr>
            <w:rFonts w:ascii="Arial" w:hAnsi="Arial" w:cs="Arial"/>
          </w:rPr>
          <w:t>Overall</w:t>
        </w:r>
      </w:ins>
      <w:ins w:id="408" w:author="Ari Fina Bintarti" w:date="2024-03-29T08:35:00Z">
        <w:r w:rsidR="00A11CFE">
          <w:rPr>
            <w:rFonts w:ascii="Arial" w:hAnsi="Arial" w:cs="Arial"/>
          </w:rPr>
          <w:t xml:space="preserve">, </w:t>
        </w:r>
      </w:ins>
      <w:ins w:id="409" w:author="Ari Fina Bintarti" w:date="2024-03-29T08:37:00Z">
        <w:r w:rsidR="00A11CFE">
          <w:rPr>
            <w:rFonts w:ascii="Arial" w:hAnsi="Arial" w:cs="Arial"/>
          </w:rPr>
          <w:t>there were no signi</w:t>
        </w:r>
      </w:ins>
      <w:ins w:id="410" w:author="Ari Fina Bintarti" w:date="2024-03-29T08:38:00Z">
        <w:r w:rsidR="00A11CFE">
          <w:rPr>
            <w:rFonts w:ascii="Arial" w:hAnsi="Arial" w:cs="Arial"/>
          </w:rPr>
          <w:t xml:space="preserve">ficant relationship between the N2O flux with </w:t>
        </w:r>
      </w:ins>
      <w:ins w:id="411" w:author="Ari Fina Bintarti" w:date="2024-03-29T08:39:00Z">
        <w:r w:rsidR="00A11CFE">
          <w:rPr>
            <w:rFonts w:ascii="Arial" w:hAnsi="Arial" w:cs="Arial"/>
          </w:rPr>
          <w:t xml:space="preserve">AO communities, except with </w:t>
        </w:r>
      </w:ins>
      <w:ins w:id="412" w:author="Ari Fina Bintarti" w:date="2024-03-29T08:40:00Z">
        <w:r w:rsidR="00A11CFE">
          <w:rPr>
            <w:rFonts w:ascii="Arial" w:hAnsi="Arial" w:cs="Arial"/>
          </w:rPr>
          <w:t xml:space="preserve">the </w:t>
        </w:r>
      </w:ins>
      <w:ins w:id="413" w:author="Ari Fina Bintarti" w:date="2024-03-29T08:39:00Z">
        <w:r w:rsidR="00A11CFE">
          <w:rPr>
            <w:rFonts w:ascii="Arial" w:hAnsi="Arial" w:cs="Arial"/>
          </w:rPr>
          <w:t xml:space="preserve">AOB abundance, </w:t>
        </w:r>
      </w:ins>
      <w:ins w:id="414" w:author="Ari Fina Bintarti" w:date="2024-03-29T08:41:00Z">
        <w:r w:rsidR="00A11CFE">
          <w:rPr>
            <w:rFonts w:ascii="Arial" w:hAnsi="Arial" w:cs="Arial"/>
          </w:rPr>
          <w:t>in the drought treatment</w:t>
        </w:r>
      </w:ins>
      <w:ins w:id="415" w:author="Ari Fina Bintarti" w:date="2024-03-29T08:48:00Z">
        <w:r w:rsidR="00C518BE">
          <w:rPr>
            <w:rFonts w:ascii="Arial" w:hAnsi="Arial" w:cs="Arial"/>
          </w:rPr>
          <w:t xml:space="preserve"> (Figure 5)</w:t>
        </w:r>
      </w:ins>
      <w:ins w:id="416" w:author="Ari Fina Bintarti" w:date="2024-03-29T08:41:00Z">
        <w:r w:rsidR="00A11CFE">
          <w:rPr>
            <w:rFonts w:ascii="Arial" w:hAnsi="Arial" w:cs="Arial"/>
          </w:rPr>
          <w:t>.</w:t>
        </w:r>
        <w:r w:rsidR="00C518BE">
          <w:rPr>
            <w:rFonts w:ascii="Arial" w:hAnsi="Arial" w:cs="Arial"/>
          </w:rPr>
          <w:t xml:space="preserve"> </w:t>
        </w:r>
      </w:ins>
      <w:r w:rsidR="00D55233">
        <w:rPr>
          <w:rFonts w:ascii="Arial" w:hAnsi="Arial" w:cs="Arial"/>
        </w:rPr>
        <w:t>Additionally, we found a significant positive</w:t>
      </w:r>
      <w:ins w:id="417" w:author="Ari Fina Bintarti" w:date="2024-03-29T08:44:00Z">
        <w:r w:rsidR="00C518BE">
          <w:rPr>
            <w:rFonts w:ascii="Arial" w:hAnsi="Arial" w:cs="Arial"/>
          </w:rPr>
          <w:t xml:space="preserve"> and negative</w:t>
        </w:r>
      </w:ins>
      <w:r w:rsidR="00D55233">
        <w:rPr>
          <w:rFonts w:ascii="Arial" w:hAnsi="Arial" w:cs="Arial"/>
        </w:rPr>
        <w:t xml:space="preserve"> correlation between soil water content (GWC) and the </w:t>
      </w:r>
      <w:ins w:id="418" w:author="Ari Fina Bintarti" w:date="2024-03-29T08:42:00Z">
        <w:r w:rsidR="00C518BE">
          <w:rPr>
            <w:rFonts w:ascii="Arial" w:hAnsi="Arial" w:cs="Arial"/>
          </w:rPr>
          <w:t xml:space="preserve">alpha diversity </w:t>
        </w:r>
      </w:ins>
      <w:r w:rsidR="00D55233">
        <w:rPr>
          <w:rFonts w:ascii="Arial" w:hAnsi="Arial" w:cs="Arial"/>
        </w:rPr>
        <w:t>of AOA</w:t>
      </w:r>
      <w:ins w:id="419" w:author="Ari Fina Bintarti" w:date="2024-03-29T08:43:00Z">
        <w:r w:rsidR="00C518BE">
          <w:rPr>
            <w:rFonts w:ascii="Arial" w:hAnsi="Arial" w:cs="Arial"/>
          </w:rPr>
          <w:t xml:space="preserve"> and </w:t>
        </w:r>
      </w:ins>
      <w:r w:rsidR="00D55233">
        <w:rPr>
          <w:rFonts w:ascii="Arial" w:hAnsi="Arial" w:cs="Arial"/>
        </w:rPr>
        <w:t>AOB</w:t>
      </w:r>
      <w:ins w:id="420" w:author="Ari Fina Bintarti" w:date="2024-03-29T08:44:00Z">
        <w:r w:rsidR="00C518BE">
          <w:rPr>
            <w:rFonts w:ascii="Arial" w:hAnsi="Arial" w:cs="Arial"/>
          </w:rPr>
          <w:t>, respectively</w:t>
        </w:r>
      </w:ins>
      <w:r w:rsidR="00D55233">
        <w:rPr>
          <w:rFonts w:ascii="Arial" w:hAnsi="Arial" w:cs="Arial"/>
        </w:rPr>
        <w:t xml:space="preserve"> in the drought</w:t>
      </w:r>
      <w:ins w:id="421" w:author="Ari Fina Bintarti" w:date="2024-03-29T08:46:00Z">
        <w:r w:rsidR="00C518BE">
          <w:rPr>
            <w:rFonts w:ascii="Arial" w:hAnsi="Arial" w:cs="Arial"/>
          </w:rPr>
          <w:t>. W</w:t>
        </w:r>
      </w:ins>
      <w:ins w:id="422" w:author="Ari Fina Bintarti" w:date="2024-03-29T08:45:00Z">
        <w:r w:rsidR="00C518BE">
          <w:rPr>
            <w:rFonts w:ascii="Arial" w:hAnsi="Arial" w:cs="Arial"/>
          </w:rPr>
          <w:t>hile</w:t>
        </w:r>
      </w:ins>
      <w:r w:rsidR="00D55233">
        <w:rPr>
          <w:rFonts w:ascii="Arial" w:hAnsi="Arial" w:cs="Arial"/>
        </w:rPr>
        <w:t xml:space="preserve"> in the control treatment</w:t>
      </w:r>
      <w:ins w:id="423" w:author="Ari Fina Bintarti" w:date="2024-03-29T08:46:00Z">
        <w:r w:rsidR="00C518BE">
          <w:rPr>
            <w:rFonts w:ascii="Arial" w:hAnsi="Arial" w:cs="Arial"/>
          </w:rPr>
          <w:t>,</w:t>
        </w:r>
      </w:ins>
      <w:ins w:id="424" w:author="Ari Fina Bintarti" w:date="2024-03-29T08:47:00Z">
        <w:r w:rsidR="00C518BE">
          <w:rPr>
            <w:rFonts w:ascii="Arial" w:hAnsi="Arial" w:cs="Arial"/>
          </w:rPr>
          <w:t xml:space="preserve"> GWC only</w:t>
        </w:r>
      </w:ins>
      <w:ins w:id="425" w:author="Ari Fina Bintarti" w:date="2024-03-29T08:48:00Z">
        <w:r w:rsidR="00C518BE">
          <w:rPr>
            <w:rFonts w:ascii="Arial" w:hAnsi="Arial" w:cs="Arial"/>
          </w:rPr>
          <w:t xml:space="preserve"> correlated with the AOB richness (Figure 5)</w:t>
        </w:r>
      </w:ins>
      <w:r w:rsidR="00D55233">
        <w:rPr>
          <w:rFonts w:ascii="Arial" w:hAnsi="Arial" w:cs="Arial"/>
        </w:rPr>
        <w:t>.</w:t>
      </w:r>
    </w:p>
    <w:p w:rsidR="006D66E5" w:rsidRDefault="006D66E5" w:rsidP="00157A05">
      <w:pPr>
        <w:spacing w:after="0" w:line="480" w:lineRule="auto"/>
        <w:jc w:val="both"/>
        <w:rPr>
          <w:ins w:id="426" w:author="Ari Fina Bintarti" w:date="2024-04-06T00:23:00Z"/>
          <w:rFonts w:ascii="Arial" w:hAnsi="Arial" w:cs="Arial"/>
        </w:rPr>
      </w:pPr>
    </w:p>
    <w:p w:rsidR="006D66E5" w:rsidRPr="00ED68EC" w:rsidRDefault="006D66E5" w:rsidP="006D66E5">
      <w:pPr>
        <w:spacing w:line="480" w:lineRule="auto"/>
        <w:jc w:val="both"/>
        <w:rPr>
          <w:ins w:id="427" w:author="Ari Fina Bintarti" w:date="2024-04-06T00:23:00Z"/>
          <w:rFonts w:ascii="Arial" w:hAnsi="Arial" w:cs="Arial"/>
          <w:b/>
          <w:bCs/>
        </w:rPr>
      </w:pPr>
      <w:ins w:id="428" w:author="Ari Fina Bintarti" w:date="2024-04-06T00:23:00Z">
        <w:r w:rsidRPr="00ED68EC">
          <w:rPr>
            <w:rFonts w:ascii="Arial" w:hAnsi="Arial" w:cs="Arial"/>
            <w:b/>
            <w:bCs/>
          </w:rPr>
          <w:t>DISCUSSION</w:t>
        </w:r>
      </w:ins>
    </w:p>
    <w:p w:rsidR="006D66E5" w:rsidRPr="00ED68EC" w:rsidDel="00FC552D" w:rsidRDefault="006D66E5" w:rsidP="006D66E5">
      <w:pPr>
        <w:spacing w:line="480" w:lineRule="auto"/>
        <w:jc w:val="both"/>
        <w:rPr>
          <w:ins w:id="429" w:author="Ari Fina Bintarti" w:date="2024-04-06T00:23:00Z"/>
          <w:del w:id="430" w:author="Laurent Philippot" w:date="2024-04-09T14:10:00Z"/>
          <w:rFonts w:ascii="Arial" w:hAnsi="Arial" w:cs="Arial"/>
          <w:b/>
          <w:bCs/>
        </w:rPr>
      </w:pPr>
    </w:p>
    <w:p w:rsidR="006D66E5" w:rsidRDefault="006D66E5" w:rsidP="006D66E5">
      <w:pPr>
        <w:spacing w:line="480" w:lineRule="auto"/>
        <w:jc w:val="both"/>
        <w:rPr>
          <w:ins w:id="431" w:author="Ari Fina Bintarti" w:date="2024-04-06T00:27:00Z"/>
          <w:rFonts w:ascii="Arial" w:hAnsi="Arial" w:cs="Arial"/>
          <w:b/>
          <w:bCs/>
        </w:rPr>
      </w:pPr>
      <w:ins w:id="432" w:author="Ari Fina Bintarti" w:date="2024-04-06T00:23:00Z">
        <w:r w:rsidRPr="00ED68EC">
          <w:rPr>
            <w:rFonts w:ascii="Arial" w:hAnsi="Arial" w:cs="Arial"/>
            <w:b/>
            <w:bCs/>
          </w:rPr>
          <w:t>The effect</w:t>
        </w:r>
      </w:ins>
      <w:ins w:id="433" w:author="Laurent Philippot" w:date="2024-04-08T15:48:00Z">
        <w:r w:rsidR="00DF0C12">
          <w:rPr>
            <w:rFonts w:ascii="Arial" w:hAnsi="Arial" w:cs="Arial"/>
            <w:b/>
            <w:bCs/>
          </w:rPr>
          <w:t>s</w:t>
        </w:r>
      </w:ins>
      <w:ins w:id="434" w:author="Ari Fina Bintarti" w:date="2024-04-06T00:23:00Z">
        <w:r w:rsidRPr="00ED68EC">
          <w:rPr>
            <w:rFonts w:ascii="Arial" w:hAnsi="Arial" w:cs="Arial"/>
            <w:b/>
            <w:bCs/>
          </w:rPr>
          <w:t xml:space="preserve"> of drought on mineral Nitrogen pools (NH</w:t>
        </w:r>
        <w:r w:rsidRPr="00ED68EC">
          <w:rPr>
            <w:rFonts w:ascii="Arial" w:hAnsi="Arial" w:cs="Arial"/>
            <w:b/>
            <w:bCs/>
            <w:vertAlign w:val="subscript"/>
          </w:rPr>
          <w:t>4</w:t>
        </w:r>
        <w:r w:rsidRPr="00ED68EC">
          <w:rPr>
            <w:rFonts w:ascii="Arial" w:hAnsi="Arial" w:cs="Arial"/>
            <w:b/>
            <w:bCs/>
            <w:vertAlign w:val="superscript"/>
          </w:rPr>
          <w:t>+</w:t>
        </w:r>
        <w:r w:rsidRPr="00ED68EC">
          <w:rPr>
            <w:rFonts w:ascii="Arial" w:hAnsi="Arial" w:cs="Arial"/>
            <w:b/>
            <w:bCs/>
            <w:vertAlign w:val="subscript"/>
          </w:rPr>
          <w:t>,</w:t>
        </w:r>
        <w:r w:rsidRPr="00ED68EC">
          <w:rPr>
            <w:rFonts w:ascii="Arial" w:hAnsi="Arial" w:cs="Arial"/>
            <w:b/>
            <w:bCs/>
          </w:rPr>
          <w:t xml:space="preserve"> NO</w:t>
        </w:r>
        <w:r w:rsidRPr="00ED68EC">
          <w:rPr>
            <w:rFonts w:ascii="Arial" w:hAnsi="Arial" w:cs="Arial"/>
            <w:b/>
            <w:bCs/>
            <w:vertAlign w:val="subscript"/>
          </w:rPr>
          <w:t>3</w:t>
        </w:r>
        <w:r w:rsidRPr="00ED68EC">
          <w:rPr>
            <w:rFonts w:ascii="Arial" w:hAnsi="Arial" w:cs="Arial"/>
            <w:b/>
            <w:bCs/>
            <w:vertAlign w:val="superscript"/>
          </w:rPr>
          <w:t>-</w:t>
        </w:r>
      </w:ins>
      <w:ins w:id="435" w:author="Laurent Philippot" w:date="2024-04-08T15:48:00Z">
        <w:r w:rsidR="00DF0C12">
          <w:rPr>
            <w:rFonts w:ascii="Arial" w:hAnsi="Arial" w:cs="Arial"/>
            <w:b/>
            <w:bCs/>
          </w:rPr>
          <w:t>) and</w:t>
        </w:r>
      </w:ins>
      <w:ins w:id="436" w:author="Ari Fina Bintarti" w:date="2024-04-06T00:23:00Z">
        <w:del w:id="437" w:author="Laurent Philippot" w:date="2024-04-08T15:48:00Z">
          <w:r w:rsidRPr="00ED68EC" w:rsidDel="00DF0C12">
            <w:rPr>
              <w:rFonts w:ascii="Arial" w:hAnsi="Arial" w:cs="Arial"/>
              <w:b/>
              <w:bCs/>
            </w:rPr>
            <w:delText>,</w:delText>
          </w:r>
        </w:del>
        <w:r w:rsidRPr="00ED68EC">
          <w:rPr>
            <w:rFonts w:ascii="Arial" w:hAnsi="Arial" w:cs="Arial"/>
            <w:b/>
            <w:bCs/>
          </w:rPr>
          <w:t xml:space="preserve"> N</w:t>
        </w:r>
        <w:r w:rsidRPr="00ED68EC">
          <w:rPr>
            <w:rFonts w:ascii="Arial" w:hAnsi="Arial" w:cs="Arial"/>
            <w:b/>
            <w:bCs/>
            <w:vertAlign w:val="subscript"/>
          </w:rPr>
          <w:t>2</w:t>
        </w:r>
        <w:r w:rsidRPr="00ED68EC">
          <w:rPr>
            <w:rFonts w:ascii="Arial" w:hAnsi="Arial" w:cs="Arial"/>
            <w:b/>
            <w:bCs/>
          </w:rPr>
          <w:t>O</w:t>
        </w:r>
        <w:del w:id="438" w:author="Laurent Philippot" w:date="2024-04-08T15:48:00Z">
          <w:r w:rsidRPr="00ED68EC" w:rsidDel="00DF0C12">
            <w:rPr>
              <w:rFonts w:ascii="Arial" w:hAnsi="Arial" w:cs="Arial"/>
              <w:b/>
              <w:bCs/>
            </w:rPr>
            <w:delText>)</w:delText>
          </w:r>
        </w:del>
      </w:ins>
      <w:ins w:id="439" w:author="Laurent Philippot" w:date="2024-04-08T15:48:00Z">
        <w:r w:rsidR="00DF0C12">
          <w:rPr>
            <w:rFonts w:ascii="Arial" w:hAnsi="Arial" w:cs="Arial"/>
            <w:b/>
            <w:bCs/>
          </w:rPr>
          <w:t xml:space="preserve"> fluxes</w:t>
        </w:r>
      </w:ins>
      <w:ins w:id="440" w:author="Ari Fina Bintarti" w:date="2024-04-06T00:23:00Z">
        <w:r w:rsidRPr="00ED68EC">
          <w:rPr>
            <w:rFonts w:ascii="Arial" w:hAnsi="Arial" w:cs="Arial"/>
            <w:b/>
            <w:bCs/>
          </w:rPr>
          <w:t xml:space="preserve"> </w:t>
        </w:r>
        <w:del w:id="441" w:author="Laurent Philippot" w:date="2024-04-08T15:48:00Z">
          <w:r w:rsidRPr="00ED68EC" w:rsidDel="00DF0C12">
            <w:rPr>
              <w:rFonts w:ascii="Arial" w:hAnsi="Arial" w:cs="Arial"/>
              <w:b/>
              <w:bCs/>
            </w:rPr>
            <w:delText>is</w:delText>
          </w:r>
        </w:del>
      </w:ins>
      <w:ins w:id="442" w:author="Laurent Philippot" w:date="2024-04-08T15:48:00Z">
        <w:r w:rsidR="00DF0C12">
          <w:rPr>
            <w:rFonts w:ascii="Arial" w:hAnsi="Arial" w:cs="Arial"/>
            <w:b/>
            <w:bCs/>
          </w:rPr>
          <w:t>are</w:t>
        </w:r>
      </w:ins>
      <w:ins w:id="443" w:author="Ari Fina Bintarti" w:date="2024-04-06T00:23:00Z">
        <w:r w:rsidRPr="00ED68EC">
          <w:rPr>
            <w:rFonts w:ascii="Arial" w:hAnsi="Arial" w:cs="Arial"/>
            <w:b/>
            <w:bCs/>
          </w:rPr>
          <w:t xml:space="preserve"> modulated by cropping system</w:t>
        </w:r>
      </w:ins>
    </w:p>
    <w:p w:rsidR="00054723" w:rsidRDefault="006D66E5" w:rsidP="00460B3D">
      <w:pPr>
        <w:spacing w:line="480" w:lineRule="auto"/>
        <w:ind w:firstLine="720"/>
        <w:jc w:val="both"/>
        <w:rPr>
          <w:ins w:id="444" w:author="Laurent Philippot" w:date="2024-04-09T12:06:00Z"/>
          <w:rFonts w:ascii="Arial" w:hAnsi="Arial" w:cs="Arial"/>
        </w:rPr>
      </w:pPr>
      <w:ins w:id="445" w:author="Ari Fina Bintarti" w:date="2024-04-06T00:23:00Z">
        <w:r w:rsidRPr="00ED68EC">
          <w:rPr>
            <w:rFonts w:ascii="Arial" w:hAnsi="Arial" w:cs="Arial"/>
          </w:rPr>
          <w:t xml:space="preserve">We found that drought </w:t>
        </w:r>
        <w:del w:id="446" w:author="Laurent Philippot" w:date="2024-04-09T14:10:00Z">
          <w:r w:rsidRPr="00ED68EC" w:rsidDel="00FC552D">
            <w:rPr>
              <w:rFonts w:ascii="Arial" w:hAnsi="Arial" w:cs="Arial"/>
            </w:rPr>
            <w:delText xml:space="preserve">treatment </w:delText>
          </w:r>
        </w:del>
        <w:del w:id="447" w:author="Laurent Philippot" w:date="2024-04-09T11:37:00Z">
          <w:r w:rsidRPr="00ED68EC" w:rsidDel="00F14AC5">
            <w:rPr>
              <w:rFonts w:ascii="Arial" w:hAnsi="Arial" w:cs="Arial"/>
            </w:rPr>
            <w:delText>largely</w:delText>
          </w:r>
        </w:del>
      </w:ins>
      <w:ins w:id="448" w:author="Laurent Philippot" w:date="2024-04-09T11:37:00Z">
        <w:r w:rsidR="00F14AC5">
          <w:rPr>
            <w:rFonts w:ascii="Arial" w:hAnsi="Arial" w:cs="Arial"/>
          </w:rPr>
          <w:t>strongly</w:t>
        </w:r>
      </w:ins>
      <w:ins w:id="449" w:author="Ari Fina Bintarti" w:date="2024-04-06T00:23:00Z">
        <w:r w:rsidRPr="00ED68EC">
          <w:rPr>
            <w:rFonts w:ascii="Arial" w:hAnsi="Arial" w:cs="Arial"/>
          </w:rPr>
          <w:t xml:space="preserve"> affected the mineral N pools </w:t>
        </w:r>
      </w:ins>
      <w:ins w:id="450" w:author="Laurent Philippot" w:date="2024-04-08T17:39:00Z">
        <w:r w:rsidR="00662064">
          <w:rPr>
            <w:rFonts w:ascii="Arial" w:hAnsi="Arial" w:cs="Arial"/>
          </w:rPr>
          <w:t xml:space="preserve">with </w:t>
        </w:r>
      </w:ins>
      <w:ins w:id="451" w:author="Laurent Philippot" w:date="2024-04-08T17:46:00Z">
        <w:r w:rsidR="003A0A91">
          <w:rPr>
            <w:rFonts w:ascii="Arial" w:hAnsi="Arial" w:cs="Arial"/>
          </w:rPr>
          <w:t>lower</w:t>
        </w:r>
      </w:ins>
      <w:ins w:id="452" w:author="Laurent Philippot" w:date="2024-04-08T17:39:00Z">
        <w:r w:rsidR="00662064">
          <w:rPr>
            <w:rFonts w:ascii="Arial" w:hAnsi="Arial" w:cs="Arial"/>
          </w:rPr>
          <w:t xml:space="preserve"> </w:t>
        </w:r>
      </w:ins>
      <w:ins w:id="453" w:author="Laurent Philippot" w:date="2024-04-08T17:46:00Z">
        <w:r w:rsidR="003A0A91">
          <w:rPr>
            <w:rFonts w:ascii="Arial" w:hAnsi="Arial" w:cs="Arial"/>
          </w:rPr>
          <w:t>G</w:t>
        </w:r>
      </w:ins>
      <w:ins w:id="454" w:author="Laurent Philippot" w:date="2024-04-08T17:39:00Z">
        <w:r w:rsidR="00662064">
          <w:rPr>
            <w:rFonts w:ascii="Arial" w:hAnsi="Arial" w:cs="Arial"/>
          </w:rPr>
          <w:t>WC</w:t>
        </w:r>
        <w:r w:rsidR="00662064" w:rsidRPr="00ED68EC">
          <w:rPr>
            <w:rFonts w:ascii="Arial" w:hAnsi="Arial" w:cs="Arial"/>
          </w:rPr>
          <w:t xml:space="preserve"> result</w:t>
        </w:r>
        <w:r w:rsidR="00662064">
          <w:rPr>
            <w:rFonts w:ascii="Arial" w:hAnsi="Arial" w:cs="Arial"/>
          </w:rPr>
          <w:t>ing</w:t>
        </w:r>
        <w:r w:rsidR="00662064" w:rsidRPr="00ED68EC">
          <w:rPr>
            <w:rFonts w:ascii="Arial" w:hAnsi="Arial" w:cs="Arial"/>
          </w:rPr>
          <w:t xml:space="preserve"> in </w:t>
        </w:r>
      </w:ins>
      <w:ins w:id="455" w:author="Laurent Philippot" w:date="2024-04-08T20:58:00Z">
        <w:r w:rsidR="006D26D0">
          <w:rPr>
            <w:rFonts w:ascii="Arial" w:hAnsi="Arial" w:cs="Arial"/>
          </w:rPr>
          <w:t>la</w:t>
        </w:r>
      </w:ins>
      <w:ins w:id="456" w:author="Laurent Philippot" w:date="2024-04-08T20:59:00Z">
        <w:r w:rsidR="006D26D0">
          <w:rPr>
            <w:rFonts w:ascii="Arial" w:hAnsi="Arial" w:cs="Arial"/>
          </w:rPr>
          <w:t>rge</w:t>
        </w:r>
      </w:ins>
      <w:ins w:id="457" w:author="Laurent Philippot" w:date="2024-04-08T17:39:00Z">
        <w:r w:rsidR="00662064" w:rsidRPr="00ED68EC">
          <w:rPr>
            <w:rFonts w:ascii="Arial" w:hAnsi="Arial" w:cs="Arial"/>
          </w:rPr>
          <w:t xml:space="preserve"> increase</w:t>
        </w:r>
      </w:ins>
      <w:ins w:id="458" w:author="Laurent Philippot" w:date="2024-04-08T20:59:00Z">
        <w:r w:rsidR="006D26D0">
          <w:rPr>
            <w:rFonts w:ascii="Arial" w:hAnsi="Arial" w:cs="Arial"/>
          </w:rPr>
          <w:t>s</w:t>
        </w:r>
      </w:ins>
      <w:ins w:id="459" w:author="Laurent Philippot" w:date="2024-04-08T17:39:00Z">
        <w:r w:rsidR="00662064" w:rsidRPr="00ED68EC">
          <w:rPr>
            <w:rFonts w:ascii="Arial" w:hAnsi="Arial" w:cs="Arial"/>
          </w:rPr>
          <w:t xml:space="preserve"> </w:t>
        </w:r>
      </w:ins>
      <w:ins w:id="460" w:author="Laurent Philippot" w:date="2024-04-09T11:38:00Z">
        <w:r w:rsidR="00AB6C1B">
          <w:rPr>
            <w:rFonts w:ascii="Arial" w:hAnsi="Arial" w:cs="Arial"/>
          </w:rPr>
          <w:t>in</w:t>
        </w:r>
      </w:ins>
      <w:ins w:id="461" w:author="Laurent Philippot" w:date="2024-04-08T17:39:00Z">
        <w:r w:rsidR="00662064" w:rsidRPr="00ED68EC">
          <w:rPr>
            <w:rFonts w:ascii="Arial" w:hAnsi="Arial" w:cs="Arial"/>
          </w:rPr>
          <w:t xml:space="preserve"> </w:t>
        </w:r>
      </w:ins>
      <w:ins w:id="462" w:author="Laurent Philippot" w:date="2024-04-08T20:59:00Z">
        <w:r w:rsidR="006D26D0">
          <w:rPr>
            <w:rFonts w:ascii="Arial" w:hAnsi="Arial" w:cs="Arial"/>
          </w:rPr>
          <w:t xml:space="preserve">the </w:t>
        </w:r>
      </w:ins>
      <w:ins w:id="463" w:author="Laurent Philippot" w:date="2024-04-08T17:39:00Z">
        <w:r w:rsidR="00662064" w:rsidRPr="00ED68EC">
          <w:rPr>
            <w:rFonts w:ascii="Arial" w:hAnsi="Arial" w:cs="Arial"/>
          </w:rPr>
          <w:t>NH</w:t>
        </w:r>
        <w:r w:rsidR="00662064" w:rsidRPr="00ED68EC">
          <w:rPr>
            <w:rFonts w:ascii="Arial" w:hAnsi="Arial" w:cs="Arial"/>
            <w:vertAlign w:val="subscript"/>
          </w:rPr>
          <w:t>4</w:t>
        </w:r>
        <w:r w:rsidR="00662064" w:rsidRPr="00ED68EC">
          <w:rPr>
            <w:rFonts w:ascii="Arial" w:hAnsi="Arial" w:cs="Arial"/>
            <w:vertAlign w:val="superscript"/>
          </w:rPr>
          <w:t xml:space="preserve">+ </w:t>
        </w:r>
        <w:r w:rsidR="00662064" w:rsidRPr="00ED68EC">
          <w:rPr>
            <w:rFonts w:ascii="Arial" w:hAnsi="Arial" w:cs="Arial"/>
          </w:rPr>
          <w:t>and NO</w:t>
        </w:r>
        <w:r w:rsidR="00662064" w:rsidRPr="00ED68EC">
          <w:rPr>
            <w:rFonts w:ascii="Arial" w:hAnsi="Arial" w:cs="Arial"/>
            <w:vertAlign w:val="subscript"/>
          </w:rPr>
          <w:t>3</w:t>
        </w:r>
        <w:r w:rsidR="00662064" w:rsidRPr="00ED68EC">
          <w:rPr>
            <w:rFonts w:ascii="Arial" w:hAnsi="Arial" w:cs="Arial"/>
            <w:vertAlign w:val="superscript"/>
          </w:rPr>
          <w:t>-</w:t>
        </w:r>
        <w:r w:rsidR="00662064" w:rsidRPr="00ED68EC">
          <w:rPr>
            <w:rFonts w:ascii="Arial" w:hAnsi="Arial" w:cs="Arial"/>
          </w:rPr>
          <w:t xml:space="preserve"> </w:t>
        </w:r>
      </w:ins>
      <w:ins w:id="464" w:author="Laurent Philippot" w:date="2024-04-14T15:41:00Z">
        <w:r w:rsidR="00F040D7">
          <w:rPr>
            <w:rFonts w:ascii="Arial" w:hAnsi="Arial" w:cs="Arial"/>
          </w:rPr>
          <w:t>pools</w:t>
        </w:r>
      </w:ins>
      <w:ins w:id="465" w:author="Laurent Philippot" w:date="2024-04-08T17:39:00Z">
        <w:r w:rsidR="00662064" w:rsidRPr="00ED68EC">
          <w:rPr>
            <w:rFonts w:ascii="Arial" w:hAnsi="Arial" w:cs="Arial"/>
          </w:rPr>
          <w:t>, particularly in the mixed- and mineral-conventional systems (CONFYM and CONMIN).</w:t>
        </w:r>
      </w:ins>
      <w:ins w:id="466" w:author="Laurent Philippot" w:date="2024-04-09T11:38:00Z">
        <w:r w:rsidR="00AB6C1B">
          <w:rPr>
            <w:rFonts w:ascii="Arial" w:hAnsi="Arial" w:cs="Arial"/>
          </w:rPr>
          <w:t xml:space="preserve"> </w:t>
        </w:r>
      </w:ins>
      <w:ins w:id="467" w:author="Ari Fina Bintarti" w:date="2024-04-06T00:23:00Z">
        <w:del w:id="468" w:author="Laurent Philippot" w:date="2024-04-08T17:47:00Z">
          <w:r w:rsidRPr="00ED68EC" w:rsidDel="003A0A91">
            <w:rPr>
              <w:rFonts w:ascii="Arial" w:hAnsi="Arial" w:cs="Arial"/>
            </w:rPr>
            <w:delText xml:space="preserve">as soil moisture become one major limiting factor for N-cycling in terrestrial ecosystem which then alter its dynamics </w:delText>
          </w:r>
          <w:r w:rsidRPr="00ED68EC" w:rsidDel="003A0A91">
            <w:rPr>
              <w:rFonts w:ascii="Arial" w:hAnsi="Arial" w:cs="Arial"/>
            </w:rPr>
            <w:fldChar w:fldCharType="begin"/>
          </w:r>
          <w:r w:rsidRPr="00ED68EC" w:rsidDel="003A0A91">
            <w:rPr>
              <w:rFonts w:ascii="Arial" w:hAnsi="Arial" w:cs="Arial"/>
            </w:rPr>
            <w:delInstrText xml:space="preserve"> ADDIN ZOTERO_ITEM CSL_CITATION {"citationID":"auNcHdiG","properties":{"formattedCitation":"(Qu et al., 2023; Schimel, 2018)","plainCitation":"(Qu et al., 2023; Schimel, 2018)","noteIndex":0},"citationItems":[{"id":146,"uris":["http://zotero.org/users/local/4LgJUJlW/items/9SVIYNI3"],"itemData":{"id":146,"type":"article-journal","abstract":"Some weather events like drought, increased precipitation, and warming exert substantial impact on the terrestrial C and N cycling. However, it remains largely unclear about the effect of extreme weather events (extreme drought, heavy rainfall, extreme heat, and extreme cold) on terrestrial C and N cycling. This study aims to analyze the responses of pools and fluxes of C and N in plants, soil, and microbes to extreme weather events by conducting a global meta-analysis of 656 pairwise observations. Results showed that extreme weather events (extreme drought, heavy rainfall, and extreme heat) decreased plant biomass and C flux, and extreme drought and heavy rainfall decreased the plant N pool and soil N flux. These results suggest that extreme weather events weaken the C and N cycling process in terrestrial ecosystems. However, this study did not determine the impact of extreme cold on ecosystem C and N cycling. Additional field experiments are needed to reveal the effects of extreme cold on global C and N cycling patterns.","container-title":"Environmental Pollution","DOI":"10.1016/j.envpol.2022.120996","ISSN":"02697491","journalAbbreviation":"Environmental Pollution","language":"en","page":"120996","source":"DOI.org (Crossref)","title":"Impacts of extreme weather events on terrestrial carbon and nitrogen cycling: A global meta-analysis","title-short":"Impacts of extreme weather events on terrestrial carbon and nitrogen cycling","volume":"319","author":[{"family":"Qu","given":"Qing"},{"family":"Xu","given":"Hongwei"},{"family":"Ai","given":"Zemin"},{"family":"Wang","given":"Minggang"},{"family":"Wang","given":"Guoliang"},{"family":"Liu","given":"Guobin"},{"family":"Geissen","given":"Violette"},{"family":"Ritsema","given":"Coen J."},{"family":"Xue","given":"Sha"}],"issued":{"date-parts":[["2023",2]]}}},{"id":43,"uris":["http://zotero.org/users/local/4LgJUJlW/items/RSU6KA3P"],"itemData":{"id":43,"type":"article-journal","abstract":"Throughout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delInstrText>
          </w:r>
          <w:r w:rsidRPr="00ED68EC" w:rsidDel="003A0A91">
            <w:rPr>
              <w:rFonts w:ascii="Arial" w:hAnsi="Arial" w:cs="Arial"/>
            </w:rPr>
            <w:fldChar w:fldCharType="separate"/>
          </w:r>
          <w:r w:rsidRPr="00ED68EC" w:rsidDel="003A0A91">
            <w:rPr>
              <w:rFonts w:ascii="Arial" w:hAnsi="Arial" w:cs="Arial"/>
              <w:noProof/>
            </w:rPr>
            <w:delText>(Qu et al., 2023; Schimel, 2018)</w:delText>
          </w:r>
          <w:r w:rsidRPr="00ED68EC" w:rsidDel="003A0A91">
            <w:rPr>
              <w:rFonts w:ascii="Arial" w:hAnsi="Arial" w:cs="Arial"/>
            </w:rPr>
            <w:fldChar w:fldCharType="end"/>
          </w:r>
          <w:r w:rsidRPr="00ED68EC" w:rsidDel="003A0A91">
            <w:rPr>
              <w:rFonts w:ascii="Arial" w:hAnsi="Arial" w:cs="Arial"/>
            </w:rPr>
            <w:delText xml:space="preserve">. </w:delText>
          </w:r>
        </w:del>
        <w:del w:id="469" w:author="Laurent Philippot" w:date="2024-04-08T17:40:00Z">
          <w:r w:rsidRPr="00ED68EC" w:rsidDel="00662064">
            <w:rPr>
              <w:rFonts w:ascii="Arial" w:hAnsi="Arial" w:cs="Arial"/>
            </w:rPr>
            <w:delText>In this study, drought resulted in a massive increase of NH</w:delText>
          </w:r>
          <w:r w:rsidRPr="00ED68EC" w:rsidDel="00662064">
            <w:rPr>
              <w:rFonts w:ascii="Arial" w:hAnsi="Arial" w:cs="Arial"/>
              <w:vertAlign w:val="subscript"/>
            </w:rPr>
            <w:delText>4</w:delText>
          </w:r>
          <w:r w:rsidRPr="00ED68EC" w:rsidDel="00662064">
            <w:rPr>
              <w:rFonts w:ascii="Arial" w:hAnsi="Arial" w:cs="Arial"/>
              <w:vertAlign w:val="superscript"/>
            </w:rPr>
            <w:delText xml:space="preserve">+ </w:delText>
          </w:r>
          <w:r w:rsidRPr="00ED68EC" w:rsidDel="00662064">
            <w:rPr>
              <w:rFonts w:ascii="Arial" w:hAnsi="Arial" w:cs="Arial"/>
            </w:rPr>
            <w:delText>and NO</w:delText>
          </w:r>
          <w:r w:rsidRPr="00ED68EC" w:rsidDel="00662064">
            <w:rPr>
              <w:rFonts w:ascii="Arial" w:hAnsi="Arial" w:cs="Arial"/>
              <w:vertAlign w:val="subscript"/>
            </w:rPr>
            <w:delText>3</w:delText>
          </w:r>
          <w:r w:rsidRPr="00ED68EC" w:rsidDel="00662064">
            <w:rPr>
              <w:rFonts w:ascii="Arial" w:hAnsi="Arial" w:cs="Arial"/>
              <w:vertAlign w:val="superscript"/>
            </w:rPr>
            <w:delText>-</w:delText>
          </w:r>
          <w:r w:rsidRPr="00ED68EC" w:rsidDel="00662064">
            <w:rPr>
              <w:rFonts w:ascii="Arial" w:hAnsi="Arial" w:cs="Arial"/>
            </w:rPr>
            <w:delText xml:space="preserve"> contents, particularly in the mixed- and mineral-conventional systems (CONFYM and CONMIN). </w:delText>
          </w:r>
        </w:del>
        <w:r w:rsidRPr="00ED68EC">
          <w:rPr>
            <w:rFonts w:ascii="Arial" w:hAnsi="Arial" w:cs="Arial"/>
          </w:rPr>
          <w:t xml:space="preserve">While some studies </w:t>
        </w:r>
      </w:ins>
      <w:ins w:id="470" w:author="Laurent Philippot" w:date="2024-04-09T11:38:00Z">
        <w:r w:rsidR="00AB6C1B">
          <w:rPr>
            <w:rFonts w:ascii="Arial" w:hAnsi="Arial" w:cs="Arial"/>
          </w:rPr>
          <w:t xml:space="preserve">also </w:t>
        </w:r>
      </w:ins>
      <w:ins w:id="471" w:author="Ari Fina Bintarti" w:date="2024-04-06T00:23:00Z">
        <w:del w:id="472" w:author="Laurent Philippot" w:date="2024-04-09T11:38:00Z">
          <w:r w:rsidRPr="00ED68EC" w:rsidDel="00AB6C1B">
            <w:rPr>
              <w:rFonts w:ascii="Arial" w:hAnsi="Arial" w:cs="Arial"/>
            </w:rPr>
            <w:delText>agree</w:delText>
          </w:r>
        </w:del>
      </w:ins>
      <w:ins w:id="473" w:author="Laurent Philippot" w:date="2024-04-09T11:38:00Z">
        <w:r w:rsidR="00AB6C1B">
          <w:rPr>
            <w:rFonts w:ascii="Arial" w:hAnsi="Arial" w:cs="Arial"/>
          </w:rPr>
          <w:t>reported</w:t>
        </w:r>
      </w:ins>
      <w:ins w:id="474" w:author="Ari Fina Bintarti" w:date="2024-04-06T00:23:00Z">
        <w:r w:rsidRPr="00ED68EC">
          <w:rPr>
            <w:rFonts w:ascii="Arial" w:hAnsi="Arial" w:cs="Arial"/>
          </w:rPr>
          <w:t xml:space="preserve"> that drought increase</w:t>
        </w:r>
      </w:ins>
      <w:ins w:id="475" w:author="Laurent Philippot" w:date="2024-04-09T13:28:00Z">
        <w:r w:rsidR="00565302">
          <w:rPr>
            <w:rFonts w:ascii="Arial" w:hAnsi="Arial" w:cs="Arial"/>
          </w:rPr>
          <w:t>d</w:t>
        </w:r>
      </w:ins>
      <w:ins w:id="476" w:author="Ari Fina Bintarti" w:date="2024-04-06T00:23:00Z">
        <w:del w:id="477" w:author="Laurent Philippot" w:date="2024-04-09T13:28:00Z">
          <w:r w:rsidRPr="00ED68EC" w:rsidDel="00565302">
            <w:rPr>
              <w:rFonts w:ascii="Arial" w:hAnsi="Arial" w:cs="Arial"/>
            </w:rPr>
            <w:delText>s</w:delText>
          </w:r>
        </w:del>
        <w:r w:rsidRPr="00ED68EC">
          <w:rPr>
            <w:rFonts w:ascii="Arial" w:hAnsi="Arial" w:cs="Arial"/>
          </w:rPr>
          <w:t xml:space="preserve"> both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ins>
      <w:ins w:id="478" w:author="Laurent Philippot" w:date="2024-04-09T11:38:00Z">
        <w:r w:rsidR="00AB6C1B">
          <w:rPr>
            <w:rFonts w:ascii="Arial" w:hAnsi="Arial" w:cs="Arial"/>
          </w:rPr>
          <w:t xml:space="preserve">pools </w:t>
        </w:r>
      </w:ins>
      <w:ins w:id="479" w:author="Ari Fina Bintarti" w:date="2024-04-06T00:23:00Z">
        <w:del w:id="480" w:author="Laurent Philippot" w:date="2024-04-09T11:38:00Z">
          <w:r w:rsidRPr="00ED68EC" w:rsidDel="00AB6C1B">
            <w:rPr>
              <w:rFonts w:ascii="Arial" w:hAnsi="Arial" w:cs="Arial"/>
            </w:rPr>
            <w:delText xml:space="preserve">contents content </w:delText>
          </w:r>
        </w:del>
        <w:r w:rsidRPr="00ED68EC">
          <w:rPr>
            <w:rFonts w:ascii="Arial" w:hAnsi="Arial" w:cs="Arial"/>
          </w:rPr>
          <w:t xml:space="preserve">in soil </w:t>
        </w:r>
        <w:r w:rsidRPr="00ED68EC">
          <w:rPr>
            <w:rFonts w:ascii="Arial" w:hAnsi="Arial" w:cs="Arial"/>
          </w:rPr>
          <w:fldChar w:fldCharType="begin"/>
        </w:r>
        <w:r w:rsidRPr="00ED68EC">
          <w:rPr>
            <w:rFonts w:ascii="Arial" w:hAnsi="Arial" w:cs="Arial"/>
          </w:rPr>
          <w:instrText xml:space="preserve"> ADDIN ZOTERO_ITEM CSL_CITATION {"citationID":"eyzoHgXT","properties":{"formattedCitation":"(Deng et al., 2021; Hartmann et al., 2013; Ullah et al., 2020)","plainCitation":"(Deng et al., 2021;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Pr="00ED68EC">
          <w:rPr>
            <w:rFonts w:ascii="Arial" w:hAnsi="Arial" w:cs="Arial"/>
          </w:rPr>
          <w:fldChar w:fldCharType="separate"/>
        </w:r>
        <w:r w:rsidRPr="00ED68EC">
          <w:rPr>
            <w:rFonts w:ascii="Arial" w:hAnsi="Arial" w:cs="Arial"/>
            <w:noProof/>
          </w:rPr>
          <w:t>(Deng et al., 2021; Hartmann et al., 2013; Ullah et al., 2020)</w:t>
        </w:r>
        <w:r w:rsidRPr="00ED68EC">
          <w:rPr>
            <w:rFonts w:ascii="Arial" w:hAnsi="Arial" w:cs="Arial"/>
          </w:rPr>
          <w:fldChar w:fldCharType="end"/>
        </w:r>
        <w:r w:rsidRPr="00ED68EC">
          <w:rPr>
            <w:rFonts w:ascii="Arial" w:hAnsi="Arial" w:cs="Arial"/>
          </w:rPr>
          <w:t xml:space="preserve">, others </w:t>
        </w:r>
        <w:del w:id="481" w:author="Laurent Philippot" w:date="2024-04-09T11:38:00Z">
          <w:r w:rsidRPr="00ED68EC" w:rsidDel="00AB6C1B">
            <w:rPr>
              <w:rFonts w:ascii="Arial" w:hAnsi="Arial" w:cs="Arial"/>
            </w:rPr>
            <w:delText>reported</w:delText>
          </w:r>
        </w:del>
      </w:ins>
      <w:ins w:id="482" w:author="Laurent Philippot" w:date="2024-04-09T11:38:00Z">
        <w:r w:rsidR="00AB6C1B">
          <w:rPr>
            <w:rFonts w:ascii="Arial" w:hAnsi="Arial" w:cs="Arial"/>
          </w:rPr>
          <w:t>found that</w:t>
        </w:r>
      </w:ins>
      <w:ins w:id="483" w:author="Ari Fina Bintarti" w:date="2024-04-06T00:23:00Z">
        <w:r w:rsidRPr="00ED68EC">
          <w:rPr>
            <w:rFonts w:ascii="Arial" w:hAnsi="Arial" w:cs="Arial"/>
          </w:rPr>
          <w:t xml:space="preserve"> the </w:t>
        </w:r>
        <w:del w:id="484" w:author="Laurent Philippot" w:date="2024-04-08T17:51:00Z">
          <w:r w:rsidRPr="00ED68EC" w:rsidDel="001948B9">
            <w:rPr>
              <w:rFonts w:ascii="Arial" w:hAnsi="Arial" w:cs="Arial"/>
            </w:rPr>
            <w:delText xml:space="preserve">amount of </w:delText>
          </w:r>
        </w:del>
        <w:r w:rsidRPr="00ED68EC">
          <w:rPr>
            <w:rFonts w:ascii="Arial" w:hAnsi="Arial" w:cs="Arial"/>
          </w:rPr>
          <w:t>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del w:id="485" w:author="Laurent Philippot" w:date="2024-04-08T17:51:00Z">
          <w:r w:rsidRPr="00ED68EC" w:rsidDel="001948B9">
            <w:rPr>
              <w:rFonts w:ascii="Arial" w:hAnsi="Arial" w:cs="Arial"/>
            </w:rPr>
            <w:delText>content</w:delText>
          </w:r>
        </w:del>
      </w:ins>
      <w:ins w:id="486" w:author="Laurent Philippot" w:date="2024-04-08T17:51:00Z">
        <w:r w:rsidR="001948B9">
          <w:rPr>
            <w:rFonts w:ascii="Arial" w:hAnsi="Arial" w:cs="Arial"/>
          </w:rPr>
          <w:t>pools</w:t>
        </w:r>
      </w:ins>
      <w:ins w:id="487" w:author="Ari Fina Bintarti" w:date="2024-04-06T00:23:00Z">
        <w:r w:rsidRPr="00ED68EC">
          <w:rPr>
            <w:rFonts w:ascii="Arial" w:hAnsi="Arial" w:cs="Arial"/>
          </w:rPr>
          <w:t xml:space="preserve"> </w:t>
        </w:r>
        <w:del w:id="488" w:author="Laurent Philippot" w:date="2024-04-08T17:51:00Z">
          <w:r w:rsidRPr="00ED68EC" w:rsidDel="001948B9">
            <w:rPr>
              <w:rFonts w:ascii="Arial" w:hAnsi="Arial" w:cs="Arial"/>
            </w:rPr>
            <w:delText xml:space="preserve">was </w:delText>
          </w:r>
        </w:del>
        <w:r w:rsidRPr="00ED68EC">
          <w:rPr>
            <w:rFonts w:ascii="Arial" w:hAnsi="Arial" w:cs="Arial"/>
          </w:rPr>
          <w:t xml:space="preserve">remained unchanged or even decreased in response to drought </w:t>
        </w:r>
        <w:r w:rsidRPr="008B5A4C">
          <w:rPr>
            <w:rFonts w:ascii="Arial" w:hAnsi="Arial" w:cs="Arial"/>
          </w:rPr>
          <w:fldChar w:fldCharType="begin"/>
        </w:r>
        <w:r w:rsidRPr="008B5A4C">
          <w:rPr>
            <w:rFonts w:ascii="Arial" w:hAnsi="Arial" w:cs="Arial"/>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8B5A4C">
          <w:rPr>
            <w:rFonts w:ascii="Arial" w:hAnsi="Arial" w:cs="Arial"/>
          </w:rPr>
          <w:fldChar w:fldCharType="separate"/>
        </w:r>
        <w:r w:rsidRPr="008B5A4C">
          <w:rPr>
            <w:rFonts w:ascii="Arial" w:hAnsi="Arial" w:cs="Arial"/>
          </w:rPr>
          <w:t>(Canarini et al., 2021; Séneca et al., 2020)</w:t>
        </w:r>
        <w:r w:rsidRPr="008B5A4C">
          <w:rPr>
            <w:rFonts w:ascii="Arial" w:hAnsi="Arial" w:cs="Arial"/>
          </w:rPr>
          <w:fldChar w:fldCharType="end"/>
        </w:r>
        <w:r w:rsidRPr="008B5A4C">
          <w:rPr>
            <w:rFonts w:ascii="Arial" w:hAnsi="Arial" w:cs="Arial"/>
          </w:rPr>
          <w:t xml:space="preserve">. </w:t>
        </w:r>
        <w:del w:id="489" w:author="Laurent Philippot" w:date="2024-04-08T17:48:00Z">
          <w:r w:rsidRPr="008B5A4C" w:rsidDel="003A0A91">
            <w:rPr>
              <w:rFonts w:ascii="Arial" w:hAnsi="Arial" w:cs="Arial"/>
            </w:rPr>
            <w:delText xml:space="preserve">These indicate the variable effects of drought on mineral N pools. </w:delText>
          </w:r>
        </w:del>
        <w:r w:rsidRPr="008B5A4C">
          <w:rPr>
            <w:rFonts w:ascii="Arial" w:hAnsi="Arial" w:cs="Arial"/>
          </w:rPr>
          <w:t xml:space="preserve">High </w:t>
        </w:r>
      </w:ins>
      <w:ins w:id="490" w:author="Laurent Philippot" w:date="2024-04-12T09:31:00Z">
        <w:r w:rsidR="00351CB4" w:rsidRPr="008B5A4C">
          <w:rPr>
            <w:rFonts w:ascii="Arial" w:hAnsi="Arial" w:cs="Arial"/>
          </w:rPr>
          <w:t>NO</w:t>
        </w:r>
        <w:r w:rsidR="00351CB4" w:rsidRPr="008B5A4C">
          <w:rPr>
            <w:rFonts w:ascii="Arial" w:hAnsi="Arial" w:cs="Arial"/>
            <w:vertAlign w:val="subscript"/>
          </w:rPr>
          <w:t>3</w:t>
        </w:r>
        <w:r w:rsidR="00351CB4" w:rsidRPr="008B5A4C">
          <w:rPr>
            <w:rFonts w:ascii="Arial" w:hAnsi="Arial" w:cs="Arial"/>
            <w:vertAlign w:val="superscript"/>
          </w:rPr>
          <w:t>-</w:t>
        </w:r>
      </w:ins>
      <w:ins w:id="491" w:author="Ari Fina Bintarti" w:date="2024-04-06T00:23:00Z">
        <w:r w:rsidRPr="008B5A4C">
          <w:rPr>
            <w:rFonts w:ascii="Arial" w:hAnsi="Arial" w:cs="Arial"/>
          </w:rPr>
          <w:t xml:space="preserve">accumulation </w:t>
        </w:r>
        <w:del w:id="492" w:author="Laurent Philippot" w:date="2024-04-09T11:49:00Z">
          <w:r w:rsidRPr="008B5A4C" w:rsidDel="00633F87">
            <w:rPr>
              <w:rFonts w:ascii="Arial" w:hAnsi="Arial" w:cs="Arial"/>
            </w:rPr>
            <w:delText>of NH</w:delText>
          </w:r>
          <w:r w:rsidRPr="008B5A4C" w:rsidDel="00633F87">
            <w:rPr>
              <w:rFonts w:ascii="Arial" w:hAnsi="Arial" w:cs="Arial"/>
              <w:vertAlign w:val="subscript"/>
            </w:rPr>
            <w:delText>4</w:delText>
          </w:r>
          <w:r w:rsidRPr="008B5A4C" w:rsidDel="00633F87">
            <w:rPr>
              <w:rFonts w:ascii="Arial" w:hAnsi="Arial" w:cs="Arial"/>
              <w:vertAlign w:val="superscript"/>
            </w:rPr>
            <w:delText>+</w:delText>
          </w:r>
          <w:r w:rsidRPr="008B5A4C" w:rsidDel="00633F87">
            <w:rPr>
              <w:rFonts w:ascii="Arial" w:hAnsi="Arial" w:cs="Arial"/>
            </w:rPr>
            <w:delText xml:space="preserve"> and </w:delText>
          </w:r>
        </w:del>
        <w:del w:id="493" w:author="Laurent Philippot" w:date="2024-04-12T09:31:00Z">
          <w:r w:rsidRPr="008B5A4C" w:rsidDel="00351CB4">
            <w:rPr>
              <w:rFonts w:ascii="Arial" w:hAnsi="Arial" w:cs="Arial"/>
            </w:rPr>
            <w:delText>NO</w:delText>
          </w:r>
          <w:r w:rsidRPr="008B5A4C" w:rsidDel="00351CB4">
            <w:rPr>
              <w:rFonts w:ascii="Arial" w:hAnsi="Arial" w:cs="Arial"/>
              <w:vertAlign w:val="subscript"/>
            </w:rPr>
            <w:delText>3</w:delText>
          </w:r>
          <w:r w:rsidRPr="008B5A4C" w:rsidDel="00351CB4">
            <w:rPr>
              <w:rFonts w:ascii="Arial" w:hAnsi="Arial" w:cs="Arial"/>
              <w:vertAlign w:val="superscript"/>
            </w:rPr>
            <w:delText>-</w:delText>
          </w:r>
        </w:del>
        <w:r w:rsidRPr="008B5A4C">
          <w:rPr>
            <w:rFonts w:ascii="Arial" w:hAnsi="Arial" w:cs="Arial"/>
          </w:rPr>
          <w:t xml:space="preserve"> under drought </w:t>
        </w:r>
        <w:del w:id="494" w:author="Laurent Philippot" w:date="2024-04-09T11:49:00Z">
          <w:r w:rsidRPr="008B5A4C" w:rsidDel="00633F87">
            <w:rPr>
              <w:rFonts w:ascii="Arial" w:hAnsi="Arial" w:cs="Arial"/>
            </w:rPr>
            <w:delText xml:space="preserve">stress </w:delText>
          </w:r>
        </w:del>
        <w:del w:id="495" w:author="Laurent Philippot" w:date="2024-04-09T14:11:00Z">
          <w:r w:rsidRPr="008B5A4C" w:rsidDel="00FC552D">
            <w:rPr>
              <w:rFonts w:ascii="Arial" w:hAnsi="Arial" w:cs="Arial"/>
            </w:rPr>
            <w:delText>might</w:delText>
          </w:r>
        </w:del>
      </w:ins>
      <w:ins w:id="496" w:author="Laurent Philippot" w:date="2024-04-09T14:11:00Z">
        <w:r w:rsidR="00FC552D">
          <w:rPr>
            <w:rFonts w:ascii="Arial" w:hAnsi="Arial" w:cs="Arial"/>
          </w:rPr>
          <w:t>has</w:t>
        </w:r>
      </w:ins>
      <w:ins w:id="497" w:author="Ari Fina Bintarti" w:date="2024-04-06T00:23:00Z">
        <w:r w:rsidRPr="008B5A4C">
          <w:rPr>
            <w:rFonts w:ascii="Arial" w:hAnsi="Arial" w:cs="Arial"/>
          </w:rPr>
          <w:t xml:space="preserve"> be</w:t>
        </w:r>
      </w:ins>
      <w:ins w:id="498" w:author="Laurent Philippot" w:date="2024-04-09T14:11:00Z">
        <w:r w:rsidR="00FC552D">
          <w:rPr>
            <w:rFonts w:ascii="Arial" w:hAnsi="Arial" w:cs="Arial"/>
          </w:rPr>
          <w:t>en</w:t>
        </w:r>
      </w:ins>
      <w:ins w:id="499" w:author="Ari Fina Bintarti" w:date="2024-04-06T00:23:00Z">
        <w:r w:rsidRPr="008B5A4C">
          <w:rPr>
            <w:rFonts w:ascii="Arial" w:hAnsi="Arial" w:cs="Arial"/>
          </w:rPr>
          <w:t xml:space="preserve"> attributed to </w:t>
        </w:r>
        <w:del w:id="500" w:author="Laurent Philippot" w:date="2024-04-09T11:45:00Z">
          <w:r w:rsidRPr="008B5A4C" w:rsidDel="00AB6C1B">
            <w:rPr>
              <w:rFonts w:ascii="Arial" w:hAnsi="Arial" w:cs="Arial"/>
            </w:rPr>
            <w:delText>declined</w:delText>
          </w:r>
        </w:del>
      </w:ins>
      <w:ins w:id="501" w:author="Laurent Philippot" w:date="2024-04-09T11:45:00Z">
        <w:r w:rsidR="00AB6C1B" w:rsidRPr="00804E75">
          <w:rPr>
            <w:rFonts w:ascii="Arial" w:hAnsi="Arial" w:cs="Arial"/>
            <w:rPrChange w:id="502" w:author="Laurent Philippot" w:date="2024-04-09T12:02:00Z">
              <w:rPr>
                <w:rFonts w:ascii="Arial" w:hAnsi="Arial" w:cs="Arial"/>
                <w:highlight w:val="yellow"/>
              </w:rPr>
            </w:rPrChange>
          </w:rPr>
          <w:t>reduced</w:t>
        </w:r>
      </w:ins>
      <w:ins w:id="503" w:author="Ari Fina Bintarti" w:date="2024-04-06T00:23:00Z">
        <w:r w:rsidRPr="008B5A4C">
          <w:rPr>
            <w:rFonts w:ascii="Arial" w:hAnsi="Arial" w:cs="Arial"/>
          </w:rPr>
          <w:t xml:space="preserve"> </w:t>
        </w:r>
      </w:ins>
      <w:ins w:id="504" w:author="Laurent Philippot" w:date="2024-04-09T11:45:00Z">
        <w:r w:rsidR="00AB6C1B" w:rsidRPr="00804E75">
          <w:rPr>
            <w:rFonts w:ascii="Arial" w:hAnsi="Arial" w:cs="Arial"/>
            <w:rPrChange w:id="505" w:author="Laurent Philippot" w:date="2024-04-09T12:02:00Z">
              <w:rPr>
                <w:rFonts w:ascii="Arial" w:hAnsi="Arial" w:cs="Arial"/>
                <w:highlight w:val="yellow"/>
              </w:rPr>
            </w:rPrChange>
          </w:rPr>
          <w:t>de</w:t>
        </w:r>
      </w:ins>
      <w:ins w:id="506" w:author="Ari Fina Bintarti" w:date="2024-04-06T00:23:00Z">
        <w:r w:rsidRPr="008B5A4C">
          <w:rPr>
            <w:rFonts w:ascii="Arial" w:hAnsi="Arial" w:cs="Arial"/>
          </w:rPr>
          <w:t>nitrification</w:t>
        </w:r>
        <w:del w:id="507" w:author="Laurent Philippot" w:date="2024-04-09T12:02:00Z">
          <w:r w:rsidRPr="008B5A4C" w:rsidDel="00804E75">
            <w:rPr>
              <w:rFonts w:ascii="Arial" w:hAnsi="Arial" w:cs="Arial"/>
            </w:rPr>
            <w:delText xml:space="preserve"> </w:delText>
          </w:r>
        </w:del>
      </w:ins>
      <w:ins w:id="508" w:author="Laurent Philippot" w:date="2024-04-09T12:02:00Z">
        <w:r w:rsidR="00804E75" w:rsidRPr="00804E75">
          <w:rPr>
            <w:rFonts w:ascii="Arial" w:hAnsi="Arial" w:cs="Arial"/>
            <w:rPrChange w:id="509" w:author="Laurent Philippot" w:date="2024-04-09T12:02:00Z">
              <w:rPr>
                <w:rFonts w:ascii="Arial" w:hAnsi="Arial" w:cs="Arial"/>
                <w:highlight w:val="yellow"/>
              </w:rPr>
            </w:rPrChange>
          </w:rPr>
          <w:t xml:space="preserve"> </w:t>
        </w:r>
      </w:ins>
      <w:ins w:id="510" w:author="Ari Fina Bintarti" w:date="2024-04-06T00:23:00Z">
        <w:del w:id="511" w:author="Laurent Philippot" w:date="2024-04-09T12:02:00Z">
          <w:r w:rsidRPr="008B5A4C" w:rsidDel="00804E75">
            <w:rPr>
              <w:rFonts w:ascii="Arial" w:hAnsi="Arial" w:cs="Arial"/>
            </w:rPr>
            <w:delText>activity</w:delText>
          </w:r>
        </w:del>
        <w:del w:id="512" w:author="Laurent Philippot" w:date="2024-04-09T11:46:00Z">
          <w:r w:rsidRPr="008B5A4C" w:rsidDel="00AB6C1B">
            <w:rPr>
              <w:rFonts w:ascii="Arial" w:hAnsi="Arial" w:cs="Arial"/>
            </w:rPr>
            <w:delText>, reduced</w:delText>
          </w:r>
        </w:del>
      </w:ins>
      <w:ins w:id="513" w:author="Laurent Philippot" w:date="2024-04-09T11:46:00Z">
        <w:r w:rsidR="00AB6C1B" w:rsidRPr="00804E75">
          <w:rPr>
            <w:rFonts w:ascii="Arial" w:hAnsi="Arial" w:cs="Arial"/>
            <w:rPrChange w:id="514" w:author="Laurent Philippot" w:date="2024-04-09T12:02:00Z">
              <w:rPr>
                <w:rFonts w:ascii="Arial" w:hAnsi="Arial" w:cs="Arial"/>
                <w:highlight w:val="yellow"/>
              </w:rPr>
            </w:rPrChange>
          </w:rPr>
          <w:t>and</w:t>
        </w:r>
      </w:ins>
      <w:ins w:id="515" w:author="Ari Fina Bintarti" w:date="2024-04-06T00:23:00Z">
        <w:r w:rsidRPr="008B5A4C">
          <w:rPr>
            <w:rFonts w:ascii="Arial" w:hAnsi="Arial" w:cs="Arial"/>
          </w:rPr>
          <w:t xml:space="preserve"> </w:t>
        </w:r>
      </w:ins>
      <w:ins w:id="516" w:author="Laurent Philippot" w:date="2024-04-09T11:49:00Z">
        <w:r w:rsidR="00633F87" w:rsidRPr="00804E75">
          <w:rPr>
            <w:rFonts w:ascii="Arial" w:hAnsi="Arial" w:cs="Arial"/>
            <w:rPrChange w:id="517" w:author="Laurent Philippot" w:date="2024-04-09T12:02:00Z">
              <w:rPr>
                <w:rFonts w:ascii="Arial" w:hAnsi="Arial" w:cs="Arial"/>
                <w:highlight w:val="yellow"/>
              </w:rPr>
            </w:rPrChange>
          </w:rPr>
          <w:t xml:space="preserve">increased nitrification due to </w:t>
        </w:r>
      </w:ins>
      <w:ins w:id="518" w:author="Laurent Philippot" w:date="2024-04-09T12:01:00Z">
        <w:r w:rsidR="00804E75" w:rsidRPr="00804E75">
          <w:rPr>
            <w:rFonts w:ascii="Arial" w:hAnsi="Arial" w:cs="Arial"/>
            <w:rPrChange w:id="519" w:author="Laurent Philippot" w:date="2024-04-09T12:02:00Z">
              <w:rPr>
                <w:rFonts w:ascii="Arial" w:hAnsi="Arial" w:cs="Arial"/>
                <w:highlight w:val="yellow"/>
              </w:rPr>
            </w:rPrChange>
          </w:rPr>
          <w:t>higher oxygen diffusion</w:t>
        </w:r>
      </w:ins>
      <w:ins w:id="520" w:author="Laurent Philippot" w:date="2024-04-09T12:02:00Z">
        <w:r w:rsidR="00804E75" w:rsidRPr="00804E75">
          <w:rPr>
            <w:rFonts w:ascii="Arial" w:hAnsi="Arial" w:cs="Arial"/>
            <w:rPrChange w:id="521" w:author="Laurent Philippot" w:date="2024-04-09T12:02:00Z">
              <w:rPr>
                <w:rFonts w:ascii="Arial" w:hAnsi="Arial" w:cs="Arial"/>
                <w:highlight w:val="yellow"/>
              </w:rPr>
            </w:rPrChange>
          </w:rPr>
          <w:t xml:space="preserve"> </w:t>
        </w:r>
      </w:ins>
      <w:ins w:id="522" w:author="Laurent Philippot" w:date="2024-04-09T13:10:00Z">
        <w:r w:rsidR="00976270">
          <w:rPr>
            <w:rFonts w:ascii="Arial" w:hAnsi="Arial" w:cs="Arial"/>
          </w:rPr>
          <w:t>as well as to</w:t>
        </w:r>
      </w:ins>
      <w:ins w:id="523" w:author="Laurent Philippot" w:date="2024-04-09T11:49:00Z">
        <w:r w:rsidR="00633F87" w:rsidRPr="00804E75">
          <w:rPr>
            <w:rFonts w:ascii="Arial" w:hAnsi="Arial" w:cs="Arial"/>
            <w:rPrChange w:id="524" w:author="Laurent Philippot" w:date="2024-04-09T12:02:00Z">
              <w:rPr>
                <w:rFonts w:ascii="Arial" w:hAnsi="Arial" w:cs="Arial"/>
                <w:highlight w:val="yellow"/>
              </w:rPr>
            </w:rPrChange>
          </w:rPr>
          <w:t xml:space="preserve"> </w:t>
        </w:r>
      </w:ins>
      <w:ins w:id="525" w:author="Laurent Philippot" w:date="2024-04-09T11:50:00Z">
        <w:r w:rsidR="00633F87" w:rsidRPr="00804E75">
          <w:rPr>
            <w:rFonts w:ascii="Arial" w:hAnsi="Arial" w:cs="Arial"/>
            <w:rPrChange w:id="526" w:author="Laurent Philippot" w:date="2024-04-09T12:02:00Z">
              <w:rPr>
                <w:rFonts w:ascii="Arial" w:hAnsi="Arial" w:cs="Arial"/>
                <w:highlight w:val="yellow"/>
              </w:rPr>
            </w:rPrChange>
          </w:rPr>
          <w:t xml:space="preserve">reduced </w:t>
        </w:r>
      </w:ins>
      <w:ins w:id="527" w:author="Ari Fina Bintarti" w:date="2024-04-06T00:23:00Z">
        <w:r w:rsidRPr="008B5A4C">
          <w:rPr>
            <w:rFonts w:ascii="Arial" w:hAnsi="Arial" w:cs="Arial"/>
          </w:rPr>
          <w:t>NO</w:t>
        </w:r>
        <w:r w:rsidRPr="008B5A4C">
          <w:rPr>
            <w:rFonts w:ascii="Arial" w:hAnsi="Arial" w:cs="Arial"/>
            <w:vertAlign w:val="subscript"/>
          </w:rPr>
          <w:t>3</w:t>
        </w:r>
        <w:r w:rsidRPr="008B5A4C">
          <w:rPr>
            <w:rFonts w:ascii="Arial" w:hAnsi="Arial" w:cs="Arial"/>
            <w:vertAlign w:val="superscript"/>
          </w:rPr>
          <w:t>-</w:t>
        </w:r>
        <w:r w:rsidRPr="008B5A4C">
          <w:rPr>
            <w:rFonts w:ascii="Arial" w:hAnsi="Arial" w:cs="Arial"/>
          </w:rPr>
          <w:t xml:space="preserve"> leaching</w:t>
        </w:r>
      </w:ins>
      <w:ins w:id="528" w:author="Laurent Philippot" w:date="2024-04-09T11:50:00Z">
        <w:r w:rsidR="00633F87" w:rsidRPr="00804E75">
          <w:rPr>
            <w:rFonts w:ascii="Arial" w:hAnsi="Arial" w:cs="Arial"/>
            <w:rPrChange w:id="529" w:author="Laurent Philippot" w:date="2024-04-09T12:02:00Z">
              <w:rPr>
                <w:rFonts w:ascii="Arial" w:hAnsi="Arial" w:cs="Arial"/>
                <w:highlight w:val="yellow"/>
              </w:rPr>
            </w:rPrChange>
          </w:rPr>
          <w:t xml:space="preserve"> </w:t>
        </w:r>
      </w:ins>
      <w:ins w:id="530" w:author="Ari Fina Bintarti" w:date="2024-04-06T00:23:00Z">
        <w:del w:id="531" w:author="Laurent Philippot" w:date="2024-04-09T11:50:00Z">
          <w:r w:rsidRPr="008B5A4C" w:rsidDel="00633F87">
            <w:rPr>
              <w:rFonts w:ascii="Arial" w:hAnsi="Arial" w:cs="Arial"/>
            </w:rPr>
            <w:delText xml:space="preserve">, and inhibited plant growth, thus limited plant-N uptake </w:delText>
          </w:r>
        </w:del>
        <w:r w:rsidRPr="008B5A4C">
          <w:rPr>
            <w:rFonts w:ascii="Arial" w:hAnsi="Arial" w:cs="Arial"/>
          </w:rPr>
          <w:fldChar w:fldCharType="begin"/>
        </w:r>
        <w:r w:rsidRPr="008B5A4C">
          <w:rPr>
            <w:rFonts w:ascii="Arial" w:hAnsi="Arial" w:cs="Arial"/>
          </w:rPr>
          <w:instrText xml:space="preserve"> ADDIN ZOTERO_ITEM CSL_CITATION {"citationID":"Y0IGKTLY","properties":{"formattedCitation":"(Deng et al., 2021; Hartmann et al., 2013; Homyak et al., 2017)","plainCitation":"(Deng et al., 2021; Hartmann et al., 2013; Homyak et al., 2017)","noteIndex":0},"citationItems":[{"id":142,"uris":["http://zotero.org/users/local/4LgJUJlW/items/VPRH8NXE"],"itemData":{"id":142,"type":"article-journal","abstract":"Extreme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8B5A4C">
          <w:rPr>
            <w:rFonts w:ascii="Arial" w:hAnsi="Arial" w:cs="Arial"/>
          </w:rPr>
          <w:fldChar w:fldCharType="separate"/>
        </w:r>
        <w:r w:rsidRPr="008B5A4C">
          <w:rPr>
            <w:rFonts w:ascii="Arial" w:hAnsi="Arial" w:cs="Arial"/>
            <w:noProof/>
          </w:rPr>
          <w:t xml:space="preserve">(Deng et al., 2021; Hartmann et al., 2013; </w:t>
        </w:r>
        <w:del w:id="532" w:author="Laurent Philippot" w:date="2024-04-09T11:52:00Z">
          <w:r w:rsidRPr="008B5A4C" w:rsidDel="000C08D3">
            <w:rPr>
              <w:rFonts w:ascii="Arial" w:hAnsi="Arial" w:cs="Arial"/>
              <w:noProof/>
            </w:rPr>
            <w:delText>Homyak et al., 2017)</w:delText>
          </w:r>
        </w:del>
        <w:r w:rsidRPr="008B5A4C">
          <w:rPr>
            <w:rFonts w:ascii="Arial" w:hAnsi="Arial" w:cs="Arial"/>
          </w:rPr>
          <w:fldChar w:fldCharType="end"/>
        </w:r>
      </w:ins>
      <w:ins w:id="533" w:author="Laurent Philippot" w:date="2024-04-09T13:10:00Z">
        <w:r w:rsidR="008B5A4C">
          <w:rPr>
            <w:rFonts w:ascii="Arial" w:hAnsi="Arial" w:cs="Arial"/>
          </w:rPr>
          <w:t>)</w:t>
        </w:r>
      </w:ins>
      <w:ins w:id="534" w:author="Laurent Philippot" w:date="2024-04-14T15:41:00Z">
        <w:r w:rsidR="00F040D7">
          <w:rPr>
            <w:rFonts w:ascii="Arial" w:hAnsi="Arial" w:cs="Arial"/>
          </w:rPr>
          <w:t>,</w:t>
        </w:r>
      </w:ins>
      <w:ins w:id="535" w:author="Laurent Philippot" w:date="2024-04-09T11:50:00Z">
        <w:r w:rsidR="00633F87" w:rsidRPr="00804E75">
          <w:rPr>
            <w:rFonts w:ascii="Arial" w:hAnsi="Arial" w:cs="Arial"/>
            <w:rPrChange w:id="536" w:author="Laurent Philippot" w:date="2024-04-09T12:02:00Z">
              <w:rPr>
                <w:rFonts w:ascii="Arial" w:hAnsi="Arial" w:cs="Arial"/>
                <w:highlight w:val="yellow"/>
              </w:rPr>
            </w:rPrChange>
          </w:rPr>
          <w:t xml:space="preserve"> while </w:t>
        </w:r>
      </w:ins>
      <w:ins w:id="537" w:author="Laurent Philippot" w:date="2024-04-09T11:51:00Z">
        <w:r w:rsidR="00633F87" w:rsidRPr="00804E75">
          <w:rPr>
            <w:rFonts w:ascii="Arial" w:hAnsi="Arial" w:cs="Arial"/>
            <w:rPrChange w:id="538" w:author="Laurent Philippot" w:date="2024-04-09T12:02:00Z">
              <w:rPr>
                <w:rFonts w:ascii="Arial" w:hAnsi="Arial" w:cs="Arial"/>
                <w:highlight w:val="yellow"/>
              </w:rPr>
            </w:rPrChange>
          </w:rPr>
          <w:t>microbial death</w:t>
        </w:r>
      </w:ins>
      <w:ins w:id="539" w:author="Laurent Philippot" w:date="2024-04-09T12:01:00Z">
        <w:r w:rsidR="00804E75" w:rsidRPr="00804E75">
          <w:rPr>
            <w:rFonts w:ascii="Arial" w:hAnsi="Arial" w:cs="Arial"/>
            <w:rPrChange w:id="540" w:author="Laurent Philippot" w:date="2024-04-09T12:02:00Z">
              <w:rPr>
                <w:rFonts w:ascii="Arial" w:hAnsi="Arial" w:cs="Arial"/>
                <w:highlight w:val="yellow"/>
              </w:rPr>
            </w:rPrChange>
          </w:rPr>
          <w:t xml:space="preserve"> can contribute</w:t>
        </w:r>
      </w:ins>
      <w:ins w:id="541" w:author="Laurent Philippot" w:date="2024-04-09T11:51:00Z">
        <w:r w:rsidR="00633F87" w:rsidRPr="00804E75">
          <w:rPr>
            <w:rFonts w:ascii="Arial" w:hAnsi="Arial" w:cs="Arial"/>
            <w:rPrChange w:id="542" w:author="Laurent Philippot" w:date="2024-04-09T12:02:00Z">
              <w:rPr>
                <w:rFonts w:ascii="Arial" w:hAnsi="Arial" w:cs="Arial"/>
                <w:highlight w:val="yellow"/>
              </w:rPr>
            </w:rPrChange>
          </w:rPr>
          <w:t xml:space="preserve"> to </w:t>
        </w:r>
      </w:ins>
      <w:ins w:id="543" w:author="Laurent Philippot" w:date="2024-04-09T11:50:00Z">
        <w:r w:rsidR="00633F87" w:rsidRPr="00804E75">
          <w:rPr>
            <w:rFonts w:ascii="Arial" w:hAnsi="Arial" w:cs="Arial"/>
            <w:rPrChange w:id="544" w:author="Laurent Philippot" w:date="2024-04-09T12:02:00Z">
              <w:rPr>
                <w:rFonts w:ascii="Arial" w:hAnsi="Arial" w:cs="Arial"/>
                <w:highlight w:val="yellow"/>
              </w:rPr>
            </w:rPrChange>
          </w:rPr>
          <w:t>increased</w:t>
        </w:r>
      </w:ins>
      <w:ins w:id="545" w:author="Ari Fina Bintarti" w:date="2024-04-06T00:23:00Z">
        <w:del w:id="546" w:author="Laurent Philippot" w:date="2024-04-09T11:50:00Z">
          <w:r w:rsidRPr="008B5A4C" w:rsidDel="00633F87">
            <w:rPr>
              <w:rFonts w:ascii="Arial" w:hAnsi="Arial" w:cs="Arial"/>
            </w:rPr>
            <w:delText>.</w:delText>
          </w:r>
        </w:del>
        <w:r w:rsidRPr="008B5A4C">
          <w:rPr>
            <w:rFonts w:ascii="Arial" w:hAnsi="Arial" w:cs="Arial"/>
          </w:rPr>
          <w:t xml:space="preserve"> </w:t>
        </w:r>
      </w:ins>
      <w:ins w:id="547" w:author="Laurent Philippot" w:date="2024-04-09T11:51:00Z">
        <w:r w:rsidR="00633F87" w:rsidRPr="00804E75">
          <w:rPr>
            <w:rFonts w:ascii="Arial" w:hAnsi="Arial" w:cs="Arial"/>
            <w:rPrChange w:id="548" w:author="Laurent Philippot" w:date="2024-04-09T12:02:00Z">
              <w:rPr>
                <w:rFonts w:ascii="Arial" w:hAnsi="Arial" w:cs="Arial"/>
                <w:highlight w:val="yellow"/>
              </w:rPr>
            </w:rPrChange>
          </w:rPr>
          <w:t>NH4+</w:t>
        </w:r>
      </w:ins>
      <w:ins w:id="549" w:author="Laurent Philippot" w:date="2024-04-09T11:52:00Z">
        <w:r w:rsidR="000C08D3" w:rsidRPr="00804E75">
          <w:rPr>
            <w:rFonts w:ascii="Arial" w:hAnsi="Arial" w:cs="Arial"/>
            <w:rPrChange w:id="550" w:author="Laurent Philippot" w:date="2024-04-09T12:02:00Z">
              <w:rPr>
                <w:rFonts w:ascii="Arial" w:hAnsi="Arial" w:cs="Arial"/>
                <w:highlight w:val="yellow"/>
              </w:rPr>
            </w:rPrChange>
          </w:rPr>
          <w:t xml:space="preserve"> (</w:t>
        </w:r>
        <w:proofErr w:type="spellStart"/>
        <w:r w:rsidR="000C08D3" w:rsidRPr="00804E75">
          <w:rPr>
            <w:rFonts w:ascii="Arial" w:hAnsi="Arial" w:cs="Arial"/>
            <w:noProof/>
            <w:rPrChange w:id="551" w:author="Laurent Philippot" w:date="2024-04-09T12:02:00Z">
              <w:rPr>
                <w:rFonts w:ascii="Arial" w:hAnsi="Arial" w:cs="Arial"/>
                <w:noProof/>
                <w:highlight w:val="yellow"/>
              </w:rPr>
            </w:rPrChange>
          </w:rPr>
          <w:t>Homyak</w:t>
        </w:r>
        <w:proofErr w:type="spellEnd"/>
        <w:r w:rsidR="000C08D3" w:rsidRPr="00804E75">
          <w:rPr>
            <w:rFonts w:ascii="Arial" w:hAnsi="Arial" w:cs="Arial"/>
            <w:noProof/>
            <w:rPrChange w:id="552" w:author="Laurent Philippot" w:date="2024-04-09T12:02:00Z">
              <w:rPr>
                <w:rFonts w:ascii="Arial" w:hAnsi="Arial" w:cs="Arial"/>
                <w:noProof/>
                <w:highlight w:val="yellow"/>
              </w:rPr>
            </w:rPrChange>
          </w:rPr>
          <w:t xml:space="preserve"> et al., 2017)</w:t>
        </w:r>
      </w:ins>
      <w:ins w:id="553" w:author="Laurent Philippot" w:date="2024-04-09T11:51:00Z">
        <w:r w:rsidR="00633F87" w:rsidRPr="00804E75">
          <w:rPr>
            <w:rFonts w:ascii="Arial" w:hAnsi="Arial" w:cs="Arial"/>
            <w:rPrChange w:id="554" w:author="Laurent Philippot" w:date="2024-04-09T12:02:00Z">
              <w:rPr>
                <w:rFonts w:ascii="Arial" w:hAnsi="Arial" w:cs="Arial"/>
                <w:highlight w:val="yellow"/>
              </w:rPr>
            </w:rPrChange>
          </w:rPr>
          <w:t>. Alternatively,</w:t>
        </w:r>
      </w:ins>
      <w:ins w:id="555" w:author="Laurent Philippot" w:date="2024-04-09T11:54:00Z">
        <w:r w:rsidR="00460B3D" w:rsidRPr="00804E75">
          <w:rPr>
            <w:rFonts w:ascii="Arial" w:hAnsi="Arial" w:cs="Arial"/>
            <w:rPrChange w:id="556" w:author="Laurent Philippot" w:date="2024-04-09T12:02:00Z">
              <w:rPr>
                <w:rFonts w:ascii="Arial" w:hAnsi="Arial" w:cs="Arial"/>
                <w:highlight w:val="yellow"/>
              </w:rPr>
            </w:rPrChange>
          </w:rPr>
          <w:t xml:space="preserve"> </w:t>
        </w:r>
      </w:ins>
      <w:ins w:id="557" w:author="Laurent Philippot" w:date="2024-04-09T11:55:00Z">
        <w:r w:rsidR="00460B3D" w:rsidRPr="00804E75">
          <w:rPr>
            <w:rFonts w:ascii="Arial" w:hAnsi="Arial" w:cs="Arial"/>
            <w:rPrChange w:id="558" w:author="Laurent Philippot" w:date="2024-04-09T12:02:00Z">
              <w:rPr>
                <w:rFonts w:ascii="Arial" w:hAnsi="Arial" w:cs="Arial"/>
                <w:highlight w:val="yellow"/>
              </w:rPr>
            </w:rPrChange>
          </w:rPr>
          <w:t>drought affect</w:t>
        </w:r>
      </w:ins>
      <w:ins w:id="559" w:author="Laurent Philippot" w:date="2024-04-09T11:56:00Z">
        <w:r w:rsidR="00460B3D" w:rsidRPr="00804E75">
          <w:rPr>
            <w:rFonts w:ascii="Arial" w:hAnsi="Arial" w:cs="Arial"/>
            <w:rPrChange w:id="560" w:author="Laurent Philippot" w:date="2024-04-09T12:02:00Z">
              <w:rPr>
                <w:rFonts w:ascii="Arial" w:hAnsi="Arial" w:cs="Arial"/>
                <w:highlight w:val="yellow"/>
              </w:rPr>
            </w:rPrChange>
          </w:rPr>
          <w:t>s</w:t>
        </w:r>
      </w:ins>
      <w:ins w:id="561" w:author="Laurent Philippot" w:date="2024-04-09T11:55:00Z">
        <w:r w:rsidR="00460B3D" w:rsidRPr="00804E75">
          <w:rPr>
            <w:rFonts w:ascii="Arial" w:hAnsi="Arial" w:cs="Arial"/>
            <w:rPrChange w:id="562" w:author="Laurent Philippot" w:date="2024-04-09T12:02:00Z">
              <w:rPr>
                <w:rFonts w:ascii="Arial" w:hAnsi="Arial" w:cs="Arial"/>
                <w:highlight w:val="yellow"/>
              </w:rPr>
            </w:rPrChange>
          </w:rPr>
          <w:t xml:space="preserve"> plant growth </w:t>
        </w:r>
      </w:ins>
      <w:ins w:id="563" w:author="Laurent Philippot" w:date="2024-04-09T11:57:00Z">
        <w:r w:rsidR="00460B3D" w:rsidRPr="00804E75">
          <w:rPr>
            <w:rFonts w:ascii="Arial" w:hAnsi="Arial" w:cs="Arial"/>
            <w:rPrChange w:id="564" w:author="Laurent Philippot" w:date="2024-04-09T12:02:00Z">
              <w:rPr>
                <w:rFonts w:ascii="Arial" w:hAnsi="Arial" w:cs="Arial"/>
                <w:highlight w:val="yellow"/>
              </w:rPr>
            </w:rPrChange>
          </w:rPr>
          <w:t>by</w:t>
        </w:r>
      </w:ins>
      <w:ins w:id="565" w:author="Laurent Philippot" w:date="2024-04-09T11:55:00Z">
        <w:r w:rsidR="00460B3D" w:rsidRPr="00804E75">
          <w:rPr>
            <w:rFonts w:ascii="Arial" w:hAnsi="Arial" w:cs="Arial"/>
            <w:rPrChange w:id="566" w:author="Laurent Philippot" w:date="2024-04-09T12:02:00Z">
              <w:rPr>
                <w:rFonts w:ascii="Arial" w:hAnsi="Arial" w:cs="Arial"/>
                <w:highlight w:val="yellow"/>
              </w:rPr>
            </w:rPrChange>
          </w:rPr>
          <w:t xml:space="preserve"> reduc</w:t>
        </w:r>
      </w:ins>
      <w:ins w:id="567" w:author="Laurent Philippot" w:date="2024-04-09T11:57:00Z">
        <w:r w:rsidR="00460B3D" w:rsidRPr="00804E75">
          <w:rPr>
            <w:rFonts w:ascii="Arial" w:hAnsi="Arial" w:cs="Arial"/>
            <w:rPrChange w:id="568" w:author="Laurent Philippot" w:date="2024-04-09T12:02:00Z">
              <w:rPr>
                <w:rFonts w:ascii="Arial" w:hAnsi="Arial" w:cs="Arial"/>
                <w:highlight w:val="yellow"/>
              </w:rPr>
            </w:rPrChange>
          </w:rPr>
          <w:t>ing the</w:t>
        </w:r>
      </w:ins>
      <w:ins w:id="569" w:author="Laurent Philippot" w:date="2024-04-09T11:55:00Z">
        <w:r w:rsidR="00460B3D" w:rsidRPr="00804E75">
          <w:rPr>
            <w:rFonts w:ascii="Arial" w:hAnsi="Arial" w:cs="Arial"/>
            <w:rPrChange w:id="570" w:author="Laurent Philippot" w:date="2024-04-09T12:02:00Z">
              <w:rPr>
                <w:rFonts w:ascii="Arial" w:hAnsi="Arial" w:cs="Arial"/>
                <w:highlight w:val="yellow"/>
              </w:rPr>
            </w:rPrChange>
          </w:rPr>
          <w:t xml:space="preserve"> capacity for root N</w:t>
        </w:r>
      </w:ins>
      <w:ins w:id="571" w:author="Laurent Philippot" w:date="2024-04-09T14:11:00Z">
        <w:r w:rsidR="00FC552D">
          <w:rPr>
            <w:rFonts w:ascii="Arial" w:hAnsi="Arial" w:cs="Arial"/>
          </w:rPr>
          <w:t>-</w:t>
        </w:r>
      </w:ins>
      <w:ins w:id="572" w:author="Laurent Philippot" w:date="2024-04-09T11:55:00Z">
        <w:r w:rsidR="00460B3D" w:rsidRPr="00804E75">
          <w:rPr>
            <w:rFonts w:ascii="Arial" w:hAnsi="Arial" w:cs="Arial"/>
            <w:rPrChange w:id="573" w:author="Laurent Philippot" w:date="2024-04-09T12:02:00Z">
              <w:rPr>
                <w:rFonts w:ascii="Arial" w:hAnsi="Arial" w:cs="Arial"/>
                <w:highlight w:val="yellow"/>
              </w:rPr>
            </w:rPrChange>
          </w:rPr>
          <w:t>uptake</w:t>
        </w:r>
      </w:ins>
      <w:ins w:id="574" w:author="Laurent Philippot" w:date="2024-04-09T11:56:00Z">
        <w:r w:rsidR="00460B3D" w:rsidRPr="00804E75">
          <w:rPr>
            <w:rFonts w:ascii="Arial" w:hAnsi="Arial" w:cs="Arial"/>
            <w:rPrChange w:id="575" w:author="Laurent Philippot" w:date="2024-04-09T12:02:00Z">
              <w:rPr>
                <w:rFonts w:ascii="Arial" w:hAnsi="Arial" w:cs="Arial"/>
                <w:highlight w:val="yellow"/>
              </w:rPr>
            </w:rPrChange>
          </w:rPr>
          <w:t xml:space="preserve">, which </w:t>
        </w:r>
      </w:ins>
      <w:ins w:id="576" w:author="Laurent Philippot" w:date="2024-04-09T13:11:00Z">
        <w:r w:rsidR="008B5A4C">
          <w:rPr>
            <w:rFonts w:ascii="Arial" w:hAnsi="Arial" w:cs="Arial"/>
          </w:rPr>
          <w:t xml:space="preserve">can </w:t>
        </w:r>
      </w:ins>
      <w:ins w:id="577" w:author="Laurent Philippot" w:date="2024-04-09T11:56:00Z">
        <w:r w:rsidR="00460B3D" w:rsidRPr="00804E75">
          <w:rPr>
            <w:rFonts w:ascii="Arial" w:hAnsi="Arial" w:cs="Arial"/>
            <w:rPrChange w:id="578" w:author="Laurent Philippot" w:date="2024-04-09T12:02:00Z">
              <w:rPr>
                <w:rFonts w:ascii="Arial" w:hAnsi="Arial" w:cs="Arial"/>
                <w:highlight w:val="yellow"/>
              </w:rPr>
            </w:rPrChange>
          </w:rPr>
          <w:t xml:space="preserve">consequently </w:t>
        </w:r>
      </w:ins>
      <w:ins w:id="579" w:author="Laurent Philippot" w:date="2024-04-09T11:57:00Z">
        <w:r w:rsidR="00460B3D" w:rsidRPr="00804E75">
          <w:rPr>
            <w:rFonts w:ascii="Arial" w:hAnsi="Arial" w:cs="Arial"/>
            <w:rPrChange w:id="580" w:author="Laurent Philippot" w:date="2024-04-09T12:02:00Z">
              <w:rPr>
                <w:rFonts w:ascii="Arial" w:hAnsi="Arial" w:cs="Arial"/>
                <w:highlight w:val="yellow"/>
              </w:rPr>
            </w:rPrChange>
          </w:rPr>
          <w:t>leads</w:t>
        </w:r>
      </w:ins>
      <w:ins w:id="581" w:author="Laurent Philippot" w:date="2024-04-09T11:56:00Z">
        <w:r w:rsidR="00460B3D" w:rsidRPr="00804E75">
          <w:rPr>
            <w:rFonts w:ascii="Arial" w:hAnsi="Arial" w:cs="Arial"/>
            <w:rPrChange w:id="582" w:author="Laurent Philippot" w:date="2024-04-09T12:02:00Z">
              <w:rPr>
                <w:rFonts w:ascii="Arial" w:hAnsi="Arial" w:cs="Arial"/>
                <w:highlight w:val="yellow"/>
              </w:rPr>
            </w:rPrChange>
          </w:rPr>
          <w:t xml:space="preserve"> </w:t>
        </w:r>
      </w:ins>
      <w:ins w:id="583" w:author="Laurent Philippot" w:date="2024-04-09T11:57:00Z">
        <w:r w:rsidR="00460B3D" w:rsidRPr="00804E75">
          <w:rPr>
            <w:rFonts w:ascii="Arial" w:hAnsi="Arial" w:cs="Arial"/>
            <w:rPrChange w:id="584" w:author="Laurent Philippot" w:date="2024-04-09T12:02:00Z">
              <w:rPr>
                <w:rFonts w:ascii="Arial" w:hAnsi="Arial" w:cs="Arial"/>
                <w:highlight w:val="yellow"/>
              </w:rPr>
            </w:rPrChange>
          </w:rPr>
          <w:t>to</w:t>
        </w:r>
      </w:ins>
      <w:ins w:id="585" w:author="Laurent Philippot" w:date="2024-04-09T11:56:00Z">
        <w:r w:rsidR="00460B3D" w:rsidRPr="00804E75">
          <w:rPr>
            <w:rFonts w:ascii="Arial" w:hAnsi="Arial" w:cs="Arial"/>
            <w:rPrChange w:id="586" w:author="Laurent Philippot" w:date="2024-04-09T12:02:00Z">
              <w:rPr>
                <w:rFonts w:ascii="Arial" w:hAnsi="Arial" w:cs="Arial"/>
                <w:highlight w:val="yellow"/>
              </w:rPr>
            </w:rPrChange>
          </w:rPr>
          <w:t xml:space="preserve"> a buildup of mineral N in soil </w:t>
        </w:r>
        <w:r w:rsidR="00460B3D" w:rsidRPr="00804E75">
          <w:rPr>
            <w:rFonts w:ascii="Arial" w:hAnsi="Arial" w:cs="Arial"/>
            <w:rPrChange w:id="587" w:author="Laurent Philippot" w:date="2024-04-09T12:02:00Z">
              <w:rPr>
                <w:rFonts w:ascii="Arial" w:hAnsi="Arial" w:cs="Arial"/>
                <w:highlight w:val="yellow"/>
              </w:rPr>
            </w:rPrChange>
          </w:rPr>
          <w:fldChar w:fldCharType="begin"/>
        </w:r>
        <w:r w:rsidR="00460B3D" w:rsidRPr="00804E75">
          <w:rPr>
            <w:rFonts w:ascii="Arial" w:hAnsi="Arial" w:cs="Arial"/>
            <w:rPrChange w:id="588" w:author="Laurent Philippot" w:date="2024-04-09T12:02:00Z">
              <w:rPr>
                <w:rFonts w:ascii="Arial" w:hAnsi="Arial" w:cs="Arial"/>
                <w:highlight w:val="yellow"/>
              </w:rPr>
            </w:rPrChange>
          </w:rPr>
          <w:instrText xml:space="preserve"> ADDIN ZOTERO_ITEM CSL_CITATION {"citationID":"bxUIQMPW","properties":{"formattedCitation":"(Homyak et al., 2017)","plainCitation":"(Homyak et al., 2017)","noteIndex":0},"citationItems":[{"id":134,"uris":["http://zotero.org/users/local/4LgJUJlW/items/2LUSKQCY"],"itemData":{"id":134,"type":"article-journal","abstract":"Many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00460B3D" w:rsidRPr="00804E75">
          <w:rPr>
            <w:rFonts w:ascii="Arial" w:hAnsi="Arial" w:cs="Arial"/>
            <w:rPrChange w:id="589" w:author="Laurent Philippot" w:date="2024-04-09T12:02:00Z">
              <w:rPr>
                <w:rFonts w:ascii="Arial" w:hAnsi="Arial" w:cs="Arial"/>
                <w:highlight w:val="yellow"/>
              </w:rPr>
            </w:rPrChange>
          </w:rPr>
          <w:fldChar w:fldCharType="separate"/>
        </w:r>
        <w:r w:rsidR="00460B3D" w:rsidRPr="00804E75">
          <w:rPr>
            <w:rFonts w:ascii="Arial" w:hAnsi="Arial" w:cs="Arial"/>
            <w:noProof/>
            <w:rPrChange w:id="590" w:author="Laurent Philippot" w:date="2024-04-09T12:02:00Z">
              <w:rPr>
                <w:rFonts w:ascii="Arial" w:hAnsi="Arial" w:cs="Arial"/>
                <w:noProof/>
                <w:highlight w:val="yellow"/>
              </w:rPr>
            </w:rPrChange>
          </w:rPr>
          <w:t>(</w:t>
        </w:r>
        <w:r w:rsidR="00460B3D" w:rsidRPr="008B5A4C">
          <w:t xml:space="preserve"> </w:t>
        </w:r>
        <w:r w:rsidR="00460B3D" w:rsidRPr="008B5A4C">
          <w:rPr>
            <w:rFonts w:ascii="Arial" w:hAnsi="Arial" w:cs="Arial"/>
            <w:noProof/>
          </w:rPr>
          <w:t xml:space="preserve">DOI 10.1007/s11104-016-2964-4; </w:t>
        </w:r>
        <w:r w:rsidR="00460B3D" w:rsidRPr="00804E75">
          <w:rPr>
            <w:rFonts w:ascii="Arial" w:hAnsi="Arial" w:cs="Arial"/>
            <w:noProof/>
            <w:rPrChange w:id="591" w:author="Laurent Philippot" w:date="2024-04-09T12:02:00Z">
              <w:rPr>
                <w:rFonts w:ascii="Arial" w:hAnsi="Arial" w:cs="Arial"/>
                <w:noProof/>
                <w:highlight w:val="yellow"/>
              </w:rPr>
            </w:rPrChange>
          </w:rPr>
          <w:t>Homyak et al., 2017)</w:t>
        </w:r>
        <w:r w:rsidR="00460B3D" w:rsidRPr="00804E75">
          <w:rPr>
            <w:rFonts w:ascii="Arial" w:hAnsi="Arial" w:cs="Arial"/>
            <w:rPrChange w:id="592" w:author="Laurent Philippot" w:date="2024-04-09T12:02:00Z">
              <w:rPr>
                <w:rFonts w:ascii="Arial" w:hAnsi="Arial" w:cs="Arial"/>
                <w:highlight w:val="yellow"/>
              </w:rPr>
            </w:rPrChange>
          </w:rPr>
          <w:fldChar w:fldCharType="end"/>
        </w:r>
        <w:r w:rsidR="00460B3D" w:rsidRPr="00804E75">
          <w:rPr>
            <w:rFonts w:ascii="Arial" w:hAnsi="Arial" w:cs="Arial"/>
            <w:rPrChange w:id="593" w:author="Laurent Philippot" w:date="2024-04-09T12:02:00Z">
              <w:rPr>
                <w:rFonts w:ascii="Arial" w:hAnsi="Arial" w:cs="Arial"/>
                <w:highlight w:val="yellow"/>
              </w:rPr>
            </w:rPrChange>
          </w:rPr>
          <w:t>.</w:t>
        </w:r>
        <w:r w:rsidR="00460B3D" w:rsidRPr="00ED68EC">
          <w:rPr>
            <w:rFonts w:ascii="Arial" w:hAnsi="Arial" w:cs="Arial"/>
          </w:rPr>
          <w:t xml:space="preserve"> </w:t>
        </w:r>
      </w:ins>
      <w:ins w:id="594" w:author="Ari Fina Bintarti" w:date="2024-04-06T00:23:00Z">
        <w:del w:id="595" w:author="Laurent Philippot" w:date="2024-04-09T11:58:00Z">
          <w:r w:rsidRPr="001948B9" w:rsidDel="00460B3D">
            <w:rPr>
              <w:rFonts w:ascii="Arial" w:hAnsi="Arial" w:cs="Arial"/>
              <w:highlight w:val="yellow"/>
              <w:rPrChange w:id="596" w:author="Laurent Philippot" w:date="2024-04-08T17:51:00Z">
                <w:rPr>
                  <w:rFonts w:ascii="Arial" w:hAnsi="Arial" w:cs="Arial"/>
                </w:rPr>
              </w:rPrChange>
            </w:rPr>
            <w:delText xml:space="preserve">Drought reduces consumption of mineral N, </w:delText>
          </w:r>
        </w:del>
        <w:del w:id="597" w:author="Laurent Philippot" w:date="2024-04-09T11:56:00Z">
          <w:r w:rsidRPr="001948B9" w:rsidDel="00460B3D">
            <w:rPr>
              <w:rFonts w:ascii="Arial" w:hAnsi="Arial" w:cs="Arial"/>
              <w:highlight w:val="yellow"/>
              <w:rPrChange w:id="598" w:author="Laurent Philippot" w:date="2024-04-08T17:51:00Z">
                <w:rPr>
                  <w:rFonts w:ascii="Arial" w:hAnsi="Arial" w:cs="Arial"/>
                </w:rPr>
              </w:rPrChange>
            </w:rPr>
            <w:delText xml:space="preserve">which consequently increases a buildup of mineral N in soil </w:delText>
          </w:r>
          <w:r w:rsidRPr="001948B9" w:rsidDel="00460B3D">
            <w:rPr>
              <w:rFonts w:ascii="Arial" w:hAnsi="Arial" w:cs="Arial"/>
              <w:highlight w:val="yellow"/>
              <w:rPrChange w:id="599" w:author="Laurent Philippot" w:date="2024-04-08T17:51:00Z">
                <w:rPr>
                  <w:rFonts w:ascii="Arial" w:hAnsi="Arial" w:cs="Arial"/>
                </w:rPr>
              </w:rPrChange>
            </w:rPr>
            <w:fldChar w:fldCharType="begin"/>
          </w:r>
          <w:r w:rsidRPr="001948B9" w:rsidDel="00460B3D">
            <w:rPr>
              <w:rFonts w:ascii="Arial" w:hAnsi="Arial" w:cs="Arial"/>
              <w:highlight w:val="yellow"/>
              <w:rPrChange w:id="600" w:author="Laurent Philippot" w:date="2024-04-08T17:51:00Z">
                <w:rPr>
                  <w:rFonts w:ascii="Arial" w:hAnsi="Arial" w:cs="Arial"/>
                </w:rPr>
              </w:rPrChange>
            </w:rPr>
            <w:delInstrText xml:space="preserve"> ADDIN ZOTERO_ITEM CSL_CITATION {"citationID":"bxUIQMPW","properties":{"formattedCitation":"(Homyak et al., 2017)","plainCitation":"(Homyak et al., 2017)","noteIndex":0},"citationItems":[{"id":134,"uris":["http://zotero.org/users/local/4LgJUJlW/items/2LUSKQCY"],"itemData":{"id":134,"type":"article-journal","abstract":"Many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delInstrText>
          </w:r>
          <w:r w:rsidRPr="001948B9" w:rsidDel="00460B3D">
            <w:rPr>
              <w:rFonts w:ascii="Arial" w:hAnsi="Arial" w:cs="Arial"/>
              <w:highlight w:val="yellow"/>
              <w:rPrChange w:id="601" w:author="Laurent Philippot" w:date="2024-04-08T17:51:00Z">
                <w:rPr>
                  <w:rFonts w:ascii="Arial" w:hAnsi="Arial" w:cs="Arial"/>
                </w:rPr>
              </w:rPrChange>
            </w:rPr>
            <w:fldChar w:fldCharType="separate"/>
          </w:r>
          <w:r w:rsidRPr="001948B9" w:rsidDel="00460B3D">
            <w:rPr>
              <w:rFonts w:ascii="Arial" w:hAnsi="Arial" w:cs="Arial"/>
              <w:noProof/>
              <w:highlight w:val="yellow"/>
              <w:rPrChange w:id="602" w:author="Laurent Philippot" w:date="2024-04-08T17:51:00Z">
                <w:rPr>
                  <w:rFonts w:ascii="Arial" w:hAnsi="Arial" w:cs="Arial"/>
                  <w:noProof/>
                </w:rPr>
              </w:rPrChange>
            </w:rPr>
            <w:delText>(Homyak et al., 2017)</w:delText>
          </w:r>
          <w:r w:rsidRPr="001948B9" w:rsidDel="00460B3D">
            <w:rPr>
              <w:rFonts w:ascii="Arial" w:hAnsi="Arial" w:cs="Arial"/>
              <w:highlight w:val="yellow"/>
              <w:rPrChange w:id="603" w:author="Laurent Philippot" w:date="2024-04-08T17:51:00Z">
                <w:rPr>
                  <w:rFonts w:ascii="Arial" w:hAnsi="Arial" w:cs="Arial"/>
                </w:rPr>
              </w:rPrChange>
            </w:rPr>
            <w:fldChar w:fldCharType="end"/>
          </w:r>
          <w:r w:rsidRPr="001948B9" w:rsidDel="00460B3D">
            <w:rPr>
              <w:rFonts w:ascii="Arial" w:hAnsi="Arial" w:cs="Arial"/>
              <w:highlight w:val="yellow"/>
              <w:rPrChange w:id="604" w:author="Laurent Philippot" w:date="2024-04-08T17:51:00Z">
                <w:rPr>
                  <w:rFonts w:ascii="Arial" w:hAnsi="Arial" w:cs="Arial"/>
                </w:rPr>
              </w:rPrChange>
            </w:rPr>
            <w:delText>.</w:delText>
          </w:r>
          <w:r w:rsidRPr="00ED68EC" w:rsidDel="00460B3D">
            <w:rPr>
              <w:rFonts w:ascii="Arial" w:hAnsi="Arial" w:cs="Arial"/>
            </w:rPr>
            <w:delText xml:space="preserve"> </w:delText>
          </w:r>
        </w:del>
      </w:ins>
      <w:moveFromRangeStart w:id="605" w:author="Laurent Philippot" w:date="2024-04-09T12:03:00Z" w:name="move163556628"/>
      <w:moveFrom w:id="606" w:author="Laurent Philippot" w:date="2024-04-09T12:03:00Z">
        <w:r w:rsidR="00054723" w:rsidRPr="00ED68EC" w:rsidDel="00804E75">
          <w:rPr>
            <w:rFonts w:ascii="Arial" w:hAnsi="Arial" w:cs="Arial"/>
          </w:rPr>
          <w:t>Overall, the BIODYN system exhibited lower NH</w:t>
        </w:r>
        <w:r w:rsidR="00054723" w:rsidRPr="00ED68EC" w:rsidDel="00804E75">
          <w:rPr>
            <w:rFonts w:ascii="Arial" w:hAnsi="Arial" w:cs="Arial"/>
            <w:vertAlign w:val="subscript"/>
          </w:rPr>
          <w:t>4</w:t>
        </w:r>
        <w:r w:rsidR="00054723" w:rsidRPr="00ED68EC" w:rsidDel="00804E75">
          <w:rPr>
            <w:rFonts w:ascii="Arial" w:hAnsi="Arial" w:cs="Arial"/>
            <w:vertAlign w:val="superscript"/>
          </w:rPr>
          <w:t>+</w:t>
        </w:r>
        <w:r w:rsidR="00054723" w:rsidRPr="00ED68EC" w:rsidDel="00804E75">
          <w:rPr>
            <w:rFonts w:ascii="Arial" w:hAnsi="Arial" w:cs="Arial"/>
          </w:rPr>
          <w:t xml:space="preserve"> concentration than the conventional systems that can be explained by mineral N inputs in the conventional system plots. </w:t>
        </w:r>
      </w:moveFrom>
      <w:moveFromRangeEnd w:id="605"/>
      <w:r w:rsidR="00054723" w:rsidRPr="00ED68EC">
        <w:rPr>
          <w:rFonts w:ascii="Arial" w:hAnsi="Arial" w:cs="Arial"/>
        </w:rPr>
        <w:t xml:space="preserve">Interestingly, unlike </w:t>
      </w:r>
      <w:ins w:id="607" w:author="Laurent Philippot" w:date="2024-04-11T15:18:00Z">
        <w:r w:rsidR="001A136F">
          <w:rPr>
            <w:rFonts w:ascii="Arial" w:hAnsi="Arial" w:cs="Arial"/>
          </w:rPr>
          <w:t xml:space="preserve">in </w:t>
        </w:r>
      </w:ins>
      <w:r w:rsidR="00054723" w:rsidRPr="00ED68EC">
        <w:rPr>
          <w:rFonts w:ascii="Arial" w:hAnsi="Arial" w:cs="Arial"/>
        </w:rPr>
        <w:t>the conventional systems, the NH</w:t>
      </w:r>
      <w:r w:rsidR="00054723" w:rsidRPr="00ED68EC">
        <w:rPr>
          <w:rFonts w:ascii="Arial" w:hAnsi="Arial" w:cs="Arial"/>
          <w:vertAlign w:val="subscript"/>
        </w:rPr>
        <w:t>4</w:t>
      </w:r>
      <w:r w:rsidR="00054723" w:rsidRPr="00ED68EC">
        <w:rPr>
          <w:rFonts w:ascii="Arial" w:hAnsi="Arial" w:cs="Arial"/>
          <w:vertAlign w:val="superscript"/>
        </w:rPr>
        <w:t>+</w:t>
      </w:r>
      <w:r w:rsidR="00054723" w:rsidRPr="00ED68EC">
        <w:rPr>
          <w:rFonts w:ascii="Arial" w:hAnsi="Arial" w:cs="Arial"/>
        </w:rPr>
        <w:t xml:space="preserve"> and NO</w:t>
      </w:r>
      <w:r w:rsidR="00054723" w:rsidRPr="00ED68EC">
        <w:rPr>
          <w:rFonts w:ascii="Arial" w:hAnsi="Arial" w:cs="Arial"/>
          <w:vertAlign w:val="subscript"/>
        </w:rPr>
        <w:t>3</w:t>
      </w:r>
      <w:r w:rsidR="00054723" w:rsidRPr="00ED68EC">
        <w:rPr>
          <w:rFonts w:ascii="Arial" w:hAnsi="Arial" w:cs="Arial"/>
          <w:vertAlign w:val="superscript"/>
        </w:rPr>
        <w:t>-</w:t>
      </w:r>
      <w:r w:rsidR="00054723" w:rsidRPr="00ED68EC">
        <w:rPr>
          <w:rFonts w:ascii="Arial" w:hAnsi="Arial" w:cs="Arial"/>
        </w:rPr>
        <w:t xml:space="preserve"> </w:t>
      </w:r>
      <w:del w:id="608" w:author="Laurent Philippot" w:date="2024-04-09T11:41:00Z">
        <w:r w:rsidR="00054723" w:rsidRPr="00ED68EC" w:rsidDel="00AB6C1B">
          <w:rPr>
            <w:rFonts w:ascii="Arial" w:hAnsi="Arial" w:cs="Arial"/>
          </w:rPr>
          <w:delText xml:space="preserve">contents </w:delText>
        </w:r>
      </w:del>
      <w:ins w:id="609" w:author="Laurent Philippot" w:date="2024-04-09T11:41:00Z">
        <w:r w:rsidR="00AB6C1B">
          <w:rPr>
            <w:rFonts w:ascii="Arial" w:hAnsi="Arial" w:cs="Arial"/>
          </w:rPr>
          <w:t>pools</w:t>
        </w:r>
        <w:r w:rsidR="00AB6C1B" w:rsidRPr="00ED68EC">
          <w:rPr>
            <w:rFonts w:ascii="Arial" w:hAnsi="Arial" w:cs="Arial"/>
          </w:rPr>
          <w:t xml:space="preserve"> </w:t>
        </w:r>
      </w:ins>
      <w:r w:rsidR="00054723" w:rsidRPr="00ED68EC">
        <w:rPr>
          <w:rFonts w:ascii="Arial" w:hAnsi="Arial" w:cs="Arial"/>
        </w:rPr>
        <w:t xml:space="preserve">in the BIODYN system </w:t>
      </w:r>
      <w:del w:id="610" w:author="Laurent Philippot" w:date="2024-04-09T11:41:00Z">
        <w:r w:rsidR="00054723" w:rsidRPr="00ED68EC" w:rsidDel="00AB6C1B">
          <w:rPr>
            <w:rFonts w:ascii="Arial" w:hAnsi="Arial" w:cs="Arial"/>
          </w:rPr>
          <w:delText xml:space="preserve">was </w:delText>
        </w:r>
      </w:del>
      <w:ins w:id="611" w:author="Laurent Philippot" w:date="2024-04-09T11:41:00Z">
        <w:r w:rsidR="00AB6C1B">
          <w:rPr>
            <w:rFonts w:ascii="Arial" w:hAnsi="Arial" w:cs="Arial"/>
          </w:rPr>
          <w:t>were</w:t>
        </w:r>
        <w:r w:rsidR="00AB6C1B" w:rsidRPr="00ED68EC">
          <w:rPr>
            <w:rFonts w:ascii="Arial" w:hAnsi="Arial" w:cs="Arial"/>
          </w:rPr>
          <w:t xml:space="preserve"> </w:t>
        </w:r>
      </w:ins>
      <w:r w:rsidR="00054723" w:rsidRPr="00ED68EC">
        <w:rPr>
          <w:rFonts w:ascii="Arial" w:hAnsi="Arial" w:cs="Arial"/>
        </w:rPr>
        <w:t xml:space="preserve">mainly unaffected by drought, </w:t>
      </w:r>
      <w:del w:id="612" w:author="Laurent Philippot" w:date="2024-04-09T11:41:00Z">
        <w:r w:rsidR="00054723" w:rsidRPr="00ED68EC" w:rsidDel="00AB6C1B">
          <w:rPr>
            <w:rFonts w:ascii="Arial" w:hAnsi="Arial" w:cs="Arial"/>
          </w:rPr>
          <w:delText xml:space="preserve">indicating </w:delText>
        </w:r>
      </w:del>
      <w:ins w:id="613" w:author="Laurent Philippot" w:date="2024-04-09T11:41:00Z">
        <w:r w:rsidR="00AB6C1B">
          <w:rPr>
            <w:rFonts w:ascii="Arial" w:hAnsi="Arial" w:cs="Arial"/>
          </w:rPr>
          <w:t>suggesting a stronger resistance of the</w:t>
        </w:r>
        <w:r w:rsidR="00AB6C1B" w:rsidRPr="00ED68EC">
          <w:rPr>
            <w:rFonts w:ascii="Arial" w:hAnsi="Arial" w:cs="Arial"/>
          </w:rPr>
          <w:t xml:space="preserve"> </w:t>
        </w:r>
      </w:ins>
      <w:del w:id="614" w:author="Laurent Philippot" w:date="2024-04-09T11:42:00Z">
        <w:r w:rsidR="00054723" w:rsidRPr="00ED68EC" w:rsidDel="00AB6C1B">
          <w:rPr>
            <w:rFonts w:ascii="Arial" w:hAnsi="Arial" w:cs="Arial"/>
          </w:rPr>
          <w:delText>a stable nitrification process and/or N mineralization</w:delText>
        </w:r>
      </w:del>
      <w:ins w:id="615" w:author="Laurent Philippot" w:date="2024-04-09T11:42:00Z">
        <w:r w:rsidR="00AB6C1B">
          <w:rPr>
            <w:rFonts w:ascii="Arial" w:hAnsi="Arial" w:cs="Arial"/>
          </w:rPr>
          <w:t>underlying microbial N-</w:t>
        </w:r>
      </w:ins>
      <w:del w:id="616" w:author="Laurent Philippot" w:date="2024-04-09T14:11:00Z">
        <w:r w:rsidR="00054723" w:rsidRPr="00ED68EC" w:rsidDel="00FC552D">
          <w:rPr>
            <w:rFonts w:ascii="Arial" w:hAnsi="Arial" w:cs="Arial"/>
          </w:rPr>
          <w:delText xml:space="preserve"> </w:delText>
        </w:r>
      </w:del>
      <w:ins w:id="617" w:author="Laurent Philippot" w:date="2024-04-09T11:42:00Z">
        <w:r w:rsidR="00AB6C1B">
          <w:rPr>
            <w:rFonts w:ascii="Arial" w:hAnsi="Arial" w:cs="Arial"/>
          </w:rPr>
          <w:t xml:space="preserve">processes </w:t>
        </w:r>
      </w:ins>
      <w:r w:rsidR="00054723" w:rsidRPr="00ED68EC">
        <w:rPr>
          <w:rFonts w:ascii="Arial" w:hAnsi="Arial" w:cs="Arial"/>
        </w:rPr>
        <w:t>in th</w:t>
      </w:r>
      <w:ins w:id="618" w:author="Laurent Philippot" w:date="2024-04-22T14:24:00Z">
        <w:r w:rsidR="00FE7C2A">
          <w:rPr>
            <w:rFonts w:ascii="Arial" w:hAnsi="Arial" w:cs="Arial"/>
          </w:rPr>
          <w:t>is</w:t>
        </w:r>
      </w:ins>
      <w:del w:id="619" w:author="Laurent Philippot" w:date="2024-04-22T14:24:00Z">
        <w:r w:rsidR="00054723" w:rsidRPr="00ED68EC" w:rsidDel="00FE7C2A">
          <w:rPr>
            <w:rFonts w:ascii="Arial" w:hAnsi="Arial" w:cs="Arial"/>
          </w:rPr>
          <w:delText>e</w:delText>
        </w:r>
      </w:del>
      <w:r w:rsidR="00054723" w:rsidRPr="00ED68EC">
        <w:rPr>
          <w:rFonts w:ascii="Arial" w:hAnsi="Arial" w:cs="Arial"/>
        </w:rPr>
        <w:t xml:space="preserve"> </w:t>
      </w:r>
      <w:del w:id="620" w:author="Laurent Philippot" w:date="2024-04-22T14:24:00Z">
        <w:r w:rsidR="00054723" w:rsidRPr="00E63503" w:rsidDel="00FE7C2A">
          <w:rPr>
            <w:rFonts w:ascii="Arial" w:hAnsi="Arial" w:cs="Arial"/>
            <w:highlight w:val="yellow"/>
            <w:rPrChange w:id="621" w:author="Laurent Philippot" w:date="2024-04-14T15:43:00Z">
              <w:rPr>
                <w:rFonts w:ascii="Arial" w:hAnsi="Arial" w:cs="Arial"/>
              </w:rPr>
            </w:rPrChange>
          </w:rPr>
          <w:delText>organic</w:delText>
        </w:r>
        <w:r w:rsidR="00054723" w:rsidRPr="00ED68EC" w:rsidDel="00FE7C2A">
          <w:rPr>
            <w:rFonts w:ascii="Arial" w:hAnsi="Arial" w:cs="Arial"/>
          </w:rPr>
          <w:delText xml:space="preserve"> cropping </w:delText>
        </w:r>
      </w:del>
      <w:r w:rsidR="00054723" w:rsidRPr="00ED68EC">
        <w:rPr>
          <w:rFonts w:ascii="Arial" w:hAnsi="Arial" w:cs="Arial"/>
        </w:rPr>
        <w:t xml:space="preserve">system </w:t>
      </w:r>
      <w:r w:rsidR="00054723" w:rsidRPr="00ED68EC">
        <w:rPr>
          <w:rFonts w:ascii="Arial" w:hAnsi="Arial" w:cs="Arial"/>
        </w:rPr>
        <w:fldChar w:fldCharType="begin"/>
      </w:r>
      <w:r w:rsidR="00054723" w:rsidRPr="00ED68EC">
        <w:rPr>
          <w:rFonts w:ascii="Arial" w:hAnsi="Arial" w:cs="Arial"/>
        </w:rPr>
        <w:instrText xml:space="preserve"> ADDIN ZOTERO_ITEM CSL_CITATION {"citationID":"J6gEAfe9","properties":{"formattedCitation":"(Fuchslueger et al., 2014)","plainCitation":"(Fuchslueger et al., 2014)","noteIndex":0},"citationItems":[{"id":66,"uris":["http://zotero.org/users/local/4LgJUJlW/items/R2LCZCYM"],"itemData":{"id":66,"type":"article-journal","abstract":"Future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sidR="00054723" w:rsidRPr="00ED68EC">
        <w:rPr>
          <w:rFonts w:ascii="Arial" w:hAnsi="Arial" w:cs="Arial"/>
        </w:rPr>
        <w:fldChar w:fldCharType="separate"/>
      </w:r>
      <w:r w:rsidR="00054723" w:rsidRPr="00ED68EC">
        <w:rPr>
          <w:rFonts w:ascii="Arial" w:hAnsi="Arial" w:cs="Arial"/>
          <w:noProof/>
        </w:rPr>
        <w:t>(Fuchslueger et al., 2014)</w:t>
      </w:r>
      <w:r w:rsidR="00054723" w:rsidRPr="00ED68EC">
        <w:rPr>
          <w:rFonts w:ascii="Arial" w:hAnsi="Arial" w:cs="Arial"/>
        </w:rPr>
        <w:fldChar w:fldCharType="end"/>
      </w:r>
      <w:r w:rsidR="00054723" w:rsidRPr="00ED68EC">
        <w:rPr>
          <w:rFonts w:ascii="Arial" w:hAnsi="Arial" w:cs="Arial"/>
        </w:rPr>
        <w:t xml:space="preserve">. </w:t>
      </w:r>
      <w:ins w:id="622" w:author="Laurent Philippot" w:date="2024-04-11T15:18:00Z">
        <w:r w:rsidR="001A136F" w:rsidRPr="00E63503">
          <w:rPr>
            <w:rFonts w:ascii="Arial" w:hAnsi="Arial" w:cs="Arial"/>
            <w:highlight w:val="yellow"/>
            <w:rPrChange w:id="623" w:author="Laurent Philippot" w:date="2024-04-14T15:43:00Z">
              <w:rPr>
                <w:rFonts w:ascii="Arial" w:hAnsi="Arial" w:cs="Arial"/>
              </w:rPr>
            </w:rPrChange>
          </w:rPr>
          <w:t>The</w:t>
        </w:r>
      </w:ins>
      <w:ins w:id="624" w:author="Laurent Philippot" w:date="2024-04-14T15:42:00Z">
        <w:r w:rsidR="00F040D7" w:rsidRPr="00E63503">
          <w:rPr>
            <w:rFonts w:ascii="Arial" w:hAnsi="Arial" w:cs="Arial"/>
            <w:highlight w:val="yellow"/>
            <w:rPrChange w:id="625" w:author="Laurent Philippot" w:date="2024-04-14T15:43:00Z">
              <w:rPr>
                <w:rFonts w:ascii="Arial" w:hAnsi="Arial" w:cs="Arial"/>
              </w:rPr>
            </w:rPrChange>
          </w:rPr>
          <w:t xml:space="preserve">se </w:t>
        </w:r>
      </w:ins>
      <w:ins w:id="626" w:author="Laurent Philippot" w:date="2024-04-11T15:18:00Z">
        <w:r w:rsidR="001A136F" w:rsidRPr="00E63503">
          <w:rPr>
            <w:rFonts w:ascii="Arial" w:hAnsi="Arial" w:cs="Arial"/>
            <w:highlight w:val="yellow"/>
            <w:rPrChange w:id="627" w:author="Laurent Philippot" w:date="2024-04-14T15:43:00Z">
              <w:rPr>
                <w:rFonts w:ascii="Arial" w:hAnsi="Arial" w:cs="Arial"/>
              </w:rPr>
            </w:rPrChange>
          </w:rPr>
          <w:t>diverging responses of mineral</w:t>
        </w:r>
      </w:ins>
      <w:ins w:id="628" w:author="Laurent Philippot" w:date="2024-04-12T13:39:00Z">
        <w:r w:rsidR="002F6C64" w:rsidRPr="00E63503">
          <w:rPr>
            <w:rFonts w:ascii="Arial" w:hAnsi="Arial" w:cs="Arial"/>
            <w:highlight w:val="yellow"/>
            <w:rPrChange w:id="629" w:author="Laurent Philippot" w:date="2024-04-14T15:43:00Z">
              <w:rPr>
                <w:rFonts w:ascii="Arial" w:hAnsi="Arial" w:cs="Arial"/>
              </w:rPr>
            </w:rPrChange>
          </w:rPr>
          <w:t xml:space="preserve"> </w:t>
        </w:r>
      </w:ins>
      <w:ins w:id="630" w:author="Laurent Philippot" w:date="2024-04-11T15:18:00Z">
        <w:r w:rsidR="001A136F" w:rsidRPr="00E63503">
          <w:rPr>
            <w:rFonts w:ascii="Arial" w:hAnsi="Arial" w:cs="Arial"/>
            <w:highlight w:val="yellow"/>
            <w:rPrChange w:id="631" w:author="Laurent Philippot" w:date="2024-04-14T15:43:00Z">
              <w:rPr>
                <w:rFonts w:ascii="Arial" w:hAnsi="Arial" w:cs="Arial"/>
              </w:rPr>
            </w:rPrChange>
          </w:rPr>
          <w:t xml:space="preserve">N to drought between organic and conventional systems might </w:t>
        </w:r>
      </w:ins>
      <w:ins w:id="632" w:author="Laurent Philippot" w:date="2024-04-14T15:42:00Z">
        <w:r w:rsidR="00F040D7" w:rsidRPr="00E63503">
          <w:rPr>
            <w:rFonts w:ascii="Arial" w:hAnsi="Arial" w:cs="Arial"/>
            <w:highlight w:val="yellow"/>
            <w:rPrChange w:id="633" w:author="Laurent Philippot" w:date="2024-04-14T15:43:00Z">
              <w:rPr>
                <w:rFonts w:ascii="Arial" w:hAnsi="Arial" w:cs="Arial"/>
              </w:rPr>
            </w:rPrChange>
          </w:rPr>
          <w:t xml:space="preserve">have </w:t>
        </w:r>
      </w:ins>
      <w:ins w:id="634" w:author="Laurent Philippot" w:date="2024-04-11T15:18:00Z">
        <w:r w:rsidR="001A136F" w:rsidRPr="00E63503">
          <w:rPr>
            <w:rFonts w:ascii="Arial" w:hAnsi="Arial" w:cs="Arial"/>
            <w:highlight w:val="yellow"/>
            <w:rPrChange w:id="635" w:author="Laurent Philippot" w:date="2024-04-14T15:43:00Z">
              <w:rPr>
                <w:rFonts w:ascii="Arial" w:hAnsi="Arial" w:cs="Arial"/>
              </w:rPr>
            </w:rPrChange>
          </w:rPr>
          <w:t>be</w:t>
        </w:r>
      </w:ins>
      <w:ins w:id="636" w:author="Laurent Philippot" w:date="2024-04-14T15:42:00Z">
        <w:r w:rsidR="00F040D7" w:rsidRPr="00E63503">
          <w:rPr>
            <w:rFonts w:ascii="Arial" w:hAnsi="Arial" w:cs="Arial"/>
            <w:highlight w:val="yellow"/>
            <w:rPrChange w:id="637" w:author="Laurent Philippot" w:date="2024-04-14T15:43:00Z">
              <w:rPr>
                <w:rFonts w:ascii="Arial" w:hAnsi="Arial" w:cs="Arial"/>
              </w:rPr>
            </w:rPrChange>
          </w:rPr>
          <w:t>en</w:t>
        </w:r>
      </w:ins>
      <w:ins w:id="638" w:author="Laurent Philippot" w:date="2024-04-11T15:18:00Z">
        <w:r w:rsidR="001A136F" w:rsidRPr="00E63503">
          <w:rPr>
            <w:rFonts w:ascii="Arial" w:hAnsi="Arial" w:cs="Arial"/>
            <w:highlight w:val="yellow"/>
            <w:rPrChange w:id="639" w:author="Laurent Philippot" w:date="2024-04-14T15:43:00Z">
              <w:rPr>
                <w:rFonts w:ascii="Arial" w:hAnsi="Arial" w:cs="Arial"/>
              </w:rPr>
            </w:rPrChange>
          </w:rPr>
          <w:t xml:space="preserve"> caused by d</w:t>
        </w:r>
      </w:ins>
      <w:del w:id="640" w:author="Laurent Philippot" w:date="2024-04-11T15:18:00Z">
        <w:r w:rsidR="00054723" w:rsidRPr="00E63503" w:rsidDel="001A136F">
          <w:rPr>
            <w:rFonts w:ascii="Arial" w:hAnsi="Arial" w:cs="Arial"/>
            <w:highlight w:val="yellow"/>
            <w:rPrChange w:id="641" w:author="Laurent Philippot" w:date="2024-04-14T15:43:00Z">
              <w:rPr>
                <w:rFonts w:ascii="Arial" w:hAnsi="Arial" w:cs="Arial"/>
              </w:rPr>
            </w:rPrChange>
          </w:rPr>
          <w:delText>D</w:delText>
        </w:r>
      </w:del>
      <w:r w:rsidR="00054723" w:rsidRPr="00E63503">
        <w:rPr>
          <w:rFonts w:ascii="Arial" w:hAnsi="Arial" w:cs="Arial"/>
          <w:highlight w:val="yellow"/>
          <w:rPrChange w:id="642" w:author="Laurent Philippot" w:date="2024-04-14T15:43:00Z">
            <w:rPr>
              <w:rFonts w:ascii="Arial" w:hAnsi="Arial" w:cs="Arial"/>
            </w:rPr>
          </w:rPrChange>
        </w:rPr>
        <w:t xml:space="preserve">ifferences </w:t>
      </w:r>
      <w:ins w:id="643" w:author="Laurent Philippot" w:date="2024-04-12T13:42:00Z">
        <w:r w:rsidR="002F6C64" w:rsidRPr="00E63503">
          <w:rPr>
            <w:rFonts w:ascii="Arial" w:hAnsi="Arial" w:cs="Arial"/>
            <w:highlight w:val="yellow"/>
            <w:rPrChange w:id="644" w:author="Laurent Philippot" w:date="2024-04-14T15:43:00Z">
              <w:rPr>
                <w:rFonts w:ascii="Arial" w:hAnsi="Arial" w:cs="Arial"/>
              </w:rPr>
            </w:rPrChange>
          </w:rPr>
          <w:t xml:space="preserve">in </w:t>
        </w:r>
      </w:ins>
      <w:del w:id="645" w:author="Laurent Philippot" w:date="2024-04-12T13:42:00Z">
        <w:r w:rsidR="00054723" w:rsidRPr="00E63503" w:rsidDel="002F6C64">
          <w:rPr>
            <w:rFonts w:ascii="Arial" w:hAnsi="Arial" w:cs="Arial"/>
            <w:highlight w:val="yellow"/>
            <w:rPrChange w:id="646" w:author="Laurent Philippot" w:date="2024-04-14T15:43:00Z">
              <w:rPr>
                <w:rFonts w:ascii="Arial" w:hAnsi="Arial" w:cs="Arial"/>
              </w:rPr>
            </w:rPrChange>
          </w:rPr>
          <w:delText xml:space="preserve">in </w:delText>
        </w:r>
      </w:del>
      <w:r w:rsidR="00054723" w:rsidRPr="00E63503">
        <w:rPr>
          <w:rFonts w:ascii="Arial" w:hAnsi="Arial" w:cs="Arial"/>
          <w:highlight w:val="yellow"/>
          <w:rPrChange w:id="647" w:author="Laurent Philippot" w:date="2024-04-14T15:43:00Z">
            <w:rPr>
              <w:rFonts w:ascii="Arial" w:hAnsi="Arial" w:cs="Arial"/>
            </w:rPr>
          </w:rPrChange>
        </w:rPr>
        <w:t xml:space="preserve">fertilization and agricultural management approaches </w:t>
      </w:r>
      <w:del w:id="648" w:author="Laurent Philippot" w:date="2024-04-11T15:19:00Z">
        <w:r w:rsidR="00054723" w:rsidRPr="00E63503" w:rsidDel="001A136F">
          <w:rPr>
            <w:rFonts w:ascii="Arial" w:hAnsi="Arial" w:cs="Arial"/>
            <w:highlight w:val="yellow"/>
            <w:rPrChange w:id="649" w:author="Laurent Philippot" w:date="2024-04-14T15:43:00Z">
              <w:rPr>
                <w:rFonts w:ascii="Arial" w:hAnsi="Arial" w:cs="Arial"/>
              </w:rPr>
            </w:rPrChange>
          </w:rPr>
          <w:delText xml:space="preserve">might be linked to the diverging responses of mineral N to drought </w:delText>
        </w:r>
      </w:del>
      <w:r w:rsidR="00054723" w:rsidRPr="00E63503">
        <w:rPr>
          <w:rFonts w:ascii="Arial" w:hAnsi="Arial" w:cs="Arial"/>
          <w:highlight w:val="yellow"/>
          <w:rPrChange w:id="650" w:author="Laurent Philippot" w:date="2024-04-14T15:43:00Z">
            <w:rPr>
              <w:rFonts w:ascii="Arial" w:hAnsi="Arial" w:cs="Arial"/>
            </w:rPr>
          </w:rPrChange>
        </w:rPr>
        <w:t xml:space="preserve">between </w:t>
      </w:r>
      <w:del w:id="651" w:author="Laurent Philippot" w:date="2024-04-11T15:20:00Z">
        <w:r w:rsidR="00054723" w:rsidRPr="00E63503" w:rsidDel="001A136F">
          <w:rPr>
            <w:rFonts w:ascii="Arial" w:hAnsi="Arial" w:cs="Arial"/>
            <w:highlight w:val="yellow"/>
            <w:rPrChange w:id="652" w:author="Laurent Philippot" w:date="2024-04-14T15:43:00Z">
              <w:rPr>
                <w:rFonts w:ascii="Arial" w:hAnsi="Arial" w:cs="Arial"/>
              </w:rPr>
            </w:rPrChange>
          </w:rPr>
          <w:delText xml:space="preserve">organic and conventional </w:delText>
        </w:r>
      </w:del>
      <w:r w:rsidR="00054723" w:rsidRPr="00E63503">
        <w:rPr>
          <w:rFonts w:ascii="Arial" w:hAnsi="Arial" w:cs="Arial"/>
          <w:highlight w:val="yellow"/>
          <w:rPrChange w:id="653" w:author="Laurent Philippot" w:date="2024-04-14T15:43:00Z">
            <w:rPr>
              <w:rFonts w:ascii="Arial" w:hAnsi="Arial" w:cs="Arial"/>
            </w:rPr>
          </w:rPrChange>
        </w:rPr>
        <w:t>systems</w:t>
      </w:r>
      <w:r w:rsidR="00054723" w:rsidRPr="00ED68EC">
        <w:rPr>
          <w:rFonts w:ascii="Arial" w:hAnsi="Arial" w:cs="Arial"/>
        </w:rPr>
        <w:t xml:space="preserve">. </w:t>
      </w:r>
      <w:commentRangeStart w:id="654"/>
      <w:ins w:id="655" w:author="Laurent Philippot" w:date="2024-04-09T12:04:00Z">
        <w:r w:rsidR="00804E75" w:rsidRPr="002F6C64">
          <w:rPr>
            <w:rFonts w:ascii="Arial" w:hAnsi="Arial" w:cs="Arial"/>
            <w:strike/>
            <w:rPrChange w:id="656" w:author="Laurent Philippot" w:date="2024-04-12T13:40:00Z">
              <w:rPr>
                <w:rFonts w:ascii="Arial" w:hAnsi="Arial" w:cs="Arial"/>
              </w:rPr>
            </w:rPrChange>
          </w:rPr>
          <w:t xml:space="preserve">For example, </w:t>
        </w:r>
      </w:ins>
      <w:commentRangeStart w:id="657"/>
      <w:del w:id="658" w:author="Laurent Philippot" w:date="2024-04-09T12:04:00Z">
        <w:r w:rsidR="00054723" w:rsidRPr="002F6C64" w:rsidDel="00804E75">
          <w:rPr>
            <w:rFonts w:ascii="Arial" w:hAnsi="Arial" w:cs="Arial"/>
            <w:strike/>
            <w:rPrChange w:id="659" w:author="Laurent Philippot" w:date="2024-04-12T13:40:00Z">
              <w:rPr>
                <w:rFonts w:ascii="Arial" w:hAnsi="Arial" w:cs="Arial"/>
              </w:rPr>
            </w:rPrChange>
          </w:rPr>
          <w:delText>O</w:delText>
        </w:r>
      </w:del>
      <w:del w:id="660" w:author="Laurent Philippot" w:date="2024-04-09T13:26:00Z">
        <w:r w:rsidR="00054723" w:rsidRPr="002F6C64" w:rsidDel="00565302">
          <w:rPr>
            <w:rFonts w:ascii="Arial" w:hAnsi="Arial" w:cs="Arial"/>
            <w:strike/>
            <w:rPrChange w:id="661" w:author="Laurent Philippot" w:date="2024-04-12T13:40:00Z">
              <w:rPr>
                <w:rFonts w:ascii="Arial" w:hAnsi="Arial" w:cs="Arial"/>
              </w:rPr>
            </w:rPrChange>
          </w:rPr>
          <w:delText xml:space="preserve">rganic </w:delText>
        </w:r>
      </w:del>
      <w:ins w:id="662" w:author="Laurent Philippot" w:date="2024-04-09T12:10:00Z">
        <w:r w:rsidR="00804E75" w:rsidRPr="002F6C64">
          <w:rPr>
            <w:rFonts w:ascii="Arial" w:hAnsi="Arial" w:cs="Arial"/>
            <w:strike/>
            <w:rPrChange w:id="663" w:author="Laurent Philippot" w:date="2024-04-12T13:40:00Z">
              <w:rPr>
                <w:rFonts w:ascii="Arial" w:hAnsi="Arial" w:cs="Arial"/>
              </w:rPr>
            </w:rPrChange>
          </w:rPr>
          <w:t xml:space="preserve">manure </w:t>
        </w:r>
      </w:ins>
      <w:commentRangeEnd w:id="657"/>
      <w:ins w:id="664" w:author="Laurent Philippot" w:date="2024-04-11T15:20:00Z">
        <w:r w:rsidR="001A136F" w:rsidRPr="002F6C64">
          <w:rPr>
            <w:rStyle w:val="Marquedecommentaire"/>
            <w:strike/>
            <w:rPrChange w:id="665" w:author="Laurent Philippot" w:date="2024-04-12T13:40:00Z">
              <w:rPr>
                <w:rStyle w:val="Marquedecommentaire"/>
              </w:rPr>
            </w:rPrChange>
          </w:rPr>
          <w:commentReference w:id="657"/>
        </w:r>
      </w:ins>
      <w:del w:id="666" w:author="Laurent Philippot" w:date="2024-04-09T12:10:00Z">
        <w:r w:rsidR="00054723" w:rsidRPr="002F6C64" w:rsidDel="00804E75">
          <w:rPr>
            <w:rFonts w:ascii="Arial" w:hAnsi="Arial" w:cs="Arial"/>
            <w:strike/>
            <w:rPrChange w:id="667" w:author="Laurent Philippot" w:date="2024-04-12T13:40:00Z">
              <w:rPr>
                <w:rFonts w:ascii="Arial" w:hAnsi="Arial" w:cs="Arial"/>
              </w:rPr>
            </w:rPrChange>
          </w:rPr>
          <w:delText xml:space="preserve">(e.g. composted manure) </w:delText>
        </w:r>
      </w:del>
      <w:r w:rsidR="00054723" w:rsidRPr="002F6C64">
        <w:rPr>
          <w:rFonts w:ascii="Arial" w:hAnsi="Arial" w:cs="Arial"/>
          <w:strike/>
          <w:rPrChange w:id="668" w:author="Laurent Philippot" w:date="2024-04-12T13:40:00Z">
            <w:rPr>
              <w:rFonts w:ascii="Arial" w:hAnsi="Arial" w:cs="Arial"/>
            </w:rPr>
          </w:rPrChange>
        </w:rPr>
        <w:t>amendment</w:t>
      </w:r>
      <w:del w:id="669" w:author="Laurent Philippot" w:date="2024-04-09T12:11:00Z">
        <w:r w:rsidR="00054723" w:rsidRPr="002F6C64" w:rsidDel="005E7E55">
          <w:rPr>
            <w:rFonts w:ascii="Arial" w:hAnsi="Arial" w:cs="Arial"/>
            <w:strike/>
            <w:rPrChange w:id="670" w:author="Laurent Philippot" w:date="2024-04-12T13:40:00Z">
              <w:rPr>
                <w:rFonts w:ascii="Arial" w:hAnsi="Arial" w:cs="Arial"/>
              </w:rPr>
            </w:rPrChange>
          </w:rPr>
          <w:delText xml:space="preserve"> </w:delText>
        </w:r>
      </w:del>
      <w:ins w:id="671" w:author="Laurent Philippot" w:date="2024-04-09T12:11:00Z">
        <w:r w:rsidR="005E7E55" w:rsidRPr="002F6C64">
          <w:rPr>
            <w:rFonts w:ascii="Arial" w:hAnsi="Arial" w:cs="Arial"/>
            <w:strike/>
            <w:rPrChange w:id="672" w:author="Laurent Philippot" w:date="2024-04-12T13:40:00Z">
              <w:rPr>
                <w:rFonts w:ascii="Arial" w:hAnsi="Arial" w:cs="Arial"/>
              </w:rPr>
            </w:rPrChange>
          </w:rPr>
          <w:t xml:space="preserve"> </w:t>
        </w:r>
      </w:ins>
      <w:ins w:id="673" w:author="Laurent Philippot" w:date="2024-04-09T13:26:00Z">
        <w:r w:rsidR="00565302" w:rsidRPr="002F6C64">
          <w:rPr>
            <w:rFonts w:ascii="Arial" w:hAnsi="Arial" w:cs="Arial"/>
            <w:strike/>
            <w:rPrChange w:id="674" w:author="Laurent Philippot" w:date="2024-04-12T13:40:00Z">
              <w:rPr>
                <w:rFonts w:ascii="Arial" w:hAnsi="Arial" w:cs="Arial"/>
              </w:rPr>
            </w:rPrChange>
          </w:rPr>
          <w:t xml:space="preserve">enhances soil organic matter </w:t>
        </w:r>
      </w:ins>
      <w:ins w:id="675" w:author="Laurent Philippot" w:date="2024-04-09T13:27:00Z">
        <w:r w:rsidR="00565302" w:rsidRPr="002F6C64">
          <w:rPr>
            <w:rFonts w:ascii="Arial" w:hAnsi="Arial" w:cs="Arial"/>
            <w:strike/>
            <w:rPrChange w:id="676" w:author="Laurent Philippot" w:date="2024-04-12T13:40:00Z">
              <w:rPr>
                <w:rFonts w:ascii="Arial" w:hAnsi="Arial" w:cs="Arial"/>
              </w:rPr>
            </w:rPrChange>
          </w:rPr>
          <w:t xml:space="preserve">which </w:t>
        </w:r>
      </w:ins>
      <w:del w:id="677" w:author="Laurent Philippot" w:date="2024-04-09T12:11:00Z">
        <w:r w:rsidR="00054723" w:rsidRPr="002F6C64" w:rsidDel="005E7E55">
          <w:rPr>
            <w:rFonts w:ascii="Arial" w:hAnsi="Arial" w:cs="Arial"/>
            <w:strike/>
            <w:rPrChange w:id="678" w:author="Laurent Philippot" w:date="2024-04-12T13:40:00Z">
              <w:rPr>
                <w:rFonts w:ascii="Arial" w:hAnsi="Arial" w:cs="Arial"/>
              </w:rPr>
            </w:rPrChange>
          </w:rPr>
          <w:delText xml:space="preserve">may </w:delText>
        </w:r>
      </w:del>
      <w:r w:rsidR="00054723" w:rsidRPr="002F6C64">
        <w:rPr>
          <w:rFonts w:ascii="Arial" w:hAnsi="Arial" w:cs="Arial"/>
          <w:strike/>
          <w:rPrChange w:id="679" w:author="Laurent Philippot" w:date="2024-04-12T13:40:00Z">
            <w:rPr>
              <w:rFonts w:ascii="Arial" w:hAnsi="Arial" w:cs="Arial"/>
            </w:rPr>
          </w:rPrChange>
        </w:rPr>
        <w:t>improve</w:t>
      </w:r>
      <w:ins w:id="680" w:author="Laurent Philippot" w:date="2024-04-09T12:11:00Z">
        <w:r w:rsidR="005E7E55" w:rsidRPr="002F6C64">
          <w:rPr>
            <w:rFonts w:ascii="Arial" w:hAnsi="Arial" w:cs="Arial"/>
            <w:strike/>
            <w:rPrChange w:id="681" w:author="Laurent Philippot" w:date="2024-04-12T13:40:00Z">
              <w:rPr>
                <w:rFonts w:ascii="Arial" w:hAnsi="Arial" w:cs="Arial"/>
              </w:rPr>
            </w:rPrChange>
          </w:rPr>
          <w:t>s</w:t>
        </w:r>
      </w:ins>
      <w:r w:rsidR="00054723" w:rsidRPr="002F6C64">
        <w:rPr>
          <w:rFonts w:ascii="Arial" w:hAnsi="Arial" w:cs="Arial"/>
          <w:strike/>
          <w:rPrChange w:id="682" w:author="Laurent Philippot" w:date="2024-04-12T13:40:00Z">
            <w:rPr>
              <w:rFonts w:ascii="Arial" w:hAnsi="Arial" w:cs="Arial"/>
            </w:rPr>
          </w:rPrChange>
        </w:rPr>
        <w:t xml:space="preserve"> </w:t>
      </w:r>
      <w:del w:id="683" w:author="Laurent Philippot" w:date="2024-04-09T12:11:00Z">
        <w:r w:rsidR="00054723" w:rsidRPr="002F6C64" w:rsidDel="005E7E55">
          <w:rPr>
            <w:rFonts w:ascii="Arial" w:hAnsi="Arial" w:cs="Arial"/>
            <w:strike/>
            <w:rPrChange w:id="684" w:author="Laurent Philippot" w:date="2024-04-12T13:40:00Z">
              <w:rPr>
                <w:rFonts w:ascii="Arial" w:hAnsi="Arial" w:cs="Arial"/>
              </w:rPr>
            </w:rPrChange>
          </w:rPr>
          <w:delText>the stability of N mineralization and N-uptake</w:delText>
        </w:r>
      </w:del>
      <w:ins w:id="685" w:author="Laurent Philippot" w:date="2024-04-09T12:11:00Z">
        <w:r w:rsidR="005E7E55" w:rsidRPr="002F6C64">
          <w:rPr>
            <w:rFonts w:ascii="Arial" w:hAnsi="Arial" w:cs="Arial"/>
            <w:strike/>
            <w:rPrChange w:id="686" w:author="Laurent Philippot" w:date="2024-04-12T13:40:00Z">
              <w:rPr>
                <w:rFonts w:ascii="Arial" w:hAnsi="Arial" w:cs="Arial"/>
              </w:rPr>
            </w:rPrChange>
          </w:rPr>
          <w:t>the water-hol</w:t>
        </w:r>
      </w:ins>
      <w:ins w:id="687" w:author="Laurent Philippot" w:date="2024-04-09T13:12:00Z">
        <w:r w:rsidR="008B5A4C" w:rsidRPr="002F6C64">
          <w:rPr>
            <w:rFonts w:ascii="Arial" w:hAnsi="Arial" w:cs="Arial"/>
            <w:strike/>
            <w:rPrChange w:id="688" w:author="Laurent Philippot" w:date="2024-04-12T13:40:00Z">
              <w:rPr>
                <w:rFonts w:ascii="Arial" w:hAnsi="Arial" w:cs="Arial"/>
              </w:rPr>
            </w:rPrChange>
          </w:rPr>
          <w:t>ding capacity</w:t>
        </w:r>
      </w:ins>
      <w:r w:rsidR="00054723" w:rsidRPr="002F6C64">
        <w:rPr>
          <w:rFonts w:ascii="Arial" w:hAnsi="Arial" w:cs="Arial"/>
          <w:strike/>
          <w:rPrChange w:id="689" w:author="Laurent Philippot" w:date="2024-04-12T13:40:00Z">
            <w:rPr>
              <w:rFonts w:ascii="Arial" w:hAnsi="Arial" w:cs="Arial"/>
            </w:rPr>
          </w:rPrChange>
        </w:rPr>
        <w:t xml:space="preserve">, </w:t>
      </w:r>
      <w:del w:id="690" w:author="Laurent Philippot" w:date="2024-04-09T13:25:00Z">
        <w:r w:rsidR="00054723" w:rsidRPr="002F6C64" w:rsidDel="008C44A0">
          <w:rPr>
            <w:rFonts w:ascii="Arial" w:hAnsi="Arial" w:cs="Arial"/>
            <w:strike/>
            <w:rPrChange w:id="691" w:author="Laurent Philippot" w:date="2024-04-12T13:40:00Z">
              <w:rPr>
                <w:rFonts w:ascii="Arial" w:hAnsi="Arial" w:cs="Arial"/>
              </w:rPr>
            </w:rPrChange>
          </w:rPr>
          <w:delText xml:space="preserve">which </w:delText>
        </w:r>
      </w:del>
      <w:r w:rsidR="00054723" w:rsidRPr="002F6C64">
        <w:rPr>
          <w:rFonts w:ascii="Arial" w:hAnsi="Arial" w:cs="Arial"/>
          <w:strike/>
          <w:rPrChange w:id="692" w:author="Laurent Philippot" w:date="2024-04-12T13:40:00Z">
            <w:rPr>
              <w:rFonts w:ascii="Arial" w:hAnsi="Arial" w:cs="Arial"/>
            </w:rPr>
          </w:rPrChange>
        </w:rPr>
        <w:t>potentially mitigat</w:t>
      </w:r>
      <w:ins w:id="693" w:author="Laurent Philippot" w:date="2024-04-09T13:25:00Z">
        <w:r w:rsidR="008C44A0" w:rsidRPr="002F6C64">
          <w:rPr>
            <w:rFonts w:ascii="Arial" w:hAnsi="Arial" w:cs="Arial"/>
            <w:strike/>
            <w:rPrChange w:id="694" w:author="Laurent Philippot" w:date="2024-04-12T13:40:00Z">
              <w:rPr>
                <w:rFonts w:ascii="Arial" w:hAnsi="Arial" w:cs="Arial"/>
              </w:rPr>
            </w:rPrChange>
          </w:rPr>
          <w:t>ing</w:t>
        </w:r>
      </w:ins>
      <w:del w:id="695" w:author="Laurent Philippot" w:date="2024-04-09T13:25:00Z">
        <w:r w:rsidR="00054723" w:rsidRPr="002F6C64" w:rsidDel="008C44A0">
          <w:rPr>
            <w:rFonts w:ascii="Arial" w:hAnsi="Arial" w:cs="Arial"/>
            <w:strike/>
            <w:rPrChange w:id="696" w:author="Laurent Philippot" w:date="2024-04-12T13:40:00Z">
              <w:rPr>
                <w:rFonts w:ascii="Arial" w:hAnsi="Arial" w:cs="Arial"/>
              </w:rPr>
            </w:rPrChange>
          </w:rPr>
          <w:delText>e</w:delText>
        </w:r>
      </w:del>
      <w:r w:rsidR="00054723" w:rsidRPr="002F6C64">
        <w:rPr>
          <w:rFonts w:ascii="Arial" w:hAnsi="Arial" w:cs="Arial"/>
          <w:strike/>
          <w:rPrChange w:id="697" w:author="Laurent Philippot" w:date="2024-04-12T13:40:00Z">
            <w:rPr>
              <w:rFonts w:ascii="Arial" w:hAnsi="Arial" w:cs="Arial"/>
            </w:rPr>
          </w:rPrChange>
        </w:rPr>
        <w:t xml:space="preserve"> the harsh effect of drought </w:t>
      </w:r>
      <w:commentRangeStart w:id="698"/>
      <w:r w:rsidR="00054723" w:rsidRPr="002F6C64">
        <w:rPr>
          <w:rFonts w:ascii="Arial" w:hAnsi="Arial" w:cs="Arial"/>
          <w:strike/>
          <w:rPrChange w:id="699" w:author="Laurent Philippot" w:date="2024-04-12T13:40:00Z">
            <w:rPr>
              <w:rFonts w:ascii="Arial" w:hAnsi="Arial" w:cs="Arial"/>
            </w:rPr>
          </w:rPrChange>
        </w:rPr>
        <w:fldChar w:fldCharType="begin"/>
      </w:r>
      <w:r w:rsidR="00054723" w:rsidRPr="002F6C64">
        <w:rPr>
          <w:rFonts w:ascii="Arial" w:hAnsi="Arial" w:cs="Arial"/>
          <w:strike/>
          <w:rPrChange w:id="700" w:author="Laurent Philippot" w:date="2024-04-12T13:40:00Z">
            <w:rPr>
              <w:rFonts w:ascii="Arial" w:hAnsi="Arial" w:cs="Arial"/>
            </w:rPr>
          </w:rPrChange>
        </w:rPr>
        <w:instrText xml:space="preserve"> ADDIN ZOTERO_ITEM CSL_CITATION {"citationID":"fDbcF54Z","properties":{"formattedCitation":"(Ullah et al., 2020)","plainCitation":"(Ullah et al., 2020)","noteIndex":0},"citationItems":[{"id":163,"uris":["http://zotero.org/users/local/4LgJUJlW/items/KXW2RJSG"],"itemData":{"id":163,"type":"article-journal","abstract":"Drought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instrText>
      </w:r>
      <w:r w:rsidR="00054723" w:rsidRPr="002F6C64">
        <w:rPr>
          <w:rFonts w:ascii="Arial" w:hAnsi="Arial" w:cs="Arial"/>
          <w:strike/>
          <w:rPrChange w:id="701" w:author="Laurent Philippot" w:date="2024-04-12T13:40:00Z">
            <w:rPr>
              <w:rFonts w:ascii="Arial" w:hAnsi="Arial" w:cs="Arial"/>
            </w:rPr>
          </w:rPrChange>
        </w:rPr>
        <w:fldChar w:fldCharType="separate"/>
      </w:r>
      <w:r w:rsidR="00054723" w:rsidRPr="002F6C64">
        <w:rPr>
          <w:rFonts w:ascii="Arial" w:hAnsi="Arial" w:cs="Arial"/>
          <w:strike/>
          <w:noProof/>
          <w:rPrChange w:id="702" w:author="Laurent Philippot" w:date="2024-04-12T13:40:00Z">
            <w:rPr>
              <w:rFonts w:ascii="Arial" w:hAnsi="Arial" w:cs="Arial"/>
              <w:noProof/>
            </w:rPr>
          </w:rPrChange>
        </w:rPr>
        <w:t>(Ullah et al., 2020)</w:t>
      </w:r>
      <w:r w:rsidR="00054723" w:rsidRPr="002F6C64">
        <w:rPr>
          <w:rFonts w:ascii="Arial" w:hAnsi="Arial" w:cs="Arial"/>
          <w:strike/>
          <w:rPrChange w:id="703" w:author="Laurent Philippot" w:date="2024-04-12T13:40:00Z">
            <w:rPr>
              <w:rFonts w:ascii="Arial" w:hAnsi="Arial" w:cs="Arial"/>
            </w:rPr>
          </w:rPrChange>
        </w:rPr>
        <w:fldChar w:fldCharType="end"/>
      </w:r>
      <w:commentRangeEnd w:id="698"/>
      <w:r w:rsidR="008B5A4C">
        <w:rPr>
          <w:rStyle w:val="Marquedecommentaire"/>
        </w:rPr>
        <w:commentReference w:id="698"/>
      </w:r>
      <w:r w:rsidR="00054723" w:rsidRPr="00ED68EC">
        <w:rPr>
          <w:rFonts w:ascii="Arial" w:hAnsi="Arial" w:cs="Arial"/>
        </w:rPr>
        <w:t>.</w:t>
      </w:r>
      <w:r w:rsidR="00054723">
        <w:rPr>
          <w:rFonts w:ascii="Arial" w:hAnsi="Arial" w:cs="Arial"/>
        </w:rPr>
        <w:t xml:space="preserve"> </w:t>
      </w:r>
      <w:commentRangeEnd w:id="654"/>
      <w:r w:rsidR="002F6C64">
        <w:rPr>
          <w:rStyle w:val="Marquedecommentaire"/>
        </w:rPr>
        <w:commentReference w:id="654"/>
      </w:r>
    </w:p>
    <w:p w:rsidR="00804E75" w:rsidRPr="00460B3D" w:rsidDel="00565302" w:rsidRDefault="00804E75" w:rsidP="008B5A4C">
      <w:pPr>
        <w:spacing w:line="480" w:lineRule="auto"/>
        <w:ind w:firstLine="720"/>
        <w:jc w:val="both"/>
        <w:rPr>
          <w:del w:id="704" w:author="Laurent Philippot" w:date="2024-04-09T13:28:00Z"/>
          <w:rFonts w:ascii="Arial" w:hAnsi="Arial" w:cs="Arial"/>
          <w:highlight w:val="yellow"/>
          <w:rPrChange w:id="705" w:author="Laurent Philippot" w:date="2024-04-09T11:58:00Z">
            <w:rPr>
              <w:del w:id="706" w:author="Laurent Philippot" w:date="2024-04-09T13:28:00Z"/>
              <w:rFonts w:ascii="Arial" w:hAnsi="Arial" w:cs="Arial"/>
            </w:rPr>
          </w:rPrChange>
        </w:rPr>
      </w:pPr>
      <w:moveToRangeStart w:id="707" w:author="Laurent Philippot" w:date="2024-04-09T12:03:00Z" w:name="move163556628"/>
      <w:moveTo w:id="708" w:author="Laurent Philippot" w:date="2024-04-09T12:03:00Z">
        <w:del w:id="709" w:author="Laurent Philippot" w:date="2024-04-09T13:28:00Z">
          <w:r w:rsidRPr="00ED68EC" w:rsidDel="00565302">
            <w:rPr>
              <w:rFonts w:ascii="Arial" w:hAnsi="Arial" w:cs="Arial"/>
            </w:rPr>
            <w:delText>Overall, the BIODYN system exhibited lower NH</w:delText>
          </w:r>
          <w:r w:rsidRPr="00ED68EC" w:rsidDel="00565302">
            <w:rPr>
              <w:rFonts w:ascii="Arial" w:hAnsi="Arial" w:cs="Arial"/>
              <w:vertAlign w:val="subscript"/>
            </w:rPr>
            <w:delText>4</w:delText>
          </w:r>
          <w:r w:rsidRPr="00ED68EC" w:rsidDel="00565302">
            <w:rPr>
              <w:rFonts w:ascii="Arial" w:hAnsi="Arial" w:cs="Arial"/>
              <w:vertAlign w:val="superscript"/>
            </w:rPr>
            <w:delText>+</w:delText>
          </w:r>
          <w:r w:rsidRPr="00ED68EC" w:rsidDel="00565302">
            <w:rPr>
              <w:rFonts w:ascii="Arial" w:hAnsi="Arial" w:cs="Arial"/>
            </w:rPr>
            <w:delText xml:space="preserve"> concentration than the conventional systems that can be explained by mineral N inputs in the conventional system plots.</w:delText>
          </w:r>
        </w:del>
      </w:moveTo>
      <w:moveToRangeEnd w:id="707"/>
    </w:p>
    <w:p w:rsidR="001948B9" w:rsidRDefault="001948B9">
      <w:pPr>
        <w:spacing w:after="0" w:line="480" w:lineRule="auto"/>
        <w:ind w:firstLine="720"/>
        <w:jc w:val="both"/>
        <w:rPr>
          <w:ins w:id="710" w:author="Laurent Philippot" w:date="2024-04-08T21:22:00Z"/>
          <w:rFonts w:ascii="Arial" w:hAnsi="Arial" w:cs="Arial"/>
        </w:rPr>
        <w:pPrChange w:id="711" w:author="Laurent Philippot" w:date="2024-04-14T15:46:00Z">
          <w:pPr>
            <w:spacing w:line="480" w:lineRule="auto"/>
            <w:ind w:firstLine="720"/>
            <w:jc w:val="both"/>
          </w:pPr>
        </w:pPrChange>
      </w:pPr>
      <w:moveToRangeStart w:id="712" w:author="Laurent Philippot" w:date="2024-04-08T17:52:00Z" w:name="move163491159"/>
      <w:moveTo w:id="713" w:author="Laurent Philippot" w:date="2024-04-08T17:52:00Z">
        <w:r w:rsidRPr="00ED68EC">
          <w:rPr>
            <w:rFonts w:ascii="Arial" w:hAnsi="Arial" w:cs="Arial"/>
          </w:rPr>
          <w:t>The control plots of the conventional cropping systems exhibited N</w:t>
        </w:r>
        <w:r w:rsidRPr="00ED68EC">
          <w:rPr>
            <w:rFonts w:ascii="Arial" w:hAnsi="Arial" w:cs="Arial"/>
            <w:vertAlign w:val="subscript"/>
          </w:rPr>
          <w:t>2</w:t>
        </w:r>
        <w:r w:rsidRPr="00ED68EC">
          <w:rPr>
            <w:rFonts w:ascii="Arial" w:hAnsi="Arial" w:cs="Arial"/>
          </w:rPr>
          <w:t>O flux peaks at the beginning of drought period, which was expected due to the application of mineral fertilizer</w:t>
        </w:r>
      </w:moveTo>
      <w:ins w:id="714" w:author="Laurent Philippot" w:date="2024-04-08T20:48:00Z">
        <w:r w:rsidR="009A327C">
          <w:rPr>
            <w:rFonts w:ascii="Arial" w:hAnsi="Arial" w:cs="Arial"/>
          </w:rPr>
          <w:t>s</w:t>
        </w:r>
      </w:ins>
      <w:moveTo w:id="715" w:author="Laurent Philippot" w:date="2024-04-08T17:52:00Z">
        <w:r w:rsidRPr="00ED68EC">
          <w:rPr>
            <w:rFonts w:ascii="Arial" w:hAnsi="Arial" w:cs="Arial"/>
          </w:rPr>
          <w:t xml:space="preserve"> in these systems</w:t>
        </w:r>
      </w:moveTo>
      <w:ins w:id="716" w:author="Laurent Philippot" w:date="2024-04-08T20:48:00Z">
        <w:r w:rsidR="009A327C">
          <w:rPr>
            <w:rFonts w:ascii="Arial" w:hAnsi="Arial" w:cs="Arial"/>
          </w:rPr>
          <w:t xml:space="preserve"> (ref)</w:t>
        </w:r>
      </w:ins>
      <w:moveTo w:id="717" w:author="Laurent Philippot" w:date="2024-04-08T17:52:00Z">
        <w:r w:rsidRPr="00ED68EC">
          <w:rPr>
            <w:rFonts w:ascii="Arial" w:hAnsi="Arial" w:cs="Arial"/>
          </w:rPr>
          <w:t xml:space="preserve">. </w:t>
        </w:r>
        <w:del w:id="718" w:author="Laurent Philippot" w:date="2024-04-09T13:49:00Z">
          <w:r w:rsidRPr="00ED68EC" w:rsidDel="006C001A">
            <w:rPr>
              <w:rFonts w:ascii="Arial" w:hAnsi="Arial" w:cs="Arial"/>
            </w:rPr>
            <w:delText>Our study showed</w:delText>
          </w:r>
        </w:del>
      </w:moveTo>
      <w:ins w:id="719" w:author="Laurent Philippot" w:date="2024-04-09T13:49:00Z">
        <w:r w:rsidR="006C001A">
          <w:rPr>
            <w:rFonts w:ascii="Arial" w:hAnsi="Arial" w:cs="Arial"/>
          </w:rPr>
          <w:t>We found that</w:t>
        </w:r>
      </w:ins>
      <w:moveTo w:id="720" w:author="Laurent Philippot" w:date="2024-04-08T17:52:00Z">
        <w:r w:rsidRPr="00ED68EC">
          <w:rPr>
            <w:rFonts w:ascii="Arial" w:hAnsi="Arial" w:cs="Arial"/>
          </w:rPr>
          <w:t xml:space="preserve"> </w:t>
        </w:r>
        <w:del w:id="721" w:author="Laurent Philippot" w:date="2024-04-09T13:49:00Z">
          <w:r w:rsidRPr="00ED68EC" w:rsidDel="006C001A">
            <w:rPr>
              <w:rFonts w:ascii="Arial" w:hAnsi="Arial" w:cs="Arial"/>
            </w:rPr>
            <w:delText>that</w:delText>
          </w:r>
        </w:del>
      </w:moveTo>
      <w:ins w:id="722" w:author="Laurent Philippot" w:date="2024-04-09T13:49:00Z">
        <w:r w:rsidR="006C001A">
          <w:rPr>
            <w:rFonts w:ascii="Arial" w:hAnsi="Arial" w:cs="Arial"/>
          </w:rPr>
          <w:t>these</w:t>
        </w:r>
      </w:ins>
      <w:moveTo w:id="723" w:author="Laurent Philippot" w:date="2024-04-08T17:52:00Z">
        <w:r w:rsidRPr="00ED68EC">
          <w:rPr>
            <w:rFonts w:ascii="Arial" w:hAnsi="Arial" w:cs="Arial"/>
          </w:rPr>
          <w:t xml:space="preserve"> </w:t>
        </w:r>
      </w:moveTo>
      <w:ins w:id="724" w:author="Laurent Philippot" w:date="2024-04-09T13:45:00Z">
        <w:r w:rsidR="006C001A">
          <w:rPr>
            <w:rFonts w:ascii="Arial" w:hAnsi="Arial" w:cs="Arial"/>
          </w:rPr>
          <w:t xml:space="preserve">average </w:t>
        </w:r>
      </w:ins>
      <w:moveTo w:id="725" w:author="Laurent Philippot" w:date="2024-04-08T17:52:00Z">
        <w:del w:id="726" w:author="Laurent Philippot" w:date="2024-04-09T13:45:00Z">
          <w:r w:rsidRPr="00ED68EC" w:rsidDel="006C001A">
            <w:rPr>
              <w:rFonts w:ascii="Arial" w:hAnsi="Arial" w:cs="Arial"/>
            </w:rPr>
            <w:delText xml:space="preserve">the </w:delText>
          </w:r>
        </w:del>
        <w:r w:rsidRPr="00ED68EC">
          <w:rPr>
            <w:rFonts w:ascii="Arial" w:hAnsi="Arial" w:cs="Arial"/>
          </w:rPr>
          <w:t>N</w:t>
        </w:r>
        <w:r w:rsidRPr="00ED68EC">
          <w:rPr>
            <w:rFonts w:ascii="Arial" w:hAnsi="Arial" w:cs="Arial"/>
            <w:vertAlign w:val="subscript"/>
          </w:rPr>
          <w:t>2</w:t>
        </w:r>
        <w:r w:rsidRPr="00ED68EC">
          <w:rPr>
            <w:rFonts w:ascii="Arial" w:hAnsi="Arial" w:cs="Arial"/>
          </w:rPr>
          <w:t xml:space="preserve">O flux declined in the drought-treated plots. </w:t>
        </w:r>
      </w:moveTo>
      <w:ins w:id="727" w:author="Laurent Philippot" w:date="2024-04-09T13:48:00Z">
        <w:r w:rsidR="006C001A" w:rsidRPr="006C001A">
          <w:rPr>
            <w:rFonts w:ascii="Arial" w:hAnsi="Arial" w:cs="Arial"/>
          </w:rPr>
          <w:t xml:space="preserve">Our findings align with </w:t>
        </w:r>
        <w:r w:rsidR="006C001A">
          <w:rPr>
            <w:rFonts w:ascii="Arial" w:hAnsi="Arial" w:cs="Arial"/>
          </w:rPr>
          <w:t>previous</w:t>
        </w:r>
        <w:r w:rsidR="006C001A" w:rsidRPr="006C001A">
          <w:rPr>
            <w:rFonts w:ascii="Arial" w:hAnsi="Arial" w:cs="Arial"/>
          </w:rPr>
          <w:t xml:space="preserve"> studies </w:t>
        </w:r>
      </w:ins>
      <w:moveTo w:id="728" w:author="Laurent Philippot" w:date="2024-04-08T17:52:00Z">
        <w:del w:id="729" w:author="Laurent Philippot" w:date="2024-04-09T13:48:00Z">
          <w:r w:rsidRPr="00ED68EC" w:rsidDel="006C001A">
            <w:rPr>
              <w:rFonts w:ascii="Arial" w:hAnsi="Arial" w:cs="Arial"/>
            </w:rPr>
            <w:delText xml:space="preserve">In accordance with this results, previous study </w:delText>
          </w:r>
        </w:del>
        <w:r w:rsidRPr="00ED68EC">
          <w:rPr>
            <w:rFonts w:ascii="Arial" w:hAnsi="Arial" w:cs="Arial"/>
          </w:rPr>
          <w:t>report</w:t>
        </w:r>
      </w:moveTo>
      <w:ins w:id="730" w:author="Laurent Philippot" w:date="2024-04-09T13:48:00Z">
        <w:r w:rsidR="006C001A">
          <w:rPr>
            <w:rFonts w:ascii="Arial" w:hAnsi="Arial" w:cs="Arial"/>
          </w:rPr>
          <w:t>ing</w:t>
        </w:r>
      </w:ins>
      <w:moveTo w:id="731" w:author="Laurent Philippot" w:date="2024-04-08T17:52:00Z">
        <w:del w:id="732" w:author="Laurent Philippot" w:date="2024-04-09T13:48:00Z">
          <w:r w:rsidRPr="00ED68EC" w:rsidDel="006C001A">
            <w:rPr>
              <w:rFonts w:ascii="Arial" w:hAnsi="Arial" w:cs="Arial"/>
            </w:rPr>
            <w:delText>ed</w:delText>
          </w:r>
        </w:del>
        <w:r w:rsidRPr="00ED68EC">
          <w:rPr>
            <w:rFonts w:ascii="Arial" w:hAnsi="Arial" w:cs="Arial"/>
          </w:rPr>
          <w:t xml:space="preserve"> </w:t>
        </w:r>
        <w:del w:id="733" w:author="Laurent Philippot" w:date="2024-04-11T08:54:00Z">
          <w:r w:rsidRPr="00ED68EC" w:rsidDel="00740578">
            <w:rPr>
              <w:rFonts w:ascii="Arial" w:hAnsi="Arial" w:cs="Arial"/>
            </w:rPr>
            <w:delText>decreased</w:delText>
          </w:r>
        </w:del>
      </w:moveTo>
      <w:ins w:id="734" w:author="Laurent Philippot" w:date="2024-04-11T09:10:00Z">
        <w:r w:rsidR="00670024">
          <w:rPr>
            <w:rFonts w:ascii="Arial" w:hAnsi="Arial" w:cs="Arial"/>
          </w:rPr>
          <w:t>strong reduction in</w:t>
        </w:r>
      </w:ins>
      <w:moveTo w:id="735" w:author="Laurent Philippot" w:date="2024-04-08T17:52:00Z">
        <w:r w:rsidRPr="00ED68EC">
          <w:rPr>
            <w:rFonts w:ascii="Arial" w:hAnsi="Arial" w:cs="Arial"/>
          </w:rPr>
          <w:t xml:space="preserve"> N</w:t>
        </w:r>
        <w:r w:rsidRPr="00ED68EC">
          <w:rPr>
            <w:rFonts w:ascii="Arial" w:hAnsi="Arial" w:cs="Arial"/>
            <w:i/>
            <w:iCs/>
            <w:vertAlign w:val="subscript"/>
          </w:rPr>
          <w:t>2</w:t>
        </w:r>
        <w:r w:rsidRPr="00ED68EC">
          <w:rPr>
            <w:rFonts w:ascii="Arial" w:hAnsi="Arial" w:cs="Arial"/>
          </w:rPr>
          <w:t>O flux in response to drought</w:t>
        </w:r>
        <w:del w:id="736" w:author="Laurent Philippot" w:date="2024-04-11T09:11:00Z">
          <w:r w:rsidRPr="00ED68EC" w:rsidDel="00670024">
            <w:rPr>
              <w:rFonts w:ascii="Arial" w:hAnsi="Arial" w:cs="Arial"/>
            </w:rPr>
            <w:delText>, particularly in the fertilized plots</w:delText>
          </w:r>
        </w:del>
        <w:r w:rsidRPr="00ED68EC">
          <w:rPr>
            <w:rFonts w:ascii="Arial" w:hAnsi="Arial" w:cs="Arial"/>
          </w:rPr>
          <w:t xml:space="preserve"> </w:t>
        </w:r>
        <w:r w:rsidRPr="006C001A">
          <w:rPr>
            <w:rFonts w:ascii="Arial" w:hAnsi="Arial" w:cs="Arial"/>
          </w:rPr>
          <w:fldChar w:fldCharType="begin"/>
        </w:r>
        <w:r w:rsidRPr="006C001A">
          <w:rPr>
            <w:rFonts w:ascii="Arial" w:hAnsi="Arial" w:cs="Arial"/>
          </w:rPr>
          <w:instrText xml:space="preserve"> ADDIN ZOTERO_ITEM CSL_CITATION {"citationID":"oboSLLgC","properties":{"formattedCitation":"(Hartmann &amp; Niklaus, 2012; X. Xu et al., 2024)","plainCitation":"(Hartmann &amp; Niklaus, 2012; X. Xu et al., 2024)","noteIndex":0},"citationItems":[{"id":164,"uris":["http://zotero.org/users/local/4LgJUJlW/items/VC7F36WP"],"itemData":{"id":164,"type":"article-journal","abstract":"As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Pr="006C001A">
          <w:rPr>
            <w:rFonts w:ascii="Arial" w:hAnsi="Arial" w:cs="Arial"/>
            <w:noProof/>
          </w:rPr>
          <w:t xml:space="preserve">(Hartmann &amp; Niklaus, 2012; </w:t>
        </w:r>
        <w:del w:id="737" w:author="Laurent Philippot" w:date="2024-04-12T09:32:00Z">
          <w:r w:rsidRPr="006C001A" w:rsidDel="00647F58">
            <w:rPr>
              <w:rFonts w:ascii="Arial" w:hAnsi="Arial" w:cs="Arial"/>
              <w:noProof/>
            </w:rPr>
            <w:delText>X. Xu et al., 2024</w:delText>
          </w:r>
        </w:del>
      </w:moveTo>
      <w:ins w:id="738" w:author="Laurent Philippot" w:date="2024-04-12T09:32:00Z">
        <w:r w:rsidR="00647F58">
          <w:rPr>
            <w:rFonts w:ascii="Arial" w:hAnsi="Arial" w:cs="Arial"/>
            <w:noProof/>
          </w:rPr>
          <w:t>Harr</w:t>
        </w:r>
      </w:ins>
      <w:ins w:id="739" w:author="Laurent Philippot" w:date="2024-04-12T09:33:00Z">
        <w:r w:rsidR="00647F58">
          <w:rPr>
            <w:rFonts w:ascii="Arial" w:hAnsi="Arial" w:cs="Arial"/>
            <w:noProof/>
          </w:rPr>
          <w:t>is</w:t>
        </w:r>
      </w:ins>
      <w:ins w:id="740" w:author="Laurent Philippot" w:date="2024-04-12T09:34:00Z">
        <w:r w:rsidR="00647F58">
          <w:rPr>
            <w:rFonts w:ascii="Arial" w:hAnsi="Arial" w:cs="Arial"/>
            <w:noProof/>
          </w:rPr>
          <w:t xml:space="preserve"> et al 2021</w:t>
        </w:r>
      </w:ins>
      <w:ins w:id="741" w:author="Laurent Philippot" w:date="2024-04-11T09:01:00Z">
        <w:r w:rsidR="007504CC">
          <w:rPr>
            <w:rFonts w:ascii="Arial" w:hAnsi="Arial" w:cs="Arial"/>
            <w:noProof/>
          </w:rPr>
          <w:t xml:space="preserve">, </w:t>
        </w:r>
      </w:ins>
      <w:ins w:id="742" w:author="Laurent Philippot" w:date="2024-04-11T09:11:00Z">
        <w:r w:rsidR="00670024">
          <w:rPr>
            <w:rFonts w:ascii="Arial" w:hAnsi="Arial" w:cs="Arial"/>
            <w:noProof/>
          </w:rPr>
          <w:t xml:space="preserve">Dobiie &amp; Smith </w:t>
        </w:r>
      </w:ins>
      <w:ins w:id="743" w:author="Laurent Philippot" w:date="2024-04-11T09:12:00Z">
        <w:r w:rsidR="00670024">
          <w:rPr>
            <w:rFonts w:ascii="Arial" w:hAnsi="Arial" w:cs="Arial"/>
            <w:noProof/>
          </w:rPr>
          <w:t>2002</w:t>
        </w:r>
      </w:ins>
      <w:moveTo w:id="744" w:author="Laurent Philippot" w:date="2024-04-08T17:52:00Z">
        <w:r w:rsidRPr="006C001A">
          <w:rPr>
            <w:rFonts w:ascii="Arial" w:hAnsi="Arial" w:cs="Arial"/>
            <w:noProof/>
          </w:rPr>
          <w:t>)</w:t>
        </w:r>
        <w:r w:rsidRPr="006C001A">
          <w:rPr>
            <w:rFonts w:ascii="Arial" w:hAnsi="Arial" w:cs="Arial"/>
          </w:rPr>
          <w:fldChar w:fldCharType="end"/>
        </w:r>
        <w:r w:rsidRPr="006C001A">
          <w:rPr>
            <w:rFonts w:ascii="Arial" w:hAnsi="Arial" w:cs="Arial"/>
          </w:rPr>
          <w:t>. Th</w:t>
        </w:r>
      </w:moveTo>
      <w:ins w:id="745" w:author="Laurent Philippot" w:date="2024-04-10T10:37:00Z">
        <w:r w:rsidR="000303E9">
          <w:rPr>
            <w:rFonts w:ascii="Arial" w:hAnsi="Arial" w:cs="Arial"/>
          </w:rPr>
          <w:t xml:space="preserve">is </w:t>
        </w:r>
      </w:ins>
      <w:moveTo w:id="746" w:author="Laurent Philippot" w:date="2024-04-08T17:52:00Z">
        <w:del w:id="747" w:author="Laurent Philippot" w:date="2024-04-10T10:37:00Z">
          <w:r w:rsidRPr="006C001A" w:rsidDel="000303E9">
            <w:rPr>
              <w:rFonts w:ascii="Arial" w:hAnsi="Arial" w:cs="Arial"/>
            </w:rPr>
            <w:delText xml:space="preserve">ese </w:delText>
          </w:r>
        </w:del>
        <w:r w:rsidRPr="006C001A">
          <w:rPr>
            <w:rFonts w:ascii="Arial" w:hAnsi="Arial" w:cs="Arial"/>
          </w:rPr>
          <w:t xml:space="preserve">may be explained </w:t>
        </w:r>
      </w:moveTo>
      <w:ins w:id="748" w:author="Laurent Philippot" w:date="2024-04-08T21:25:00Z">
        <w:r w:rsidR="00935BD7" w:rsidRPr="006C001A">
          <w:rPr>
            <w:rFonts w:ascii="Arial" w:hAnsi="Arial" w:cs="Arial"/>
            <w:rPrChange w:id="749" w:author="Laurent Philippot" w:date="2024-04-09T13:50:00Z">
              <w:rPr>
                <w:rFonts w:ascii="Arial" w:hAnsi="Arial" w:cs="Arial"/>
                <w:highlight w:val="yellow"/>
              </w:rPr>
            </w:rPrChange>
          </w:rPr>
          <w:t>by higher oxygen diffusion</w:t>
        </w:r>
      </w:ins>
      <w:ins w:id="750" w:author="Laurent Philippot" w:date="2024-04-09T13:52:00Z">
        <w:r w:rsidR="006C001A">
          <w:rPr>
            <w:rFonts w:ascii="Arial" w:hAnsi="Arial" w:cs="Arial"/>
          </w:rPr>
          <w:t xml:space="preserve"> </w:t>
        </w:r>
        <w:r w:rsidR="006C001A" w:rsidRPr="006C001A">
          <w:rPr>
            <w:rFonts w:ascii="Arial" w:hAnsi="Arial" w:cs="Arial"/>
          </w:rPr>
          <w:t>within the soil</w:t>
        </w:r>
      </w:ins>
      <w:ins w:id="751" w:author="Laurent Philippot" w:date="2024-04-08T21:25:00Z">
        <w:r w:rsidR="00935BD7" w:rsidRPr="006C001A">
          <w:rPr>
            <w:rFonts w:ascii="Arial" w:hAnsi="Arial" w:cs="Arial"/>
            <w:rPrChange w:id="752" w:author="Laurent Philippot" w:date="2024-04-09T13:50:00Z">
              <w:rPr>
                <w:rFonts w:ascii="Arial" w:hAnsi="Arial" w:cs="Arial"/>
                <w:highlight w:val="yellow"/>
              </w:rPr>
            </w:rPrChange>
          </w:rPr>
          <w:t xml:space="preserve"> with </w:t>
        </w:r>
      </w:ins>
      <w:moveTo w:id="753" w:author="Laurent Philippot" w:date="2024-04-08T17:52:00Z">
        <w:del w:id="754" w:author="Laurent Philippot" w:date="2024-04-08T21:25:00Z">
          <w:r w:rsidRPr="006C001A" w:rsidDel="00935BD7">
            <w:rPr>
              <w:rFonts w:ascii="Arial" w:hAnsi="Arial" w:cs="Arial"/>
            </w:rPr>
            <w:delText xml:space="preserve">that </w:delText>
          </w:r>
        </w:del>
        <w:r w:rsidRPr="006C001A">
          <w:rPr>
            <w:rFonts w:ascii="Arial" w:hAnsi="Arial" w:cs="Arial"/>
          </w:rPr>
          <w:t>drought</w:t>
        </w:r>
        <w:del w:id="755" w:author="Laurent Philippot" w:date="2024-04-09T13:49:00Z">
          <w:r w:rsidRPr="006C001A" w:rsidDel="006C001A">
            <w:rPr>
              <w:rFonts w:ascii="Arial" w:hAnsi="Arial" w:cs="Arial"/>
            </w:rPr>
            <w:delText xml:space="preserve"> </w:delText>
          </w:r>
        </w:del>
        <w:del w:id="756" w:author="Laurent Philippot" w:date="2024-04-08T21:22:00Z">
          <w:r w:rsidRPr="006C001A" w:rsidDel="00935BD7">
            <w:rPr>
              <w:rFonts w:ascii="Arial" w:hAnsi="Arial" w:cs="Arial"/>
            </w:rPr>
            <w:delText>creat</w:delText>
          </w:r>
        </w:del>
        <w:del w:id="757" w:author="Laurent Philippot" w:date="2024-04-08T20:57:00Z">
          <w:r w:rsidRPr="006C001A" w:rsidDel="006D26D0">
            <w:rPr>
              <w:rFonts w:ascii="Arial" w:hAnsi="Arial" w:cs="Arial"/>
            </w:rPr>
            <w:delText>es</w:delText>
          </w:r>
        </w:del>
        <w:del w:id="758" w:author="Laurent Philippot" w:date="2024-04-08T21:00:00Z">
          <w:r w:rsidRPr="006C001A" w:rsidDel="006D26D0">
            <w:rPr>
              <w:rFonts w:ascii="Arial" w:hAnsi="Arial" w:cs="Arial"/>
            </w:rPr>
            <w:delText xml:space="preserve"> an optimal living condition</w:delText>
          </w:r>
        </w:del>
      </w:moveTo>
      <w:ins w:id="759" w:author="Laurent Philippot" w:date="2024-04-08T21:23:00Z">
        <w:r w:rsidR="00935BD7" w:rsidRPr="006C001A">
          <w:rPr>
            <w:rFonts w:ascii="Arial" w:hAnsi="Arial" w:cs="Arial"/>
            <w:rPrChange w:id="760" w:author="Laurent Philippot" w:date="2024-04-09T13:50:00Z">
              <w:rPr>
                <w:rFonts w:ascii="Arial" w:hAnsi="Arial" w:cs="Arial"/>
                <w:highlight w:val="yellow"/>
              </w:rPr>
            </w:rPrChange>
          </w:rPr>
          <w:t xml:space="preserve"> </w:t>
        </w:r>
      </w:ins>
      <w:ins w:id="761" w:author="Laurent Philippot" w:date="2024-04-08T21:26:00Z">
        <w:r w:rsidR="00935BD7" w:rsidRPr="006C001A">
          <w:rPr>
            <w:rFonts w:ascii="Arial" w:hAnsi="Arial" w:cs="Arial"/>
            <w:rPrChange w:id="762" w:author="Laurent Philippot" w:date="2024-04-09T13:50:00Z">
              <w:rPr>
                <w:rFonts w:ascii="Arial" w:hAnsi="Arial" w:cs="Arial"/>
                <w:highlight w:val="yellow"/>
              </w:rPr>
            </w:rPrChange>
          </w:rPr>
          <w:t>resulting in</w:t>
        </w:r>
      </w:ins>
      <w:ins w:id="763" w:author="Laurent Philippot" w:date="2024-04-08T21:23:00Z">
        <w:r w:rsidR="00935BD7" w:rsidRPr="006C001A">
          <w:rPr>
            <w:rFonts w:ascii="Arial" w:hAnsi="Arial" w:cs="Arial"/>
            <w:rPrChange w:id="764" w:author="Laurent Philippot" w:date="2024-04-09T13:50:00Z">
              <w:rPr>
                <w:rFonts w:ascii="Arial" w:hAnsi="Arial" w:cs="Arial"/>
                <w:highlight w:val="yellow"/>
              </w:rPr>
            </w:rPrChange>
          </w:rPr>
          <w:t xml:space="preserve"> decreased N2O production by denitrification </w:t>
        </w:r>
      </w:ins>
      <w:moveTo w:id="765" w:author="Laurent Philippot" w:date="2024-04-08T17:52:00Z">
        <w:del w:id="766" w:author="Laurent Philippot" w:date="2024-04-08T21:24:00Z">
          <w:r w:rsidRPr="006C001A" w:rsidDel="00935BD7">
            <w:rPr>
              <w:rFonts w:ascii="Arial" w:hAnsi="Arial" w:cs="Arial"/>
            </w:rPr>
            <w:delText xml:space="preserve"> </w:delText>
          </w:r>
        </w:del>
        <w:del w:id="767" w:author="Laurent Philippot" w:date="2024-04-08T21:01:00Z">
          <w:r w:rsidRPr="006C001A" w:rsidDel="006D26D0">
            <w:rPr>
              <w:rFonts w:ascii="Arial" w:hAnsi="Arial" w:cs="Arial"/>
            </w:rPr>
            <w:delText xml:space="preserve">for </w:delText>
          </w:r>
        </w:del>
        <w:del w:id="768" w:author="Laurent Philippot" w:date="2024-04-08T21:24:00Z">
          <w:r w:rsidRPr="006C001A" w:rsidDel="00935BD7">
            <w:rPr>
              <w:rFonts w:ascii="Arial" w:hAnsi="Arial" w:cs="Arial"/>
            </w:rPr>
            <w:delText xml:space="preserve">nitrifiers </w:delText>
          </w:r>
        </w:del>
        <w:del w:id="769" w:author="Laurent Philippot" w:date="2024-04-08T21:01:00Z">
          <w:r w:rsidRPr="006C001A" w:rsidDel="006D26D0">
            <w:rPr>
              <w:rFonts w:ascii="Arial" w:hAnsi="Arial" w:cs="Arial"/>
            </w:rPr>
            <w:delText>rather than</w:delText>
          </w:r>
        </w:del>
        <w:del w:id="770" w:author="Laurent Philippot" w:date="2024-04-08T21:24:00Z">
          <w:r w:rsidRPr="006C001A" w:rsidDel="00935BD7">
            <w:rPr>
              <w:rFonts w:ascii="Arial" w:hAnsi="Arial" w:cs="Arial"/>
            </w:rPr>
            <w:delText xml:space="preserve"> denitrifiers</w:delText>
          </w:r>
        </w:del>
        <w:del w:id="771" w:author="Laurent Philippot" w:date="2024-04-09T13:50:00Z">
          <w:r w:rsidRPr="006C001A" w:rsidDel="006C001A">
            <w:rPr>
              <w:rFonts w:ascii="Arial" w:hAnsi="Arial" w:cs="Arial"/>
            </w:rPr>
            <w:delText xml:space="preserve"> </w:delText>
          </w:r>
        </w:del>
        <w:commentRangeStart w:id="772"/>
        <w:r w:rsidRPr="006C001A">
          <w:rPr>
            <w:rFonts w:ascii="Arial" w:hAnsi="Arial" w:cs="Arial"/>
          </w:rPr>
          <w:fldChar w:fldCharType="begin"/>
        </w:r>
        <w:r w:rsidRPr="006C001A">
          <w:rPr>
            <w:rFonts w:ascii="Arial" w:hAnsi="Arial" w:cs="Arial"/>
          </w:rPr>
          <w:instrText xml:space="preserve"> ADDIN ZOTERO_ITEM CSL_CITATION {"citationID":"1Yjpi2il","properties":{"formattedCitation":"(Harris et al., 2021; X. Xu et al., 2024)","plainCitation":"(Harris et al., 2021; X. Xu et al., 2024)","noteIndex":0},"citationItems":[{"id":176,"uris":["http://zotero.org/users/local/4LgJUJlW/items/4J3GF9P6"],"itemData":{"id":176,"type":"article-journal","abstract":"Isotopic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w:instrText>
        </w:r>
        <w:r w:rsidRPr="005C465C">
          <w:rPr>
            <w:rFonts w:ascii="Arial" w:hAnsi="Arial" w:cs="Arial"/>
            <w:lang w:val="fr-FR"/>
            <w:rPrChange w:id="773" w:author="Laurent Philippot" w:date="2024-04-19T09:59:00Z">
              <w:rPr>
                <w:rFonts w:ascii="Arial" w:hAnsi="Arial" w:cs="Arial"/>
              </w:rPr>
            </w:rPrChange>
          </w:rPr>
          <w:instrText xml:space="preserve">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Pr="005C465C">
          <w:rPr>
            <w:rFonts w:ascii="Arial" w:hAnsi="Arial" w:cs="Arial"/>
            <w:noProof/>
            <w:lang w:val="fr-FR"/>
            <w:rPrChange w:id="774" w:author="Laurent Philippot" w:date="2024-04-19T09:59:00Z">
              <w:rPr>
                <w:rFonts w:ascii="Arial" w:hAnsi="Arial" w:cs="Arial"/>
                <w:noProof/>
              </w:rPr>
            </w:rPrChange>
          </w:rPr>
          <w:t>(Harris et al., 2021; X. Xu et al., 2024</w:t>
        </w:r>
      </w:moveTo>
      <w:ins w:id="775" w:author="Laurent Philippot" w:date="2024-04-11T08:57:00Z">
        <w:r w:rsidR="007504CC" w:rsidRPr="005C465C">
          <w:rPr>
            <w:rFonts w:ascii="Arial" w:hAnsi="Arial" w:cs="Arial"/>
            <w:noProof/>
            <w:lang w:val="fr-FR"/>
            <w:rPrChange w:id="776" w:author="Laurent Philippot" w:date="2024-04-19T09:59:00Z">
              <w:rPr>
                <w:rFonts w:ascii="Arial" w:hAnsi="Arial" w:cs="Arial"/>
                <w:noProof/>
              </w:rPr>
            </w:rPrChange>
          </w:rPr>
          <w:t>, XXX</w:t>
        </w:r>
      </w:ins>
      <w:moveTo w:id="777" w:author="Laurent Philippot" w:date="2024-04-08T17:52:00Z">
        <w:r w:rsidRPr="005C465C">
          <w:rPr>
            <w:rFonts w:ascii="Arial" w:hAnsi="Arial" w:cs="Arial"/>
            <w:noProof/>
            <w:lang w:val="fr-FR"/>
            <w:rPrChange w:id="778" w:author="Laurent Philippot" w:date="2024-04-19T09:59:00Z">
              <w:rPr>
                <w:rFonts w:ascii="Arial" w:hAnsi="Arial" w:cs="Arial"/>
                <w:noProof/>
              </w:rPr>
            </w:rPrChange>
          </w:rPr>
          <w:t>)</w:t>
        </w:r>
        <w:r w:rsidRPr="006C001A">
          <w:rPr>
            <w:rFonts w:ascii="Arial" w:hAnsi="Arial" w:cs="Arial"/>
          </w:rPr>
          <w:fldChar w:fldCharType="end"/>
        </w:r>
      </w:moveTo>
      <w:commentRangeEnd w:id="772"/>
      <w:r w:rsidR="00935BD7" w:rsidRPr="006C001A">
        <w:rPr>
          <w:rStyle w:val="Marquedecommentaire"/>
        </w:rPr>
        <w:commentReference w:id="772"/>
      </w:r>
      <w:moveTo w:id="779" w:author="Laurent Philippot" w:date="2024-04-08T17:52:00Z">
        <w:r w:rsidRPr="005C465C">
          <w:rPr>
            <w:rFonts w:ascii="Arial" w:hAnsi="Arial" w:cs="Arial"/>
            <w:lang w:val="fr-FR"/>
            <w:rPrChange w:id="780" w:author="Laurent Philippot" w:date="2024-04-19T09:59:00Z">
              <w:rPr>
                <w:rFonts w:ascii="Arial" w:hAnsi="Arial" w:cs="Arial"/>
              </w:rPr>
            </w:rPrChange>
          </w:rPr>
          <w:t xml:space="preserve">. </w:t>
        </w:r>
        <w:commentRangeStart w:id="781"/>
        <w:del w:id="782" w:author="Laurent Philippot" w:date="2024-04-09T13:53:00Z">
          <w:r w:rsidRPr="005C465C" w:rsidDel="00657F5A">
            <w:rPr>
              <w:rFonts w:ascii="Arial" w:hAnsi="Arial" w:cs="Arial"/>
              <w:strike/>
              <w:lang w:val="fr-FR"/>
              <w:rPrChange w:id="783" w:author="Laurent Philippot" w:date="2024-04-19T09:59:00Z">
                <w:rPr>
                  <w:rFonts w:ascii="Arial" w:hAnsi="Arial" w:cs="Arial"/>
                </w:rPr>
              </w:rPrChange>
            </w:rPr>
            <w:delText>Another scenario is that drought plots may experience reduced nitrification activity due to restricted nitrifier growth, thereby reducing N</w:delText>
          </w:r>
          <w:r w:rsidRPr="005C465C" w:rsidDel="00657F5A">
            <w:rPr>
              <w:rFonts w:ascii="Arial" w:hAnsi="Arial" w:cs="Arial"/>
              <w:strike/>
              <w:vertAlign w:val="subscript"/>
              <w:lang w:val="fr-FR"/>
              <w:rPrChange w:id="784" w:author="Laurent Philippot" w:date="2024-04-19T09:59:00Z">
                <w:rPr>
                  <w:rFonts w:ascii="Arial" w:hAnsi="Arial" w:cs="Arial"/>
                  <w:vertAlign w:val="subscript"/>
                </w:rPr>
              </w:rPrChange>
            </w:rPr>
            <w:delText>2</w:delText>
          </w:r>
          <w:r w:rsidRPr="005C465C" w:rsidDel="00657F5A">
            <w:rPr>
              <w:rFonts w:ascii="Arial" w:hAnsi="Arial" w:cs="Arial"/>
              <w:strike/>
              <w:lang w:val="fr-FR"/>
              <w:rPrChange w:id="785" w:author="Laurent Philippot" w:date="2024-04-19T09:59:00Z">
                <w:rPr>
                  <w:rFonts w:ascii="Arial" w:hAnsi="Arial" w:cs="Arial"/>
                </w:rPr>
              </w:rPrChange>
            </w:rPr>
            <w:delText xml:space="preserve">O flux </w:delText>
          </w:r>
          <w:r w:rsidRPr="006D26D0" w:rsidDel="00657F5A">
            <w:rPr>
              <w:rFonts w:ascii="Arial" w:hAnsi="Arial" w:cs="Arial"/>
              <w:strike/>
              <w:rPrChange w:id="786" w:author="Laurent Philippot" w:date="2024-04-08T20:57:00Z">
                <w:rPr>
                  <w:rFonts w:ascii="Arial" w:hAnsi="Arial" w:cs="Arial"/>
                </w:rPr>
              </w:rPrChange>
            </w:rPr>
            <w:fldChar w:fldCharType="begin"/>
          </w:r>
          <w:r w:rsidRPr="005C465C" w:rsidDel="00657F5A">
            <w:rPr>
              <w:rFonts w:ascii="Arial" w:hAnsi="Arial" w:cs="Arial"/>
              <w:strike/>
              <w:lang w:val="fr-FR"/>
              <w:rPrChange w:id="787" w:author="Laurent Philippot" w:date="2024-04-19T09:59:00Z">
                <w:rPr>
                  <w:rFonts w:ascii="Arial" w:hAnsi="Arial" w:cs="Arial"/>
                </w:rPr>
              </w:rPrChange>
            </w:rPr>
            <w:delInstrText xml:space="preserve"> ADDIN ZOTERO_ITEM CSL_CITATION {"citationID":"xb0R9FWq","properties":{"formattedCitation":"(Fatumah et al., 2019)","plainCitation":"(Fatumah et al., 2019)","noteIndex":0},"citationItems":[{"id":166,"uris":["http://zotero.org/users/local/4LgJUJlW/items/8NNX23DA"],"itemData":{"id":166,"type":"article-journal","abstract":"Weather conditions are among the major factors leading to the increasing greenhouse gas (GHG) fluxes from the agricultural soils. In this study, variations in the soil GHG fluxes with precipitation and soil temperatures at different elevation ranges in banana–coffee farms, in the Wakiso District, Uganda, were evaluated. The soil GHG fluxes were collected weekly, using the chamber method, and analyzed by using gas chromatography. Parallel soil temperature samples were collected by using a REOTEMP soil thermometer. Daily precipitation was measured with an automated weather station instrument installed on-site. The results showed that CO2, N2O, and CH4 fluxes were significantly different between the sites at different elevation ranges. Daily precipitation and soil temperatures significantly (p &lt; 0.05) affected the soil GHG fluxes. Along an elevation gradient, daily precipitation and soil temperatures positively associated with the soil GHG fluxes. The combined factors of daily precipitation and soil temperatures also influence the soil GHG fluxes, but their effect was less than that of the single effects. Overall, daily precipitation and soil temperatures are key weather factors driving the soil GHG fluxes in time and space. This particular study suggests that agriculture at lower elevation levels would help reduce the magnitudes of the soil GHG fluxes. However, this study did not measure the soil GHG fluxes from the non-cultivated ecosystems. Therefore, future studies should focus on assessing the variations in the soil GHG fluxes from non-cultivated ecosystems relative to agriculture systems, at varying elevation ranges.","container-title":"Atmosphere","DOI":"10.3390/atmos10110708","ISSN":"2073-4433","issue":"11","language":"en","license":"http://creativecommons.org/licenses/by/3.0/","note":"number: 11\npublisher: Multidisciplinary Digital Publishing Institute","page":"708","source":"www.mdpi.com","title":"Variations in Greenhouse Gas Fluxes in Response to Short-Term Changes in Weather Variables at Three Elevation Ranges, Wakiso District, Uganda","volume":"10","author":[{"family":"Fatumah","given":"Nakiguli"},{"family":"Munishi","given":"Linus K."},{"family":"Ndakidemi","given":"Patrick A."}],"issued":{"date-parts":[["2019",11]]}}}],"schema":"https://github.com/citation-style-language/schema/raw/master/csl-citation.json"} </w:delInstrText>
          </w:r>
          <w:r w:rsidRPr="006D26D0" w:rsidDel="00657F5A">
            <w:rPr>
              <w:rFonts w:ascii="Arial" w:hAnsi="Arial" w:cs="Arial"/>
              <w:strike/>
              <w:rPrChange w:id="788" w:author="Laurent Philippot" w:date="2024-04-08T20:57:00Z">
                <w:rPr>
                  <w:rFonts w:ascii="Arial" w:hAnsi="Arial" w:cs="Arial"/>
                </w:rPr>
              </w:rPrChange>
            </w:rPr>
            <w:fldChar w:fldCharType="separate"/>
          </w:r>
          <w:r w:rsidRPr="005C465C" w:rsidDel="00657F5A">
            <w:rPr>
              <w:rFonts w:ascii="Arial" w:hAnsi="Arial" w:cs="Arial"/>
              <w:strike/>
              <w:noProof/>
              <w:lang w:val="fr-FR"/>
              <w:rPrChange w:id="789" w:author="Laurent Philippot" w:date="2024-04-19T09:59:00Z">
                <w:rPr>
                  <w:rFonts w:ascii="Arial" w:hAnsi="Arial" w:cs="Arial"/>
                  <w:noProof/>
                </w:rPr>
              </w:rPrChange>
            </w:rPr>
            <w:delText>(Fatumah et al., 2019)</w:delText>
          </w:r>
          <w:r w:rsidRPr="006D26D0" w:rsidDel="00657F5A">
            <w:rPr>
              <w:rFonts w:ascii="Arial" w:hAnsi="Arial" w:cs="Arial"/>
              <w:strike/>
              <w:rPrChange w:id="790" w:author="Laurent Philippot" w:date="2024-04-08T20:57:00Z">
                <w:rPr>
                  <w:rFonts w:ascii="Arial" w:hAnsi="Arial" w:cs="Arial"/>
                </w:rPr>
              </w:rPrChange>
            </w:rPr>
            <w:fldChar w:fldCharType="end"/>
          </w:r>
        </w:del>
      </w:moveTo>
      <w:commentRangeEnd w:id="781"/>
      <w:del w:id="791" w:author="Laurent Philippot" w:date="2024-04-09T13:53:00Z">
        <w:r w:rsidR="006D26D0" w:rsidDel="00657F5A">
          <w:rPr>
            <w:rStyle w:val="Marquedecommentaire"/>
          </w:rPr>
          <w:commentReference w:id="781"/>
        </w:r>
      </w:del>
      <w:moveTo w:id="792" w:author="Laurent Philippot" w:date="2024-04-08T17:52:00Z">
        <w:del w:id="793" w:author="Laurent Philippot" w:date="2024-04-09T13:53:00Z">
          <w:r w:rsidRPr="005C465C" w:rsidDel="00657F5A">
            <w:rPr>
              <w:rFonts w:ascii="Arial" w:hAnsi="Arial" w:cs="Arial"/>
              <w:lang w:val="fr-FR"/>
              <w:rPrChange w:id="794" w:author="Laurent Philippot" w:date="2024-04-19T09:59:00Z">
                <w:rPr>
                  <w:rFonts w:ascii="Arial" w:hAnsi="Arial" w:cs="Arial"/>
                </w:rPr>
              </w:rPrChange>
            </w:rPr>
            <w:delText>.</w:delText>
          </w:r>
        </w:del>
        <w:del w:id="795" w:author="Laurent Philippot" w:date="2024-04-08T21:08:00Z">
          <w:r w:rsidRPr="005C465C" w:rsidDel="00067208">
            <w:rPr>
              <w:rFonts w:ascii="Arial" w:hAnsi="Arial" w:cs="Arial"/>
              <w:lang w:val="fr-FR"/>
              <w:rPrChange w:id="796" w:author="Laurent Philippot" w:date="2024-04-19T09:59:00Z">
                <w:rPr>
                  <w:rFonts w:ascii="Arial" w:hAnsi="Arial" w:cs="Arial"/>
                </w:rPr>
              </w:rPrChange>
            </w:rPr>
            <w:delText xml:space="preserve"> </w:delText>
          </w:r>
        </w:del>
        <w:r w:rsidRPr="005C465C">
          <w:rPr>
            <w:rFonts w:ascii="Arial" w:hAnsi="Arial" w:cs="Arial"/>
            <w:lang w:val="fr-FR"/>
            <w:rPrChange w:id="797" w:author="Laurent Philippot" w:date="2024-04-19T09:59:00Z">
              <w:rPr>
                <w:rFonts w:ascii="Arial" w:hAnsi="Arial" w:cs="Arial"/>
              </w:rPr>
            </w:rPrChange>
          </w:rPr>
          <w:t>The</w:t>
        </w:r>
      </w:moveTo>
      <w:ins w:id="798" w:author="Laurent Philippot" w:date="2024-04-08T21:09:00Z">
        <w:r w:rsidR="00067208" w:rsidRPr="005C465C">
          <w:rPr>
            <w:rFonts w:ascii="Arial" w:hAnsi="Arial" w:cs="Arial"/>
            <w:lang w:val="fr-FR"/>
            <w:rPrChange w:id="799" w:author="Laurent Philippot" w:date="2024-04-19T09:59:00Z">
              <w:rPr>
                <w:rFonts w:ascii="Arial" w:hAnsi="Arial" w:cs="Arial"/>
              </w:rPr>
            </w:rPrChange>
          </w:rPr>
          <w:t xml:space="preserve"> </w:t>
        </w:r>
        <w:proofErr w:type="spellStart"/>
        <w:r w:rsidR="00067208" w:rsidRPr="005C465C">
          <w:rPr>
            <w:rFonts w:ascii="Arial" w:hAnsi="Arial" w:cs="Arial"/>
            <w:lang w:val="fr-FR"/>
            <w:rPrChange w:id="800" w:author="Laurent Philippot" w:date="2024-04-19T09:59:00Z">
              <w:rPr>
                <w:rFonts w:ascii="Arial" w:hAnsi="Arial" w:cs="Arial"/>
              </w:rPr>
            </w:rPrChange>
          </w:rPr>
          <w:t>low</w:t>
        </w:r>
        <w:proofErr w:type="spellEnd"/>
        <w:r w:rsidR="00067208" w:rsidRPr="005C465C">
          <w:rPr>
            <w:rFonts w:ascii="Arial" w:hAnsi="Arial" w:cs="Arial"/>
            <w:lang w:val="fr-FR"/>
            <w:rPrChange w:id="801" w:author="Laurent Philippot" w:date="2024-04-19T09:59:00Z">
              <w:rPr>
                <w:rFonts w:ascii="Arial" w:hAnsi="Arial" w:cs="Arial"/>
              </w:rPr>
            </w:rPrChange>
          </w:rPr>
          <w:t xml:space="preserve"> </w:t>
        </w:r>
      </w:ins>
      <w:moveTo w:id="802" w:author="Laurent Philippot" w:date="2024-04-08T17:52:00Z">
        <w:del w:id="803" w:author="Laurent Philippot" w:date="2024-04-08T21:09:00Z">
          <w:r w:rsidRPr="005C465C" w:rsidDel="00067208">
            <w:rPr>
              <w:rFonts w:ascii="Arial" w:hAnsi="Arial" w:cs="Arial"/>
              <w:lang w:val="fr-FR"/>
              <w:rPrChange w:id="804" w:author="Laurent Philippot" w:date="2024-04-19T09:59:00Z">
                <w:rPr>
                  <w:rFonts w:ascii="Arial" w:hAnsi="Arial" w:cs="Arial"/>
                </w:rPr>
              </w:rPrChange>
            </w:rPr>
            <w:delText xml:space="preserve">re was no effect of drought on </w:delText>
          </w:r>
        </w:del>
        <w:r w:rsidRPr="005C465C">
          <w:rPr>
            <w:rFonts w:ascii="Arial" w:hAnsi="Arial" w:cs="Arial"/>
            <w:lang w:val="fr-FR"/>
            <w:rPrChange w:id="805" w:author="Laurent Philippot" w:date="2024-04-19T09:59:00Z">
              <w:rPr>
                <w:rFonts w:ascii="Arial" w:hAnsi="Arial" w:cs="Arial"/>
              </w:rPr>
            </w:rPrChange>
          </w:rPr>
          <w:t>N</w:t>
        </w:r>
        <w:r w:rsidRPr="005C465C">
          <w:rPr>
            <w:rFonts w:ascii="Arial" w:hAnsi="Arial" w:cs="Arial"/>
            <w:vertAlign w:val="subscript"/>
            <w:lang w:val="fr-FR"/>
            <w:rPrChange w:id="806" w:author="Laurent Philippot" w:date="2024-04-19T09:59:00Z">
              <w:rPr>
                <w:rFonts w:ascii="Arial" w:hAnsi="Arial" w:cs="Arial"/>
                <w:vertAlign w:val="subscript"/>
              </w:rPr>
            </w:rPrChange>
          </w:rPr>
          <w:t>2</w:t>
        </w:r>
        <w:r w:rsidRPr="005C465C">
          <w:rPr>
            <w:rFonts w:ascii="Arial" w:hAnsi="Arial" w:cs="Arial"/>
            <w:lang w:val="fr-FR"/>
            <w:rPrChange w:id="807" w:author="Laurent Philippot" w:date="2024-04-19T09:59:00Z">
              <w:rPr>
                <w:rFonts w:ascii="Arial" w:hAnsi="Arial" w:cs="Arial"/>
              </w:rPr>
            </w:rPrChange>
          </w:rPr>
          <w:t>O fluxes in the BIODYN system</w:t>
        </w:r>
      </w:moveTo>
      <w:ins w:id="808" w:author="Laurent Philippot" w:date="2024-04-08T21:09:00Z">
        <w:r w:rsidR="00067208" w:rsidRPr="005C465C">
          <w:rPr>
            <w:rFonts w:ascii="Arial" w:hAnsi="Arial" w:cs="Arial"/>
            <w:lang w:val="fr-FR"/>
            <w:rPrChange w:id="809" w:author="Laurent Philippot" w:date="2024-04-19T09:59:00Z">
              <w:rPr>
                <w:rFonts w:ascii="Arial" w:hAnsi="Arial" w:cs="Arial"/>
              </w:rPr>
            </w:rPrChange>
          </w:rPr>
          <w:t xml:space="preserve"> </w:t>
        </w:r>
        <w:proofErr w:type="spellStart"/>
        <w:r w:rsidR="00067208" w:rsidRPr="005C465C">
          <w:rPr>
            <w:rFonts w:ascii="Arial" w:hAnsi="Arial" w:cs="Arial"/>
            <w:lang w:val="fr-FR"/>
            <w:rPrChange w:id="810" w:author="Laurent Philippot" w:date="2024-04-19T09:59:00Z">
              <w:rPr>
                <w:rFonts w:ascii="Arial" w:hAnsi="Arial" w:cs="Arial"/>
              </w:rPr>
            </w:rPrChange>
          </w:rPr>
          <w:t>were</w:t>
        </w:r>
        <w:proofErr w:type="spellEnd"/>
        <w:r w:rsidR="00067208" w:rsidRPr="005C465C">
          <w:rPr>
            <w:rFonts w:ascii="Arial" w:hAnsi="Arial" w:cs="Arial"/>
            <w:lang w:val="fr-FR"/>
            <w:rPrChange w:id="811" w:author="Laurent Philippot" w:date="2024-04-19T09:59:00Z">
              <w:rPr>
                <w:rFonts w:ascii="Arial" w:hAnsi="Arial" w:cs="Arial"/>
              </w:rPr>
            </w:rPrChange>
          </w:rPr>
          <w:t xml:space="preserve"> not </w:t>
        </w:r>
        <w:proofErr w:type="spellStart"/>
        <w:r w:rsidR="00067208" w:rsidRPr="005C465C">
          <w:rPr>
            <w:rFonts w:ascii="Arial" w:hAnsi="Arial" w:cs="Arial"/>
            <w:lang w:val="fr-FR"/>
            <w:rPrChange w:id="812" w:author="Laurent Philippot" w:date="2024-04-19T09:59:00Z">
              <w:rPr>
                <w:rFonts w:ascii="Arial" w:hAnsi="Arial" w:cs="Arial"/>
              </w:rPr>
            </w:rPrChange>
          </w:rPr>
          <w:t>affected</w:t>
        </w:r>
        <w:proofErr w:type="spellEnd"/>
        <w:r w:rsidR="00067208" w:rsidRPr="005C465C">
          <w:rPr>
            <w:rFonts w:ascii="Arial" w:hAnsi="Arial" w:cs="Arial"/>
            <w:lang w:val="fr-FR"/>
            <w:rPrChange w:id="813" w:author="Laurent Philippot" w:date="2024-04-19T09:59:00Z">
              <w:rPr>
                <w:rFonts w:ascii="Arial" w:hAnsi="Arial" w:cs="Arial"/>
              </w:rPr>
            </w:rPrChange>
          </w:rPr>
          <w:t xml:space="preserve"> by </w:t>
        </w:r>
        <w:proofErr w:type="spellStart"/>
        <w:r w:rsidR="00067208" w:rsidRPr="005C465C">
          <w:rPr>
            <w:rFonts w:ascii="Arial" w:hAnsi="Arial" w:cs="Arial"/>
            <w:lang w:val="fr-FR"/>
            <w:rPrChange w:id="814" w:author="Laurent Philippot" w:date="2024-04-19T09:59:00Z">
              <w:rPr>
                <w:rFonts w:ascii="Arial" w:hAnsi="Arial" w:cs="Arial"/>
              </w:rPr>
            </w:rPrChange>
          </w:rPr>
          <w:t>drought</w:t>
        </w:r>
      </w:ins>
      <w:proofErr w:type="spellEnd"/>
      <w:moveTo w:id="815" w:author="Laurent Philippot" w:date="2024-04-08T17:52:00Z">
        <w:r w:rsidRPr="005C465C">
          <w:rPr>
            <w:rFonts w:ascii="Arial" w:hAnsi="Arial" w:cs="Arial"/>
            <w:lang w:val="fr-FR"/>
            <w:rPrChange w:id="816" w:author="Laurent Philippot" w:date="2024-04-19T09:59:00Z">
              <w:rPr>
                <w:rFonts w:ascii="Arial" w:hAnsi="Arial" w:cs="Arial"/>
              </w:rPr>
            </w:rPrChange>
          </w:rPr>
          <w:t xml:space="preserve">, </w:t>
        </w:r>
      </w:moveTo>
      <w:proofErr w:type="spellStart"/>
      <w:ins w:id="817" w:author="Laurent Philippot" w:date="2024-04-08T21:05:00Z">
        <w:r w:rsidR="006D26D0" w:rsidRPr="005C465C">
          <w:rPr>
            <w:rFonts w:ascii="Arial" w:hAnsi="Arial" w:cs="Arial"/>
            <w:lang w:val="fr-FR"/>
            <w:rPrChange w:id="818" w:author="Laurent Philippot" w:date="2024-04-19T09:59:00Z">
              <w:rPr>
                <w:rFonts w:ascii="Arial" w:hAnsi="Arial" w:cs="Arial"/>
              </w:rPr>
            </w:rPrChange>
          </w:rPr>
          <w:t>which</w:t>
        </w:r>
        <w:proofErr w:type="spellEnd"/>
        <w:r w:rsidR="006D26D0" w:rsidRPr="005C465C">
          <w:rPr>
            <w:rFonts w:ascii="Arial" w:hAnsi="Arial" w:cs="Arial"/>
            <w:lang w:val="fr-FR"/>
            <w:rPrChange w:id="819" w:author="Laurent Philippot" w:date="2024-04-19T09:59:00Z">
              <w:rPr>
                <w:rFonts w:ascii="Arial" w:hAnsi="Arial" w:cs="Arial"/>
              </w:rPr>
            </w:rPrChange>
          </w:rPr>
          <w:t xml:space="preserve"> </w:t>
        </w:r>
      </w:ins>
      <w:proofErr w:type="spellStart"/>
      <w:moveTo w:id="820" w:author="Laurent Philippot" w:date="2024-04-08T17:52:00Z">
        <w:r w:rsidRPr="005C465C">
          <w:rPr>
            <w:rFonts w:ascii="Arial" w:hAnsi="Arial" w:cs="Arial"/>
            <w:lang w:val="fr-FR"/>
            <w:rPrChange w:id="821" w:author="Laurent Philippot" w:date="2024-04-19T09:59:00Z">
              <w:rPr>
                <w:rFonts w:ascii="Arial" w:hAnsi="Arial" w:cs="Arial"/>
              </w:rPr>
            </w:rPrChange>
          </w:rPr>
          <w:t>suggest</w:t>
        </w:r>
      </w:moveTo>
      <w:ins w:id="822" w:author="Laurent Philippot" w:date="2024-04-08T21:10:00Z">
        <w:r w:rsidR="00067208" w:rsidRPr="005C465C">
          <w:rPr>
            <w:rFonts w:ascii="Arial" w:hAnsi="Arial" w:cs="Arial"/>
            <w:lang w:val="fr-FR"/>
            <w:rPrChange w:id="823" w:author="Laurent Philippot" w:date="2024-04-19T09:59:00Z">
              <w:rPr>
                <w:rFonts w:ascii="Arial" w:hAnsi="Arial" w:cs="Arial"/>
              </w:rPr>
            </w:rPrChange>
          </w:rPr>
          <w:t>s</w:t>
        </w:r>
      </w:ins>
      <w:proofErr w:type="spellEnd"/>
      <w:moveTo w:id="824" w:author="Laurent Philippot" w:date="2024-04-08T17:52:00Z">
        <w:r w:rsidRPr="005C465C">
          <w:rPr>
            <w:rFonts w:ascii="Arial" w:hAnsi="Arial" w:cs="Arial"/>
            <w:lang w:val="fr-FR"/>
            <w:rPrChange w:id="825" w:author="Laurent Philippot" w:date="2024-04-19T09:59:00Z">
              <w:rPr>
                <w:rFonts w:ascii="Arial" w:hAnsi="Arial" w:cs="Arial"/>
              </w:rPr>
            </w:rPrChange>
          </w:rPr>
          <w:t xml:space="preserve"> </w:t>
        </w:r>
        <w:proofErr w:type="spellStart"/>
        <w:r w:rsidRPr="005C465C">
          <w:rPr>
            <w:rFonts w:ascii="Arial" w:hAnsi="Arial" w:cs="Arial"/>
            <w:lang w:val="fr-FR"/>
            <w:rPrChange w:id="826" w:author="Laurent Philippot" w:date="2024-04-19T09:59:00Z">
              <w:rPr>
                <w:rFonts w:ascii="Arial" w:hAnsi="Arial" w:cs="Arial"/>
              </w:rPr>
            </w:rPrChange>
          </w:rPr>
          <w:t>that</w:t>
        </w:r>
        <w:proofErr w:type="spellEnd"/>
        <w:r w:rsidRPr="005C465C">
          <w:rPr>
            <w:rFonts w:ascii="Arial" w:hAnsi="Arial" w:cs="Arial"/>
            <w:lang w:val="fr-FR"/>
            <w:rPrChange w:id="827" w:author="Laurent Philippot" w:date="2024-04-19T09:59:00Z">
              <w:rPr>
                <w:rFonts w:ascii="Arial" w:hAnsi="Arial" w:cs="Arial"/>
              </w:rPr>
            </w:rPrChange>
          </w:rPr>
          <w:t xml:space="preserve"> </w:t>
        </w:r>
      </w:moveTo>
      <w:proofErr w:type="spellStart"/>
      <w:ins w:id="828" w:author="Laurent Philippot" w:date="2024-04-08T21:08:00Z">
        <w:r w:rsidR="00067208" w:rsidRPr="005C465C">
          <w:rPr>
            <w:rFonts w:ascii="Arial" w:hAnsi="Arial" w:cs="Arial"/>
            <w:lang w:val="fr-FR"/>
            <w:rPrChange w:id="829" w:author="Laurent Philippot" w:date="2024-04-19T09:59:00Z">
              <w:rPr>
                <w:rFonts w:ascii="Arial" w:hAnsi="Arial" w:cs="Arial"/>
              </w:rPr>
            </w:rPrChange>
          </w:rPr>
          <w:t>low</w:t>
        </w:r>
        <w:proofErr w:type="spellEnd"/>
        <w:r w:rsidR="00067208" w:rsidRPr="005C465C">
          <w:rPr>
            <w:rFonts w:ascii="Arial" w:hAnsi="Arial" w:cs="Arial"/>
            <w:lang w:val="fr-FR"/>
            <w:rPrChange w:id="830" w:author="Laurent Philippot" w:date="2024-04-19T09:59:00Z">
              <w:rPr>
                <w:rFonts w:ascii="Arial" w:hAnsi="Arial" w:cs="Arial"/>
              </w:rPr>
            </w:rPrChange>
          </w:rPr>
          <w:t xml:space="preserve"> </w:t>
        </w:r>
        <w:proofErr w:type="spellStart"/>
        <w:r w:rsidR="00067208" w:rsidRPr="005C465C">
          <w:rPr>
            <w:rFonts w:ascii="Arial" w:hAnsi="Arial" w:cs="Arial"/>
            <w:lang w:val="fr-FR"/>
            <w:rPrChange w:id="831" w:author="Laurent Philippot" w:date="2024-04-19T09:59:00Z">
              <w:rPr>
                <w:rFonts w:ascii="Arial" w:hAnsi="Arial" w:cs="Arial"/>
              </w:rPr>
            </w:rPrChange>
          </w:rPr>
          <w:t>mineral</w:t>
        </w:r>
        <w:proofErr w:type="spellEnd"/>
        <w:r w:rsidR="00067208" w:rsidRPr="005C465C">
          <w:rPr>
            <w:rFonts w:ascii="Arial" w:hAnsi="Arial" w:cs="Arial"/>
            <w:lang w:val="fr-FR"/>
            <w:rPrChange w:id="832" w:author="Laurent Philippot" w:date="2024-04-19T09:59:00Z">
              <w:rPr>
                <w:rFonts w:ascii="Arial" w:hAnsi="Arial" w:cs="Arial"/>
              </w:rPr>
            </w:rPrChange>
          </w:rPr>
          <w:t xml:space="preserve"> N concentration</w:t>
        </w:r>
      </w:ins>
      <w:ins w:id="833" w:author="Laurent Philippot" w:date="2024-04-08T21:10:00Z">
        <w:r w:rsidR="00067208" w:rsidRPr="005C465C">
          <w:rPr>
            <w:rFonts w:ascii="Arial" w:hAnsi="Arial" w:cs="Arial"/>
            <w:lang w:val="fr-FR"/>
            <w:rPrChange w:id="834" w:author="Laurent Philippot" w:date="2024-04-19T09:59:00Z">
              <w:rPr>
                <w:rFonts w:ascii="Arial" w:hAnsi="Arial" w:cs="Arial"/>
              </w:rPr>
            </w:rPrChange>
          </w:rPr>
          <w:t>s</w:t>
        </w:r>
      </w:ins>
      <w:ins w:id="835" w:author="Laurent Philippot" w:date="2024-04-08T21:08:00Z">
        <w:r w:rsidR="00067208" w:rsidRPr="005C465C">
          <w:rPr>
            <w:rFonts w:ascii="Arial" w:hAnsi="Arial" w:cs="Arial"/>
            <w:lang w:val="fr-FR"/>
            <w:rPrChange w:id="836" w:author="Laurent Philippot" w:date="2024-04-19T09:59:00Z">
              <w:rPr>
                <w:rFonts w:ascii="Arial" w:hAnsi="Arial" w:cs="Arial"/>
              </w:rPr>
            </w:rPrChange>
          </w:rPr>
          <w:t xml:space="preserve"> </w:t>
        </w:r>
        <w:proofErr w:type="spellStart"/>
        <w:r w:rsidR="00067208" w:rsidRPr="005C465C">
          <w:rPr>
            <w:rFonts w:ascii="Arial" w:hAnsi="Arial" w:cs="Arial"/>
            <w:lang w:val="fr-FR"/>
            <w:rPrChange w:id="837" w:author="Laurent Philippot" w:date="2024-04-19T09:59:00Z">
              <w:rPr>
                <w:rFonts w:ascii="Arial" w:hAnsi="Arial" w:cs="Arial"/>
              </w:rPr>
            </w:rPrChange>
          </w:rPr>
          <w:t>rather</w:t>
        </w:r>
        <w:proofErr w:type="spellEnd"/>
        <w:r w:rsidR="00067208" w:rsidRPr="005C465C">
          <w:rPr>
            <w:rFonts w:ascii="Arial" w:hAnsi="Arial" w:cs="Arial"/>
            <w:lang w:val="fr-FR"/>
            <w:rPrChange w:id="838" w:author="Laurent Philippot" w:date="2024-04-19T09:59:00Z">
              <w:rPr>
                <w:rFonts w:ascii="Arial" w:hAnsi="Arial" w:cs="Arial"/>
              </w:rPr>
            </w:rPrChange>
          </w:rPr>
          <w:t xml:space="preserve"> </w:t>
        </w:r>
        <w:proofErr w:type="spellStart"/>
        <w:r w:rsidR="00067208" w:rsidRPr="005C465C">
          <w:rPr>
            <w:rFonts w:ascii="Arial" w:hAnsi="Arial" w:cs="Arial"/>
            <w:lang w:val="fr-FR"/>
            <w:rPrChange w:id="839" w:author="Laurent Philippot" w:date="2024-04-19T09:59:00Z">
              <w:rPr>
                <w:rFonts w:ascii="Arial" w:hAnsi="Arial" w:cs="Arial"/>
              </w:rPr>
            </w:rPrChange>
          </w:rPr>
          <w:t>tha</w:t>
        </w:r>
      </w:ins>
      <w:ins w:id="840" w:author="Laurent Philippot" w:date="2024-04-08T21:09:00Z">
        <w:r w:rsidR="00067208" w:rsidRPr="005C465C">
          <w:rPr>
            <w:rFonts w:ascii="Arial" w:hAnsi="Arial" w:cs="Arial"/>
            <w:lang w:val="fr-FR"/>
            <w:rPrChange w:id="841" w:author="Laurent Philippot" w:date="2024-04-19T09:59:00Z">
              <w:rPr>
                <w:rFonts w:ascii="Arial" w:hAnsi="Arial" w:cs="Arial"/>
              </w:rPr>
            </w:rPrChange>
          </w:rPr>
          <w:t>n</w:t>
        </w:r>
      </w:ins>
      <w:proofErr w:type="spellEnd"/>
      <w:ins w:id="842" w:author="Laurent Philippot" w:date="2024-04-08T21:08:00Z">
        <w:r w:rsidR="00067208" w:rsidRPr="005C465C">
          <w:rPr>
            <w:rFonts w:ascii="Arial" w:hAnsi="Arial" w:cs="Arial"/>
            <w:lang w:val="fr-FR"/>
            <w:rPrChange w:id="843" w:author="Laurent Philippot" w:date="2024-04-19T09:59:00Z">
              <w:rPr>
                <w:rFonts w:ascii="Arial" w:hAnsi="Arial" w:cs="Arial"/>
              </w:rPr>
            </w:rPrChange>
          </w:rPr>
          <w:t xml:space="preserve"> </w:t>
        </w:r>
        <w:proofErr w:type="spellStart"/>
        <w:r w:rsidR="00067208" w:rsidRPr="005C465C">
          <w:rPr>
            <w:rFonts w:ascii="Arial" w:hAnsi="Arial" w:cs="Arial"/>
            <w:lang w:val="fr-FR"/>
            <w:rPrChange w:id="844" w:author="Laurent Philippot" w:date="2024-04-19T09:59:00Z">
              <w:rPr>
                <w:rFonts w:ascii="Arial" w:hAnsi="Arial" w:cs="Arial"/>
              </w:rPr>
            </w:rPrChange>
          </w:rPr>
          <w:t>soil</w:t>
        </w:r>
        <w:proofErr w:type="spellEnd"/>
        <w:r w:rsidR="00067208" w:rsidRPr="005C465C">
          <w:rPr>
            <w:rFonts w:ascii="Arial" w:hAnsi="Arial" w:cs="Arial"/>
            <w:lang w:val="fr-FR"/>
            <w:rPrChange w:id="845" w:author="Laurent Philippot" w:date="2024-04-19T09:59:00Z">
              <w:rPr>
                <w:rFonts w:ascii="Arial" w:hAnsi="Arial" w:cs="Arial"/>
              </w:rPr>
            </w:rPrChange>
          </w:rPr>
          <w:t xml:space="preserve"> </w:t>
        </w:r>
        <w:proofErr w:type="spellStart"/>
        <w:r w:rsidR="00067208" w:rsidRPr="005C465C">
          <w:rPr>
            <w:rFonts w:ascii="Arial" w:hAnsi="Arial" w:cs="Arial"/>
            <w:lang w:val="fr-FR"/>
            <w:rPrChange w:id="846" w:author="Laurent Philippot" w:date="2024-04-19T09:59:00Z">
              <w:rPr>
                <w:rFonts w:ascii="Arial" w:hAnsi="Arial" w:cs="Arial"/>
              </w:rPr>
            </w:rPrChange>
          </w:rPr>
          <w:t>moisture</w:t>
        </w:r>
        <w:proofErr w:type="spellEnd"/>
        <w:r w:rsidR="00067208" w:rsidRPr="005C465C">
          <w:rPr>
            <w:rFonts w:ascii="Arial" w:hAnsi="Arial" w:cs="Arial"/>
            <w:lang w:val="fr-FR"/>
            <w:rPrChange w:id="847" w:author="Laurent Philippot" w:date="2024-04-19T09:59:00Z">
              <w:rPr>
                <w:rFonts w:ascii="Arial" w:hAnsi="Arial" w:cs="Arial"/>
              </w:rPr>
            </w:rPrChange>
          </w:rPr>
          <w:t xml:space="preserve"> </w:t>
        </w:r>
        <w:proofErr w:type="spellStart"/>
        <w:r w:rsidR="00067208" w:rsidRPr="005C465C">
          <w:rPr>
            <w:rFonts w:ascii="Arial" w:hAnsi="Arial" w:cs="Arial"/>
            <w:lang w:val="fr-FR"/>
            <w:rPrChange w:id="848" w:author="Laurent Philippot" w:date="2024-04-19T09:59:00Z">
              <w:rPr>
                <w:rFonts w:ascii="Arial" w:hAnsi="Arial" w:cs="Arial"/>
              </w:rPr>
            </w:rPrChange>
          </w:rPr>
          <w:t>was</w:t>
        </w:r>
      </w:ins>
      <w:proofErr w:type="spellEnd"/>
      <w:ins w:id="849" w:author="Laurent Philippot" w:date="2024-04-08T21:09:00Z">
        <w:r w:rsidR="00067208" w:rsidRPr="005C465C">
          <w:rPr>
            <w:rFonts w:ascii="Arial" w:hAnsi="Arial" w:cs="Arial"/>
            <w:lang w:val="fr-FR"/>
            <w:rPrChange w:id="850" w:author="Laurent Philippot" w:date="2024-04-19T09:59:00Z">
              <w:rPr>
                <w:rFonts w:ascii="Arial" w:hAnsi="Arial" w:cs="Arial"/>
              </w:rPr>
            </w:rPrChange>
          </w:rPr>
          <w:t xml:space="preserve"> </w:t>
        </w:r>
      </w:ins>
      <w:proofErr w:type="spellStart"/>
      <w:ins w:id="851" w:author="Laurent Philippot" w:date="2024-04-08T21:10:00Z">
        <w:r w:rsidR="00067208" w:rsidRPr="005C465C">
          <w:rPr>
            <w:rFonts w:ascii="Arial" w:hAnsi="Arial" w:cs="Arial"/>
            <w:lang w:val="fr-FR"/>
            <w:rPrChange w:id="852" w:author="Laurent Philippot" w:date="2024-04-19T09:59:00Z">
              <w:rPr>
                <w:rFonts w:ascii="Arial" w:hAnsi="Arial" w:cs="Arial"/>
              </w:rPr>
            </w:rPrChange>
          </w:rPr>
          <w:t>limiting</w:t>
        </w:r>
        <w:proofErr w:type="spellEnd"/>
        <w:r w:rsidR="00067208" w:rsidRPr="005C465C">
          <w:rPr>
            <w:rFonts w:ascii="Arial" w:hAnsi="Arial" w:cs="Arial"/>
            <w:lang w:val="fr-FR"/>
            <w:rPrChange w:id="853" w:author="Laurent Philippot" w:date="2024-04-19T09:59:00Z">
              <w:rPr>
                <w:rFonts w:ascii="Arial" w:hAnsi="Arial" w:cs="Arial"/>
              </w:rPr>
            </w:rPrChange>
          </w:rPr>
          <w:t xml:space="preserve"> </w:t>
        </w:r>
      </w:ins>
      <w:ins w:id="854" w:author="Laurent Philippot" w:date="2024-04-08T21:27:00Z">
        <w:r w:rsidR="00935BD7" w:rsidRPr="005C465C">
          <w:rPr>
            <w:rFonts w:ascii="Arial" w:hAnsi="Arial" w:cs="Arial"/>
            <w:lang w:val="fr-FR"/>
            <w:rPrChange w:id="855" w:author="Laurent Philippot" w:date="2024-04-19T09:59:00Z">
              <w:rPr>
                <w:rFonts w:ascii="Arial" w:hAnsi="Arial" w:cs="Arial"/>
              </w:rPr>
            </w:rPrChange>
          </w:rPr>
          <w:t xml:space="preserve">the </w:t>
        </w:r>
        <w:proofErr w:type="spellStart"/>
        <w:r w:rsidR="00935BD7" w:rsidRPr="005C465C">
          <w:rPr>
            <w:rFonts w:ascii="Arial" w:hAnsi="Arial" w:cs="Arial"/>
            <w:lang w:val="fr-FR"/>
            <w:rPrChange w:id="856" w:author="Laurent Philippot" w:date="2024-04-19T09:59:00Z">
              <w:rPr>
                <w:rFonts w:ascii="Arial" w:hAnsi="Arial" w:cs="Arial"/>
              </w:rPr>
            </w:rPrChange>
          </w:rPr>
          <w:t>underlying</w:t>
        </w:r>
        <w:proofErr w:type="spellEnd"/>
        <w:r w:rsidR="00935BD7" w:rsidRPr="005C465C">
          <w:rPr>
            <w:rFonts w:ascii="Arial" w:hAnsi="Arial" w:cs="Arial"/>
            <w:lang w:val="fr-FR"/>
            <w:rPrChange w:id="857" w:author="Laurent Philippot" w:date="2024-04-19T09:59:00Z">
              <w:rPr>
                <w:rFonts w:ascii="Arial" w:hAnsi="Arial" w:cs="Arial"/>
              </w:rPr>
            </w:rPrChange>
          </w:rPr>
          <w:t xml:space="preserve"> </w:t>
        </w:r>
        <w:proofErr w:type="spellStart"/>
        <w:r w:rsidR="00935BD7" w:rsidRPr="005C465C">
          <w:rPr>
            <w:rFonts w:ascii="Arial" w:hAnsi="Arial" w:cs="Arial"/>
            <w:lang w:val="fr-FR"/>
            <w:rPrChange w:id="858" w:author="Laurent Philippot" w:date="2024-04-19T09:59:00Z">
              <w:rPr>
                <w:rFonts w:ascii="Arial" w:hAnsi="Arial" w:cs="Arial"/>
              </w:rPr>
            </w:rPrChange>
          </w:rPr>
          <w:t>microbial</w:t>
        </w:r>
        <w:proofErr w:type="spellEnd"/>
        <w:r w:rsidR="00935BD7" w:rsidRPr="005C465C">
          <w:rPr>
            <w:rFonts w:ascii="Arial" w:hAnsi="Arial" w:cs="Arial"/>
            <w:lang w:val="fr-FR"/>
            <w:rPrChange w:id="859" w:author="Laurent Philippot" w:date="2024-04-19T09:59:00Z">
              <w:rPr>
                <w:rFonts w:ascii="Arial" w:hAnsi="Arial" w:cs="Arial"/>
              </w:rPr>
            </w:rPrChange>
          </w:rPr>
          <w:t xml:space="preserve"> </w:t>
        </w:r>
        <w:proofErr w:type="spellStart"/>
        <w:r w:rsidR="00935BD7" w:rsidRPr="005C465C">
          <w:rPr>
            <w:rFonts w:ascii="Arial" w:hAnsi="Arial" w:cs="Arial"/>
            <w:lang w:val="fr-FR"/>
            <w:rPrChange w:id="860" w:author="Laurent Philippot" w:date="2024-04-19T09:59:00Z">
              <w:rPr>
                <w:rFonts w:ascii="Arial" w:hAnsi="Arial" w:cs="Arial"/>
              </w:rPr>
            </w:rPrChange>
          </w:rPr>
          <w:t>processes</w:t>
        </w:r>
      </w:ins>
      <w:proofErr w:type="spellEnd"/>
      <w:ins w:id="861" w:author="Laurent Philippot" w:date="2024-04-09T14:12:00Z">
        <w:r w:rsidR="00FC552D" w:rsidRPr="005C465C">
          <w:rPr>
            <w:rFonts w:ascii="Arial" w:hAnsi="Arial" w:cs="Arial"/>
            <w:lang w:val="fr-FR"/>
            <w:rPrChange w:id="862" w:author="Laurent Philippot" w:date="2024-04-19T09:59:00Z">
              <w:rPr>
                <w:rFonts w:ascii="Arial" w:hAnsi="Arial" w:cs="Arial"/>
              </w:rPr>
            </w:rPrChange>
          </w:rPr>
          <w:t xml:space="preserve"> in </w:t>
        </w:r>
        <w:proofErr w:type="spellStart"/>
        <w:r w:rsidR="00FC552D" w:rsidRPr="005C465C">
          <w:rPr>
            <w:rFonts w:ascii="Arial" w:hAnsi="Arial" w:cs="Arial"/>
            <w:lang w:val="fr-FR"/>
            <w:rPrChange w:id="863" w:author="Laurent Philippot" w:date="2024-04-19T09:59:00Z">
              <w:rPr>
                <w:rFonts w:ascii="Arial" w:hAnsi="Arial" w:cs="Arial"/>
              </w:rPr>
            </w:rPrChange>
          </w:rPr>
          <w:t>this</w:t>
        </w:r>
        <w:proofErr w:type="spellEnd"/>
        <w:r w:rsidR="00FC552D" w:rsidRPr="005C465C">
          <w:rPr>
            <w:rFonts w:ascii="Arial" w:hAnsi="Arial" w:cs="Arial"/>
            <w:lang w:val="fr-FR"/>
            <w:rPrChange w:id="864" w:author="Laurent Philippot" w:date="2024-04-19T09:59:00Z">
              <w:rPr>
                <w:rFonts w:ascii="Arial" w:hAnsi="Arial" w:cs="Arial"/>
              </w:rPr>
            </w:rPrChange>
          </w:rPr>
          <w:t xml:space="preserve"> system</w:t>
        </w:r>
      </w:ins>
      <w:moveTo w:id="865" w:author="Laurent Philippot" w:date="2024-04-08T17:52:00Z">
        <w:del w:id="866" w:author="Laurent Philippot" w:date="2024-04-08T21:10:00Z">
          <w:r w:rsidRPr="005C465C" w:rsidDel="00067208">
            <w:rPr>
              <w:rFonts w:ascii="Arial" w:hAnsi="Arial" w:cs="Arial"/>
              <w:lang w:val="fr-FR"/>
              <w:rPrChange w:id="867" w:author="Laurent Philippot" w:date="2024-04-19T09:59:00Z">
                <w:rPr>
                  <w:rFonts w:ascii="Arial" w:hAnsi="Arial" w:cs="Arial"/>
                </w:rPr>
              </w:rPrChange>
            </w:rPr>
            <w:delText xml:space="preserve">the response of </w:delText>
          </w:r>
        </w:del>
        <w:del w:id="868" w:author="Laurent Philippot" w:date="2024-04-08T21:27:00Z">
          <w:r w:rsidRPr="005C465C" w:rsidDel="00935BD7">
            <w:rPr>
              <w:rFonts w:ascii="Arial" w:hAnsi="Arial" w:cs="Arial"/>
              <w:lang w:val="fr-FR"/>
              <w:rPrChange w:id="869" w:author="Laurent Philippot" w:date="2024-04-19T09:59:00Z">
                <w:rPr>
                  <w:rFonts w:ascii="Arial" w:hAnsi="Arial" w:cs="Arial"/>
                </w:rPr>
              </w:rPrChange>
            </w:rPr>
            <w:delText>N</w:delText>
          </w:r>
          <w:r w:rsidRPr="005C465C" w:rsidDel="00935BD7">
            <w:rPr>
              <w:rFonts w:ascii="Arial" w:hAnsi="Arial" w:cs="Arial"/>
              <w:vertAlign w:val="subscript"/>
              <w:lang w:val="fr-FR"/>
              <w:rPrChange w:id="870" w:author="Laurent Philippot" w:date="2024-04-19T09:59:00Z">
                <w:rPr>
                  <w:rFonts w:ascii="Arial" w:hAnsi="Arial" w:cs="Arial"/>
                  <w:vertAlign w:val="subscript"/>
                </w:rPr>
              </w:rPrChange>
            </w:rPr>
            <w:delText>2</w:delText>
          </w:r>
          <w:r w:rsidRPr="005C465C" w:rsidDel="00935BD7">
            <w:rPr>
              <w:rFonts w:ascii="Arial" w:hAnsi="Arial" w:cs="Arial"/>
              <w:lang w:val="fr-FR"/>
              <w:rPrChange w:id="871" w:author="Laurent Philippot" w:date="2024-04-19T09:59:00Z">
                <w:rPr>
                  <w:rFonts w:ascii="Arial" w:hAnsi="Arial" w:cs="Arial"/>
                </w:rPr>
              </w:rPrChange>
            </w:rPr>
            <w:delText>O flux</w:delText>
          </w:r>
        </w:del>
        <w:del w:id="872" w:author="Laurent Philippot" w:date="2024-04-08T21:10:00Z">
          <w:r w:rsidRPr="005C465C" w:rsidDel="00067208">
            <w:rPr>
              <w:rFonts w:ascii="Arial" w:hAnsi="Arial" w:cs="Arial"/>
              <w:lang w:val="fr-FR"/>
              <w:rPrChange w:id="873" w:author="Laurent Philippot" w:date="2024-04-19T09:59:00Z">
                <w:rPr>
                  <w:rFonts w:ascii="Arial" w:hAnsi="Arial" w:cs="Arial"/>
                </w:rPr>
              </w:rPrChange>
            </w:rPr>
            <w:delText xml:space="preserve"> to drought in organic cropping </w:delText>
          </w:r>
        </w:del>
        <w:del w:id="874" w:author="Laurent Philippot" w:date="2024-04-08T20:45:00Z">
          <w:r w:rsidRPr="005C465C" w:rsidDel="00285CE5">
            <w:rPr>
              <w:rFonts w:ascii="Arial" w:hAnsi="Arial" w:cs="Arial"/>
              <w:lang w:val="fr-FR"/>
              <w:rPrChange w:id="875" w:author="Laurent Philippot" w:date="2024-04-19T09:59:00Z">
                <w:rPr>
                  <w:rFonts w:ascii="Arial" w:hAnsi="Arial" w:cs="Arial"/>
                </w:rPr>
              </w:rPrChange>
            </w:rPr>
            <w:delText>is</w:delText>
          </w:r>
        </w:del>
        <w:del w:id="876" w:author="Laurent Philippot" w:date="2024-04-08T21:10:00Z">
          <w:r w:rsidRPr="005C465C" w:rsidDel="00067208">
            <w:rPr>
              <w:rFonts w:ascii="Arial" w:hAnsi="Arial" w:cs="Arial"/>
              <w:lang w:val="fr-FR"/>
              <w:rPrChange w:id="877" w:author="Laurent Philippot" w:date="2024-04-19T09:59:00Z">
                <w:rPr>
                  <w:rFonts w:ascii="Arial" w:hAnsi="Arial" w:cs="Arial"/>
                </w:rPr>
              </w:rPrChange>
            </w:rPr>
            <w:delText xml:space="preserve"> limited by low mineral N concentration</w:delText>
          </w:r>
        </w:del>
        <w:r w:rsidRPr="005C465C">
          <w:rPr>
            <w:rFonts w:ascii="Arial" w:hAnsi="Arial" w:cs="Arial"/>
            <w:lang w:val="fr-FR"/>
            <w:rPrChange w:id="878" w:author="Laurent Philippot" w:date="2024-04-19T09:59:00Z">
              <w:rPr>
                <w:rFonts w:ascii="Arial" w:hAnsi="Arial" w:cs="Arial"/>
              </w:rPr>
            </w:rPrChange>
          </w:rPr>
          <w:t xml:space="preserve">. </w:t>
        </w:r>
      </w:moveTo>
      <w:ins w:id="879" w:author="Laurent Philippot" w:date="2024-04-08T21:10:00Z">
        <w:r w:rsidR="00067208">
          <w:rPr>
            <w:rFonts w:ascii="Arial" w:hAnsi="Arial" w:cs="Arial"/>
          </w:rPr>
          <w:t xml:space="preserve">Accordingly, </w:t>
        </w:r>
      </w:ins>
      <w:ins w:id="880" w:author="Laurent Philippot" w:date="2024-04-08T21:11:00Z">
        <w:r w:rsidR="00067208">
          <w:rPr>
            <w:rFonts w:ascii="Arial" w:hAnsi="Arial" w:cs="Arial"/>
          </w:rPr>
          <w:t>p</w:t>
        </w:r>
      </w:ins>
      <w:moveTo w:id="881" w:author="Laurent Philippot" w:date="2024-04-08T17:52:00Z">
        <w:del w:id="882" w:author="Laurent Philippot" w:date="2024-04-08T21:11:00Z">
          <w:r w:rsidRPr="00ED68EC" w:rsidDel="00067208">
            <w:rPr>
              <w:rFonts w:ascii="Arial" w:hAnsi="Arial" w:cs="Arial"/>
            </w:rPr>
            <w:delText>P</w:delText>
          </w:r>
        </w:del>
        <w:r w:rsidRPr="00ED68EC">
          <w:rPr>
            <w:rFonts w:ascii="Arial" w:hAnsi="Arial" w:cs="Arial"/>
          </w:rPr>
          <w:t>revious stud</w:t>
        </w:r>
      </w:moveTo>
      <w:ins w:id="883" w:author="Laurent Philippot" w:date="2024-04-08T21:11:00Z">
        <w:r w:rsidR="00067208">
          <w:rPr>
            <w:rFonts w:ascii="Arial" w:hAnsi="Arial" w:cs="Arial"/>
          </w:rPr>
          <w:t>ies</w:t>
        </w:r>
      </w:ins>
      <w:moveTo w:id="884" w:author="Laurent Philippot" w:date="2024-04-08T17:52:00Z">
        <w:del w:id="885" w:author="Laurent Philippot" w:date="2024-04-08T21:11:00Z">
          <w:r w:rsidRPr="00ED68EC" w:rsidDel="00067208">
            <w:rPr>
              <w:rFonts w:ascii="Arial" w:hAnsi="Arial" w:cs="Arial"/>
            </w:rPr>
            <w:delText>y</w:delText>
          </w:r>
        </w:del>
        <w:r w:rsidRPr="00ED68EC">
          <w:rPr>
            <w:rFonts w:ascii="Arial" w:hAnsi="Arial" w:cs="Arial"/>
          </w:rPr>
          <w:t xml:space="preserve"> reported that in mineral N-limited soil</w:t>
        </w:r>
      </w:moveTo>
      <w:ins w:id="886" w:author="Laurent Philippot" w:date="2024-04-08T21:11:00Z">
        <w:r w:rsidR="00067208">
          <w:rPr>
            <w:rFonts w:ascii="Arial" w:hAnsi="Arial" w:cs="Arial"/>
          </w:rPr>
          <w:t>s</w:t>
        </w:r>
      </w:ins>
      <w:moveTo w:id="887" w:author="Laurent Philippot" w:date="2024-04-08T17:52:00Z">
        <w:r w:rsidRPr="00ED68EC">
          <w:rPr>
            <w:rFonts w:ascii="Arial" w:hAnsi="Arial" w:cs="Arial"/>
          </w:rPr>
          <w:t>, drought had marginal effect on N</w:t>
        </w:r>
        <w:r w:rsidRPr="00ED68EC">
          <w:rPr>
            <w:rFonts w:ascii="Arial" w:hAnsi="Arial" w:cs="Arial"/>
            <w:vertAlign w:val="subscript"/>
          </w:rPr>
          <w:t>2</w:t>
        </w:r>
        <w:r w:rsidRPr="00ED68EC">
          <w:rPr>
            <w:rFonts w:ascii="Arial" w:hAnsi="Arial" w:cs="Arial"/>
          </w:rPr>
          <w:t xml:space="preserve">O emissions </w:t>
        </w:r>
        <w:commentRangeStart w:id="888"/>
        <w:r w:rsidRPr="00ED68EC">
          <w:rPr>
            <w:rFonts w:ascii="Arial" w:hAnsi="Arial" w:cs="Arial"/>
          </w:rPr>
          <w:fldChar w:fldCharType="begin"/>
        </w:r>
        <w:r w:rsidRPr="00ED68EC">
          <w:rPr>
            <w:rFonts w:ascii="Arial" w:hAnsi="Arial" w:cs="Arial"/>
          </w:rPr>
          <w:instrText xml:space="preserve"> ADDIN ZOTERO_ITEM CSL_CITATION {"citationID":"pUDwG1Fz","properties":{"formattedCitation":"(X. Xu et al., 2024)","plainCitation":"(X. Xu et al., 2024)","noteIndex":0},"citationItems":[{"id":29,"uris":["http://zotero.org/users/local/4LgJUJlW/items/5JD7UNHV"],"itemData":{"id":29,"type":"article-journal","container-title":"Science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(X. Xu et al., 2024)</w:t>
        </w:r>
        <w:r w:rsidRPr="00ED68EC">
          <w:rPr>
            <w:rFonts w:ascii="Arial" w:hAnsi="Arial" w:cs="Arial"/>
          </w:rPr>
          <w:fldChar w:fldCharType="end"/>
        </w:r>
      </w:moveTo>
      <w:commentRangeEnd w:id="888"/>
      <w:r w:rsidR="00935BD7">
        <w:rPr>
          <w:rStyle w:val="Marquedecommentaire"/>
        </w:rPr>
        <w:commentReference w:id="888"/>
      </w:r>
      <w:moveTo w:id="889" w:author="Laurent Philippot" w:date="2024-04-08T17:52:00Z">
        <w:r w:rsidRPr="00ED68EC">
          <w:rPr>
            <w:rFonts w:ascii="Arial" w:hAnsi="Arial" w:cs="Arial"/>
          </w:rPr>
          <w:t>. Overall, our findings highlight that the effect of drought on the mineral N pools and N</w:t>
        </w:r>
        <w:r w:rsidRPr="00ED68EC">
          <w:rPr>
            <w:rFonts w:ascii="Arial" w:hAnsi="Arial" w:cs="Arial"/>
            <w:vertAlign w:val="subscript"/>
          </w:rPr>
          <w:t>2</w:t>
        </w:r>
        <w:r w:rsidRPr="00ED68EC">
          <w:rPr>
            <w:rFonts w:ascii="Arial" w:hAnsi="Arial" w:cs="Arial"/>
          </w:rPr>
          <w:t xml:space="preserve">O flux highly depends on agricultural management practice. </w:t>
        </w:r>
      </w:moveTo>
    </w:p>
    <w:p w:rsidR="00935BD7" w:rsidDel="00054723" w:rsidRDefault="00A668C9">
      <w:pPr>
        <w:spacing w:after="0" w:line="480" w:lineRule="auto"/>
        <w:ind w:firstLine="720"/>
        <w:jc w:val="both"/>
        <w:rPr>
          <w:del w:id="890" w:author="Laurent Philippot" w:date="2024-04-08T21:28:00Z"/>
          <w:moveTo w:id="891" w:author="Laurent Philippot" w:date="2024-04-08T17:52:00Z"/>
          <w:rFonts w:ascii="Arial" w:hAnsi="Arial" w:cs="Arial"/>
        </w:rPr>
        <w:pPrChange w:id="892" w:author="Laurent Philippot" w:date="2024-04-14T15:46:00Z">
          <w:pPr>
            <w:spacing w:line="480" w:lineRule="auto"/>
            <w:ind w:firstLine="720"/>
            <w:jc w:val="both"/>
          </w:pPr>
        </w:pPrChange>
      </w:pPr>
      <w:ins w:id="893" w:author="Laurent Philippot" w:date="2024-04-09T13:57:00Z">
        <w:r w:rsidRPr="00A668C9">
          <w:rPr>
            <w:rFonts w:ascii="Arial" w:hAnsi="Arial" w:cs="Arial"/>
          </w:rPr>
          <w:t xml:space="preserve">We </w:t>
        </w:r>
      </w:ins>
      <w:ins w:id="894" w:author="Laurent Philippot" w:date="2024-04-09T13:58:00Z">
        <w:r>
          <w:rPr>
            <w:rFonts w:ascii="Arial" w:hAnsi="Arial" w:cs="Arial"/>
          </w:rPr>
          <w:t>also</w:t>
        </w:r>
      </w:ins>
      <w:ins w:id="895" w:author="Laurent Philippot" w:date="2024-04-09T13:57:00Z">
        <w:r w:rsidRPr="00A668C9">
          <w:rPr>
            <w:rFonts w:ascii="Arial" w:hAnsi="Arial" w:cs="Arial"/>
          </w:rPr>
          <w:t xml:space="preserve"> examined the</w:t>
        </w:r>
        <w:r>
          <w:rPr>
            <w:rFonts w:ascii="Arial" w:hAnsi="Arial" w:cs="Arial"/>
          </w:rPr>
          <w:t xml:space="preserve"> </w:t>
        </w:r>
        <w:r w:rsidRPr="00A668C9">
          <w:rPr>
            <w:rFonts w:ascii="Arial" w:hAnsi="Arial" w:cs="Arial"/>
          </w:rPr>
          <w:t xml:space="preserve">extent to which </w:t>
        </w:r>
      </w:ins>
      <w:ins w:id="896" w:author="Laurent Philippot" w:date="2024-04-09T14:00:00Z">
        <w:r w:rsidR="00123AC9">
          <w:rPr>
            <w:rFonts w:ascii="Arial" w:hAnsi="Arial" w:cs="Arial"/>
          </w:rPr>
          <w:t>drought legacy effect</w:t>
        </w:r>
      </w:ins>
      <w:ins w:id="897" w:author="Laurent Philippot" w:date="2024-04-09T14:01:00Z">
        <w:r w:rsidR="00123AC9">
          <w:rPr>
            <w:rFonts w:ascii="Arial" w:hAnsi="Arial" w:cs="Arial"/>
          </w:rPr>
          <w:t>s</w:t>
        </w:r>
      </w:ins>
      <w:ins w:id="898" w:author="Laurent Philippot" w:date="2024-04-09T14:00:00Z">
        <w:r w:rsidR="00123AC9">
          <w:rPr>
            <w:rFonts w:ascii="Arial" w:hAnsi="Arial" w:cs="Arial"/>
          </w:rPr>
          <w:t xml:space="preserve"> were affecting N-poo</w:t>
        </w:r>
      </w:ins>
      <w:ins w:id="899" w:author="Laurent Philippot" w:date="2024-04-09T14:01:00Z">
        <w:r w:rsidR="00123AC9">
          <w:rPr>
            <w:rFonts w:ascii="Arial" w:hAnsi="Arial" w:cs="Arial"/>
          </w:rPr>
          <w:t xml:space="preserve">ls </w:t>
        </w:r>
      </w:ins>
      <w:ins w:id="900" w:author="Laurent Philippot" w:date="2024-04-09T14:05:00Z">
        <w:r w:rsidR="00123AC9">
          <w:rPr>
            <w:rFonts w:ascii="Arial" w:hAnsi="Arial" w:cs="Arial"/>
          </w:rPr>
          <w:t xml:space="preserve">until </w:t>
        </w:r>
      </w:ins>
      <w:ins w:id="901" w:author="Laurent Philippot" w:date="2024-04-09T14:01:00Z">
        <w:r w:rsidR="00123AC9">
          <w:rPr>
            <w:rFonts w:ascii="Arial" w:hAnsi="Arial" w:cs="Arial"/>
          </w:rPr>
          <w:t>11 weeks after rewetting</w:t>
        </w:r>
      </w:ins>
      <w:ins w:id="902" w:author="Laurent Philippot" w:date="2024-04-09T13:57:00Z">
        <w:r w:rsidRPr="00A668C9">
          <w:rPr>
            <w:rFonts w:ascii="Arial" w:hAnsi="Arial" w:cs="Arial"/>
          </w:rPr>
          <w:t>.</w:t>
        </w:r>
      </w:ins>
      <w:ins w:id="903" w:author="Laurent Philippot" w:date="2024-04-09T14:01:00Z">
        <w:r w:rsidR="00123AC9">
          <w:rPr>
            <w:rFonts w:ascii="Arial" w:hAnsi="Arial" w:cs="Arial"/>
          </w:rPr>
          <w:t xml:space="preserve"> </w:t>
        </w:r>
      </w:ins>
    </w:p>
    <w:moveToRangeEnd w:id="712"/>
    <w:p w:rsidR="001948B9" w:rsidRPr="00661110" w:rsidDel="00A668C9" w:rsidRDefault="001948B9">
      <w:pPr>
        <w:spacing w:after="0" w:line="480" w:lineRule="auto"/>
        <w:ind w:firstLine="720"/>
        <w:jc w:val="both"/>
        <w:rPr>
          <w:ins w:id="904" w:author="Ari Fina Bintarti" w:date="2024-04-06T00:23:00Z"/>
          <w:del w:id="905" w:author="Laurent Philippot" w:date="2024-04-09T13:55:00Z"/>
          <w:rFonts w:ascii="Arial" w:hAnsi="Arial" w:cs="Arial"/>
          <w:b/>
          <w:bCs/>
        </w:rPr>
        <w:pPrChange w:id="906" w:author="Laurent Philippot" w:date="2024-04-14T15:46:00Z">
          <w:pPr>
            <w:spacing w:line="480" w:lineRule="auto"/>
            <w:ind w:firstLine="720"/>
            <w:jc w:val="both"/>
          </w:pPr>
        </w:pPrChange>
      </w:pPr>
    </w:p>
    <w:p w:rsidR="00661110" w:rsidDel="001948B9" w:rsidRDefault="006D66E5">
      <w:pPr>
        <w:spacing w:after="0" w:line="480" w:lineRule="auto"/>
        <w:ind w:firstLine="720"/>
        <w:jc w:val="both"/>
        <w:rPr>
          <w:ins w:id="907" w:author="Ari Fina Bintarti" w:date="2024-04-06T00:28:00Z"/>
          <w:moveFrom w:id="908" w:author="Laurent Philippot" w:date="2024-04-08T17:52:00Z"/>
          <w:rFonts w:ascii="Arial" w:hAnsi="Arial" w:cs="Arial"/>
        </w:rPr>
        <w:pPrChange w:id="909" w:author="Laurent Philippot" w:date="2024-04-14T15:46:00Z">
          <w:pPr>
            <w:spacing w:line="480" w:lineRule="auto"/>
            <w:ind w:firstLine="720"/>
            <w:jc w:val="both"/>
          </w:pPr>
        </w:pPrChange>
      </w:pPr>
      <w:moveFromRangeStart w:id="910" w:author="Laurent Philippot" w:date="2024-04-08T17:52:00Z" w:name="move163491159"/>
      <w:moveFrom w:id="911" w:author="Laurent Philippot" w:date="2024-04-08T17:52:00Z">
        <w:ins w:id="912" w:author="Ari Fina Bintarti" w:date="2024-04-06T00:23:00Z">
          <w:r w:rsidRPr="00ED68EC" w:rsidDel="001948B9">
            <w:rPr>
              <w:rFonts w:ascii="Arial" w:hAnsi="Arial" w:cs="Arial"/>
            </w:rPr>
            <w:t>The control plots of the conventional cropping systems exhibited N</w:t>
          </w:r>
          <w:r w:rsidRPr="00ED68EC" w:rsidDel="001948B9">
            <w:rPr>
              <w:rFonts w:ascii="Arial" w:hAnsi="Arial" w:cs="Arial"/>
              <w:vertAlign w:val="subscript"/>
            </w:rPr>
            <w:t>2</w:t>
          </w:r>
          <w:r w:rsidRPr="00ED68EC" w:rsidDel="001948B9">
            <w:rPr>
              <w:rFonts w:ascii="Arial" w:hAnsi="Arial" w:cs="Arial"/>
            </w:rPr>
            <w:t>O flux peaks at the beginning of drought period, which was expected due to the application of mineral fertilizer in these systems. Our study showed that the N</w:t>
          </w:r>
          <w:r w:rsidRPr="00ED68EC" w:rsidDel="001948B9">
            <w:rPr>
              <w:rFonts w:ascii="Arial" w:hAnsi="Arial" w:cs="Arial"/>
              <w:vertAlign w:val="subscript"/>
            </w:rPr>
            <w:t>2</w:t>
          </w:r>
          <w:r w:rsidRPr="00ED68EC" w:rsidDel="001948B9">
            <w:rPr>
              <w:rFonts w:ascii="Arial" w:hAnsi="Arial" w:cs="Arial"/>
            </w:rPr>
            <w:t>O flux declined in the drought-treated plots. In accordance with this results, previous study reported decreased N</w:t>
          </w:r>
          <w:r w:rsidRPr="00ED68EC" w:rsidDel="001948B9">
            <w:rPr>
              <w:rFonts w:ascii="Arial" w:hAnsi="Arial" w:cs="Arial"/>
              <w:i/>
              <w:iCs/>
              <w:vertAlign w:val="subscript"/>
            </w:rPr>
            <w:t>2</w:t>
          </w:r>
          <w:r w:rsidRPr="00ED68EC" w:rsidDel="001948B9">
            <w:rPr>
              <w:rFonts w:ascii="Arial" w:hAnsi="Arial" w:cs="Arial"/>
            </w:rPr>
            <w:t xml:space="preserve">O flux in response to drought, particularly in the fertilized plots </w:t>
          </w:r>
          <w:r w:rsidRPr="00ED68EC" w:rsidDel="001948B9">
            <w:rPr>
              <w:rFonts w:ascii="Arial" w:hAnsi="Arial" w:cs="Arial"/>
            </w:rPr>
            <w:fldChar w:fldCharType="begin"/>
          </w:r>
          <w:r w:rsidRPr="00ED68EC" w:rsidDel="001948B9">
            <w:rPr>
              <w:rFonts w:ascii="Arial" w:hAnsi="Arial" w:cs="Arial"/>
            </w:rPr>
            <w:instrText xml:space="preserve"> ADDIN ZOTERO_ITEM CSL_CITATION {"citationID":"oboSLLgC","properties":{"formattedCitation":"(Hartmann &amp; Niklaus, 2012; X. Xu et al., 2024)","plainCitation":"(Hartmann &amp; Niklaus, 2012; X. Xu et al., 2024)","noteIndex":0},"citationItems":[{"id":164,"uris":["http://zotero.org/users/local/4LgJUJlW/items/VC7F36WP"],"itemData":{"id":164,"type":"article-journal","abstract":"As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sidDel="001948B9">
            <w:rPr>
              <w:rFonts w:ascii="Arial" w:hAnsi="Arial" w:cs="Arial"/>
            </w:rPr>
            <w:fldChar w:fldCharType="separate"/>
          </w:r>
          <w:r w:rsidRPr="00ED68EC" w:rsidDel="001948B9">
            <w:rPr>
              <w:rFonts w:ascii="Arial" w:hAnsi="Arial" w:cs="Arial"/>
              <w:noProof/>
            </w:rPr>
            <w:t>(Hartmann &amp; Niklaus, 2012; X. Xu et al., 2024)</w:t>
          </w:r>
          <w:r w:rsidRPr="00ED68EC" w:rsidDel="001948B9">
            <w:rPr>
              <w:rFonts w:ascii="Arial" w:hAnsi="Arial" w:cs="Arial"/>
            </w:rPr>
            <w:fldChar w:fldCharType="end"/>
          </w:r>
          <w:r w:rsidRPr="00ED68EC" w:rsidDel="001948B9">
            <w:rPr>
              <w:rFonts w:ascii="Arial" w:hAnsi="Arial" w:cs="Arial"/>
            </w:rPr>
            <w:t xml:space="preserve">. These may be explained that drought creates an optimal living condition for nitrifiers rather than denitrifiers </w:t>
          </w:r>
          <w:r w:rsidRPr="00ED68EC" w:rsidDel="001948B9">
            <w:rPr>
              <w:rFonts w:ascii="Arial" w:hAnsi="Arial" w:cs="Arial"/>
            </w:rPr>
            <w:fldChar w:fldCharType="begin"/>
          </w:r>
          <w:r w:rsidRPr="00ED68EC" w:rsidDel="001948B9">
            <w:rPr>
              <w:rFonts w:ascii="Arial" w:hAnsi="Arial" w:cs="Arial"/>
            </w:rPr>
            <w:instrText xml:space="preserve"> ADDIN ZOTERO_ITEM CSL_CITATION {"citationID":"1Yjpi2il","properties":{"formattedCitation":"(Harris et al., 2021; X. Xu et al., 2024)","plainCitation":"(Harris et al., 2021; X. Xu et al., 2024)","noteIndex":0},"citationItems":[{"id":176,"uris":["http://zotero.org/users/local/4LgJUJlW/items/4J3GF9P6"],"itemData":{"id":176,"type":"article-journal","abstract":"Isotopic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sidDel="001948B9">
            <w:rPr>
              <w:rFonts w:ascii="Arial" w:hAnsi="Arial" w:cs="Arial"/>
            </w:rPr>
            <w:fldChar w:fldCharType="separate"/>
          </w:r>
          <w:r w:rsidRPr="00ED68EC" w:rsidDel="001948B9">
            <w:rPr>
              <w:rFonts w:ascii="Arial" w:hAnsi="Arial" w:cs="Arial"/>
              <w:noProof/>
            </w:rPr>
            <w:t>(Harris et al., 2021; X. Xu et al., 2024)</w:t>
          </w:r>
          <w:r w:rsidRPr="00ED68EC" w:rsidDel="001948B9">
            <w:rPr>
              <w:rFonts w:ascii="Arial" w:hAnsi="Arial" w:cs="Arial"/>
            </w:rPr>
            <w:fldChar w:fldCharType="end"/>
          </w:r>
          <w:r w:rsidRPr="00ED68EC" w:rsidDel="001948B9">
            <w:rPr>
              <w:rFonts w:ascii="Arial" w:hAnsi="Arial" w:cs="Arial"/>
            </w:rPr>
            <w:t>. Another scenario is that drought plots may experience reduced nitrification activity due to restricted nitrifier growth, thereby reducing N</w:t>
          </w:r>
          <w:r w:rsidRPr="00ED68EC" w:rsidDel="001948B9">
            <w:rPr>
              <w:rFonts w:ascii="Arial" w:hAnsi="Arial" w:cs="Arial"/>
              <w:vertAlign w:val="subscript"/>
            </w:rPr>
            <w:t>2</w:t>
          </w:r>
          <w:r w:rsidRPr="00ED68EC" w:rsidDel="001948B9">
            <w:rPr>
              <w:rFonts w:ascii="Arial" w:hAnsi="Arial" w:cs="Arial"/>
            </w:rPr>
            <w:t xml:space="preserve">O flux </w:t>
          </w:r>
          <w:r w:rsidRPr="00ED68EC" w:rsidDel="001948B9">
            <w:rPr>
              <w:rFonts w:ascii="Arial" w:hAnsi="Arial" w:cs="Arial"/>
            </w:rPr>
            <w:fldChar w:fldCharType="begin"/>
          </w:r>
          <w:r w:rsidRPr="00ED68EC" w:rsidDel="001948B9">
            <w:rPr>
              <w:rFonts w:ascii="Arial" w:hAnsi="Arial" w:cs="Arial"/>
            </w:rPr>
            <w:instrText xml:space="preserve"> ADDIN ZOTERO_ITEM CSL_CITATION {"citationID":"xb0R9FWq","properties":{"formattedCitation":"(Fatumah et al., 2019)","plainCitation":"(Fatumah et al., 2019)","noteIndex":0},"citationItems":[{"id":166,"uris":["http://zotero.org/users/local/4LgJUJlW/items/8NNX23DA"],"itemData":{"id":166,"type":"article-journal","abstract":"Weather conditions are among the major factors leading to the increasing greenhouse gas (GHG) fluxes from the agricultural soils. In this study, variations in the soil GHG fluxes with precipitation and soil temperatures at different elevation ranges in banana–coffee farms, in the Wakiso District, Uganda, were evaluated. The soil GHG fluxes were collected weekly, using the chamber method, and analyzed by using gas chromatography. Parallel soil temperature samples were collected by using a REOTEMP soil thermometer. Daily precipitation was measured with an automated weather station instrument installed on-site. The results showed that CO2, N2O, and CH4 fluxes were significantly different between the sites at different elevation ranges. Daily precipitation and soil temperatures significantly (p &lt; 0.05) affected the soil GHG fluxes. Along an elevation gradient, daily precipitation and soil temperatures positively associated with the soil GHG fluxes. The combined factors of daily precipitation and soil temperatures also influence the soil GHG fluxes, but their effect was less than that of the single effects. Overall, daily precipitation and soil temperatures are key weather factors driving the soil GHG fluxes in time and space. This particular study suggests that agriculture at lower elevation levels would help reduce the magnitudes of the soil GHG fluxes. However, this study did not measure the soil GHG fluxes from the non-cultivated ecosystems. Therefore, future studies should focus on assessing the variations in the soil GHG fluxes from non-cultivated ecosystems relative to agriculture systems, at varying elevation ranges.","container-title":"Atmosphere","DOI":"10.3390/atmos10110708","ISSN":"2073-4433","issue":"11","language":"en","license":"http://creativecommons.org/licenses/by/3.0/","note":"number: 11\npublisher: Multidisciplinary Digital Publishing Institute","page":"708","source":"www.mdpi.com","title":"Variations in Greenhouse Gas Fluxes in Response to Short-Term Changes in Weather Variables at Three Elevation Ranges, Wakiso District, Uganda","volume":"10","author":[{"family":"Fatumah","given":"Nakiguli"},{"family":"Munishi","given":"Linus K."},{"family":"Ndakidemi","given":"Patrick A."}],"issued":{"date-parts":[["2019",11]]}}}],"schema":"https://github.com/citation-style-language/schema/raw/master/csl-citation.json"} </w:instrText>
          </w:r>
          <w:r w:rsidRPr="00ED68EC" w:rsidDel="001948B9">
            <w:rPr>
              <w:rFonts w:ascii="Arial" w:hAnsi="Arial" w:cs="Arial"/>
            </w:rPr>
            <w:fldChar w:fldCharType="separate"/>
          </w:r>
          <w:r w:rsidRPr="00ED68EC" w:rsidDel="001948B9">
            <w:rPr>
              <w:rFonts w:ascii="Arial" w:hAnsi="Arial" w:cs="Arial"/>
              <w:noProof/>
            </w:rPr>
            <w:t>(Fatumah et al., 2019)</w:t>
          </w:r>
          <w:r w:rsidRPr="00ED68EC" w:rsidDel="001948B9">
            <w:rPr>
              <w:rFonts w:ascii="Arial" w:hAnsi="Arial" w:cs="Arial"/>
            </w:rPr>
            <w:fldChar w:fldCharType="end"/>
          </w:r>
          <w:r w:rsidRPr="00ED68EC" w:rsidDel="001948B9">
            <w:rPr>
              <w:rFonts w:ascii="Arial" w:hAnsi="Arial" w:cs="Arial"/>
            </w:rPr>
            <w:t>. There was no effect of drought on N</w:t>
          </w:r>
          <w:r w:rsidRPr="00ED68EC" w:rsidDel="001948B9">
            <w:rPr>
              <w:rFonts w:ascii="Arial" w:hAnsi="Arial" w:cs="Arial"/>
              <w:vertAlign w:val="subscript"/>
            </w:rPr>
            <w:t>2</w:t>
          </w:r>
          <w:r w:rsidRPr="00ED68EC" w:rsidDel="001948B9">
            <w:rPr>
              <w:rFonts w:ascii="Arial" w:hAnsi="Arial" w:cs="Arial"/>
            </w:rPr>
            <w:t>O fluxes in the BIODYN system, suggest that the response of N</w:t>
          </w:r>
          <w:r w:rsidRPr="00ED68EC" w:rsidDel="001948B9">
            <w:rPr>
              <w:rFonts w:ascii="Arial" w:hAnsi="Arial" w:cs="Arial"/>
              <w:vertAlign w:val="subscript"/>
            </w:rPr>
            <w:t>2</w:t>
          </w:r>
          <w:r w:rsidRPr="00ED68EC" w:rsidDel="001948B9">
            <w:rPr>
              <w:rFonts w:ascii="Arial" w:hAnsi="Arial" w:cs="Arial"/>
            </w:rPr>
            <w:t>O flux to drought in organic cropping is limited by low mineral N concentration. Previous study reported that in mineral N-limited soil, drought had marginal effect on N</w:t>
          </w:r>
          <w:r w:rsidRPr="00ED68EC" w:rsidDel="001948B9">
            <w:rPr>
              <w:rFonts w:ascii="Arial" w:hAnsi="Arial" w:cs="Arial"/>
              <w:vertAlign w:val="subscript"/>
            </w:rPr>
            <w:t>2</w:t>
          </w:r>
          <w:r w:rsidRPr="00ED68EC" w:rsidDel="001948B9">
            <w:rPr>
              <w:rFonts w:ascii="Arial" w:hAnsi="Arial" w:cs="Arial"/>
            </w:rPr>
            <w:t xml:space="preserve">O emissions </w:t>
          </w:r>
          <w:r w:rsidRPr="00ED68EC" w:rsidDel="001948B9">
            <w:rPr>
              <w:rFonts w:ascii="Arial" w:hAnsi="Arial" w:cs="Arial"/>
            </w:rPr>
            <w:fldChar w:fldCharType="begin"/>
          </w:r>
          <w:r w:rsidRPr="00ED68EC" w:rsidDel="001948B9">
            <w:rPr>
              <w:rFonts w:ascii="Arial" w:hAnsi="Arial" w:cs="Arial"/>
            </w:rPr>
            <w:instrText xml:space="preserve"> ADDIN ZOTERO_ITEM CSL_CITATION {"citationID":"pUDwG1Fz","properties":{"formattedCitation":"(X. Xu et al., 2024)","plainCitation":"(X. Xu et al., 2024)","noteIndex":0},"citationItems":[{"id":29,"uris":["http://zotero.org/users/local/4LgJUJlW/items/5JD7UNHV"],"itemData":{"id":29,"type":"article-journal","container-title":"Science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sidDel="001948B9">
            <w:rPr>
              <w:rFonts w:ascii="Arial" w:hAnsi="Arial" w:cs="Arial"/>
            </w:rPr>
            <w:fldChar w:fldCharType="separate"/>
          </w:r>
          <w:r w:rsidRPr="00ED68EC" w:rsidDel="001948B9">
            <w:rPr>
              <w:rFonts w:ascii="Arial" w:hAnsi="Arial" w:cs="Arial"/>
              <w:noProof/>
            </w:rPr>
            <w:t>(X. Xu et al., 2024)</w:t>
          </w:r>
          <w:r w:rsidRPr="00ED68EC" w:rsidDel="001948B9">
            <w:rPr>
              <w:rFonts w:ascii="Arial" w:hAnsi="Arial" w:cs="Arial"/>
            </w:rPr>
            <w:fldChar w:fldCharType="end"/>
          </w:r>
          <w:r w:rsidRPr="00ED68EC" w:rsidDel="001948B9">
            <w:rPr>
              <w:rFonts w:ascii="Arial" w:hAnsi="Arial" w:cs="Arial"/>
            </w:rPr>
            <w:t>. Overall, our findings highlight that the effect of drought on the mineral N pools and N</w:t>
          </w:r>
          <w:r w:rsidRPr="00ED68EC" w:rsidDel="001948B9">
            <w:rPr>
              <w:rFonts w:ascii="Arial" w:hAnsi="Arial" w:cs="Arial"/>
              <w:vertAlign w:val="subscript"/>
            </w:rPr>
            <w:t>2</w:t>
          </w:r>
          <w:r w:rsidRPr="00ED68EC" w:rsidDel="001948B9">
            <w:rPr>
              <w:rFonts w:ascii="Arial" w:hAnsi="Arial" w:cs="Arial"/>
            </w:rPr>
            <w:t xml:space="preserve">O flux highly depends on agricultural management practice. </w:t>
          </w:r>
        </w:ins>
      </w:moveFrom>
    </w:p>
    <w:moveFromRangeEnd w:id="910"/>
    <w:p w:rsidR="00FC552D" w:rsidRPr="00FC552D" w:rsidRDefault="006D66E5">
      <w:pPr>
        <w:spacing w:after="0" w:line="480" w:lineRule="auto"/>
        <w:ind w:firstLine="720"/>
        <w:jc w:val="both"/>
        <w:rPr>
          <w:ins w:id="913" w:author="Laurent Philippot" w:date="2024-04-09T14:06:00Z"/>
          <w:rFonts w:ascii="Arial" w:hAnsi="Arial" w:cs="Arial"/>
          <w:highlight w:val="yellow"/>
          <w:rPrChange w:id="914" w:author="Laurent Philippot" w:date="2024-04-09T14:13:00Z">
            <w:rPr>
              <w:ins w:id="915" w:author="Laurent Philippot" w:date="2024-04-09T14:06:00Z"/>
              <w:rFonts w:ascii="Arial" w:hAnsi="Arial" w:cs="Arial"/>
            </w:rPr>
          </w:rPrChange>
        </w:rPr>
        <w:pPrChange w:id="916" w:author="Laurent Philippot" w:date="2024-04-14T15:46:00Z">
          <w:pPr>
            <w:spacing w:line="480" w:lineRule="auto"/>
            <w:ind w:firstLine="720"/>
            <w:jc w:val="both"/>
          </w:pPr>
        </w:pPrChange>
      </w:pPr>
      <w:ins w:id="917" w:author="Ari Fina Bintarti" w:date="2024-04-06T00:23:00Z">
        <w:del w:id="918" w:author="Laurent Philippot" w:date="2024-04-09T14:02:00Z">
          <w:r w:rsidRPr="00ED68EC" w:rsidDel="00123AC9">
            <w:rPr>
              <w:rFonts w:ascii="Arial" w:hAnsi="Arial" w:cs="Arial"/>
            </w:rPr>
            <w:delText>The effect of</w:delText>
          </w:r>
        </w:del>
      </w:ins>
      <w:ins w:id="919" w:author="Laurent Philippot" w:date="2024-04-09T14:03:00Z">
        <w:r w:rsidR="00123AC9">
          <w:rPr>
            <w:rFonts w:ascii="Arial" w:hAnsi="Arial" w:cs="Arial"/>
          </w:rPr>
          <w:t>We found that</w:t>
        </w:r>
      </w:ins>
      <w:ins w:id="920" w:author="Ari Fina Bintarti" w:date="2024-04-06T00:23:00Z">
        <w:r w:rsidRPr="00ED68EC">
          <w:rPr>
            <w:rFonts w:ascii="Arial" w:hAnsi="Arial" w:cs="Arial"/>
          </w:rPr>
          <w:t xml:space="preserve"> </w:t>
        </w:r>
      </w:ins>
      <w:ins w:id="921" w:author="Laurent Philippot" w:date="2024-04-09T14:03:00Z">
        <w:r w:rsidR="00123AC9">
          <w:rPr>
            <w:rFonts w:ascii="Arial" w:hAnsi="Arial" w:cs="Arial"/>
          </w:rPr>
          <w:t xml:space="preserve">the impact </w:t>
        </w:r>
      </w:ins>
      <w:ins w:id="922" w:author="Laurent Philippot" w:date="2024-04-09T14:05:00Z">
        <w:r w:rsidR="00123AC9">
          <w:rPr>
            <w:rFonts w:ascii="Arial" w:hAnsi="Arial" w:cs="Arial"/>
          </w:rPr>
          <w:t xml:space="preserve">of </w:t>
        </w:r>
      </w:ins>
      <w:ins w:id="923" w:author="Ari Fina Bintarti" w:date="2024-04-06T00:23:00Z">
        <w:r w:rsidRPr="00ED68EC">
          <w:rPr>
            <w:rFonts w:ascii="Arial" w:hAnsi="Arial" w:cs="Arial"/>
          </w:rPr>
          <w:t>drough</w:t>
        </w:r>
      </w:ins>
      <w:ins w:id="924" w:author="Laurent Philippot" w:date="2024-04-09T14:05:00Z">
        <w:r w:rsidR="00123AC9">
          <w:rPr>
            <w:rFonts w:ascii="Arial" w:hAnsi="Arial" w:cs="Arial"/>
          </w:rPr>
          <w:t xml:space="preserve">t </w:t>
        </w:r>
      </w:ins>
      <w:ins w:id="925" w:author="Ari Fina Bintarti" w:date="2024-04-06T00:23:00Z">
        <w:del w:id="926" w:author="Laurent Philippot" w:date="2024-04-09T14:05:00Z">
          <w:r w:rsidRPr="00ED68EC" w:rsidDel="00123AC9">
            <w:rPr>
              <w:rFonts w:ascii="Arial" w:hAnsi="Arial" w:cs="Arial"/>
            </w:rPr>
            <w:delText>t</w:delText>
          </w:r>
        </w:del>
        <w:del w:id="927" w:author="Laurent Philippot" w:date="2024-04-09T14:04:00Z">
          <w:r w:rsidRPr="00ED68EC" w:rsidDel="00123AC9">
            <w:rPr>
              <w:rFonts w:ascii="Arial" w:hAnsi="Arial" w:cs="Arial"/>
            </w:rPr>
            <w:delText xml:space="preserve"> </w:delText>
          </w:r>
        </w:del>
      </w:ins>
      <w:ins w:id="928" w:author="Laurent Philippot" w:date="2024-04-09T14:03:00Z">
        <w:r w:rsidR="00123AC9">
          <w:rPr>
            <w:rFonts w:ascii="Arial" w:hAnsi="Arial" w:cs="Arial"/>
          </w:rPr>
          <w:t>decreased</w:t>
        </w:r>
      </w:ins>
      <w:ins w:id="929" w:author="Laurent Philippot" w:date="2024-04-09T14:02:00Z">
        <w:r w:rsidR="00123AC9">
          <w:rPr>
            <w:rFonts w:ascii="Arial" w:hAnsi="Arial" w:cs="Arial"/>
          </w:rPr>
          <w:t xml:space="preserve"> </w:t>
        </w:r>
      </w:ins>
      <w:ins w:id="930" w:author="Ari Fina Bintarti" w:date="2024-04-06T00:23:00Z">
        <w:del w:id="931" w:author="Laurent Philippot" w:date="2024-04-09T14:03:00Z">
          <w:r w:rsidRPr="00ED68EC" w:rsidDel="00123AC9">
            <w:rPr>
              <w:rFonts w:ascii="Arial" w:hAnsi="Arial" w:cs="Arial"/>
            </w:rPr>
            <w:delText xml:space="preserve">on mineral N content in the conventional system </w:delText>
          </w:r>
        </w:del>
        <w:del w:id="932" w:author="Laurent Philippot" w:date="2024-04-09T14:02:00Z">
          <w:r w:rsidRPr="00ED68EC" w:rsidDel="00123AC9">
            <w:rPr>
              <w:rFonts w:ascii="Arial" w:hAnsi="Arial" w:cs="Arial"/>
            </w:rPr>
            <w:delText xml:space="preserve">was still observed </w:delText>
          </w:r>
        </w:del>
        <w:r w:rsidRPr="00ED68EC">
          <w:rPr>
            <w:rFonts w:ascii="Arial" w:hAnsi="Arial" w:cs="Arial"/>
          </w:rPr>
          <w:t>one week after rewett</w:t>
        </w:r>
        <w:r w:rsidRPr="007504CC">
          <w:rPr>
            <w:rFonts w:ascii="Arial" w:hAnsi="Arial" w:cs="Arial"/>
          </w:rPr>
          <w:t xml:space="preserve">ing </w:t>
        </w:r>
      </w:ins>
      <w:ins w:id="933" w:author="Laurent Philippot" w:date="2024-04-09T14:04:00Z">
        <w:r w:rsidR="00123AC9" w:rsidRPr="007504CC">
          <w:rPr>
            <w:rFonts w:ascii="Arial" w:hAnsi="Arial" w:cs="Arial"/>
          </w:rPr>
          <w:t>in the conventional system</w:t>
        </w:r>
      </w:ins>
      <w:ins w:id="934" w:author="Laurent Philippot" w:date="2024-04-09T14:05:00Z">
        <w:r w:rsidR="00123AC9" w:rsidRPr="007504CC">
          <w:rPr>
            <w:rFonts w:ascii="Arial" w:hAnsi="Arial" w:cs="Arial"/>
          </w:rPr>
          <w:t>s</w:t>
        </w:r>
      </w:ins>
      <w:ins w:id="935" w:author="Laurent Philippot" w:date="2024-04-09T14:04:00Z">
        <w:r w:rsidR="00123AC9" w:rsidRPr="007504CC">
          <w:rPr>
            <w:rFonts w:ascii="Arial" w:hAnsi="Arial" w:cs="Arial"/>
          </w:rPr>
          <w:t xml:space="preserve"> </w:t>
        </w:r>
      </w:ins>
      <w:ins w:id="936" w:author="Ari Fina Bintarti" w:date="2024-04-06T00:23:00Z">
        <w:del w:id="937" w:author="Laurent Philippot" w:date="2024-04-09T14:04:00Z">
          <w:r w:rsidRPr="007504CC" w:rsidDel="00123AC9">
            <w:rPr>
              <w:rFonts w:ascii="Arial" w:hAnsi="Arial" w:cs="Arial"/>
            </w:rPr>
            <w:delText>but</w:delText>
          </w:r>
        </w:del>
      </w:ins>
      <w:ins w:id="938" w:author="Laurent Philippot" w:date="2024-04-09T14:04:00Z">
        <w:r w:rsidR="00123AC9" w:rsidRPr="007504CC">
          <w:rPr>
            <w:rFonts w:ascii="Arial" w:hAnsi="Arial" w:cs="Arial"/>
          </w:rPr>
          <w:t xml:space="preserve">and was not significant anymore </w:t>
        </w:r>
      </w:ins>
      <w:ins w:id="939" w:author="Ari Fina Bintarti" w:date="2024-04-06T00:23:00Z">
        <w:del w:id="940" w:author="Laurent Philippot" w:date="2024-04-09T14:04:00Z">
          <w:r w:rsidRPr="007504CC" w:rsidDel="00123AC9">
            <w:rPr>
              <w:rFonts w:ascii="Arial" w:hAnsi="Arial" w:cs="Arial"/>
            </w:rPr>
            <w:delText xml:space="preserve"> diminished </w:delText>
          </w:r>
        </w:del>
        <w:r w:rsidRPr="007504CC">
          <w:rPr>
            <w:rFonts w:ascii="Arial" w:hAnsi="Arial" w:cs="Arial"/>
          </w:rPr>
          <w:t>at the end of rewetting phase</w:t>
        </w:r>
        <w:del w:id="941" w:author="Laurent Philippot" w:date="2024-04-09T14:04:00Z">
          <w:r w:rsidRPr="00FC552D" w:rsidDel="00123AC9">
            <w:rPr>
              <w:rFonts w:ascii="Arial" w:hAnsi="Arial" w:cs="Arial"/>
              <w:highlight w:val="yellow"/>
              <w:rPrChange w:id="942" w:author="Laurent Philippot" w:date="2024-04-09T14:13:00Z">
                <w:rPr>
                  <w:rFonts w:ascii="Arial" w:hAnsi="Arial" w:cs="Arial"/>
                </w:rPr>
              </w:rPrChange>
            </w:rPr>
            <w:delText xml:space="preserve"> (eleven weeks after rewetting)</w:delText>
          </w:r>
        </w:del>
      </w:ins>
      <w:ins w:id="943" w:author="Laurent Philippot" w:date="2024-04-09T14:05:00Z">
        <w:r w:rsidR="00FC552D" w:rsidRPr="00FC552D">
          <w:rPr>
            <w:rFonts w:ascii="Arial" w:hAnsi="Arial" w:cs="Arial"/>
            <w:highlight w:val="yellow"/>
            <w:rPrChange w:id="944" w:author="Laurent Philippot" w:date="2024-04-09T14:13:00Z">
              <w:rPr>
                <w:rFonts w:ascii="Arial" w:hAnsi="Arial" w:cs="Arial"/>
              </w:rPr>
            </w:rPrChange>
          </w:rPr>
          <w:t>. Th</w:t>
        </w:r>
      </w:ins>
      <w:ins w:id="945" w:author="Laurent Philippot" w:date="2024-04-09T14:06:00Z">
        <w:r w:rsidR="00FC552D" w:rsidRPr="00FC552D">
          <w:rPr>
            <w:rFonts w:ascii="Arial" w:hAnsi="Arial" w:cs="Arial"/>
            <w:highlight w:val="yellow"/>
            <w:rPrChange w:id="946" w:author="Laurent Philippot" w:date="2024-04-09T14:13:00Z">
              <w:rPr>
                <w:rFonts w:ascii="Arial" w:hAnsi="Arial" w:cs="Arial"/>
              </w:rPr>
            </w:rPrChange>
          </w:rPr>
          <w:t xml:space="preserve">is suggest </w:t>
        </w:r>
      </w:ins>
      <w:ins w:id="947" w:author="Ari Fina Bintarti" w:date="2024-04-06T00:23:00Z">
        <w:del w:id="948" w:author="Laurent Philippot" w:date="2024-04-09T14:05:00Z">
          <w:r w:rsidRPr="00FC552D" w:rsidDel="00FC552D">
            <w:rPr>
              <w:rFonts w:ascii="Arial" w:hAnsi="Arial" w:cs="Arial"/>
              <w:highlight w:val="yellow"/>
              <w:rPrChange w:id="949" w:author="Laurent Philippot" w:date="2024-04-09T14:13:00Z">
                <w:rPr>
                  <w:rFonts w:ascii="Arial" w:hAnsi="Arial" w:cs="Arial"/>
                </w:rPr>
              </w:rPrChange>
            </w:rPr>
            <w:delText>,</w:delText>
          </w:r>
        </w:del>
        <w:r w:rsidRPr="00FC552D">
          <w:rPr>
            <w:rFonts w:ascii="Arial" w:hAnsi="Arial" w:cs="Arial"/>
            <w:highlight w:val="yellow"/>
            <w:rPrChange w:id="950" w:author="Laurent Philippot" w:date="2024-04-09T14:13:00Z">
              <w:rPr>
                <w:rFonts w:ascii="Arial" w:hAnsi="Arial" w:cs="Arial"/>
              </w:rPr>
            </w:rPrChange>
          </w:rPr>
          <w:t xml:space="preserve"> </w:t>
        </w:r>
        <w:del w:id="951" w:author="Laurent Philippot" w:date="2024-04-09T14:06:00Z">
          <w:r w:rsidRPr="00FC552D" w:rsidDel="00FC552D">
            <w:rPr>
              <w:rFonts w:ascii="Arial" w:hAnsi="Arial" w:cs="Arial"/>
              <w:highlight w:val="yellow"/>
              <w:rPrChange w:id="952" w:author="Laurent Philippot" w:date="2024-04-09T14:13:00Z">
                <w:rPr>
                  <w:rFonts w:ascii="Arial" w:hAnsi="Arial" w:cs="Arial"/>
                </w:rPr>
              </w:rPrChange>
            </w:rPr>
            <w:delText>which may indicate</w:delText>
          </w:r>
        </w:del>
      </w:ins>
      <w:ins w:id="953" w:author="Laurent Philippot" w:date="2024-04-09T14:06:00Z">
        <w:r w:rsidR="00FC552D" w:rsidRPr="00FC552D">
          <w:rPr>
            <w:rFonts w:ascii="Arial" w:hAnsi="Arial" w:cs="Arial"/>
            <w:highlight w:val="yellow"/>
            <w:rPrChange w:id="954" w:author="Laurent Philippot" w:date="2024-04-09T14:13:00Z">
              <w:rPr>
                <w:rFonts w:ascii="Arial" w:hAnsi="Arial" w:cs="Arial"/>
              </w:rPr>
            </w:rPrChange>
          </w:rPr>
          <w:t>a strong</w:t>
        </w:r>
      </w:ins>
      <w:ins w:id="955" w:author="Ari Fina Bintarti" w:date="2024-04-06T00:23:00Z">
        <w:r w:rsidRPr="00FC552D">
          <w:rPr>
            <w:rFonts w:ascii="Arial" w:hAnsi="Arial" w:cs="Arial"/>
            <w:highlight w:val="yellow"/>
            <w:rPrChange w:id="956" w:author="Laurent Philippot" w:date="2024-04-09T14:13:00Z">
              <w:rPr>
                <w:rFonts w:ascii="Arial" w:hAnsi="Arial" w:cs="Arial"/>
              </w:rPr>
            </w:rPrChange>
          </w:rPr>
          <w:t xml:space="preserve"> </w:t>
        </w:r>
        <w:del w:id="957" w:author="Laurent Philippot" w:date="2024-04-09T14:06:00Z">
          <w:r w:rsidRPr="00FC552D" w:rsidDel="00FC552D">
            <w:rPr>
              <w:rFonts w:ascii="Arial" w:hAnsi="Arial" w:cs="Arial"/>
              <w:highlight w:val="yellow"/>
              <w:rPrChange w:id="958" w:author="Laurent Philippot" w:date="2024-04-09T14:13:00Z">
                <w:rPr>
                  <w:rFonts w:ascii="Arial" w:hAnsi="Arial" w:cs="Arial"/>
                </w:rPr>
              </w:rPrChange>
            </w:rPr>
            <w:delText xml:space="preserve">the </w:delText>
          </w:r>
        </w:del>
        <w:r w:rsidRPr="00FC552D">
          <w:rPr>
            <w:rFonts w:ascii="Arial" w:hAnsi="Arial" w:cs="Arial"/>
            <w:highlight w:val="yellow"/>
            <w:rPrChange w:id="959" w:author="Laurent Philippot" w:date="2024-04-09T14:13:00Z">
              <w:rPr>
                <w:rFonts w:ascii="Arial" w:hAnsi="Arial" w:cs="Arial"/>
              </w:rPr>
            </w:rPrChange>
          </w:rPr>
          <w:t xml:space="preserve">resilience of </w:t>
        </w:r>
      </w:ins>
      <w:ins w:id="960" w:author="Laurent Philippot" w:date="2024-04-09T14:06:00Z">
        <w:r w:rsidR="00FC552D" w:rsidRPr="00FC552D">
          <w:rPr>
            <w:rFonts w:ascii="Arial" w:hAnsi="Arial" w:cs="Arial"/>
            <w:highlight w:val="yellow"/>
            <w:rPrChange w:id="961" w:author="Laurent Philippot" w:date="2024-04-09T14:13:00Z">
              <w:rPr>
                <w:rFonts w:ascii="Arial" w:hAnsi="Arial" w:cs="Arial"/>
              </w:rPr>
            </w:rPrChange>
          </w:rPr>
          <w:t>the N-cycling processes</w:t>
        </w:r>
      </w:ins>
      <w:ins w:id="962" w:author="Laurent Philippot" w:date="2024-04-09T15:30:00Z">
        <w:r w:rsidR="006401CC">
          <w:rPr>
            <w:rFonts w:ascii="Arial" w:hAnsi="Arial" w:cs="Arial"/>
            <w:highlight w:val="yellow"/>
          </w:rPr>
          <w:t xml:space="preserve"> XXXX</w:t>
        </w:r>
      </w:ins>
    </w:p>
    <w:p w:rsidR="00FC552D" w:rsidRPr="00FC552D" w:rsidRDefault="00B45552" w:rsidP="00123AC9">
      <w:pPr>
        <w:spacing w:line="480" w:lineRule="auto"/>
        <w:ind w:firstLine="720"/>
        <w:jc w:val="both"/>
        <w:rPr>
          <w:ins w:id="963" w:author="Laurent Philippot" w:date="2024-04-09T14:06:00Z"/>
          <w:rFonts w:ascii="Arial" w:hAnsi="Arial" w:cs="Arial"/>
          <w:highlight w:val="yellow"/>
          <w:rPrChange w:id="964" w:author="Laurent Philippot" w:date="2024-04-09T14:13:00Z">
            <w:rPr>
              <w:ins w:id="965" w:author="Laurent Philippot" w:date="2024-04-09T14:06:00Z"/>
              <w:rFonts w:ascii="Arial" w:hAnsi="Arial" w:cs="Arial"/>
            </w:rPr>
          </w:rPrChange>
        </w:rPr>
      </w:pPr>
      <w:ins w:id="966" w:author="Laurent Philippot" w:date="2024-04-10T10:38:00Z">
        <w:r>
          <w:rPr>
            <w:rFonts w:ascii="Arial" w:hAnsi="Arial" w:cs="Arial"/>
            <w:highlight w:val="yellow"/>
          </w:rPr>
          <w:t>Schimel??</w:t>
        </w:r>
      </w:ins>
    </w:p>
    <w:p w:rsidR="006D66E5" w:rsidRDefault="006D66E5" w:rsidP="00123AC9">
      <w:pPr>
        <w:spacing w:line="480" w:lineRule="auto"/>
        <w:ind w:firstLine="720"/>
        <w:jc w:val="both"/>
        <w:rPr>
          <w:ins w:id="967" w:author="Laurent Philippot" w:date="2024-04-08T15:49:00Z"/>
          <w:rFonts w:ascii="Arial" w:hAnsi="Arial" w:cs="Arial"/>
        </w:rPr>
      </w:pPr>
      <w:proofErr w:type="spellStart"/>
      <w:ins w:id="968" w:author="Ari Fina Bintarti" w:date="2024-04-06T00:23:00Z">
        <w:r w:rsidRPr="00FC552D">
          <w:rPr>
            <w:rFonts w:ascii="Arial" w:hAnsi="Arial" w:cs="Arial"/>
            <w:highlight w:val="yellow"/>
            <w:rPrChange w:id="969" w:author="Laurent Philippot" w:date="2024-04-09T14:13:00Z">
              <w:rPr>
                <w:rFonts w:ascii="Arial" w:hAnsi="Arial" w:cs="Arial"/>
              </w:rPr>
            </w:rPrChange>
          </w:rPr>
          <w:t>nitrifiers</w:t>
        </w:r>
        <w:proofErr w:type="spellEnd"/>
        <w:r w:rsidRPr="00FC552D">
          <w:rPr>
            <w:rFonts w:ascii="Arial" w:hAnsi="Arial" w:cs="Arial"/>
            <w:highlight w:val="yellow"/>
            <w:rPrChange w:id="970" w:author="Laurent Philippot" w:date="2024-04-09T14:13:00Z">
              <w:rPr>
                <w:rFonts w:ascii="Arial" w:hAnsi="Arial" w:cs="Arial"/>
              </w:rPr>
            </w:rPrChange>
          </w:rPr>
          <w:t xml:space="preserve"> and nitrification process. It is commonly known that nitrifiers are considered as slow growing microbes. Rewetting may stimulate and reactivate the growth of nitrifiers, hence increases nitrification process, reduces NH</w:t>
        </w:r>
        <w:r w:rsidRPr="00FC552D">
          <w:rPr>
            <w:rFonts w:ascii="Arial" w:hAnsi="Arial" w:cs="Arial"/>
            <w:highlight w:val="yellow"/>
            <w:vertAlign w:val="subscript"/>
            <w:rPrChange w:id="971" w:author="Laurent Philippot" w:date="2024-04-09T14:13:00Z">
              <w:rPr>
                <w:rFonts w:ascii="Arial" w:hAnsi="Arial" w:cs="Arial"/>
                <w:vertAlign w:val="subscript"/>
              </w:rPr>
            </w:rPrChange>
          </w:rPr>
          <w:t>4</w:t>
        </w:r>
        <w:r w:rsidRPr="00FC552D">
          <w:rPr>
            <w:rFonts w:ascii="Arial" w:hAnsi="Arial" w:cs="Arial"/>
            <w:highlight w:val="yellow"/>
            <w:vertAlign w:val="superscript"/>
            <w:rPrChange w:id="972" w:author="Laurent Philippot" w:date="2024-04-09T14:13:00Z">
              <w:rPr>
                <w:rFonts w:ascii="Arial" w:hAnsi="Arial" w:cs="Arial"/>
                <w:vertAlign w:val="superscript"/>
              </w:rPr>
            </w:rPrChange>
          </w:rPr>
          <w:t>+</w:t>
        </w:r>
        <w:r w:rsidRPr="00FC552D">
          <w:rPr>
            <w:rFonts w:ascii="Arial" w:hAnsi="Arial" w:cs="Arial"/>
            <w:highlight w:val="yellow"/>
            <w:rPrChange w:id="973" w:author="Laurent Philippot" w:date="2024-04-09T14:13:00Z">
              <w:rPr>
                <w:rFonts w:ascii="Arial" w:hAnsi="Arial" w:cs="Arial"/>
              </w:rPr>
            </w:rPrChange>
          </w:rPr>
          <w:t xml:space="preserve"> substrate in soil, and omits the drought effect </w:t>
        </w:r>
        <w:r w:rsidRPr="00FC552D">
          <w:rPr>
            <w:rFonts w:ascii="Arial" w:hAnsi="Arial" w:cs="Arial"/>
            <w:highlight w:val="yellow"/>
            <w:rPrChange w:id="974" w:author="Laurent Philippot" w:date="2024-04-09T14:13:00Z">
              <w:rPr>
                <w:rFonts w:ascii="Arial" w:hAnsi="Arial" w:cs="Arial"/>
              </w:rPr>
            </w:rPrChange>
          </w:rPr>
          <w:fldChar w:fldCharType="begin"/>
        </w:r>
        <w:r w:rsidRPr="00FC552D">
          <w:rPr>
            <w:rFonts w:ascii="Arial" w:hAnsi="Arial" w:cs="Arial"/>
            <w:highlight w:val="yellow"/>
            <w:rPrChange w:id="975" w:author="Laurent Philippot" w:date="2024-04-09T14:13:00Z">
              <w:rPr>
                <w:rFonts w:ascii="Arial" w:hAnsi="Arial" w:cs="Arial"/>
              </w:rPr>
            </w:rPrChange>
          </w:rPr>
          <w:instrText xml:space="preserve"> ADDIN ZOTERO_ITEM CSL_CITATION {"citationID":"28XQ0QBd","properties":{"formattedCitation":"(Kr\\uc0\\u252{}ger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Pr="00FC552D">
          <w:rPr>
            <w:rFonts w:ascii="Arial" w:hAnsi="Arial" w:cs="Arial"/>
            <w:highlight w:val="yellow"/>
            <w:rPrChange w:id="976" w:author="Laurent Philippot" w:date="2024-04-09T14:13:00Z">
              <w:rPr>
                <w:rFonts w:ascii="Arial" w:hAnsi="Arial" w:cs="Arial"/>
              </w:rPr>
            </w:rPrChange>
          </w:rPr>
          <w:fldChar w:fldCharType="separate"/>
        </w:r>
        <w:r w:rsidRPr="00FC552D">
          <w:rPr>
            <w:rFonts w:ascii="Arial" w:hAnsi="Arial" w:cs="Arial"/>
            <w:highlight w:val="yellow"/>
            <w:rPrChange w:id="977" w:author="Laurent Philippot" w:date="2024-04-09T14:13:00Z">
              <w:rPr>
                <w:rFonts w:ascii="Arial" w:hAnsi="Arial" w:cs="Arial"/>
              </w:rPr>
            </w:rPrChange>
          </w:rPr>
          <w:t>(Krüger et al., 2021)</w:t>
        </w:r>
        <w:r w:rsidRPr="00FC552D">
          <w:rPr>
            <w:rFonts w:ascii="Arial" w:hAnsi="Arial" w:cs="Arial"/>
            <w:highlight w:val="yellow"/>
            <w:rPrChange w:id="978" w:author="Laurent Philippot" w:date="2024-04-09T14:13:00Z">
              <w:rPr>
                <w:rFonts w:ascii="Arial" w:hAnsi="Arial" w:cs="Arial"/>
              </w:rPr>
            </w:rPrChange>
          </w:rPr>
          <w:fldChar w:fldCharType="end"/>
        </w:r>
        <w:r w:rsidRPr="00FC552D">
          <w:rPr>
            <w:rFonts w:ascii="Arial" w:hAnsi="Arial" w:cs="Arial"/>
            <w:highlight w:val="yellow"/>
            <w:rPrChange w:id="979" w:author="Laurent Philippot" w:date="2024-04-09T14:13:00Z">
              <w:rPr>
                <w:rFonts w:ascii="Arial" w:hAnsi="Arial" w:cs="Arial"/>
              </w:rPr>
            </w:rPrChange>
          </w:rPr>
          <w:t>.</w:t>
        </w:r>
      </w:ins>
    </w:p>
    <w:p w:rsidR="00DF0C12" w:rsidRPr="00ED68EC" w:rsidRDefault="00DF0C12" w:rsidP="00661110">
      <w:pPr>
        <w:spacing w:line="480" w:lineRule="auto"/>
        <w:ind w:firstLine="720"/>
        <w:jc w:val="both"/>
        <w:rPr>
          <w:ins w:id="980" w:author="Ari Fina Bintarti" w:date="2024-04-06T00:23:00Z"/>
          <w:rFonts w:ascii="Arial" w:hAnsi="Arial" w:cs="Arial"/>
        </w:rPr>
      </w:pPr>
    </w:p>
    <w:p w:rsidR="006D66E5" w:rsidRPr="00ED68EC" w:rsidRDefault="006D66E5" w:rsidP="006D66E5">
      <w:pPr>
        <w:spacing w:line="480" w:lineRule="auto"/>
        <w:jc w:val="both"/>
        <w:rPr>
          <w:ins w:id="981" w:author="Ari Fina Bintarti" w:date="2024-04-06T00:23:00Z"/>
          <w:rFonts w:ascii="Arial" w:hAnsi="Arial" w:cs="Arial"/>
          <w:b/>
          <w:bCs/>
        </w:rPr>
      </w:pPr>
      <w:ins w:id="982" w:author="Ari Fina Bintarti" w:date="2024-04-06T00:23:00Z">
        <w:r w:rsidRPr="00ED68EC">
          <w:rPr>
            <w:rFonts w:ascii="Arial" w:hAnsi="Arial" w:cs="Arial"/>
            <w:b/>
            <w:bCs/>
          </w:rPr>
          <w:t>The effect of drought on the diversity and abundance varied depending on the ammonia-oxidizing groups and cropping system</w:t>
        </w:r>
      </w:ins>
    </w:p>
    <w:p w:rsidR="00F103C7" w:rsidRPr="006419B6" w:rsidRDefault="00477E63" w:rsidP="00F103C7">
      <w:pPr>
        <w:spacing w:line="480" w:lineRule="auto"/>
        <w:jc w:val="both"/>
        <w:rPr>
          <w:ins w:id="983" w:author="Laurent Philippot" w:date="2024-04-09T16:07:00Z"/>
          <w:rFonts w:ascii="Arial" w:hAnsi="Arial" w:cs="Arial"/>
          <w:bCs/>
          <w:i/>
          <w:rPrChange w:id="984" w:author="Laurent Philippot" w:date="2024-04-12T09:53:00Z">
            <w:rPr>
              <w:ins w:id="985" w:author="Laurent Philippot" w:date="2024-04-09T16:07:00Z"/>
              <w:rFonts w:ascii="Arial" w:hAnsi="Arial" w:cs="Arial"/>
              <w:b/>
              <w:bCs/>
            </w:rPr>
          </w:rPrChange>
        </w:rPr>
      </w:pPr>
      <w:ins w:id="986" w:author="Laurent Philippot" w:date="2024-04-09T16:18:00Z">
        <w:r w:rsidRPr="006419B6">
          <w:rPr>
            <w:rFonts w:ascii="Arial" w:hAnsi="Arial" w:cs="Arial"/>
            <w:bCs/>
            <w:i/>
            <w:highlight w:val="yellow"/>
            <w:rPrChange w:id="987" w:author="Laurent Philippot" w:date="2024-04-12T09:53:00Z">
              <w:rPr>
                <w:rFonts w:ascii="Arial" w:hAnsi="Arial" w:cs="Arial"/>
                <w:b/>
                <w:bCs/>
              </w:rPr>
            </w:rPrChange>
          </w:rPr>
          <w:t xml:space="preserve">First </w:t>
        </w:r>
        <w:proofErr w:type="spellStart"/>
        <w:r w:rsidRPr="006419B6">
          <w:rPr>
            <w:rFonts w:ascii="Arial" w:hAnsi="Arial" w:cs="Arial"/>
            <w:bCs/>
            <w:i/>
            <w:highlight w:val="yellow"/>
            <w:rPrChange w:id="988" w:author="Laurent Philippot" w:date="2024-04-12T09:53:00Z">
              <w:rPr>
                <w:rFonts w:ascii="Arial" w:hAnsi="Arial" w:cs="Arial"/>
                <w:b/>
                <w:bCs/>
              </w:rPr>
            </w:rPrChange>
          </w:rPr>
          <w:t>paragraph</w:t>
        </w:r>
      </w:ins>
      <w:ins w:id="989" w:author="Laurent Philippot" w:date="2024-04-09T16:19:00Z">
        <w:r w:rsidRPr="006419B6">
          <w:rPr>
            <w:rFonts w:ascii="Arial" w:hAnsi="Arial" w:cs="Arial"/>
            <w:bCs/>
            <w:i/>
            <w:highlight w:val="yellow"/>
            <w:rPrChange w:id="990" w:author="Laurent Philippot" w:date="2024-04-12T09:53:00Z">
              <w:rPr>
                <w:rFonts w:ascii="Arial" w:hAnsi="Arial" w:cs="Arial"/>
                <w:b/>
                <w:bCs/>
              </w:rPr>
            </w:rPrChange>
          </w:rPr>
          <w:t>:</w:t>
        </w:r>
      </w:ins>
      <w:ins w:id="991" w:author="Laurent Philippot" w:date="2024-04-09T16:07:00Z">
        <w:r w:rsidR="00F103C7" w:rsidRPr="006419B6">
          <w:rPr>
            <w:rFonts w:ascii="Arial" w:hAnsi="Arial" w:cs="Arial"/>
            <w:bCs/>
            <w:i/>
            <w:highlight w:val="yellow"/>
            <w:rPrChange w:id="992" w:author="Laurent Philippot" w:date="2024-04-12T09:53:00Z">
              <w:rPr>
                <w:rFonts w:ascii="Arial" w:hAnsi="Arial" w:cs="Arial"/>
                <w:b/>
                <w:bCs/>
              </w:rPr>
            </w:rPrChange>
          </w:rPr>
          <w:t>Intro</w:t>
        </w:r>
        <w:proofErr w:type="spellEnd"/>
        <w:r w:rsidR="00F103C7" w:rsidRPr="006419B6">
          <w:rPr>
            <w:rFonts w:ascii="Arial" w:hAnsi="Arial" w:cs="Arial"/>
            <w:bCs/>
            <w:i/>
            <w:highlight w:val="yellow"/>
            <w:rPrChange w:id="993" w:author="Laurent Philippot" w:date="2024-04-12T09:53:00Z">
              <w:rPr>
                <w:rFonts w:ascii="Arial" w:hAnsi="Arial" w:cs="Arial"/>
                <w:b/>
                <w:bCs/>
              </w:rPr>
            </w:rPrChange>
          </w:rPr>
          <w:t xml:space="preserve"> first to avoid redundancy</w:t>
        </w:r>
      </w:ins>
      <w:ins w:id="994" w:author="Ari Fina Bintarti" w:date="2024-04-06T00:23:00Z">
        <w:r w:rsidR="006D66E5" w:rsidRPr="006419B6">
          <w:rPr>
            <w:rFonts w:ascii="Arial" w:hAnsi="Arial" w:cs="Arial"/>
            <w:bCs/>
            <w:i/>
            <w:rPrChange w:id="995" w:author="Laurent Philippot" w:date="2024-04-12T09:53:00Z">
              <w:rPr>
                <w:rFonts w:ascii="Arial" w:hAnsi="Arial" w:cs="Arial"/>
                <w:b/>
                <w:bCs/>
              </w:rPr>
            </w:rPrChange>
          </w:rPr>
          <w:tab/>
        </w:r>
      </w:ins>
    </w:p>
    <w:p w:rsidR="006D66E5" w:rsidRPr="00ED68EC" w:rsidRDefault="006D66E5" w:rsidP="005C712A">
      <w:pPr>
        <w:spacing w:line="480" w:lineRule="auto"/>
        <w:jc w:val="both"/>
        <w:rPr>
          <w:ins w:id="996" w:author="Ari Fina Bintarti" w:date="2024-04-06T00:23:00Z"/>
          <w:rFonts w:ascii="Arial" w:hAnsi="Arial" w:cs="Arial"/>
        </w:rPr>
      </w:pPr>
      <w:ins w:id="997" w:author="Ari Fina Bintarti" w:date="2024-04-06T00:23:00Z">
        <w:r w:rsidRPr="00ED68EC">
          <w:rPr>
            <w:rFonts w:ascii="Arial" w:hAnsi="Arial" w:cs="Arial"/>
          </w:rPr>
          <w:t xml:space="preserve">Drought can have </w:t>
        </w:r>
        <w:del w:id="998" w:author="Laurent Philippot" w:date="2024-04-09T16:05:00Z">
          <w:r w:rsidRPr="00ED68EC" w:rsidDel="00F103C7">
            <w:rPr>
              <w:rFonts w:ascii="Arial" w:hAnsi="Arial" w:cs="Arial"/>
            </w:rPr>
            <w:delText>consequences</w:delText>
          </w:r>
        </w:del>
      </w:ins>
      <w:ins w:id="999" w:author="Laurent Philippot" w:date="2024-04-09T16:05:00Z">
        <w:r w:rsidR="00F103C7">
          <w:rPr>
            <w:rFonts w:ascii="Arial" w:hAnsi="Arial" w:cs="Arial"/>
          </w:rPr>
          <w:t>affect</w:t>
        </w:r>
      </w:ins>
      <w:ins w:id="1000" w:author="Ari Fina Bintarti" w:date="2024-04-06T00:23:00Z">
        <w:r w:rsidRPr="00ED68EC">
          <w:rPr>
            <w:rFonts w:ascii="Arial" w:hAnsi="Arial" w:cs="Arial"/>
          </w:rPr>
          <w:t xml:space="preserve"> </w:t>
        </w:r>
        <w:del w:id="1001" w:author="Laurent Philippot" w:date="2024-04-09T16:05:00Z">
          <w:r w:rsidRPr="00ED68EC" w:rsidDel="00F103C7">
            <w:rPr>
              <w:rFonts w:ascii="Arial" w:hAnsi="Arial" w:cs="Arial"/>
            </w:rPr>
            <w:delText xml:space="preserve">on the structure of </w:delText>
          </w:r>
        </w:del>
        <w:r w:rsidRPr="00ED68EC">
          <w:rPr>
            <w:rFonts w:ascii="Arial" w:hAnsi="Arial" w:cs="Arial"/>
          </w:rPr>
          <w:t xml:space="preserve">microbial communities </w:t>
        </w:r>
      </w:ins>
      <w:ins w:id="1002" w:author="Laurent Philippot" w:date="2024-04-09T16:05:00Z">
        <w:r w:rsidR="00F103C7">
          <w:rPr>
            <w:rFonts w:ascii="Arial" w:hAnsi="Arial" w:cs="Arial"/>
          </w:rPr>
          <w:t xml:space="preserve">in many ways </w:t>
        </w:r>
      </w:ins>
      <w:ins w:id="1003" w:author="Laurent Philippot" w:date="2024-04-09T15:52:00Z">
        <w:r w:rsidR="005C712A">
          <w:rPr>
            <w:rFonts w:ascii="Arial" w:hAnsi="Arial" w:cs="Arial"/>
          </w:rPr>
          <w:t>as w</w:t>
        </w:r>
        <w:r w:rsidR="005C712A" w:rsidRPr="005C712A">
          <w:rPr>
            <w:rFonts w:ascii="Arial" w:hAnsi="Arial" w:cs="Arial"/>
          </w:rPr>
          <w:t xml:space="preserve">ater </w:t>
        </w:r>
      </w:ins>
      <w:ins w:id="1004" w:author="Laurent Philippot" w:date="2024-04-09T16:05:00Z">
        <w:r w:rsidR="00F103C7">
          <w:rPr>
            <w:rFonts w:ascii="Arial" w:hAnsi="Arial" w:cs="Arial"/>
          </w:rPr>
          <w:t>is cruc</w:t>
        </w:r>
      </w:ins>
      <w:ins w:id="1005" w:author="Laurent Philippot" w:date="2024-04-09T16:06:00Z">
        <w:r w:rsidR="00F103C7">
          <w:rPr>
            <w:rFonts w:ascii="Arial" w:hAnsi="Arial" w:cs="Arial"/>
          </w:rPr>
          <w:t>ial</w:t>
        </w:r>
      </w:ins>
      <w:ins w:id="1006" w:author="Laurent Philippot" w:date="2024-04-09T15:52:00Z">
        <w:r w:rsidR="005C712A" w:rsidRPr="005C712A">
          <w:rPr>
            <w:rFonts w:ascii="Arial" w:hAnsi="Arial" w:cs="Arial"/>
          </w:rPr>
          <w:t xml:space="preserve"> as resource, as solvent, and as transport</w:t>
        </w:r>
      </w:ins>
      <w:ins w:id="1007" w:author="Laurent Philippot" w:date="2024-04-09T16:03:00Z">
        <w:r w:rsidR="00F103C7">
          <w:rPr>
            <w:rFonts w:ascii="Arial" w:hAnsi="Arial" w:cs="Arial"/>
          </w:rPr>
          <w:t xml:space="preserve"> medium (</w:t>
        </w:r>
      </w:ins>
      <w:ins w:id="1008" w:author="Laurent Philippot" w:date="2024-04-09T16:06:00Z">
        <w:r w:rsidR="00F103C7">
          <w:rPr>
            <w:rFonts w:ascii="Arial" w:hAnsi="Arial" w:cs="Arial"/>
          </w:rPr>
          <w:fldChar w:fldCharType="begin"/>
        </w:r>
        <w:r w:rsidR="00F103C7">
          <w:rPr>
            <w:rFonts w:ascii="Arial" w:hAnsi="Arial" w:cs="Arial"/>
          </w:rPr>
          <w:instrText xml:space="preserve"> HYPERLINK "</w:instrText>
        </w:r>
      </w:ins>
      <w:ins w:id="1009" w:author="Laurent Philippot" w:date="2024-04-09T16:04:00Z">
        <w:r w:rsidR="00F103C7" w:rsidRPr="00F103C7">
          <w:rPr>
            <w:rFonts w:ascii="Arial" w:hAnsi="Arial" w:cs="Arial"/>
          </w:rPr>
          <w:instrText>https://doi.org/10.1146/annurev-ecolsys-110617-062614</w:instrText>
        </w:r>
      </w:ins>
      <w:ins w:id="1010" w:author="Laurent Philippot" w:date="2024-04-09T16:06:00Z">
        <w:r w:rsidR="00F103C7">
          <w:rPr>
            <w:rFonts w:ascii="Arial" w:hAnsi="Arial" w:cs="Arial"/>
          </w:rPr>
          <w:instrText xml:space="preserve">" </w:instrText>
        </w:r>
        <w:r w:rsidR="00F103C7">
          <w:rPr>
            <w:rFonts w:ascii="Arial" w:hAnsi="Arial" w:cs="Arial"/>
          </w:rPr>
          <w:fldChar w:fldCharType="separate"/>
        </w:r>
      </w:ins>
      <w:ins w:id="1011" w:author="Laurent Philippot" w:date="2024-04-09T16:04:00Z">
        <w:r w:rsidR="00F103C7" w:rsidRPr="004114A0">
          <w:rPr>
            <w:rStyle w:val="Lienhypertexte"/>
            <w:rFonts w:ascii="Arial" w:hAnsi="Arial" w:cs="Arial"/>
          </w:rPr>
          <w:t>https://doi.org/10.1146/annurev-ecolsys-110617-062614</w:t>
        </w:r>
      </w:ins>
      <w:ins w:id="1012" w:author="Laurent Philippot" w:date="2024-04-09T16:06:00Z">
        <w:r w:rsidR="00F103C7">
          <w:rPr>
            <w:rFonts w:ascii="Arial" w:hAnsi="Arial" w:cs="Arial"/>
          </w:rPr>
          <w:fldChar w:fldCharType="end"/>
        </w:r>
      </w:ins>
      <w:ins w:id="1013" w:author="Laurent Philippot" w:date="2024-04-09T16:04:00Z">
        <w:r w:rsidR="00F103C7">
          <w:rPr>
            <w:rFonts w:ascii="Arial" w:hAnsi="Arial" w:cs="Arial"/>
          </w:rPr>
          <w:t>)</w:t>
        </w:r>
      </w:ins>
      <w:ins w:id="1014" w:author="Laurent Philippot" w:date="2024-04-09T16:06:00Z">
        <w:r w:rsidR="00F103C7">
          <w:rPr>
            <w:rFonts w:ascii="Arial" w:hAnsi="Arial" w:cs="Arial"/>
          </w:rPr>
          <w:t>. As such, several studies reported</w:t>
        </w:r>
      </w:ins>
      <w:ins w:id="1015" w:author="Laurent Philippot" w:date="2024-04-09T16:17:00Z">
        <w:r w:rsidR="00A014C0">
          <w:rPr>
            <w:rFonts w:ascii="Arial" w:hAnsi="Arial" w:cs="Arial"/>
          </w:rPr>
          <w:t xml:space="preserve"> </w:t>
        </w:r>
      </w:ins>
      <w:ins w:id="1016" w:author="Laurent Philippot" w:date="2024-04-09T16:06:00Z">
        <w:r w:rsidR="00F103C7" w:rsidRPr="004F7620">
          <w:rPr>
            <w:rFonts w:ascii="Arial" w:hAnsi="Arial" w:cs="Arial"/>
            <w:highlight w:val="yellow"/>
            <w:rPrChange w:id="1017" w:author="Laurent Philippot" w:date="2024-04-22T13:41:00Z">
              <w:rPr>
                <w:rFonts w:ascii="Arial" w:hAnsi="Arial" w:cs="Arial"/>
              </w:rPr>
            </w:rPrChange>
          </w:rPr>
          <w:t xml:space="preserve">XXXXXX. </w:t>
        </w:r>
        <w:r w:rsidR="00F103C7" w:rsidRPr="004F7620">
          <w:rPr>
            <w:rFonts w:ascii="Arial" w:hAnsi="Arial" w:cs="Arial"/>
            <w:highlight w:val="yellow"/>
            <w:rPrChange w:id="1018" w:author="Laurent Philippot" w:date="2024-04-22T13:42:00Z">
              <w:rPr>
                <w:rFonts w:ascii="Arial" w:hAnsi="Arial" w:cs="Arial"/>
              </w:rPr>
            </w:rPrChange>
          </w:rPr>
          <w:t xml:space="preserve">However, </w:t>
        </w:r>
      </w:ins>
      <w:ins w:id="1019" w:author="Laurent Philippot" w:date="2024-04-09T16:17:00Z">
        <w:r w:rsidR="00A014C0" w:rsidRPr="004F7620">
          <w:rPr>
            <w:rFonts w:ascii="Arial" w:hAnsi="Arial" w:cs="Arial"/>
            <w:highlight w:val="yellow"/>
            <w:rPrChange w:id="1020" w:author="Laurent Philippot" w:date="2024-04-22T13:42:00Z">
              <w:rPr>
                <w:rFonts w:ascii="Arial" w:hAnsi="Arial" w:cs="Arial"/>
              </w:rPr>
            </w:rPrChange>
          </w:rPr>
          <w:t xml:space="preserve">studies </w:t>
        </w:r>
      </w:ins>
      <w:ins w:id="1021" w:author="Laurent Philippot" w:date="2024-04-09T16:18:00Z">
        <w:r w:rsidR="00477E63" w:rsidRPr="004F7620">
          <w:rPr>
            <w:rFonts w:ascii="Arial" w:hAnsi="Arial" w:cs="Arial"/>
            <w:highlight w:val="yellow"/>
            <w:rPrChange w:id="1022" w:author="Laurent Philippot" w:date="2024-04-22T13:42:00Z">
              <w:rPr>
                <w:rFonts w:ascii="Arial" w:hAnsi="Arial" w:cs="Arial"/>
              </w:rPr>
            </w:rPrChange>
          </w:rPr>
          <w:t>are scarce</w:t>
        </w:r>
      </w:ins>
      <w:ins w:id="1023" w:author="Laurent Philippot" w:date="2024-04-09T16:17:00Z">
        <w:r w:rsidR="00A014C0" w:rsidRPr="004F7620">
          <w:rPr>
            <w:rFonts w:ascii="Arial" w:hAnsi="Arial" w:cs="Arial"/>
            <w:highlight w:val="yellow"/>
            <w:rPrChange w:id="1024" w:author="Laurent Philippot" w:date="2024-04-22T13:42:00Z">
              <w:rPr>
                <w:rFonts w:ascii="Arial" w:hAnsi="Arial" w:cs="Arial"/>
              </w:rPr>
            </w:rPrChange>
          </w:rPr>
          <w:t xml:space="preserve"> on ammonia oxi</w:t>
        </w:r>
      </w:ins>
      <w:ins w:id="1025" w:author="Laurent Philippot" w:date="2024-04-09T16:18:00Z">
        <w:r w:rsidR="00A014C0" w:rsidRPr="004F7620">
          <w:rPr>
            <w:rFonts w:ascii="Arial" w:hAnsi="Arial" w:cs="Arial"/>
            <w:highlight w:val="yellow"/>
            <w:rPrChange w:id="1026" w:author="Laurent Philippot" w:date="2024-04-22T13:42:00Z">
              <w:rPr>
                <w:rFonts w:ascii="Arial" w:hAnsi="Arial" w:cs="Arial"/>
              </w:rPr>
            </w:rPrChange>
          </w:rPr>
          <w:t xml:space="preserve">dizers and </w:t>
        </w:r>
        <w:proofErr w:type="spellStart"/>
        <w:r w:rsidR="00A014C0" w:rsidRPr="004F7620">
          <w:rPr>
            <w:rFonts w:ascii="Arial" w:hAnsi="Arial" w:cs="Arial"/>
            <w:highlight w:val="yellow"/>
            <w:rPrChange w:id="1027" w:author="Laurent Philippot" w:date="2024-04-22T13:42:00Z">
              <w:rPr>
                <w:rFonts w:ascii="Arial" w:hAnsi="Arial" w:cs="Arial"/>
              </w:rPr>
            </w:rPrChange>
          </w:rPr>
          <w:t>especiallly</w:t>
        </w:r>
        <w:proofErr w:type="spellEnd"/>
        <w:r w:rsidR="00A014C0" w:rsidRPr="004F7620">
          <w:rPr>
            <w:rFonts w:ascii="Arial" w:hAnsi="Arial" w:cs="Arial"/>
            <w:highlight w:val="yellow"/>
            <w:rPrChange w:id="1028" w:author="Laurent Philippot" w:date="2024-04-22T13:42:00Z">
              <w:rPr>
                <w:rFonts w:ascii="Arial" w:hAnsi="Arial" w:cs="Arial"/>
              </w:rPr>
            </w:rPrChange>
          </w:rPr>
          <w:t xml:space="preserve"> </w:t>
        </w:r>
        <w:proofErr w:type="spellStart"/>
        <w:r w:rsidR="00A014C0" w:rsidRPr="004F7620">
          <w:rPr>
            <w:rFonts w:ascii="Arial" w:hAnsi="Arial" w:cs="Arial"/>
            <w:highlight w:val="yellow"/>
            <w:rPrChange w:id="1029" w:author="Laurent Philippot" w:date="2024-04-22T13:42:00Z">
              <w:rPr>
                <w:rFonts w:ascii="Arial" w:hAnsi="Arial" w:cs="Arial"/>
              </w:rPr>
            </w:rPrChange>
          </w:rPr>
          <w:t>comammox</w:t>
        </w:r>
        <w:proofErr w:type="spellEnd"/>
        <w:r w:rsidR="00A014C0" w:rsidRPr="004F7620">
          <w:rPr>
            <w:rFonts w:ascii="Arial" w:hAnsi="Arial" w:cs="Arial"/>
            <w:highlight w:val="yellow"/>
            <w:rPrChange w:id="1030" w:author="Laurent Philippot" w:date="2024-04-22T13:42:00Z">
              <w:rPr>
                <w:rFonts w:ascii="Arial" w:hAnsi="Arial" w:cs="Arial"/>
              </w:rPr>
            </w:rPrChange>
          </w:rPr>
          <w:t xml:space="preserve"> despite…..</w:t>
        </w:r>
      </w:ins>
      <w:ins w:id="1031" w:author="Laurent Philippot" w:date="2024-04-09T15:52:00Z">
        <w:r w:rsidR="003E788E" w:rsidRPr="004F7620">
          <w:rPr>
            <w:rFonts w:ascii="Arial" w:hAnsi="Arial" w:cs="Arial"/>
            <w:highlight w:val="yellow"/>
            <w:rPrChange w:id="1032" w:author="Laurent Philippot" w:date="2024-04-22T13:42:00Z">
              <w:rPr>
                <w:rFonts w:ascii="Arial" w:hAnsi="Arial" w:cs="Arial"/>
              </w:rPr>
            </w:rPrChange>
          </w:rPr>
          <w:t>M</w:t>
        </w:r>
        <w:r w:rsidR="005C712A" w:rsidRPr="004F7620">
          <w:rPr>
            <w:rFonts w:ascii="Arial" w:hAnsi="Arial" w:cs="Arial"/>
            <w:highlight w:val="yellow"/>
            <w:rPrChange w:id="1033" w:author="Laurent Philippot" w:date="2024-04-22T13:42:00Z">
              <w:rPr>
                <w:rFonts w:ascii="Arial" w:hAnsi="Arial" w:cs="Arial"/>
              </w:rPr>
            </w:rPrChange>
          </w:rPr>
          <w:t>edium</w:t>
        </w:r>
      </w:ins>
      <w:ins w:id="1034" w:author="Laurent Philippot" w:date="2024-04-09T17:16:00Z">
        <w:r w:rsidR="003E788E" w:rsidRPr="004F7620">
          <w:rPr>
            <w:rFonts w:ascii="Arial" w:hAnsi="Arial" w:cs="Arial"/>
            <w:highlight w:val="yellow"/>
            <w:rPrChange w:id="1035" w:author="Laurent Philippot" w:date="2024-04-22T13:42:00Z">
              <w:rPr>
                <w:rFonts w:ascii="Arial" w:hAnsi="Arial" w:cs="Arial"/>
              </w:rPr>
            </w:rPrChange>
          </w:rPr>
          <w:t xml:space="preserve"> </w:t>
        </w:r>
      </w:ins>
      <w:ins w:id="1036" w:author="Ari Fina Bintarti" w:date="2024-04-06T00:23:00Z">
        <w:r w:rsidRPr="004F7620">
          <w:rPr>
            <w:rFonts w:ascii="Arial" w:hAnsi="Arial" w:cs="Arial"/>
            <w:highlight w:val="yellow"/>
            <w:rPrChange w:id="1037" w:author="Laurent Philippot" w:date="2024-04-22T13:42:00Z">
              <w:rPr>
                <w:rFonts w:ascii="Arial" w:hAnsi="Arial" w:cs="Arial"/>
              </w:rPr>
            </w:rPrChange>
          </w:rPr>
          <w:t xml:space="preserve">related to N-mineralization and N-cycling because water availability controls their growth and determines  whether they will remain active or dormant in soil </w:t>
        </w:r>
        <w:r w:rsidRPr="004F7620">
          <w:rPr>
            <w:rFonts w:ascii="Arial" w:hAnsi="Arial" w:cs="Arial"/>
            <w:highlight w:val="yellow"/>
            <w:rPrChange w:id="1038" w:author="Laurent Philippot" w:date="2024-04-22T13:42:00Z">
              <w:rPr>
                <w:rFonts w:ascii="Arial" w:hAnsi="Arial" w:cs="Arial"/>
              </w:rPr>
            </w:rPrChange>
          </w:rPr>
          <w:fldChar w:fldCharType="begin"/>
        </w:r>
        <w:r w:rsidRPr="004F7620">
          <w:rPr>
            <w:rFonts w:ascii="Arial" w:hAnsi="Arial" w:cs="Arial"/>
            <w:highlight w:val="yellow"/>
            <w:rPrChange w:id="1039" w:author="Laurent Philippot" w:date="2024-04-22T13:42:00Z">
              <w:rPr>
                <w:rFonts w:ascii="Arial" w:hAnsi="Arial" w:cs="Arial"/>
              </w:rPr>
            </w:rPrChange>
          </w:rPr>
          <w:instrText xml:space="preserve"> ADDIN ZOTERO_ITEM CSL_CITATION {"citationID":"lLVFA6Mh","properties":{"formattedCitation":"(Metze et al., 2023)","plainCitation":"(Metze et al., 2023)","noteIndex":0},"citationItems":[{"id":262,"uris":["http://zotero.org/users/local/4LgJUJlW/items/T6KFR2D9"],"itemData":{"id":262,"type":"article-journal","abstract":"Abstract\n            \n              Climate change increases the frequency and intensity of drought events, affecting soil functions including carbon sequestration and nutrient cycling, which are driven by growing microorganisms. Yet we know little about microbial responses to drought due to methodological limitations. Here, we estimate microbial growth rates in montane grassland soils exposed to ambient conditions, drought, and potential future climate conditions (i.e., soils exposed to 6 years of elevated temperatures and elevated CO\n              2\n              levels). For this purpose, we combined\n              18\n              O-water vapor equilibration with quantitative stable isotope probing (termed ‘vapor-qSIP’) to measure taxon-specific microbial growth in dry soils. In our experiments, drought caused &gt;90% of bacterial and archaeal taxa to stop dividing and reduced the growth rates of persisting ones. Under drought, growing taxa accounted for only 4% of the total community as compared to 35% in the controls. Drought-tolerant communities were dominated by specialized members of the Actinobacteriota, particularly the genus\n              Streptomyces\n              . Six years of pre-exposure to future climate conditions (3 °C warming and + 300 ppm atmospheric CO\n              2\n              ) alleviated drought effects on microbial growth, through more drought-tolerant taxa across major phyla, accounting for 9% of the total community. Our results provide insights into the response of active microbes to drought today and in a future climate, and highlight the importance of studying drought in combination with future climate conditions to capture interactive effects and improve predictions of future soil-climate feedbacks.","container-title":"Nature Communications","DOI":"10.1038/s41467-023-41524-y","ISSN":"2041-1723","issue":"1","journalAbbreviation":"Nat Commun","language":"en","page":"5895","source":"DOI.org (Crossref)","title":"Microbial growth under drought is confined to distinct taxa and modified by potential future climate conditions","volume":"14","author":[{"family":"Metze","given":"Dennis"},{"family":"Schnecker","given":"Jörg"},{"family":"Canarini","given":"Alberto"},{"family":"Fuchslueger","given":"Lucia"},{"family":"Koch","given":"Benjamin J."},{"family":"Stone","given":"Bram W."},{"family":"Hungate","given":"Bruce A."},{"family":"Hausmann","given":"Bela"},{"family":"Schmidt","given":"Hannes"},{"family":"Schaumberger","given":"Andreas"},{"family":"Bahn","given":"Michael"},{"family":"Kaiser","given":"Christina"},{"family":"Richter","given":"Andreas"}],"issued":{"date-parts":[["2023",9,22]]}}}],"schema":"https://github.com/citation-style-language/schema/raw/master/csl-citation.json"} </w:instrText>
        </w:r>
        <w:r w:rsidRPr="004F7620">
          <w:rPr>
            <w:rFonts w:ascii="Arial" w:hAnsi="Arial" w:cs="Arial"/>
            <w:highlight w:val="yellow"/>
            <w:rPrChange w:id="1040" w:author="Laurent Philippot" w:date="2024-04-22T13:42:00Z">
              <w:rPr>
                <w:rFonts w:ascii="Arial" w:hAnsi="Arial" w:cs="Arial"/>
              </w:rPr>
            </w:rPrChange>
          </w:rPr>
          <w:fldChar w:fldCharType="separate"/>
        </w:r>
        <w:r w:rsidRPr="004F7620">
          <w:rPr>
            <w:rFonts w:ascii="Arial" w:hAnsi="Arial" w:cs="Arial"/>
            <w:noProof/>
            <w:highlight w:val="yellow"/>
            <w:rPrChange w:id="1041" w:author="Laurent Philippot" w:date="2024-04-22T13:42:00Z">
              <w:rPr>
                <w:rFonts w:ascii="Arial" w:hAnsi="Arial" w:cs="Arial"/>
                <w:noProof/>
              </w:rPr>
            </w:rPrChange>
          </w:rPr>
          <w:t>(Metze et al., 2023)</w:t>
        </w:r>
        <w:r w:rsidRPr="004F7620">
          <w:rPr>
            <w:rFonts w:ascii="Arial" w:hAnsi="Arial" w:cs="Arial"/>
            <w:highlight w:val="yellow"/>
            <w:rPrChange w:id="1042" w:author="Laurent Philippot" w:date="2024-04-22T13:42:00Z">
              <w:rPr>
                <w:rFonts w:ascii="Arial" w:hAnsi="Arial" w:cs="Arial"/>
              </w:rPr>
            </w:rPrChange>
          </w:rPr>
          <w:fldChar w:fldCharType="end"/>
        </w:r>
        <w:r w:rsidRPr="004F7620">
          <w:rPr>
            <w:rFonts w:ascii="Arial" w:hAnsi="Arial" w:cs="Arial"/>
            <w:highlight w:val="yellow"/>
            <w:rPrChange w:id="1043" w:author="Laurent Philippot" w:date="2024-04-22T13:42:00Z">
              <w:rPr>
                <w:rFonts w:ascii="Arial" w:hAnsi="Arial" w:cs="Arial"/>
              </w:rPr>
            </w:rPrChange>
          </w:rPr>
          <w:t xml:space="preserve">. Ammonia-oxidation is considered as the first and rate-limiting step of nitrification </w:t>
        </w:r>
        <w:r w:rsidRPr="004F7620">
          <w:rPr>
            <w:rFonts w:ascii="Arial" w:hAnsi="Arial" w:cs="Arial"/>
            <w:highlight w:val="yellow"/>
            <w:rPrChange w:id="1044" w:author="Laurent Philippot" w:date="2024-04-22T13:42:00Z">
              <w:rPr>
                <w:rFonts w:ascii="Arial" w:hAnsi="Arial" w:cs="Arial"/>
              </w:rPr>
            </w:rPrChange>
          </w:rPr>
          <w:fldChar w:fldCharType="begin"/>
        </w:r>
        <w:r w:rsidRPr="004F7620">
          <w:rPr>
            <w:rFonts w:ascii="Arial" w:hAnsi="Arial" w:cs="Arial"/>
            <w:highlight w:val="yellow"/>
            <w:rPrChange w:id="1045" w:author="Laurent Philippot" w:date="2024-04-22T13:42:00Z">
              <w:rPr>
                <w:rFonts w:ascii="Arial" w:hAnsi="Arial" w:cs="Arial"/>
              </w:rPr>
            </w:rPrChange>
          </w:rPr>
          <w:instrText xml:space="preserve"> ADDIN ZOTERO_ITEM CSL_CITATION {"citationID":"4SEYscZH","properties":{"formattedCitation":"(Lehtovirta-Morley, 2018; S\\uc0\\u233{}neca et al., 2020)","plainCitation":"(Lehtovirta-Morley, 2018; Séneca et al., 2020)","noteIndex":0},"citationItems":[{"id":278,"uris":["http://zotero.org/users/local/4LgJUJlW/items/E36XBS62"],"itemData":{"id":278,"type":"article-journal","abstract":"Ammonia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4F7620">
          <w:rPr>
            <w:rFonts w:ascii="Arial" w:hAnsi="Arial" w:cs="Arial"/>
            <w:highlight w:val="yellow"/>
            <w:rPrChange w:id="1046" w:author="Laurent Philippot" w:date="2024-04-22T13:42:00Z">
              <w:rPr>
                <w:rFonts w:ascii="Arial" w:hAnsi="Arial" w:cs="Arial"/>
              </w:rPr>
            </w:rPrChange>
          </w:rPr>
          <w:fldChar w:fldCharType="separate"/>
        </w:r>
        <w:r w:rsidRPr="004F7620">
          <w:rPr>
            <w:rFonts w:ascii="Arial" w:hAnsi="Arial" w:cs="Arial"/>
            <w:highlight w:val="yellow"/>
            <w:rPrChange w:id="1047" w:author="Laurent Philippot" w:date="2024-04-22T13:42:00Z">
              <w:rPr>
                <w:rFonts w:ascii="Arial" w:hAnsi="Arial" w:cs="Arial"/>
              </w:rPr>
            </w:rPrChange>
          </w:rPr>
          <w:t>(Lehtovirta-Morley, 2018; Séneca et al., 2020)</w:t>
        </w:r>
        <w:r w:rsidRPr="004F7620">
          <w:rPr>
            <w:rFonts w:ascii="Arial" w:hAnsi="Arial" w:cs="Arial"/>
            <w:highlight w:val="yellow"/>
            <w:rPrChange w:id="1048" w:author="Laurent Philippot" w:date="2024-04-22T13:42:00Z">
              <w:rPr>
                <w:rFonts w:ascii="Arial" w:hAnsi="Arial" w:cs="Arial"/>
              </w:rPr>
            </w:rPrChange>
          </w:rPr>
          <w:fldChar w:fldCharType="end"/>
        </w:r>
        <w:r w:rsidRPr="004F7620">
          <w:rPr>
            <w:rFonts w:ascii="Arial" w:hAnsi="Arial" w:cs="Arial"/>
            <w:highlight w:val="yellow"/>
            <w:rPrChange w:id="1049" w:author="Laurent Philippot" w:date="2024-04-22T13:42:00Z">
              <w:rPr>
                <w:rFonts w:ascii="Arial" w:hAnsi="Arial" w:cs="Arial"/>
              </w:rPr>
            </w:rPrChange>
          </w:rPr>
          <w:t xml:space="preserve"> performed by  ammonia-oxidiz</w:t>
        </w:r>
      </w:ins>
      <w:ins w:id="1050" w:author="Laurent Philippot" w:date="2024-04-10T10:40:00Z">
        <w:r w:rsidR="00EF114C" w:rsidRPr="004F7620">
          <w:rPr>
            <w:rFonts w:ascii="Arial" w:hAnsi="Arial" w:cs="Arial"/>
            <w:highlight w:val="yellow"/>
            <w:rPrChange w:id="1051" w:author="Laurent Philippot" w:date="2024-04-22T13:42:00Z">
              <w:rPr>
                <w:rFonts w:ascii="Arial" w:hAnsi="Arial" w:cs="Arial"/>
              </w:rPr>
            </w:rPrChange>
          </w:rPr>
          <w:t>ers</w:t>
        </w:r>
      </w:ins>
      <w:ins w:id="1052" w:author="Ari Fina Bintarti" w:date="2024-04-06T00:23:00Z">
        <w:del w:id="1053" w:author="Laurent Philippot" w:date="2024-04-10T10:40:00Z">
          <w:r w:rsidRPr="004F7620" w:rsidDel="00EF114C">
            <w:rPr>
              <w:rFonts w:ascii="Arial" w:hAnsi="Arial" w:cs="Arial"/>
              <w:highlight w:val="yellow"/>
              <w:rPrChange w:id="1054" w:author="Laurent Philippot" w:date="2024-04-22T13:42:00Z">
                <w:rPr>
                  <w:rFonts w:ascii="Arial" w:hAnsi="Arial" w:cs="Arial"/>
                </w:rPr>
              </w:rPrChange>
            </w:rPr>
            <w:delText>ing community</w:delText>
          </w:r>
        </w:del>
        <w:r w:rsidRPr="004F7620">
          <w:rPr>
            <w:rFonts w:ascii="Arial" w:hAnsi="Arial" w:cs="Arial"/>
            <w:highlight w:val="yellow"/>
            <w:rPrChange w:id="1055" w:author="Laurent Philippot" w:date="2024-04-22T13:42:00Z">
              <w:rPr>
                <w:rFonts w:ascii="Arial" w:hAnsi="Arial" w:cs="Arial"/>
              </w:rPr>
            </w:rPrChange>
          </w:rPr>
          <w:t xml:space="preserve">, and any environmental perturbations may alter the whole process of nitrification. </w:t>
        </w:r>
        <w:del w:id="1056" w:author="Laurent Philippot" w:date="2024-04-09T15:50:00Z">
          <w:r w:rsidRPr="004F7620" w:rsidDel="005C712A">
            <w:rPr>
              <w:rFonts w:ascii="Arial" w:hAnsi="Arial" w:cs="Arial"/>
              <w:highlight w:val="yellow"/>
              <w:rPrChange w:id="1057" w:author="Laurent Philippot" w:date="2024-04-22T13:42:00Z">
                <w:rPr>
                  <w:rFonts w:ascii="Arial" w:hAnsi="Arial" w:cs="Arial"/>
                </w:rPr>
              </w:rPrChange>
            </w:rPr>
            <w:delText xml:space="preserve">We conducted ammonia-oxidizing community assessment (diversity and </w:delText>
          </w:r>
          <w:r w:rsidRPr="004F7620" w:rsidDel="005C712A">
            <w:rPr>
              <w:rFonts w:ascii="Arial" w:hAnsi="Arial" w:cs="Arial"/>
              <w:i/>
              <w:iCs/>
              <w:highlight w:val="yellow"/>
              <w:rPrChange w:id="1058" w:author="Laurent Philippot" w:date="2024-04-22T13:42:00Z">
                <w:rPr>
                  <w:rFonts w:ascii="Arial" w:hAnsi="Arial" w:cs="Arial"/>
                  <w:i/>
                  <w:iCs/>
                </w:rPr>
              </w:rPrChange>
            </w:rPr>
            <w:delText>amoA</w:delText>
          </w:r>
          <w:r w:rsidRPr="004F7620" w:rsidDel="005C712A">
            <w:rPr>
              <w:rFonts w:ascii="Arial" w:hAnsi="Arial" w:cs="Arial"/>
              <w:highlight w:val="yellow"/>
              <w:rPrChange w:id="1059" w:author="Laurent Philippot" w:date="2024-04-22T13:42:00Z">
                <w:rPr>
                  <w:rFonts w:ascii="Arial" w:hAnsi="Arial" w:cs="Arial"/>
                </w:rPr>
              </w:rPrChange>
            </w:rPr>
            <w:delText xml:space="preserve"> gene abundance) to better understand on how drought affects nitrification process in different cropping systems.</w:delText>
          </w:r>
          <w:r w:rsidRPr="00ED68EC" w:rsidDel="005C712A">
            <w:rPr>
              <w:rFonts w:ascii="Arial" w:hAnsi="Arial" w:cs="Arial"/>
            </w:rPr>
            <w:delText xml:space="preserve"> </w:delText>
          </w:r>
        </w:del>
      </w:ins>
    </w:p>
    <w:p w:rsidR="00A76F20" w:rsidRPr="00421098" w:rsidRDefault="00B05966">
      <w:pPr>
        <w:spacing w:line="480" w:lineRule="auto"/>
        <w:ind w:firstLine="720"/>
        <w:jc w:val="both"/>
        <w:rPr>
          <w:ins w:id="1060" w:author="Laurent Philippot" w:date="2024-04-11T15:31:00Z"/>
          <w:rFonts w:ascii="Arial" w:hAnsi="Arial" w:cs="Arial"/>
          <w:highlight w:val="yellow"/>
          <w:rPrChange w:id="1061" w:author="Laurent Philippot" w:date="2024-04-12T10:17:00Z">
            <w:rPr>
              <w:ins w:id="1062" w:author="Laurent Philippot" w:date="2024-04-11T15:31:00Z"/>
              <w:rFonts w:ascii="Arial" w:hAnsi="Arial" w:cs="Arial"/>
            </w:rPr>
          </w:rPrChange>
        </w:rPr>
        <w:pPrChange w:id="1063" w:author="Laurent Philippot" w:date="2024-04-12T10:16:00Z">
          <w:pPr>
            <w:spacing w:line="480" w:lineRule="auto"/>
            <w:jc w:val="both"/>
          </w:pPr>
        </w:pPrChange>
      </w:pPr>
      <w:ins w:id="1064" w:author="Laurent Philippot" w:date="2024-04-09T16:13:00Z">
        <w:r>
          <w:rPr>
            <w:rFonts w:ascii="Arial" w:hAnsi="Arial" w:cs="Arial"/>
          </w:rPr>
          <w:t xml:space="preserve">While </w:t>
        </w:r>
        <w:r w:rsidR="00A014C0">
          <w:rPr>
            <w:rFonts w:ascii="Arial" w:hAnsi="Arial" w:cs="Arial"/>
          </w:rPr>
          <w:t>drought had no</w:t>
        </w:r>
      </w:ins>
      <w:ins w:id="1065" w:author="Laurent Philippot" w:date="2024-04-09T16:14:00Z">
        <w:r w:rsidR="00A014C0">
          <w:rPr>
            <w:rFonts w:ascii="Arial" w:hAnsi="Arial" w:cs="Arial"/>
          </w:rPr>
          <w:t xml:space="preserve"> or </w:t>
        </w:r>
      </w:ins>
      <w:ins w:id="1066" w:author="Laurent Philippot" w:date="2024-04-09T16:40:00Z">
        <w:r w:rsidR="001C5335">
          <w:rPr>
            <w:rFonts w:ascii="Arial" w:hAnsi="Arial" w:cs="Arial"/>
          </w:rPr>
          <w:t>minor</w:t>
        </w:r>
      </w:ins>
      <w:ins w:id="1067" w:author="Laurent Philippot" w:date="2024-04-09T16:13:00Z">
        <w:r w:rsidR="00A014C0">
          <w:rPr>
            <w:rFonts w:ascii="Arial" w:hAnsi="Arial" w:cs="Arial"/>
          </w:rPr>
          <w:t xml:space="preserve"> impact on</w:t>
        </w:r>
      </w:ins>
      <w:ins w:id="1068" w:author="Laurent Philippot" w:date="2024-04-09T16:14:00Z">
        <w:r w:rsidR="00A014C0">
          <w:rPr>
            <w:rFonts w:ascii="Arial" w:hAnsi="Arial" w:cs="Arial"/>
          </w:rPr>
          <w:t xml:space="preserve"> the alpha diversity of the ammonia-oxidizers, </w:t>
        </w:r>
      </w:ins>
      <w:ins w:id="1069" w:author="Laurent Philippot" w:date="2024-04-09T16:15:00Z">
        <w:r w:rsidR="00A014C0">
          <w:rPr>
            <w:rFonts w:ascii="Arial" w:hAnsi="Arial" w:cs="Arial"/>
          </w:rPr>
          <w:t xml:space="preserve">the CAP analysis revealed </w:t>
        </w:r>
      </w:ins>
      <w:ins w:id="1070" w:author="Laurent Philippot" w:date="2024-04-09T16:16:00Z">
        <w:r w:rsidR="00A014C0">
          <w:rPr>
            <w:rFonts w:ascii="Arial" w:hAnsi="Arial" w:cs="Arial"/>
          </w:rPr>
          <w:t>difference</w:t>
        </w:r>
      </w:ins>
      <w:ins w:id="1071" w:author="Laurent Philippot" w:date="2024-04-09T16:40:00Z">
        <w:r w:rsidR="001C5335">
          <w:rPr>
            <w:rFonts w:ascii="Arial" w:hAnsi="Arial" w:cs="Arial"/>
          </w:rPr>
          <w:t>s</w:t>
        </w:r>
      </w:ins>
      <w:ins w:id="1072" w:author="Laurent Philippot" w:date="2024-04-09T16:15:00Z">
        <w:r w:rsidR="00A014C0">
          <w:rPr>
            <w:rFonts w:ascii="Arial" w:hAnsi="Arial" w:cs="Arial"/>
          </w:rPr>
          <w:t xml:space="preserve"> </w:t>
        </w:r>
      </w:ins>
      <w:ins w:id="1073" w:author="Laurent Philippot" w:date="2024-04-09T16:16:00Z">
        <w:r w:rsidR="00A014C0">
          <w:rPr>
            <w:rFonts w:ascii="Arial" w:hAnsi="Arial" w:cs="Arial"/>
          </w:rPr>
          <w:t xml:space="preserve">in the </w:t>
        </w:r>
        <w:r w:rsidR="00A014C0" w:rsidRPr="00ED68EC">
          <w:rPr>
            <w:rFonts w:ascii="Arial" w:hAnsi="Arial" w:cs="Arial"/>
          </w:rPr>
          <w:t>beta diversity</w:t>
        </w:r>
        <w:r w:rsidR="00A014C0">
          <w:rPr>
            <w:rFonts w:ascii="Arial" w:hAnsi="Arial" w:cs="Arial"/>
          </w:rPr>
          <w:t xml:space="preserve"> that </w:t>
        </w:r>
      </w:ins>
      <w:ins w:id="1074" w:author="Laurent Philippot" w:date="2024-04-09T16:17:00Z">
        <w:r w:rsidR="00A014C0">
          <w:rPr>
            <w:rFonts w:ascii="Arial" w:hAnsi="Arial" w:cs="Arial"/>
          </w:rPr>
          <w:t xml:space="preserve">were dependent on </w:t>
        </w:r>
      </w:ins>
      <w:ins w:id="1075" w:author="Laurent Philippot" w:date="2024-04-10T10:38:00Z">
        <w:r w:rsidR="00EF114C">
          <w:rPr>
            <w:rFonts w:ascii="Arial" w:hAnsi="Arial" w:cs="Arial"/>
          </w:rPr>
          <w:t xml:space="preserve">the </w:t>
        </w:r>
      </w:ins>
      <w:ins w:id="1076" w:author="Laurent Philippot" w:date="2024-04-09T16:17:00Z">
        <w:r w:rsidR="00A014C0">
          <w:rPr>
            <w:rFonts w:ascii="Arial" w:hAnsi="Arial" w:cs="Arial"/>
          </w:rPr>
          <w:t xml:space="preserve">AO group </w:t>
        </w:r>
      </w:ins>
      <w:ins w:id="1077" w:author="Ari Fina Bintarti" w:date="2024-04-06T00:23:00Z">
        <w:del w:id="1078" w:author="Laurent Philippot" w:date="2024-04-09T16:17:00Z">
          <w:r w:rsidR="006D66E5" w:rsidRPr="00ED68EC" w:rsidDel="00A014C0">
            <w:rPr>
              <w:rFonts w:ascii="Arial" w:hAnsi="Arial" w:cs="Arial"/>
            </w:rPr>
            <w:delText xml:space="preserve">Drought affected the community beta diversity as shown in the CAP analysis </w:delText>
          </w:r>
        </w:del>
        <w:r w:rsidR="006D66E5" w:rsidRPr="00ED68EC">
          <w:rPr>
            <w:rFonts w:ascii="Arial" w:hAnsi="Arial" w:cs="Arial"/>
          </w:rPr>
          <w:t>(Fig. 2)</w:t>
        </w:r>
      </w:ins>
      <w:ins w:id="1079" w:author="Laurent Philippot" w:date="2024-04-09T16:17:00Z">
        <w:r w:rsidR="00A014C0">
          <w:rPr>
            <w:rFonts w:ascii="Arial" w:hAnsi="Arial" w:cs="Arial"/>
          </w:rPr>
          <w:t xml:space="preserve">. </w:t>
        </w:r>
      </w:ins>
      <w:ins w:id="1080" w:author="Ari Fina Bintarti" w:date="2024-04-06T00:23:00Z">
        <w:del w:id="1081" w:author="Laurent Philippot" w:date="2024-04-09T16:17:00Z">
          <w:r w:rsidR="006D66E5" w:rsidRPr="00ED68EC" w:rsidDel="00A014C0">
            <w:rPr>
              <w:rFonts w:ascii="Arial" w:hAnsi="Arial" w:cs="Arial"/>
            </w:rPr>
            <w:delText>,</w:delText>
          </w:r>
        </w:del>
        <w:del w:id="1082" w:author="Laurent Philippot" w:date="2024-04-09T16:34:00Z">
          <w:r w:rsidR="006D66E5" w:rsidRPr="00ED68EC" w:rsidDel="005812C2">
            <w:rPr>
              <w:rFonts w:ascii="Arial" w:hAnsi="Arial" w:cs="Arial"/>
            </w:rPr>
            <w:delText xml:space="preserve"> </w:delText>
          </w:r>
        </w:del>
      </w:ins>
      <w:ins w:id="1083" w:author="Laurent Philippot" w:date="2024-04-09T16:19:00Z">
        <w:r w:rsidR="00A1701C">
          <w:rPr>
            <w:rFonts w:ascii="Arial" w:hAnsi="Arial" w:cs="Arial"/>
          </w:rPr>
          <w:t xml:space="preserve">Thus, </w:t>
        </w:r>
      </w:ins>
      <w:ins w:id="1084" w:author="Laurent Philippot" w:date="2024-04-12T16:21:00Z">
        <w:r w:rsidR="00E75DAE">
          <w:rPr>
            <w:rFonts w:ascii="Arial" w:hAnsi="Arial" w:cs="Arial"/>
          </w:rPr>
          <w:t xml:space="preserve">the structure of the </w:t>
        </w:r>
      </w:ins>
      <w:ins w:id="1085" w:author="Ari Fina Bintarti" w:date="2024-04-06T00:23:00Z">
        <w:del w:id="1086" w:author="Laurent Philippot" w:date="2024-04-09T16:19:00Z">
          <w:r w:rsidR="006D66E5" w:rsidRPr="00ED68EC" w:rsidDel="00A1701C">
            <w:rPr>
              <w:rFonts w:ascii="Arial" w:hAnsi="Arial" w:cs="Arial"/>
            </w:rPr>
            <w:delText xml:space="preserve">and that </w:delText>
          </w:r>
        </w:del>
        <w:r w:rsidR="006D66E5" w:rsidRPr="00ED68EC">
          <w:rPr>
            <w:rFonts w:ascii="Arial" w:hAnsi="Arial" w:cs="Arial"/>
          </w:rPr>
          <w:t>AOA</w:t>
        </w:r>
      </w:ins>
      <w:ins w:id="1087" w:author="Laurent Philippot" w:date="2024-04-12T16:21:00Z">
        <w:r w:rsidR="00E75DAE">
          <w:rPr>
            <w:rFonts w:ascii="Arial" w:hAnsi="Arial" w:cs="Arial"/>
          </w:rPr>
          <w:t xml:space="preserve"> community was</w:t>
        </w:r>
      </w:ins>
      <w:ins w:id="1088" w:author="Ari Fina Bintarti" w:date="2024-04-06T00:23:00Z">
        <w:r w:rsidR="006D66E5" w:rsidRPr="00ED68EC">
          <w:rPr>
            <w:rFonts w:ascii="Arial" w:hAnsi="Arial" w:cs="Arial"/>
          </w:rPr>
          <w:t xml:space="preserve"> </w:t>
        </w:r>
        <w:del w:id="1089" w:author="Laurent Philippot" w:date="2024-04-09T16:19:00Z">
          <w:r w:rsidR="006D66E5" w:rsidRPr="00ED68EC" w:rsidDel="00A1701C">
            <w:rPr>
              <w:rFonts w:ascii="Arial" w:hAnsi="Arial" w:cs="Arial"/>
            </w:rPr>
            <w:delText>followed</w:delText>
          </w:r>
        </w:del>
        <w:del w:id="1090" w:author="Laurent Philippot" w:date="2024-04-12T16:20:00Z">
          <w:r w:rsidR="006D66E5" w:rsidRPr="00ED68EC" w:rsidDel="00E75DAE">
            <w:rPr>
              <w:rFonts w:ascii="Arial" w:hAnsi="Arial" w:cs="Arial"/>
            </w:rPr>
            <w:delText xml:space="preserve"> </w:delText>
          </w:r>
        </w:del>
        <w:del w:id="1091" w:author="Laurent Philippot" w:date="2024-04-09T16:22:00Z">
          <w:r w:rsidR="006D66E5" w:rsidRPr="00ED68EC" w:rsidDel="00A1701C">
            <w:rPr>
              <w:rFonts w:ascii="Arial" w:hAnsi="Arial" w:cs="Arial"/>
            </w:rPr>
            <w:delText xml:space="preserve">by </w:delText>
          </w:r>
        </w:del>
        <w:del w:id="1092" w:author="Laurent Philippot" w:date="2024-04-12T16:20:00Z">
          <w:r w:rsidR="006D66E5" w:rsidRPr="00ED68EC" w:rsidDel="00E75DAE">
            <w:rPr>
              <w:rFonts w:ascii="Arial" w:hAnsi="Arial" w:cs="Arial"/>
            </w:rPr>
            <w:delText>comammox</w:delText>
          </w:r>
        </w:del>
        <w:r w:rsidR="006D66E5" w:rsidRPr="00ED68EC">
          <w:rPr>
            <w:rFonts w:ascii="Arial" w:hAnsi="Arial" w:cs="Arial"/>
          </w:rPr>
          <w:t xml:space="preserve"> </w:t>
        </w:r>
        <w:del w:id="1093" w:author="Laurent Philippot" w:date="2024-04-10T10:38:00Z">
          <w:r w:rsidR="006D66E5" w:rsidRPr="00ED68EC" w:rsidDel="00EF114C">
            <w:rPr>
              <w:rFonts w:ascii="Arial" w:hAnsi="Arial" w:cs="Arial"/>
            </w:rPr>
            <w:delText>appeared to</w:delText>
          </w:r>
        </w:del>
        <w:del w:id="1094" w:author="Laurent Philippot" w:date="2024-04-12T16:21:00Z">
          <w:r w:rsidR="006D66E5" w:rsidRPr="00ED68EC" w:rsidDel="00E75DAE">
            <w:rPr>
              <w:rFonts w:ascii="Arial" w:hAnsi="Arial" w:cs="Arial"/>
            </w:rPr>
            <w:delText xml:space="preserve"> </w:delText>
          </w:r>
        </w:del>
        <w:del w:id="1095" w:author="Laurent Philippot" w:date="2024-04-09T16:19:00Z">
          <w:r w:rsidR="006D66E5" w:rsidRPr="00ED68EC" w:rsidDel="00A1701C">
            <w:rPr>
              <w:rFonts w:ascii="Arial" w:hAnsi="Arial" w:cs="Arial"/>
            </w:rPr>
            <w:delText>be more sensitive</w:delText>
          </w:r>
        </w:del>
      </w:ins>
      <w:ins w:id="1096" w:author="Laurent Philippot" w:date="2024-04-09T16:19:00Z">
        <w:r w:rsidR="00A1701C">
          <w:rPr>
            <w:rFonts w:ascii="Arial" w:hAnsi="Arial" w:cs="Arial"/>
          </w:rPr>
          <w:t>less resistant</w:t>
        </w:r>
      </w:ins>
      <w:ins w:id="1097" w:author="Ari Fina Bintarti" w:date="2024-04-06T00:23:00Z">
        <w:r w:rsidR="006D66E5" w:rsidRPr="00ED68EC">
          <w:rPr>
            <w:rFonts w:ascii="Arial" w:hAnsi="Arial" w:cs="Arial"/>
          </w:rPr>
          <w:t xml:space="preserve"> to drought than </w:t>
        </w:r>
      </w:ins>
      <w:proofErr w:type="spellStart"/>
      <w:ins w:id="1098" w:author="Laurent Philippot" w:date="2024-04-12T16:21:00Z">
        <w:r w:rsidR="00E75DAE">
          <w:rPr>
            <w:rFonts w:ascii="Arial" w:hAnsi="Arial" w:cs="Arial"/>
          </w:rPr>
          <w:t>than</w:t>
        </w:r>
        <w:proofErr w:type="spellEnd"/>
        <w:r w:rsidR="00E75DAE">
          <w:rPr>
            <w:rFonts w:ascii="Arial" w:hAnsi="Arial" w:cs="Arial"/>
          </w:rPr>
          <w:t xml:space="preserve"> that of </w:t>
        </w:r>
      </w:ins>
      <w:ins w:id="1099" w:author="Ari Fina Bintarti" w:date="2024-04-06T00:23:00Z">
        <w:r w:rsidR="006D66E5" w:rsidRPr="00ED68EC">
          <w:rPr>
            <w:rFonts w:ascii="Arial" w:hAnsi="Arial" w:cs="Arial"/>
          </w:rPr>
          <w:t>AOB</w:t>
        </w:r>
      </w:ins>
      <w:ins w:id="1100" w:author="Laurent Philippot" w:date="2024-04-12T16:21:00Z">
        <w:r w:rsidR="00E75DAE">
          <w:rPr>
            <w:rFonts w:ascii="Arial" w:hAnsi="Arial" w:cs="Arial"/>
          </w:rPr>
          <w:t xml:space="preserve"> as previously </w:t>
        </w:r>
      </w:ins>
      <w:ins w:id="1101" w:author="Laurent Philippot" w:date="2024-04-14T15:46:00Z">
        <w:r w:rsidR="00E63503">
          <w:rPr>
            <w:rFonts w:ascii="Arial" w:hAnsi="Arial" w:cs="Arial"/>
          </w:rPr>
          <w:t xml:space="preserve">described </w:t>
        </w:r>
      </w:ins>
      <w:ins w:id="1102" w:author="Ari Fina Bintarti" w:date="2024-04-06T00:23:00Z">
        <w:del w:id="1103" w:author="Laurent Philippot" w:date="2024-04-12T16:21:00Z">
          <w:r w:rsidR="006D66E5" w:rsidRPr="00ED68EC" w:rsidDel="00E75DAE">
            <w:rPr>
              <w:rFonts w:ascii="Arial" w:hAnsi="Arial" w:cs="Arial"/>
            </w:rPr>
            <w:delText>. There are discrepancies across studies on the sensitivity of AO groups to drought</w:delText>
          </w:r>
        </w:del>
      </w:ins>
      <w:ins w:id="1104" w:author="Laurent Philippot" w:date="2024-04-09T16:36:00Z">
        <w:r w:rsidR="005812C2" w:rsidRPr="00ED68EC">
          <w:rPr>
            <w:rFonts w:ascii="Arial" w:hAnsi="Arial" w:cs="Arial"/>
          </w:rPr>
          <w:fldChar w:fldCharType="begin"/>
        </w:r>
        <w:r w:rsidR="005812C2" w:rsidRPr="00ED68EC">
          <w:rPr>
            <w:rFonts w:ascii="Arial" w:hAnsi="Arial" w:cs="Arial"/>
          </w:rPr>
          <w:instrText xml:space="preserve"> ADDIN ZOTERO_ITEM CSL_CITATION {"citationID":"wg07SWNY","properties":{"formattedCitation":"(Thion &amp; Prosser, 2014)","plainCitation":"(Thion &amp; Prosser, 2014)","noteIndex":0},"citationItems":[{"id":57,"uris":["http://zotero.org/users/local/4LgJUJlW/items/69EEEK27"],"itemData":{"id":57,"type":"article-journal","abstract":"Climate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005812C2" w:rsidRPr="00ED68EC">
          <w:rPr>
            <w:rFonts w:ascii="Arial" w:hAnsi="Arial" w:cs="Arial"/>
          </w:rPr>
          <w:fldChar w:fldCharType="separate"/>
        </w:r>
        <w:r w:rsidR="005812C2" w:rsidRPr="00ED68EC">
          <w:rPr>
            <w:rFonts w:ascii="Arial" w:hAnsi="Arial" w:cs="Arial"/>
            <w:noProof/>
          </w:rPr>
          <w:t>(Thion &amp; Prosser, 2014</w:t>
        </w:r>
      </w:ins>
      <w:ins w:id="1105" w:author="Laurent Philippot" w:date="2024-04-12T16:22:00Z">
        <w:r w:rsidR="00E75DAE">
          <w:rPr>
            <w:rFonts w:ascii="Arial" w:hAnsi="Arial" w:cs="Arial"/>
            <w:noProof/>
          </w:rPr>
          <w:t>; Seneca 2021)</w:t>
        </w:r>
      </w:ins>
      <w:ins w:id="1106" w:author="Laurent Philippot" w:date="2024-04-09T16:36:00Z">
        <w:r w:rsidR="005812C2" w:rsidRPr="00ED68EC">
          <w:rPr>
            <w:rFonts w:ascii="Arial" w:hAnsi="Arial" w:cs="Arial"/>
          </w:rPr>
          <w:fldChar w:fldCharType="end"/>
        </w:r>
      </w:ins>
      <w:ins w:id="1107" w:author="Laurent Philippot" w:date="2024-04-09T16:35:00Z">
        <w:r w:rsidR="005812C2">
          <w:rPr>
            <w:rFonts w:ascii="Arial" w:hAnsi="Arial" w:cs="Arial"/>
          </w:rPr>
          <w:t xml:space="preserve"> </w:t>
        </w:r>
      </w:ins>
      <w:ins w:id="1108" w:author="Ari Fina Bintarti" w:date="2024-04-06T00:23:00Z">
        <w:del w:id="1109" w:author="Laurent Philippot" w:date="2024-04-09T16:35:00Z">
          <w:r w:rsidR="006D66E5" w:rsidRPr="00ED68EC" w:rsidDel="005812C2">
            <w:rPr>
              <w:rFonts w:ascii="Arial" w:hAnsi="Arial" w:cs="Arial"/>
            </w:rPr>
            <w:delText xml:space="preserve">. </w:delText>
          </w:r>
        </w:del>
        <w:del w:id="1110" w:author="Laurent Philippot" w:date="2024-04-09T16:36:00Z">
          <w:r w:rsidR="006D66E5" w:rsidRPr="00ED68EC" w:rsidDel="005812C2">
            <w:rPr>
              <w:rFonts w:ascii="Arial" w:hAnsi="Arial" w:cs="Arial"/>
            </w:rPr>
            <w:delText xml:space="preserve">For example, previous works agree that AOA is more sensitive </w:delText>
          </w:r>
        </w:del>
        <w:del w:id="1111" w:author="Laurent Philippot" w:date="2024-04-12T16:22:00Z">
          <w:r w:rsidR="006D66E5" w:rsidRPr="00ED68EC" w:rsidDel="00E75DAE">
            <w:rPr>
              <w:rFonts w:ascii="Arial" w:hAnsi="Arial" w:cs="Arial"/>
            </w:rPr>
            <w:delText xml:space="preserve">to </w:delText>
          </w:r>
        </w:del>
        <w:del w:id="1112" w:author="Laurent Philippot" w:date="2024-04-09T16:36:00Z">
          <w:r w:rsidR="006D66E5" w:rsidRPr="00ED68EC" w:rsidDel="005812C2">
            <w:rPr>
              <w:rFonts w:ascii="Arial" w:hAnsi="Arial" w:cs="Arial"/>
            </w:rPr>
            <w:delText>drought than AOB due to its sensitivity to NH</w:delText>
          </w:r>
          <w:r w:rsidR="006D66E5" w:rsidRPr="00ED68EC" w:rsidDel="005812C2">
            <w:rPr>
              <w:rFonts w:ascii="Arial" w:hAnsi="Arial" w:cs="Arial"/>
              <w:vertAlign w:val="subscript"/>
            </w:rPr>
            <w:delText>4</w:delText>
          </w:r>
          <w:r w:rsidR="006D66E5" w:rsidRPr="00ED68EC" w:rsidDel="005812C2">
            <w:rPr>
              <w:rFonts w:ascii="Arial" w:hAnsi="Arial" w:cs="Arial"/>
              <w:vertAlign w:val="superscript"/>
            </w:rPr>
            <w:delText>+</w:delText>
          </w:r>
          <w:r w:rsidR="006D66E5" w:rsidRPr="00ED68EC" w:rsidDel="005812C2">
            <w:rPr>
              <w:rFonts w:ascii="Arial" w:hAnsi="Arial" w:cs="Arial"/>
            </w:rPr>
            <w:delText xml:space="preserve"> concentration </w:delText>
          </w:r>
          <w:r w:rsidR="006D66E5" w:rsidRPr="00ED68EC" w:rsidDel="005812C2">
            <w:rPr>
              <w:rFonts w:ascii="Arial" w:hAnsi="Arial" w:cs="Arial"/>
            </w:rPr>
            <w:fldChar w:fldCharType="begin"/>
          </w:r>
          <w:r w:rsidR="006D66E5" w:rsidRPr="00ED68EC" w:rsidDel="005812C2">
            <w:rPr>
              <w:rFonts w:ascii="Arial" w:hAnsi="Arial" w:cs="Arial"/>
            </w:rPr>
            <w:delInstrText xml:space="preserve"> ADDIN ZOTERO_ITEM CSL_CITATION {"citationID":"wg07SWNY","properties":{"formattedCitation":"(Thion &amp; Prosser, 2014)","plainCitation":"(Thion &amp; Prosser, 2014)","noteIndex":0},"citationItems":[{"id":57,"uris":["http://zotero.org/users/local/4LgJUJlW/items/69EEEK27"],"itemData":{"id":57,"type":"article-journal","abstract":"Climate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delInstrText>
          </w:r>
          <w:r w:rsidR="006D66E5" w:rsidRPr="00ED68EC" w:rsidDel="005812C2">
            <w:rPr>
              <w:rFonts w:ascii="Arial" w:hAnsi="Arial" w:cs="Arial"/>
            </w:rPr>
            <w:fldChar w:fldCharType="separate"/>
          </w:r>
          <w:r w:rsidR="006D66E5" w:rsidRPr="00ED68EC" w:rsidDel="005812C2">
            <w:rPr>
              <w:rFonts w:ascii="Arial" w:hAnsi="Arial" w:cs="Arial"/>
              <w:noProof/>
            </w:rPr>
            <w:delText>(Thion &amp; Prosser, 2014)</w:delText>
          </w:r>
          <w:r w:rsidR="006D66E5" w:rsidRPr="00ED68EC" w:rsidDel="005812C2">
            <w:rPr>
              <w:rFonts w:ascii="Arial" w:hAnsi="Arial" w:cs="Arial"/>
            </w:rPr>
            <w:fldChar w:fldCharType="end"/>
          </w:r>
        </w:del>
        <w:del w:id="1113" w:author="Laurent Philippot" w:date="2024-04-12T16:22:00Z">
          <w:r w:rsidR="006D66E5" w:rsidRPr="00ED68EC" w:rsidDel="00E75DAE">
            <w:rPr>
              <w:rFonts w:ascii="Arial" w:hAnsi="Arial" w:cs="Arial"/>
            </w:rPr>
            <w:delText xml:space="preserve">, </w:delText>
          </w:r>
        </w:del>
        <w:del w:id="1114" w:author="Laurent Philippot" w:date="2024-04-09T16:37:00Z">
          <w:r w:rsidR="006D66E5" w:rsidRPr="00ED68EC" w:rsidDel="005812C2">
            <w:rPr>
              <w:rFonts w:ascii="Arial" w:hAnsi="Arial" w:cs="Arial"/>
            </w:rPr>
            <w:delText xml:space="preserve">as well as osmotic stress </w:delText>
          </w:r>
          <w:r w:rsidR="006D66E5" w:rsidRPr="00ED68EC" w:rsidDel="005812C2">
            <w:rPr>
              <w:rFonts w:ascii="Arial" w:hAnsi="Arial" w:cs="Arial"/>
            </w:rPr>
            <w:fldChar w:fldCharType="begin"/>
          </w:r>
          <w:r w:rsidR="006D66E5" w:rsidRPr="00ED68EC" w:rsidDel="005812C2">
            <w:rPr>
              <w:rFonts w:ascii="Arial" w:hAnsi="Arial" w:cs="Arial"/>
            </w:rPr>
            <w:delInstrText xml:space="preserve"> ADDIN ZOTERO_ITEM CSL_CITATION {"citationID":"UXDGNKlV","properties":{"formattedCitation":"(Bello et al., 2019)","plainCitation":"(Bello et al., 2019)","noteIndex":0},"citationItems":[{"id":283,"uris":["http://zotero.org/users/local/4LgJUJlW/items/Q4HR2RJV"],"itemData":{"id":283,"type":"article-journal","abstract":"Microbial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I."}],"issued":{"date-parts":[["2019",2,1]]}}}],"schema":"https://github.com/citation-style-language/schema/raw/master/csl-citation.json"} </w:delInstrText>
          </w:r>
          <w:r w:rsidR="006D66E5" w:rsidRPr="00ED68EC" w:rsidDel="005812C2">
            <w:rPr>
              <w:rFonts w:ascii="Arial" w:hAnsi="Arial" w:cs="Arial"/>
            </w:rPr>
            <w:fldChar w:fldCharType="separate"/>
          </w:r>
          <w:r w:rsidR="006D66E5" w:rsidRPr="00ED68EC" w:rsidDel="005812C2">
            <w:rPr>
              <w:rFonts w:ascii="Arial" w:hAnsi="Arial" w:cs="Arial"/>
              <w:noProof/>
            </w:rPr>
            <w:delText>(Bello et al., 2019)</w:delText>
          </w:r>
          <w:r w:rsidR="006D66E5" w:rsidRPr="00ED68EC" w:rsidDel="005812C2">
            <w:rPr>
              <w:rFonts w:ascii="Arial" w:hAnsi="Arial" w:cs="Arial"/>
            </w:rPr>
            <w:fldChar w:fldCharType="end"/>
          </w:r>
          <w:r w:rsidR="006D66E5" w:rsidRPr="00ED68EC" w:rsidDel="005812C2">
            <w:rPr>
              <w:rFonts w:ascii="Arial" w:hAnsi="Arial" w:cs="Arial"/>
            </w:rPr>
            <w:delText xml:space="preserve">, </w:delText>
          </w:r>
        </w:del>
        <w:del w:id="1115" w:author="Laurent Philippot" w:date="2024-04-12T16:22:00Z">
          <w:r w:rsidR="006D66E5" w:rsidRPr="00ED68EC" w:rsidDel="00E75DAE">
            <w:rPr>
              <w:rFonts w:ascii="Arial" w:hAnsi="Arial" w:cs="Arial"/>
            </w:rPr>
            <w:delText xml:space="preserve">while </w:delText>
          </w:r>
        </w:del>
        <w:del w:id="1116" w:author="Laurent Philippot" w:date="2024-04-09T16:37:00Z">
          <w:r w:rsidR="006D66E5" w:rsidRPr="00ED68EC" w:rsidDel="005812C2">
            <w:rPr>
              <w:rFonts w:ascii="Arial" w:hAnsi="Arial" w:cs="Arial"/>
            </w:rPr>
            <w:delText>another</w:delText>
          </w:r>
        </w:del>
        <w:del w:id="1117" w:author="Laurent Philippot" w:date="2024-04-12T16:22:00Z">
          <w:r w:rsidR="006D66E5" w:rsidRPr="00ED68EC" w:rsidDel="00E75DAE">
            <w:rPr>
              <w:rFonts w:ascii="Arial" w:hAnsi="Arial" w:cs="Arial"/>
            </w:rPr>
            <w:delText xml:space="preserve"> </w:delText>
          </w:r>
        </w:del>
        <w:del w:id="1118" w:author="Laurent Philippot" w:date="2024-04-09T16:37:00Z">
          <w:r w:rsidR="006D66E5" w:rsidRPr="00ED68EC" w:rsidDel="005812C2">
            <w:rPr>
              <w:rFonts w:ascii="Arial" w:hAnsi="Arial" w:cs="Arial"/>
            </w:rPr>
            <w:delText xml:space="preserve">work </w:delText>
          </w:r>
        </w:del>
        <w:del w:id="1119" w:author="Laurent Philippot" w:date="2024-04-12T16:22:00Z">
          <w:r w:rsidR="006D66E5" w:rsidRPr="00ED68EC" w:rsidDel="00E75DAE">
            <w:rPr>
              <w:rFonts w:ascii="Arial" w:hAnsi="Arial" w:cs="Arial"/>
            </w:rPr>
            <w:delText xml:space="preserve">reported that </w:delText>
          </w:r>
        </w:del>
        <w:del w:id="1120" w:author="Laurent Philippot" w:date="2024-04-12T16:26:00Z">
          <w:r w:rsidR="006D66E5" w:rsidRPr="001C5335" w:rsidDel="00E75DAE">
            <w:rPr>
              <w:rFonts w:ascii="Arial" w:hAnsi="Arial" w:cs="Arial"/>
              <w:strike/>
              <w:rPrChange w:id="1121" w:author="Laurent Philippot" w:date="2024-04-09T16:44:00Z">
                <w:rPr>
                  <w:rFonts w:ascii="Arial" w:hAnsi="Arial" w:cs="Arial"/>
                </w:rPr>
              </w:rPrChange>
            </w:rPr>
            <w:delText xml:space="preserve">AOA </w:delText>
          </w:r>
        </w:del>
        <w:del w:id="1122" w:author="Laurent Philippot" w:date="2024-04-09T16:40:00Z">
          <w:r w:rsidR="006D66E5" w:rsidRPr="001C5335" w:rsidDel="001C5335">
            <w:rPr>
              <w:rFonts w:ascii="Arial" w:hAnsi="Arial" w:cs="Arial"/>
              <w:strike/>
              <w:rPrChange w:id="1123" w:author="Laurent Philippot" w:date="2024-04-09T16:44:00Z">
                <w:rPr>
                  <w:rFonts w:ascii="Arial" w:hAnsi="Arial" w:cs="Arial"/>
                </w:rPr>
              </w:rPrChange>
            </w:rPr>
            <w:delText>is</w:delText>
          </w:r>
        </w:del>
        <w:del w:id="1124" w:author="Laurent Philippot" w:date="2024-04-12T16:26:00Z">
          <w:r w:rsidR="006D66E5" w:rsidRPr="001C5335" w:rsidDel="00E75DAE">
            <w:rPr>
              <w:rFonts w:ascii="Arial" w:hAnsi="Arial" w:cs="Arial"/>
              <w:strike/>
              <w:rPrChange w:id="1125" w:author="Laurent Philippot" w:date="2024-04-09T16:44:00Z">
                <w:rPr>
                  <w:rFonts w:ascii="Arial" w:hAnsi="Arial" w:cs="Arial"/>
                </w:rPr>
              </w:rPrChange>
            </w:rPr>
            <w:delText xml:space="preserve"> resistant to drought due to its strong environmental adaptability and substrate utilization efficiency </w:delText>
          </w:r>
          <w:r w:rsidR="006D66E5" w:rsidRPr="001C5335" w:rsidDel="00E75DAE">
            <w:rPr>
              <w:rFonts w:ascii="Arial" w:hAnsi="Arial" w:cs="Arial"/>
              <w:strike/>
              <w:rPrChange w:id="1126" w:author="Laurent Philippot" w:date="2024-04-09T16:44:00Z">
                <w:rPr>
                  <w:rFonts w:ascii="Arial" w:hAnsi="Arial" w:cs="Arial"/>
                </w:rPr>
              </w:rPrChange>
            </w:rPr>
            <w:fldChar w:fldCharType="begin"/>
          </w:r>
          <w:r w:rsidR="006D66E5" w:rsidRPr="001C5335" w:rsidDel="00E75DAE">
            <w:rPr>
              <w:rFonts w:ascii="Arial" w:hAnsi="Arial" w:cs="Arial"/>
              <w:strike/>
              <w:rPrChange w:id="1127" w:author="Laurent Philippot" w:date="2024-04-09T16:44:00Z">
                <w:rPr>
                  <w:rFonts w:ascii="Arial" w:hAnsi="Arial" w:cs="Arial"/>
                </w:rPr>
              </w:rPrChange>
            </w:rPr>
            <w:delInstrText xml:space="preserve"> ADDIN ZOTERO_ITEM CSL_CITATION {"citationID":"zJ9jvzTj","properties":{"formattedCitation":"(Chen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delInstrText>
          </w:r>
          <w:r w:rsidR="006D66E5" w:rsidRPr="001C5335" w:rsidDel="00E75DAE">
            <w:rPr>
              <w:rFonts w:ascii="Arial" w:hAnsi="Arial" w:cs="Arial"/>
              <w:strike/>
              <w:rPrChange w:id="1128" w:author="Laurent Philippot" w:date="2024-04-09T16:44:00Z">
                <w:rPr>
                  <w:rFonts w:ascii="Arial" w:hAnsi="Arial" w:cs="Arial"/>
                </w:rPr>
              </w:rPrChange>
            </w:rPr>
            <w:fldChar w:fldCharType="separate"/>
          </w:r>
          <w:r w:rsidR="006D66E5" w:rsidRPr="001C5335" w:rsidDel="00E75DAE">
            <w:rPr>
              <w:rFonts w:ascii="Arial" w:hAnsi="Arial" w:cs="Arial"/>
              <w:strike/>
              <w:noProof/>
              <w:rPrChange w:id="1129" w:author="Laurent Philippot" w:date="2024-04-09T16:44:00Z">
                <w:rPr>
                  <w:rFonts w:ascii="Arial" w:hAnsi="Arial" w:cs="Arial"/>
                  <w:noProof/>
                </w:rPr>
              </w:rPrChange>
            </w:rPr>
            <w:delText>(Chen et al., 2017)</w:delText>
          </w:r>
          <w:r w:rsidR="006D66E5" w:rsidRPr="001C5335" w:rsidDel="00E75DAE">
            <w:rPr>
              <w:rFonts w:ascii="Arial" w:hAnsi="Arial" w:cs="Arial"/>
              <w:strike/>
              <w:rPrChange w:id="1130" w:author="Laurent Philippot" w:date="2024-04-09T16:44:00Z">
                <w:rPr>
                  <w:rFonts w:ascii="Arial" w:hAnsi="Arial" w:cs="Arial"/>
                </w:rPr>
              </w:rPrChange>
            </w:rPr>
            <w:fldChar w:fldCharType="end"/>
          </w:r>
        </w:del>
        <w:r w:rsidR="006D66E5" w:rsidRPr="00ED68EC">
          <w:rPr>
            <w:rFonts w:ascii="Arial" w:hAnsi="Arial" w:cs="Arial"/>
          </w:rPr>
          <w:t xml:space="preserve">. </w:t>
        </w:r>
        <w:del w:id="1131" w:author="Laurent Philippot" w:date="2024-04-10T10:39:00Z">
          <w:r w:rsidR="006D66E5" w:rsidRPr="001C5335" w:rsidDel="00EF114C">
            <w:rPr>
              <w:rFonts w:ascii="Arial" w:hAnsi="Arial" w:cs="Arial"/>
              <w:highlight w:val="yellow"/>
              <w:rPrChange w:id="1132" w:author="Laurent Philippot" w:date="2024-04-09T16:45:00Z">
                <w:rPr>
                  <w:rFonts w:ascii="Arial" w:hAnsi="Arial" w:cs="Arial"/>
                </w:rPr>
              </w:rPrChange>
            </w:rPr>
            <w:delText xml:space="preserve">On the other hand, </w:delText>
          </w:r>
        </w:del>
      </w:ins>
      <w:ins w:id="1133" w:author="Laurent Philippot" w:date="2024-04-10T10:39:00Z">
        <w:r w:rsidR="00EF114C">
          <w:rPr>
            <w:rFonts w:ascii="Arial" w:hAnsi="Arial" w:cs="Arial"/>
            <w:highlight w:val="yellow"/>
          </w:rPr>
          <w:t>L</w:t>
        </w:r>
      </w:ins>
      <w:ins w:id="1134" w:author="Ari Fina Bintarti" w:date="2024-04-06T00:23:00Z">
        <w:del w:id="1135" w:author="Laurent Philippot" w:date="2024-04-10T10:39:00Z">
          <w:r w:rsidR="006D66E5" w:rsidRPr="001C5335" w:rsidDel="00EF114C">
            <w:rPr>
              <w:rFonts w:ascii="Arial" w:hAnsi="Arial" w:cs="Arial"/>
              <w:highlight w:val="yellow"/>
              <w:rPrChange w:id="1136" w:author="Laurent Philippot" w:date="2024-04-09T16:45:00Z">
                <w:rPr>
                  <w:rFonts w:ascii="Arial" w:hAnsi="Arial" w:cs="Arial"/>
                </w:rPr>
              </w:rPrChange>
            </w:rPr>
            <w:delText>l</w:delText>
          </w:r>
        </w:del>
        <w:r w:rsidR="006D66E5" w:rsidRPr="001C5335">
          <w:rPr>
            <w:rFonts w:ascii="Arial" w:hAnsi="Arial" w:cs="Arial"/>
            <w:highlight w:val="yellow"/>
            <w:rPrChange w:id="1137" w:author="Laurent Philippot" w:date="2024-04-09T16:45:00Z">
              <w:rPr>
                <w:rFonts w:ascii="Arial" w:hAnsi="Arial" w:cs="Arial"/>
              </w:rPr>
            </w:rPrChange>
          </w:rPr>
          <w:t xml:space="preserve">ittle is known on how comammox </w:t>
        </w:r>
        <w:r w:rsidR="006D66E5" w:rsidRPr="001C5335">
          <w:rPr>
            <w:rFonts w:ascii="Arial" w:hAnsi="Arial" w:cs="Arial"/>
            <w:i/>
            <w:iCs/>
            <w:highlight w:val="yellow"/>
            <w:rPrChange w:id="1138" w:author="Laurent Philippot" w:date="2024-04-09T16:45:00Z">
              <w:rPr>
                <w:rFonts w:ascii="Arial" w:hAnsi="Arial" w:cs="Arial"/>
                <w:i/>
                <w:iCs/>
              </w:rPr>
            </w:rPrChange>
          </w:rPr>
          <w:t>Nitrospira</w:t>
        </w:r>
        <w:r w:rsidR="006D66E5" w:rsidRPr="001C5335">
          <w:rPr>
            <w:rFonts w:ascii="Arial" w:hAnsi="Arial" w:cs="Arial"/>
            <w:highlight w:val="yellow"/>
            <w:rPrChange w:id="1139" w:author="Laurent Philippot" w:date="2024-04-09T16:45:00Z">
              <w:rPr>
                <w:rFonts w:ascii="Arial" w:hAnsi="Arial" w:cs="Arial"/>
              </w:rPr>
            </w:rPrChange>
          </w:rPr>
          <w:t xml:space="preserve"> responds to drought </w:t>
        </w:r>
        <w:del w:id="1140" w:author="Laurent Philippot" w:date="2024-04-12T16:23:00Z">
          <w:r w:rsidR="006D66E5" w:rsidRPr="001C5335" w:rsidDel="00E75DAE">
            <w:rPr>
              <w:rFonts w:ascii="Arial" w:hAnsi="Arial" w:cs="Arial"/>
              <w:highlight w:val="yellow"/>
              <w:rPrChange w:id="1141" w:author="Laurent Philippot" w:date="2024-04-09T16:45:00Z">
                <w:rPr>
                  <w:rFonts w:ascii="Arial" w:hAnsi="Arial" w:cs="Arial"/>
                </w:rPr>
              </w:rPrChange>
            </w:rPr>
            <w:delText xml:space="preserve">in different fertilization regimes </w:delText>
          </w:r>
        </w:del>
        <w:r w:rsidR="006D66E5" w:rsidRPr="001C5335">
          <w:rPr>
            <w:rFonts w:ascii="Arial" w:hAnsi="Arial" w:cs="Arial"/>
            <w:highlight w:val="yellow"/>
            <w:rPrChange w:id="1142" w:author="Laurent Philippot" w:date="2024-04-09T16:45:00Z">
              <w:rPr>
                <w:rFonts w:ascii="Arial" w:hAnsi="Arial" w:cs="Arial"/>
              </w:rPr>
            </w:rPrChange>
          </w:rPr>
          <w:t xml:space="preserve">and the niche specification of this group is still under debate </w:t>
        </w:r>
        <w:r w:rsidR="006D66E5" w:rsidRPr="001C5335">
          <w:rPr>
            <w:rFonts w:ascii="Arial" w:hAnsi="Arial" w:cs="Arial"/>
            <w:highlight w:val="yellow"/>
            <w:rPrChange w:id="1143" w:author="Laurent Philippot" w:date="2024-04-09T16:45:00Z">
              <w:rPr>
                <w:rFonts w:ascii="Arial" w:hAnsi="Arial" w:cs="Arial"/>
              </w:rPr>
            </w:rPrChange>
          </w:rPr>
          <w:fldChar w:fldCharType="begin"/>
        </w:r>
        <w:r w:rsidR="006D66E5" w:rsidRPr="001C5335">
          <w:rPr>
            <w:rFonts w:ascii="Arial" w:hAnsi="Arial" w:cs="Arial"/>
            <w:highlight w:val="yellow"/>
            <w:rPrChange w:id="1144" w:author="Laurent Philippot" w:date="2024-04-09T16:45:00Z">
              <w:rPr>
                <w:rFonts w:ascii="Arial" w:hAnsi="Arial" w:cs="Arial"/>
              </w:rPr>
            </w:rPrChange>
          </w:rPr>
          <w:instrText xml:space="preserve"> ADDIN ZOTERO_ITEM CSL_CITATION {"citationID":"QITPPQj2","properties":{"formattedCitation":"(Sakoula et al., 2021; S. Xu et al., 2020)","plainCitation":"(Sakoula et al., 2021; S. Xu et al., 2020)","noteIndex":0},"citationItems":[{"id":291,"uris":["http://zotero.org/users/local/4LgJUJlW/items/JS2G4THX"],"itemData":{"id":291,"type":"article-journal","abstract":"The recent discovery of bacteria within the genus Nitrospira capable of complete ammonia oxidation (comammox) demonstrated that the sequential oxidation of ammonia to nitrate via nitrite can also be performed within a single bacterial cell. Although comammox Nitrospira exhibit a wide distribution in natural and engineered ecosystems, information on their physiological properties is scarce due to the limited number of cultured representatives. Additionally, most available genomic information is derived from metagenomic sequencing and high-quality genomes of Nitrospira in general are limited. In this study, we obtained a high (90%) enrichment of a novel comammox species, tentatively named “Candidatus Nitrospira kreftii”, and performed a detailed genomic and physiological characterization. The complete genome of “Ca. N. kreftii” allowed reconstruction of its basic metabolic traits. Similar to Nitrospira inopinata, the enrichment culture exhibited a very high ammonia affinity (Km(app)_NH3 ≈ 0.040 ± 0.01 µM), but a higher nitrite affinity (Km(app)_NO2- = 12.5 ± 4.0 µM), indicating an adaptation to highly oligotrophic environments. Furthermore, we observed partial inhibition of ammonia oxidation at ammonium concentrations as low as 25 µM. This inhibition of “Ca. N. kreftii” indicates that differences in ammonium tolerance rather than affinity could potentially be a niche determining factor for different comammox Nitrospira.","container-title":"The ISME Journal","DOI":"10.1038/s41396-020-00827-4","ISSN":"1751-7362","issue":"4","journalAbbreviation":"The ISME Journal","page":"1010-1024","source":"Silverchair","title":"Enrichment and physiological characterization of a novel comammox Nitrospira indicates ammonium inhibition of complete nitrification","volume":"15","author":[{"family":"Sakoula","given":"Dimitra"},{"family":"Koch","given":"Hanna"},{"family":"Frank","given":"Jeroen"},{"family":"Jetten","given":"Mike S M"},{"family":"Kessel","given":"Maartje A H J","non-dropping-particle":"van"},{"family":"Lücker","given":"Sebastian"}],"issued":{"date-parts":[["2021",4,1]]}}},{"id":294,"uris":["http://zotero.org/users/local/4LgJUJlW/items/LBA6VWZP"],"itemData":{"id":294,"type":"article-journal","abstract":"The recent discovery of complete ammonia oxidation (comammox) process in a single organism challenged the division of labor between two functional groups in the classical two-step nitrification model. However, the distribution and activity of comammox bacteria in various environments remain largely unknown. This study presented a large-scale investigation of the geographical distribution, phylogenetic diversity, and activity of comammox Nitrospira in typical agricultural soils. Among the 23 samples harvested across China, comammox Nitrospira clade A was ubiquitously detected at 4.14 × 104–1.65 × 107 amoA gene copies/g dry soil, with 90% belonging to the subclade A2. The abundance of comammox Nitrospira clade B was two orders of magnitude lower than clade A. In all samples, comammox Nitrospira were 1–2 orders of magnitude less abundant than canonical nitrifiers, and soils with slightly high pH and C/N tended to enrich more comammox Nitrospira. Unlike canonical nitrifiers, comammox Nitrospira had sustained amoA gene transcription regardless of external ammonia supply, indicating their competitive advantage over other nitrifiers under low-ammonia conditions. When fed with 1 mM ammonium for 15 days, comammox Nitrospira in tested soils were enriched 2.36 times higher than those enriched by the same amount of nitrite, indicating their preference to utilizing ammonia as the substrate. DNA-SIP further confirmed the in situ nitrification activity of comammox Nitrospira. This study provided new insights into the broad distribution and diversity of comammox Nitrospira in agricultural soils, which could potentially play an important role in the microbial nitrogen cycle in soils.","container-title":"Science of The Total Environment","DOI":"10.1016/j.scitotenv.2019.135684","ISSN":"0048-9697","journalAbbreviation":"Science of The Total Environment","page":"135684","source":"ScienceDirect","title":"Ubiquity, diversity, and activity of comammox &lt;i&gt;Nitrospira&lt;/i&gt; in agricultural soils","volume":"706","author":[{"family":"Xu","given":"Shaoyi"},{"family":"Wang","given":"Baozhan"},{"family":"Li","given":"Yong"},{"family":"Jiang","given":"Daqian"},{"family":"Zhou","given":"Yuting"},{"family":"Ding","given":"Aqiang"},{"family":"Zong","given":"Yuxiao"},{"family":"Ling","given":"Xiaoting"},{"family":"Zhang","given":"Senyin"},{"family":"Lu","given":"Huijie"}],"issued":{"date-parts":[["2020",3,1]]}}}],"schema":"https://github.com/citation-style-language/schema/raw/master/csl-citation.json"} </w:instrText>
        </w:r>
        <w:r w:rsidR="006D66E5" w:rsidRPr="001C5335">
          <w:rPr>
            <w:rFonts w:ascii="Arial" w:hAnsi="Arial" w:cs="Arial"/>
            <w:highlight w:val="yellow"/>
            <w:rPrChange w:id="1145" w:author="Laurent Philippot" w:date="2024-04-09T16:45:00Z">
              <w:rPr>
                <w:rFonts w:ascii="Arial" w:hAnsi="Arial" w:cs="Arial"/>
              </w:rPr>
            </w:rPrChange>
          </w:rPr>
          <w:fldChar w:fldCharType="separate"/>
        </w:r>
        <w:r w:rsidR="006D66E5" w:rsidRPr="001C5335">
          <w:rPr>
            <w:rFonts w:ascii="Arial" w:hAnsi="Arial" w:cs="Arial"/>
            <w:noProof/>
            <w:highlight w:val="yellow"/>
            <w:rPrChange w:id="1146" w:author="Laurent Philippot" w:date="2024-04-09T16:45:00Z">
              <w:rPr>
                <w:rFonts w:ascii="Arial" w:hAnsi="Arial" w:cs="Arial"/>
                <w:noProof/>
              </w:rPr>
            </w:rPrChange>
          </w:rPr>
          <w:t>(Sakoula et al., 2021; S. Xu et al., 2020)</w:t>
        </w:r>
        <w:r w:rsidR="006D66E5" w:rsidRPr="001C5335">
          <w:rPr>
            <w:rFonts w:ascii="Arial" w:hAnsi="Arial" w:cs="Arial"/>
            <w:highlight w:val="yellow"/>
            <w:rPrChange w:id="1147" w:author="Laurent Philippot" w:date="2024-04-09T16:45:00Z">
              <w:rPr>
                <w:rFonts w:ascii="Arial" w:hAnsi="Arial" w:cs="Arial"/>
              </w:rPr>
            </w:rPrChange>
          </w:rPr>
          <w:fldChar w:fldCharType="end"/>
        </w:r>
        <w:r w:rsidR="006D66E5" w:rsidRPr="001C5335">
          <w:rPr>
            <w:rFonts w:ascii="Arial" w:hAnsi="Arial" w:cs="Arial"/>
            <w:highlight w:val="yellow"/>
            <w:rPrChange w:id="1148" w:author="Laurent Philippot" w:date="2024-04-09T16:45:00Z">
              <w:rPr>
                <w:rFonts w:ascii="Arial" w:hAnsi="Arial" w:cs="Arial"/>
              </w:rPr>
            </w:rPrChange>
          </w:rPr>
          <w:t xml:space="preserve">. </w:t>
        </w:r>
        <w:del w:id="1149" w:author="Laurent Philippot" w:date="2024-04-12T16:23:00Z">
          <w:r w:rsidR="006D66E5" w:rsidRPr="001C5335" w:rsidDel="00E75DAE">
            <w:rPr>
              <w:rFonts w:ascii="Arial" w:hAnsi="Arial" w:cs="Arial"/>
              <w:highlight w:val="yellow"/>
              <w:rPrChange w:id="1150" w:author="Laurent Philippot" w:date="2024-04-09T16:45:00Z">
                <w:rPr>
                  <w:rFonts w:ascii="Arial" w:hAnsi="Arial" w:cs="Arial"/>
                </w:rPr>
              </w:rPrChange>
            </w:rPr>
            <w:delText>Nevertheless</w:delText>
          </w:r>
        </w:del>
      </w:ins>
      <w:ins w:id="1151" w:author="Laurent Philippot" w:date="2024-04-12T16:23:00Z">
        <w:r w:rsidR="00E75DAE">
          <w:rPr>
            <w:rFonts w:ascii="Arial" w:hAnsi="Arial" w:cs="Arial"/>
            <w:highlight w:val="yellow"/>
          </w:rPr>
          <w:t>Here we found</w:t>
        </w:r>
      </w:ins>
      <w:ins w:id="1152" w:author="Laurent Philippot" w:date="2024-04-12T16:24:00Z">
        <w:r w:rsidR="00E75DAE">
          <w:rPr>
            <w:rFonts w:ascii="Arial" w:hAnsi="Arial" w:cs="Arial"/>
            <w:highlight w:val="yellow"/>
          </w:rPr>
          <w:t xml:space="preserve"> a</w:t>
        </w:r>
      </w:ins>
      <w:ins w:id="1153" w:author="Laurent Philippot" w:date="2024-04-12T16:23:00Z">
        <w:r w:rsidR="00E75DAE">
          <w:rPr>
            <w:rFonts w:ascii="Arial" w:hAnsi="Arial" w:cs="Arial"/>
            <w:highlight w:val="yellow"/>
          </w:rPr>
          <w:t xml:space="preserve"> </w:t>
        </w:r>
      </w:ins>
      <w:ins w:id="1154" w:author="Laurent Philippot" w:date="2024-04-12T16:24:00Z">
        <w:r w:rsidR="00E75DAE">
          <w:rPr>
            <w:rFonts w:ascii="Arial" w:hAnsi="Arial" w:cs="Arial"/>
            <w:highlight w:val="yellow"/>
          </w:rPr>
          <w:t xml:space="preserve">small yet significantly impact of drought on </w:t>
        </w:r>
      </w:ins>
      <w:ins w:id="1155" w:author="Ari Fina Bintarti" w:date="2024-04-06T00:23:00Z">
        <w:del w:id="1156" w:author="Laurent Philippot" w:date="2024-04-12T16:23:00Z">
          <w:r w:rsidR="006D66E5" w:rsidRPr="001C5335" w:rsidDel="00E75DAE">
            <w:rPr>
              <w:rFonts w:ascii="Arial" w:hAnsi="Arial" w:cs="Arial"/>
              <w:highlight w:val="yellow"/>
              <w:rPrChange w:id="1157" w:author="Laurent Philippot" w:date="2024-04-09T16:45:00Z">
                <w:rPr>
                  <w:rFonts w:ascii="Arial" w:hAnsi="Arial" w:cs="Arial"/>
                </w:rPr>
              </w:rPrChange>
            </w:rPr>
            <w:delText xml:space="preserve">, </w:delText>
          </w:r>
        </w:del>
      </w:ins>
      <w:ins w:id="1158" w:author="Laurent Philippot" w:date="2024-04-12T16:23:00Z">
        <w:r w:rsidR="00E75DAE">
          <w:rPr>
            <w:rFonts w:ascii="Arial" w:hAnsi="Arial" w:cs="Arial"/>
            <w:highlight w:val="yellow"/>
          </w:rPr>
          <w:t>both the alpha diversity and beta</w:t>
        </w:r>
      </w:ins>
      <w:ins w:id="1159" w:author="Laurent Philippot" w:date="2024-04-12T16:24:00Z">
        <w:r w:rsidR="00E75DAE">
          <w:rPr>
            <w:rFonts w:ascii="Arial" w:hAnsi="Arial" w:cs="Arial"/>
            <w:highlight w:val="yellow"/>
          </w:rPr>
          <w:t>-div</w:t>
        </w:r>
      </w:ins>
      <w:ins w:id="1160" w:author="Laurent Philippot" w:date="2024-04-12T16:26:00Z">
        <w:r w:rsidR="00E75DAE">
          <w:rPr>
            <w:rFonts w:ascii="Arial" w:hAnsi="Arial" w:cs="Arial"/>
            <w:highlight w:val="yellow"/>
          </w:rPr>
          <w:t>er</w:t>
        </w:r>
      </w:ins>
      <w:ins w:id="1161" w:author="Laurent Philippot" w:date="2024-04-12T16:24:00Z">
        <w:r w:rsidR="00E75DAE">
          <w:rPr>
            <w:rFonts w:ascii="Arial" w:hAnsi="Arial" w:cs="Arial"/>
            <w:highlight w:val="yellow"/>
          </w:rPr>
          <w:t xml:space="preserve">sity of </w:t>
        </w:r>
      </w:ins>
      <w:proofErr w:type="spellStart"/>
      <w:ins w:id="1162" w:author="Ari Fina Bintarti" w:date="2024-04-06T00:23:00Z">
        <w:r w:rsidR="006D66E5" w:rsidRPr="001C5335">
          <w:rPr>
            <w:rFonts w:ascii="Arial" w:hAnsi="Arial" w:cs="Arial"/>
            <w:highlight w:val="yellow"/>
            <w:rPrChange w:id="1163" w:author="Laurent Philippot" w:date="2024-04-09T16:45:00Z">
              <w:rPr>
                <w:rFonts w:ascii="Arial" w:hAnsi="Arial" w:cs="Arial"/>
              </w:rPr>
            </w:rPrChange>
          </w:rPr>
          <w:t>comammox</w:t>
        </w:r>
        <w:proofErr w:type="spellEnd"/>
        <w:del w:id="1164" w:author="Laurent Philippot" w:date="2024-04-12T16:26:00Z">
          <w:r w:rsidR="006D66E5" w:rsidRPr="001C5335" w:rsidDel="00E75DAE">
            <w:rPr>
              <w:rFonts w:ascii="Arial" w:hAnsi="Arial" w:cs="Arial"/>
              <w:highlight w:val="yellow"/>
              <w:rPrChange w:id="1165" w:author="Laurent Philippot" w:date="2024-04-09T16:45:00Z">
                <w:rPr>
                  <w:rFonts w:ascii="Arial" w:hAnsi="Arial" w:cs="Arial"/>
                </w:rPr>
              </w:rPrChange>
            </w:rPr>
            <w:delText xml:space="preserve"> </w:delText>
          </w:r>
        </w:del>
      </w:ins>
      <w:ins w:id="1166" w:author="Laurent Philippot" w:date="2024-04-12T16:26:00Z">
        <w:r w:rsidR="00E75DAE">
          <w:rPr>
            <w:rFonts w:ascii="Arial" w:hAnsi="Arial" w:cs="Arial"/>
            <w:highlight w:val="yellow"/>
          </w:rPr>
          <w:t>, which were dependent on the cropping system</w:t>
        </w:r>
      </w:ins>
      <w:ins w:id="1167" w:author="Laurent Philippot" w:date="2024-04-10T11:23:00Z">
        <w:r w:rsidR="001D4A2A">
          <w:rPr>
            <w:rFonts w:ascii="Arial" w:hAnsi="Arial" w:cs="Arial"/>
            <w:highlight w:val="yellow"/>
          </w:rPr>
          <w:t xml:space="preserve">. </w:t>
        </w:r>
      </w:ins>
      <w:ins w:id="1168" w:author="Laurent Philippot" w:date="2024-04-11T15:29:00Z">
        <w:r w:rsidR="00A76F20" w:rsidRPr="00ED68EC">
          <w:rPr>
            <w:rFonts w:ascii="Arial" w:hAnsi="Arial" w:cs="Arial"/>
          </w:rPr>
          <w:t xml:space="preserve">Differential abundance analysis </w:t>
        </w:r>
        <w:r w:rsidR="00A76F20">
          <w:rPr>
            <w:rFonts w:ascii="Arial" w:hAnsi="Arial" w:cs="Arial"/>
          </w:rPr>
          <w:t>indicated</w:t>
        </w:r>
        <w:r w:rsidR="00A76F20" w:rsidRPr="00ED68EC">
          <w:rPr>
            <w:rFonts w:ascii="Arial" w:hAnsi="Arial" w:cs="Arial"/>
          </w:rPr>
          <w:t xml:space="preserve"> </w:t>
        </w:r>
        <w:r w:rsidR="00A76F20">
          <w:rPr>
            <w:rFonts w:ascii="Arial" w:hAnsi="Arial" w:cs="Arial"/>
          </w:rPr>
          <w:t xml:space="preserve">that </w:t>
        </w:r>
      </w:ins>
      <w:ins w:id="1169" w:author="Laurent Philippot" w:date="2024-04-11T15:39:00Z">
        <w:r w:rsidR="00E8455D">
          <w:rPr>
            <w:rFonts w:ascii="Arial" w:hAnsi="Arial" w:cs="Arial"/>
          </w:rPr>
          <w:t xml:space="preserve">in average </w:t>
        </w:r>
      </w:ins>
      <w:ins w:id="1170" w:author="Laurent Philippot" w:date="2024-04-12T10:05:00Z">
        <w:r w:rsidR="00FC7E62">
          <w:rPr>
            <w:rFonts w:ascii="Arial" w:hAnsi="Arial" w:cs="Arial"/>
          </w:rPr>
          <w:t>more than a quarter</w:t>
        </w:r>
      </w:ins>
      <w:ins w:id="1171" w:author="Laurent Philippot" w:date="2024-04-11T15:39:00Z">
        <w:r w:rsidR="00E8455D">
          <w:rPr>
            <w:rFonts w:ascii="Arial" w:hAnsi="Arial" w:cs="Arial"/>
          </w:rPr>
          <w:t xml:space="preserve"> of the</w:t>
        </w:r>
      </w:ins>
      <w:ins w:id="1172" w:author="Laurent Philippot" w:date="2024-04-11T15:29:00Z">
        <w:r w:rsidR="00A76F20">
          <w:rPr>
            <w:rFonts w:ascii="Arial" w:hAnsi="Arial" w:cs="Arial"/>
          </w:rPr>
          <w:t xml:space="preserve"> dominant</w:t>
        </w:r>
      </w:ins>
      <w:ins w:id="1173" w:author="Laurent Philippot" w:date="2024-04-11T15:30:00Z">
        <w:r w:rsidR="00A76F20">
          <w:rPr>
            <w:rFonts w:ascii="Arial" w:hAnsi="Arial" w:cs="Arial"/>
          </w:rPr>
          <w:t xml:space="preserve"> ammonia</w:t>
        </w:r>
      </w:ins>
      <w:ins w:id="1174" w:author="Laurent Philippot" w:date="2024-04-11T15:37:00Z">
        <w:r w:rsidR="00E8455D">
          <w:rPr>
            <w:rFonts w:ascii="Arial" w:hAnsi="Arial" w:cs="Arial"/>
          </w:rPr>
          <w:t>-</w:t>
        </w:r>
      </w:ins>
      <w:ins w:id="1175" w:author="Laurent Philippot" w:date="2024-04-11T15:30:00Z">
        <w:r w:rsidR="00A76F20">
          <w:rPr>
            <w:rFonts w:ascii="Arial" w:hAnsi="Arial" w:cs="Arial"/>
          </w:rPr>
          <w:t>oxidizin</w:t>
        </w:r>
      </w:ins>
      <w:ins w:id="1176" w:author="Laurent Philippot" w:date="2024-04-11T15:31:00Z">
        <w:r w:rsidR="00A76F20">
          <w:rPr>
            <w:rFonts w:ascii="Arial" w:hAnsi="Arial" w:cs="Arial"/>
          </w:rPr>
          <w:t xml:space="preserve">g </w:t>
        </w:r>
      </w:ins>
      <w:ins w:id="1177" w:author="Laurent Philippot" w:date="2024-04-11T15:29:00Z">
        <w:r w:rsidR="00A76F20">
          <w:rPr>
            <w:rFonts w:ascii="Arial" w:hAnsi="Arial" w:cs="Arial"/>
          </w:rPr>
          <w:t>ASVs were affected by drought</w:t>
        </w:r>
      </w:ins>
      <w:ins w:id="1178" w:author="Laurent Philippot" w:date="2024-04-12T10:04:00Z">
        <w:r w:rsidR="00FC7E62">
          <w:rPr>
            <w:rFonts w:ascii="Arial" w:hAnsi="Arial" w:cs="Arial"/>
          </w:rPr>
          <w:t xml:space="preserve"> both in the bulk and </w:t>
        </w:r>
        <w:proofErr w:type="spellStart"/>
        <w:r w:rsidR="00FC7E62">
          <w:rPr>
            <w:rFonts w:ascii="Arial" w:hAnsi="Arial" w:cs="Arial"/>
          </w:rPr>
          <w:t>rhizospher</w:t>
        </w:r>
      </w:ins>
      <w:ins w:id="1179" w:author="Laurent Philippot" w:date="2024-04-12T10:05:00Z">
        <w:r w:rsidR="00FC7E62">
          <w:rPr>
            <w:rFonts w:ascii="Arial" w:hAnsi="Arial" w:cs="Arial"/>
          </w:rPr>
          <w:t>ic</w:t>
        </w:r>
      </w:ins>
      <w:proofErr w:type="spellEnd"/>
      <w:ins w:id="1180" w:author="Laurent Philippot" w:date="2024-04-12T10:04:00Z">
        <w:r w:rsidR="00FC7E62">
          <w:rPr>
            <w:rFonts w:ascii="Arial" w:hAnsi="Arial" w:cs="Arial"/>
          </w:rPr>
          <w:t xml:space="preserve"> soil and </w:t>
        </w:r>
      </w:ins>
      <w:ins w:id="1181" w:author="Laurent Philippot" w:date="2024-04-11T15:29:00Z">
        <w:r w:rsidR="00A76F20">
          <w:rPr>
            <w:rFonts w:ascii="Arial" w:hAnsi="Arial" w:cs="Arial"/>
          </w:rPr>
          <w:t xml:space="preserve">regardless of the </w:t>
        </w:r>
      </w:ins>
      <w:ins w:id="1182" w:author="Laurent Philippot" w:date="2024-04-11T15:31:00Z">
        <w:r w:rsidR="00A76F20">
          <w:rPr>
            <w:rFonts w:ascii="Arial" w:hAnsi="Arial" w:cs="Arial"/>
          </w:rPr>
          <w:t>taxa</w:t>
        </w:r>
      </w:ins>
      <w:ins w:id="1183" w:author="Laurent Philippot" w:date="2024-04-11T15:29:00Z">
        <w:r w:rsidR="00A76F20">
          <w:rPr>
            <w:rFonts w:ascii="Arial" w:hAnsi="Arial" w:cs="Arial"/>
          </w:rPr>
          <w:t xml:space="preserve">. </w:t>
        </w:r>
      </w:ins>
      <w:ins w:id="1184" w:author="Laurent Philippot" w:date="2024-04-11T15:31:00Z">
        <w:r w:rsidR="00A76F20">
          <w:rPr>
            <w:rFonts w:ascii="Arial" w:hAnsi="Arial" w:cs="Arial"/>
          </w:rPr>
          <w:t xml:space="preserve">In contrast to the </w:t>
        </w:r>
      </w:ins>
      <w:ins w:id="1185" w:author="Laurent Philippot" w:date="2024-04-11T15:41:00Z">
        <w:r w:rsidR="00E8455D">
          <w:rPr>
            <w:rFonts w:ascii="Arial" w:hAnsi="Arial" w:cs="Arial"/>
          </w:rPr>
          <w:t>CAP analysis</w:t>
        </w:r>
      </w:ins>
      <w:ins w:id="1186" w:author="Laurent Philippot" w:date="2024-04-12T10:02:00Z">
        <w:r w:rsidR="00FC7E62">
          <w:rPr>
            <w:rFonts w:ascii="Arial" w:hAnsi="Arial" w:cs="Arial"/>
          </w:rPr>
          <w:t xml:space="preserve"> showi</w:t>
        </w:r>
      </w:ins>
      <w:ins w:id="1187" w:author="Laurent Philippot" w:date="2024-04-12T10:03:00Z">
        <w:r w:rsidR="00FC7E62">
          <w:rPr>
            <w:rFonts w:ascii="Arial" w:hAnsi="Arial" w:cs="Arial"/>
          </w:rPr>
          <w:t>ng a higher resistance of AOB</w:t>
        </w:r>
      </w:ins>
      <w:ins w:id="1188" w:author="Laurent Philippot" w:date="2024-04-11T15:31:00Z">
        <w:r w:rsidR="00A76F20">
          <w:rPr>
            <w:rFonts w:ascii="Arial" w:hAnsi="Arial" w:cs="Arial"/>
          </w:rPr>
          <w:t xml:space="preserve">, </w:t>
        </w:r>
      </w:ins>
      <w:ins w:id="1189" w:author="Laurent Philippot" w:date="2024-04-11T15:42:00Z">
        <w:r w:rsidR="00E8455D">
          <w:rPr>
            <w:rFonts w:ascii="Arial" w:hAnsi="Arial" w:cs="Arial"/>
          </w:rPr>
          <w:t>the percentage</w:t>
        </w:r>
      </w:ins>
      <w:ins w:id="1190" w:author="Laurent Philippot" w:date="2024-04-12T10:02:00Z">
        <w:r w:rsidR="00FC7E62">
          <w:rPr>
            <w:rFonts w:ascii="Arial" w:hAnsi="Arial" w:cs="Arial"/>
          </w:rPr>
          <w:t xml:space="preserve"> of </w:t>
        </w:r>
      </w:ins>
      <w:ins w:id="1191" w:author="Laurent Philippot" w:date="2024-04-11T15:42:00Z">
        <w:r w:rsidR="00E8455D">
          <w:rPr>
            <w:rFonts w:ascii="Arial" w:hAnsi="Arial" w:cs="Arial"/>
          </w:rPr>
          <w:t xml:space="preserve">affected ASVs belonging to </w:t>
        </w:r>
      </w:ins>
      <w:ins w:id="1192" w:author="Laurent Philippot" w:date="2024-04-11T15:29:00Z">
        <w:r w:rsidR="00A76F20" w:rsidRPr="00ED68EC">
          <w:rPr>
            <w:rFonts w:ascii="Arial" w:hAnsi="Arial" w:cs="Arial"/>
          </w:rPr>
          <w:t>AO</w:t>
        </w:r>
      </w:ins>
      <w:ins w:id="1193" w:author="Laurent Philippot" w:date="2024-04-11T15:41:00Z">
        <w:r w:rsidR="00E8455D">
          <w:rPr>
            <w:rFonts w:ascii="Arial" w:hAnsi="Arial" w:cs="Arial"/>
          </w:rPr>
          <w:t xml:space="preserve">A and </w:t>
        </w:r>
        <w:proofErr w:type="spellStart"/>
        <w:r w:rsidR="00E8455D">
          <w:rPr>
            <w:rFonts w:ascii="Arial" w:hAnsi="Arial" w:cs="Arial"/>
          </w:rPr>
          <w:t>comammox</w:t>
        </w:r>
      </w:ins>
      <w:proofErr w:type="spellEnd"/>
      <w:ins w:id="1194" w:author="Laurent Philippot" w:date="2024-04-11T15:42:00Z">
        <w:r w:rsidR="00E8455D">
          <w:rPr>
            <w:rFonts w:ascii="Arial" w:hAnsi="Arial" w:cs="Arial"/>
          </w:rPr>
          <w:t xml:space="preserve"> </w:t>
        </w:r>
      </w:ins>
      <w:ins w:id="1195" w:author="Laurent Philippot" w:date="2024-04-11T15:45:00Z">
        <w:r w:rsidR="00E8455D">
          <w:rPr>
            <w:rFonts w:ascii="Arial" w:hAnsi="Arial" w:cs="Arial"/>
          </w:rPr>
          <w:t>was lower than those belonging to the</w:t>
        </w:r>
      </w:ins>
      <w:ins w:id="1196" w:author="Laurent Philippot" w:date="2024-04-11T15:42:00Z">
        <w:r w:rsidR="00E8455D">
          <w:rPr>
            <w:rFonts w:ascii="Arial" w:hAnsi="Arial" w:cs="Arial"/>
          </w:rPr>
          <w:t xml:space="preserve"> AOB</w:t>
        </w:r>
      </w:ins>
      <w:ins w:id="1197" w:author="Laurent Philippot" w:date="2024-04-11T15:29:00Z">
        <w:r w:rsidR="00A76F20" w:rsidRPr="00ED68EC">
          <w:rPr>
            <w:rFonts w:ascii="Arial" w:hAnsi="Arial" w:cs="Arial"/>
          </w:rPr>
          <w:t>. One possible explanation is that</w:t>
        </w:r>
      </w:ins>
      <w:ins w:id="1198" w:author="Laurent Philippot" w:date="2024-04-12T10:01:00Z">
        <w:r w:rsidR="006419B6">
          <w:rPr>
            <w:rFonts w:ascii="Arial" w:hAnsi="Arial" w:cs="Arial"/>
          </w:rPr>
          <w:t xml:space="preserve"> </w:t>
        </w:r>
        <w:r w:rsidR="006419B6" w:rsidRPr="006419B6">
          <w:rPr>
            <w:rFonts w:ascii="Arial" w:hAnsi="Arial" w:cs="Arial"/>
          </w:rPr>
          <w:t xml:space="preserve">by filtering out the rarest and least prevalent ASVs for the analysis of differential abundance, we may have missed the impact of the drought treatment on less common members of AOA and </w:t>
        </w:r>
        <w:proofErr w:type="spellStart"/>
        <w:r w:rsidR="006419B6" w:rsidRPr="006419B6">
          <w:rPr>
            <w:rFonts w:ascii="Arial" w:hAnsi="Arial" w:cs="Arial"/>
          </w:rPr>
          <w:t>comammox</w:t>
        </w:r>
        <w:proofErr w:type="spellEnd"/>
        <w:r w:rsidR="006419B6" w:rsidRPr="006419B6">
          <w:rPr>
            <w:rFonts w:ascii="Arial" w:hAnsi="Arial" w:cs="Arial"/>
          </w:rPr>
          <w:t xml:space="preserve"> </w:t>
        </w:r>
      </w:ins>
      <w:ins w:id="1199" w:author="Laurent Philippot" w:date="2024-04-11T15:32:00Z">
        <w:r w:rsidR="00A76F20" w:rsidRPr="00ED68EC">
          <w:rPr>
            <w:rFonts w:ascii="Arial" w:hAnsi="Arial" w:cs="Arial"/>
          </w:rPr>
          <w:t xml:space="preserve">Notably, </w:t>
        </w:r>
        <w:r w:rsidR="00A76F20">
          <w:rPr>
            <w:rFonts w:ascii="Arial" w:hAnsi="Arial" w:cs="Arial"/>
          </w:rPr>
          <w:t xml:space="preserve">some </w:t>
        </w:r>
        <w:r w:rsidR="00A76F20" w:rsidRPr="00ED68EC">
          <w:rPr>
            <w:rFonts w:ascii="Arial" w:hAnsi="Arial" w:cs="Arial"/>
          </w:rPr>
          <w:t xml:space="preserve">the drought-affected ASVs were </w:t>
        </w:r>
        <w:r w:rsidR="00A76F20">
          <w:rPr>
            <w:rFonts w:ascii="Arial" w:hAnsi="Arial" w:cs="Arial"/>
          </w:rPr>
          <w:t>among the</w:t>
        </w:r>
        <w:r w:rsidR="00A76F20" w:rsidRPr="00ED68EC">
          <w:rPr>
            <w:rFonts w:ascii="Arial" w:hAnsi="Arial" w:cs="Arial"/>
          </w:rPr>
          <w:t xml:space="preserve"> most </w:t>
        </w:r>
        <w:r w:rsidR="00A76F20">
          <w:rPr>
            <w:rFonts w:ascii="Arial" w:hAnsi="Arial" w:cs="Arial"/>
          </w:rPr>
          <w:t>prevalent</w:t>
        </w:r>
        <w:r w:rsidR="00A76F20" w:rsidRPr="00ED68EC">
          <w:rPr>
            <w:rFonts w:ascii="Arial" w:hAnsi="Arial" w:cs="Arial"/>
          </w:rPr>
          <w:t xml:space="preserve"> taxa </w:t>
        </w:r>
        <w:r w:rsidR="00A76F20">
          <w:rPr>
            <w:rFonts w:ascii="Arial" w:hAnsi="Arial" w:cs="Arial"/>
          </w:rPr>
          <w:t>regardless of the</w:t>
        </w:r>
        <w:r w:rsidR="00A76F20" w:rsidRPr="00ED68EC">
          <w:rPr>
            <w:rFonts w:ascii="Arial" w:hAnsi="Arial" w:cs="Arial"/>
          </w:rPr>
          <w:t xml:space="preserve"> AO group. </w:t>
        </w:r>
        <w:r w:rsidR="00A76F20">
          <w:rPr>
            <w:rFonts w:ascii="Arial" w:hAnsi="Arial" w:cs="Arial"/>
          </w:rPr>
          <w:t>For example</w:t>
        </w:r>
        <w:r w:rsidR="00A76F20" w:rsidRPr="00ED68EC">
          <w:rPr>
            <w:rFonts w:ascii="Arial" w:hAnsi="Arial" w:cs="Arial"/>
          </w:rPr>
          <w:t xml:space="preserve"> affected AOB ASVs belonged to the dominant </w:t>
        </w:r>
        <w:proofErr w:type="spellStart"/>
        <w:r w:rsidR="00A76F20" w:rsidRPr="00ED68EC">
          <w:rPr>
            <w:rFonts w:ascii="Arial" w:hAnsi="Arial" w:cs="Arial"/>
            <w:i/>
            <w:iCs/>
          </w:rPr>
          <w:t>Nitrosospira</w:t>
        </w:r>
        <w:proofErr w:type="spellEnd"/>
        <w:r w:rsidR="00A76F20">
          <w:rPr>
            <w:rFonts w:ascii="Arial" w:hAnsi="Arial" w:cs="Arial"/>
          </w:rPr>
          <w:t>, which has been</w:t>
        </w:r>
      </w:ins>
      <w:ins w:id="1200" w:author="Laurent Philippot" w:date="2024-04-12T10:03:00Z">
        <w:r w:rsidR="00FC7E62">
          <w:rPr>
            <w:rFonts w:ascii="Arial" w:hAnsi="Arial" w:cs="Arial"/>
          </w:rPr>
          <w:t xml:space="preserve"> described</w:t>
        </w:r>
      </w:ins>
      <w:ins w:id="1201" w:author="Laurent Philippot" w:date="2024-04-11T15:32:00Z">
        <w:r w:rsidR="00A76F20">
          <w:rPr>
            <w:rFonts w:ascii="Arial" w:hAnsi="Arial" w:cs="Arial"/>
          </w:rPr>
          <w:t xml:space="preserve"> as a</w:t>
        </w:r>
        <w:r w:rsidR="00A76F20" w:rsidRPr="00ED68EC">
          <w:rPr>
            <w:rFonts w:ascii="Arial" w:hAnsi="Arial" w:cs="Arial"/>
          </w:rPr>
          <w:t xml:space="preserve"> key player of ammonia oxidation with wide distribution across ecosystems </w:t>
        </w:r>
        <w:r w:rsidR="00A76F20" w:rsidRPr="00ED68EC">
          <w:rPr>
            <w:rFonts w:ascii="Arial" w:hAnsi="Arial" w:cs="Arial"/>
          </w:rPr>
          <w:fldChar w:fldCharType="begin"/>
        </w:r>
        <w:r w:rsidR="00A76F20" w:rsidRPr="00ED68EC">
          <w:rPr>
            <w:rFonts w:ascii="Arial" w:hAnsi="Arial" w:cs="Arial"/>
          </w:rPr>
          <w:instrText xml:space="preserve"> ADDIN ZOTERO_ITEM CSL_CITATION {"citationID":"P4tI7M1U","properties":{"formattedCitation":"(Kr\\uc0\\u252{}ger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instrText>
        </w:r>
        <w:r w:rsidR="00A76F20" w:rsidRPr="00ED68EC">
          <w:rPr>
            <w:rFonts w:ascii="Arial" w:hAnsi="Arial" w:cs="Arial"/>
          </w:rPr>
          <w:fldChar w:fldCharType="separate"/>
        </w:r>
        <w:r w:rsidR="00A76F20" w:rsidRPr="00ED68EC">
          <w:rPr>
            <w:rFonts w:ascii="Arial" w:hAnsi="Arial" w:cs="Arial"/>
          </w:rPr>
          <w:t>(Krüger et al., 2021; Sanders et al., 2019)</w:t>
        </w:r>
        <w:r w:rsidR="00A76F20" w:rsidRPr="00ED68EC">
          <w:rPr>
            <w:rFonts w:ascii="Arial" w:hAnsi="Arial" w:cs="Arial"/>
          </w:rPr>
          <w:fldChar w:fldCharType="end"/>
        </w:r>
        <w:r w:rsidR="00A76F20" w:rsidRPr="00ED68EC">
          <w:rPr>
            <w:rFonts w:ascii="Arial" w:hAnsi="Arial" w:cs="Arial"/>
          </w:rPr>
          <w:t xml:space="preserve">. </w:t>
        </w:r>
        <w:r w:rsidR="00A76F20">
          <w:rPr>
            <w:rFonts w:ascii="Arial" w:hAnsi="Arial" w:cs="Arial"/>
          </w:rPr>
          <w:t>W</w:t>
        </w:r>
        <w:r w:rsidR="00A76F20" w:rsidRPr="00514533">
          <w:rPr>
            <w:rFonts w:ascii="Arial" w:hAnsi="Arial" w:cs="Arial"/>
          </w:rPr>
          <w:t xml:space="preserve">e didn’t identify any ASVs </w:t>
        </w:r>
        <w:r w:rsidR="00A76F20">
          <w:rPr>
            <w:rFonts w:ascii="Arial" w:hAnsi="Arial" w:cs="Arial"/>
          </w:rPr>
          <w:t xml:space="preserve">exhibiting </w:t>
        </w:r>
        <w:r w:rsidR="00A76F20" w:rsidRPr="00514533">
          <w:rPr>
            <w:rFonts w:ascii="Arial" w:hAnsi="Arial" w:cs="Arial"/>
          </w:rPr>
          <w:t>consistent</w:t>
        </w:r>
        <w:r w:rsidR="00A76F20">
          <w:rPr>
            <w:rFonts w:ascii="Arial" w:hAnsi="Arial" w:cs="Arial"/>
          </w:rPr>
          <w:t xml:space="preserve"> shifts in relative abundance across dates, </w:t>
        </w:r>
        <w:r w:rsidR="00A76F20" w:rsidRPr="00421098">
          <w:rPr>
            <w:rFonts w:ascii="Arial" w:hAnsi="Arial" w:cs="Arial"/>
            <w:highlight w:val="yellow"/>
            <w:rPrChange w:id="1202" w:author="Laurent Philippot" w:date="2024-04-12T10:17:00Z">
              <w:rPr>
                <w:rFonts w:ascii="Arial" w:hAnsi="Arial" w:cs="Arial"/>
              </w:rPr>
            </w:rPrChange>
          </w:rPr>
          <w:t xml:space="preserve">which </w:t>
        </w:r>
        <w:r w:rsidR="00A76F20" w:rsidRPr="00421098">
          <w:rPr>
            <w:rFonts w:ascii="Arial" w:hAnsi="Arial" w:cs="Arial"/>
            <w:highlight w:val="yellow"/>
          </w:rPr>
          <w:t>suggest</w:t>
        </w:r>
      </w:ins>
      <w:ins w:id="1203" w:author="Laurent Philippot" w:date="2024-04-12T16:27:00Z">
        <w:r w:rsidR="00E75DAE">
          <w:rPr>
            <w:rFonts w:ascii="Arial" w:hAnsi="Arial" w:cs="Arial"/>
            <w:highlight w:val="yellow"/>
          </w:rPr>
          <w:t>s</w:t>
        </w:r>
      </w:ins>
      <w:ins w:id="1204" w:author="Laurent Philippot" w:date="2024-04-11T15:32:00Z">
        <w:r w:rsidR="00A76F20" w:rsidRPr="00421098">
          <w:rPr>
            <w:rFonts w:ascii="Arial" w:hAnsi="Arial" w:cs="Arial"/>
            <w:highlight w:val="yellow"/>
          </w:rPr>
          <w:t xml:space="preserve"> a dynamic response to drought</w:t>
        </w:r>
      </w:ins>
      <w:ins w:id="1205" w:author="Laurent Philippot" w:date="2024-04-11T15:36:00Z">
        <w:r w:rsidR="00A76F20" w:rsidRPr="00421098">
          <w:rPr>
            <w:rFonts w:ascii="Arial" w:hAnsi="Arial" w:cs="Arial"/>
            <w:highlight w:val="yellow"/>
            <w:rPrChange w:id="1206" w:author="Laurent Philippot" w:date="2024-04-12T10:17:00Z">
              <w:rPr>
                <w:rFonts w:ascii="Arial" w:hAnsi="Arial" w:cs="Arial"/>
              </w:rPr>
            </w:rPrChange>
          </w:rPr>
          <w:t xml:space="preserve"> without any clear resilience</w:t>
        </w:r>
        <w:r w:rsidR="00E8455D" w:rsidRPr="00421098">
          <w:rPr>
            <w:rFonts w:ascii="Arial" w:hAnsi="Arial" w:cs="Arial"/>
            <w:highlight w:val="yellow"/>
            <w:rPrChange w:id="1207" w:author="Laurent Philippot" w:date="2024-04-12T10:17:00Z">
              <w:rPr>
                <w:rFonts w:ascii="Arial" w:hAnsi="Arial" w:cs="Arial"/>
              </w:rPr>
            </w:rPrChange>
          </w:rPr>
          <w:t xml:space="preserve"> after rewetting. REFS.</w:t>
        </w:r>
      </w:ins>
      <w:ins w:id="1208" w:author="Laurent Philippot" w:date="2024-04-12T10:16:00Z">
        <w:r w:rsidR="00421098" w:rsidRPr="00421098">
          <w:rPr>
            <w:rFonts w:ascii="Arial" w:hAnsi="Arial" w:cs="Arial"/>
            <w:highlight w:val="yellow"/>
            <w:rPrChange w:id="1209" w:author="Laurent Philippot" w:date="2024-04-12T10:17:00Z">
              <w:rPr>
                <w:rFonts w:ascii="Arial" w:hAnsi="Arial" w:cs="Arial"/>
              </w:rPr>
            </w:rPrChange>
          </w:rPr>
          <w:t xml:space="preserve"> </w:t>
        </w:r>
        <w:r w:rsidR="00421098" w:rsidRPr="00421098">
          <w:rPr>
            <w:rFonts w:ascii="Arial" w:hAnsi="Arial" w:cs="Arial"/>
            <w:i/>
            <w:highlight w:val="yellow"/>
            <w:rPrChange w:id="1210" w:author="Laurent Philippot" w:date="2024-04-12T10:17:00Z">
              <w:rPr>
                <w:rFonts w:ascii="Arial" w:hAnsi="Arial" w:cs="Arial"/>
              </w:rPr>
            </w:rPrChange>
          </w:rPr>
          <w:t>To be conti</w:t>
        </w:r>
      </w:ins>
      <w:ins w:id="1211" w:author="Laurent Philippot" w:date="2024-04-12T10:17:00Z">
        <w:r w:rsidR="00421098" w:rsidRPr="00421098">
          <w:rPr>
            <w:rFonts w:ascii="Arial" w:hAnsi="Arial" w:cs="Arial"/>
            <w:i/>
            <w:highlight w:val="yellow"/>
            <w:rPrChange w:id="1212" w:author="Laurent Philippot" w:date="2024-04-12T10:17:00Z">
              <w:rPr>
                <w:rFonts w:ascii="Arial" w:hAnsi="Arial" w:cs="Arial"/>
              </w:rPr>
            </w:rPrChange>
          </w:rPr>
          <w:t>nued (1-3 sentences)</w:t>
        </w:r>
      </w:ins>
      <w:ins w:id="1213" w:author="Laurent Philippot" w:date="2024-04-12T16:27:00Z">
        <w:r w:rsidR="00E75DAE">
          <w:rPr>
            <w:rFonts w:ascii="Arial" w:hAnsi="Arial" w:cs="Arial"/>
            <w:i/>
            <w:highlight w:val="yellow"/>
          </w:rPr>
          <w:t xml:space="preserve"> in relation to resilience.</w:t>
        </w:r>
      </w:ins>
      <w:ins w:id="1214" w:author="Laurent Philippot" w:date="2024-04-14T15:54:00Z">
        <w:r w:rsidR="00EC1DF3">
          <w:rPr>
            <w:rFonts w:ascii="Arial" w:hAnsi="Arial" w:cs="Arial"/>
            <w:i/>
            <w:highlight w:val="yellow"/>
          </w:rPr>
          <w:t xml:space="preserve"> While plant roots are affecting …here disc</w:t>
        </w:r>
      </w:ins>
      <w:ins w:id="1215" w:author="Laurent Philippot" w:date="2024-04-14T15:55:00Z">
        <w:r w:rsidR="00EC1DF3">
          <w:rPr>
            <w:rFonts w:ascii="Arial" w:hAnsi="Arial" w:cs="Arial"/>
            <w:i/>
            <w:highlight w:val="yellow"/>
          </w:rPr>
          <w:t>uss the fact that the impact of drought is similar in bulk and rhizosphere.</w:t>
        </w:r>
      </w:ins>
    </w:p>
    <w:p w:rsidR="00860C0A" w:rsidRDefault="006D66E5" w:rsidP="001A2431">
      <w:pPr>
        <w:spacing w:line="480" w:lineRule="auto"/>
        <w:ind w:firstLine="720"/>
        <w:jc w:val="both"/>
        <w:rPr>
          <w:ins w:id="1216" w:author="Laurent Philippot" w:date="2024-04-12T10:24:00Z"/>
          <w:rFonts w:ascii="Arial" w:hAnsi="Arial" w:cs="Arial"/>
        </w:rPr>
      </w:pPr>
      <w:ins w:id="1217" w:author="Ari Fina Bintarti" w:date="2024-04-06T00:23:00Z">
        <w:del w:id="1218" w:author="Laurent Philippot" w:date="2024-04-11T15:33:00Z">
          <w:r w:rsidRPr="001D4A2A" w:rsidDel="00A76F20">
            <w:rPr>
              <w:rFonts w:ascii="Arial" w:hAnsi="Arial" w:cs="Arial"/>
              <w:strike/>
              <w:highlight w:val="yellow"/>
              <w:rPrChange w:id="1219" w:author="Laurent Philippot" w:date="2024-04-10T11:23:00Z">
                <w:rPr>
                  <w:rFonts w:ascii="Arial" w:hAnsi="Arial" w:cs="Arial"/>
                </w:rPr>
              </w:rPrChange>
            </w:rPr>
            <w:delText>exhibited higher richness and Shannon diversity in the BIODYN system suggesting its preference for NH</w:delText>
          </w:r>
          <w:r w:rsidRPr="001D4A2A" w:rsidDel="00A76F20">
            <w:rPr>
              <w:rFonts w:ascii="Arial" w:hAnsi="Arial" w:cs="Arial"/>
              <w:strike/>
              <w:highlight w:val="yellow"/>
              <w:vertAlign w:val="subscript"/>
              <w:rPrChange w:id="1220" w:author="Laurent Philippot" w:date="2024-04-10T11:23:00Z">
                <w:rPr>
                  <w:rFonts w:ascii="Arial" w:hAnsi="Arial" w:cs="Arial"/>
                  <w:vertAlign w:val="subscript"/>
                </w:rPr>
              </w:rPrChange>
            </w:rPr>
            <w:delText>4</w:delText>
          </w:r>
          <w:r w:rsidRPr="001D4A2A" w:rsidDel="00A76F20">
            <w:rPr>
              <w:rFonts w:ascii="Arial" w:hAnsi="Arial" w:cs="Arial"/>
              <w:strike/>
              <w:highlight w:val="yellow"/>
              <w:vertAlign w:val="superscript"/>
              <w:rPrChange w:id="1221" w:author="Laurent Philippot" w:date="2024-04-10T11:23:00Z">
                <w:rPr>
                  <w:rFonts w:ascii="Arial" w:hAnsi="Arial" w:cs="Arial"/>
                  <w:vertAlign w:val="superscript"/>
                </w:rPr>
              </w:rPrChange>
            </w:rPr>
            <w:delText>+</w:delText>
          </w:r>
          <w:r w:rsidRPr="001D4A2A" w:rsidDel="00A76F20">
            <w:rPr>
              <w:rFonts w:ascii="Arial" w:hAnsi="Arial" w:cs="Arial"/>
              <w:strike/>
              <w:highlight w:val="yellow"/>
              <w:rPrChange w:id="1222" w:author="Laurent Philippot" w:date="2024-04-10T11:23:00Z">
                <w:rPr>
                  <w:rFonts w:ascii="Arial" w:hAnsi="Arial" w:cs="Arial"/>
                </w:rPr>
              </w:rPrChange>
            </w:rPr>
            <w:delText>-poor conditions similar to AOA, thus may explain its sensitivity to drought</w:delText>
          </w:r>
          <w:r w:rsidRPr="001D4A2A" w:rsidDel="00A76F20">
            <w:rPr>
              <w:rFonts w:ascii="Arial" w:hAnsi="Arial" w:cs="Arial"/>
              <w:strike/>
              <w:rPrChange w:id="1223" w:author="Laurent Philippot" w:date="2024-04-10T11:23:00Z">
                <w:rPr>
                  <w:rFonts w:ascii="Arial" w:hAnsi="Arial" w:cs="Arial"/>
                </w:rPr>
              </w:rPrChange>
            </w:rPr>
            <w:delText>.</w:delText>
          </w:r>
          <w:r w:rsidRPr="00ED68EC" w:rsidDel="00A76F20">
            <w:rPr>
              <w:rFonts w:ascii="Arial" w:hAnsi="Arial" w:cs="Arial"/>
            </w:rPr>
            <w:delText xml:space="preserve"> </w:delText>
          </w:r>
        </w:del>
      </w:ins>
      <w:moveToRangeStart w:id="1224" w:author="Laurent Philippot" w:date="2024-04-10T10:55:00Z" w:name="move163638919"/>
      <w:moveTo w:id="1225" w:author="Laurent Philippot" w:date="2024-04-10T10:55:00Z">
        <w:del w:id="1226" w:author="Laurent Philippot" w:date="2024-04-12T10:06:00Z">
          <w:r w:rsidR="00B857ED" w:rsidRPr="00ED68EC" w:rsidDel="00FC7E62">
            <w:rPr>
              <w:rFonts w:ascii="Arial" w:hAnsi="Arial" w:cs="Arial"/>
            </w:rPr>
            <w:delText xml:space="preserve">We </w:delText>
          </w:r>
        </w:del>
      </w:moveTo>
      <w:ins w:id="1227" w:author="Laurent Philippot" w:date="2024-04-12T10:06:00Z">
        <w:r w:rsidR="00FC7E62">
          <w:rPr>
            <w:rFonts w:ascii="Arial" w:hAnsi="Arial" w:cs="Arial"/>
          </w:rPr>
          <w:t>Q</w:t>
        </w:r>
      </w:ins>
      <w:moveTo w:id="1228" w:author="Laurent Philippot" w:date="2024-04-10T10:55:00Z">
        <w:del w:id="1229" w:author="Laurent Philippot" w:date="2024-04-12T10:06:00Z">
          <w:r w:rsidR="00B857ED" w:rsidRPr="00ED68EC" w:rsidDel="00FC7E62">
            <w:rPr>
              <w:rFonts w:ascii="Arial" w:hAnsi="Arial" w:cs="Arial"/>
            </w:rPr>
            <w:delText>q</w:delText>
          </w:r>
        </w:del>
        <w:r w:rsidR="00B857ED" w:rsidRPr="00ED68EC">
          <w:rPr>
            <w:rFonts w:ascii="Arial" w:hAnsi="Arial" w:cs="Arial"/>
          </w:rPr>
          <w:t>uantif</w:t>
        </w:r>
        <w:del w:id="1230" w:author="Laurent Philippot" w:date="2024-04-12T13:45:00Z">
          <w:r w:rsidR="00B857ED" w:rsidRPr="00ED68EC" w:rsidDel="00C27236">
            <w:rPr>
              <w:rFonts w:ascii="Arial" w:hAnsi="Arial" w:cs="Arial"/>
            </w:rPr>
            <w:delText>i</w:delText>
          </w:r>
        </w:del>
      </w:moveTo>
      <w:ins w:id="1231" w:author="Laurent Philippot" w:date="2024-04-12T10:06:00Z">
        <w:r w:rsidR="00FC7E62">
          <w:rPr>
            <w:rFonts w:ascii="Arial" w:hAnsi="Arial" w:cs="Arial"/>
          </w:rPr>
          <w:t xml:space="preserve">ication of </w:t>
        </w:r>
      </w:ins>
      <w:moveTo w:id="1232" w:author="Laurent Philippot" w:date="2024-04-10T10:55:00Z">
        <w:del w:id="1233" w:author="Laurent Philippot" w:date="2024-04-12T10:06:00Z">
          <w:r w:rsidR="00B857ED" w:rsidRPr="00ED68EC" w:rsidDel="00FC7E62">
            <w:rPr>
              <w:rFonts w:ascii="Arial" w:hAnsi="Arial" w:cs="Arial"/>
            </w:rPr>
            <w:delText xml:space="preserve">ed </w:delText>
          </w:r>
        </w:del>
        <w:r w:rsidR="00B857ED" w:rsidRPr="00ED68EC">
          <w:rPr>
            <w:rFonts w:ascii="Arial" w:hAnsi="Arial" w:cs="Arial"/>
          </w:rPr>
          <w:t xml:space="preserve">the </w:t>
        </w:r>
        <w:proofErr w:type="spellStart"/>
        <w:r w:rsidR="00B857ED" w:rsidRPr="00ED68EC">
          <w:rPr>
            <w:rFonts w:ascii="Arial" w:hAnsi="Arial" w:cs="Arial"/>
            <w:i/>
            <w:iCs/>
          </w:rPr>
          <w:t>amoA</w:t>
        </w:r>
        <w:proofErr w:type="spellEnd"/>
        <w:r w:rsidR="00B857ED" w:rsidRPr="00ED68EC">
          <w:rPr>
            <w:rFonts w:ascii="Arial" w:hAnsi="Arial" w:cs="Arial"/>
          </w:rPr>
          <w:t xml:space="preserve"> gene copy numbers as a proxy of the AO abundance to </w:t>
        </w:r>
        <w:del w:id="1234" w:author="Laurent Philippot" w:date="2024-04-12T10:06:00Z">
          <w:r w:rsidR="00B857ED" w:rsidRPr="00ED68EC" w:rsidDel="00FC7E62">
            <w:rPr>
              <w:rFonts w:ascii="Arial" w:hAnsi="Arial" w:cs="Arial"/>
            </w:rPr>
            <w:delText xml:space="preserve">further investigate the effect drought on AO communities. Our study </w:delText>
          </w:r>
        </w:del>
        <w:r w:rsidR="00B857ED" w:rsidRPr="00ED68EC">
          <w:rPr>
            <w:rFonts w:ascii="Arial" w:hAnsi="Arial" w:cs="Arial"/>
          </w:rPr>
          <w:t xml:space="preserve">revealed </w:t>
        </w:r>
        <w:del w:id="1235" w:author="Laurent Philippot" w:date="2024-04-12T10:07:00Z">
          <w:r w:rsidR="00B857ED" w:rsidRPr="00ED68EC" w:rsidDel="00FC7E62">
            <w:rPr>
              <w:rFonts w:ascii="Arial" w:hAnsi="Arial" w:cs="Arial"/>
            </w:rPr>
            <w:delText>that</w:delText>
          </w:r>
        </w:del>
      </w:moveTo>
      <w:ins w:id="1236" w:author="Laurent Philippot" w:date="2024-04-12T10:07:00Z">
        <w:r w:rsidR="00FC7E62">
          <w:rPr>
            <w:rFonts w:ascii="Arial" w:hAnsi="Arial" w:cs="Arial"/>
          </w:rPr>
          <w:t>significant effects of</w:t>
        </w:r>
      </w:ins>
      <w:moveTo w:id="1237" w:author="Laurent Philippot" w:date="2024-04-10T10:55:00Z">
        <w:r w:rsidR="00B857ED" w:rsidRPr="00ED68EC">
          <w:rPr>
            <w:rFonts w:ascii="Arial" w:hAnsi="Arial" w:cs="Arial"/>
          </w:rPr>
          <w:t xml:space="preserve"> drought </w:t>
        </w:r>
      </w:moveTo>
      <w:ins w:id="1238" w:author="Laurent Philippot" w:date="2024-04-12T10:09:00Z">
        <w:r w:rsidR="00FC7E62">
          <w:rPr>
            <w:rFonts w:ascii="Arial" w:hAnsi="Arial" w:cs="Arial"/>
          </w:rPr>
          <w:t xml:space="preserve">that were also </w:t>
        </w:r>
      </w:ins>
      <w:moveTo w:id="1239" w:author="Laurent Philippot" w:date="2024-04-10T10:55:00Z">
        <w:del w:id="1240" w:author="Laurent Philippot" w:date="2024-04-12T10:07:00Z">
          <w:r w:rsidR="00B857ED" w:rsidRPr="00ED68EC" w:rsidDel="00FC7E62">
            <w:rPr>
              <w:rFonts w:ascii="Arial" w:hAnsi="Arial" w:cs="Arial"/>
            </w:rPr>
            <w:delText>affected the abundance of different</w:delText>
          </w:r>
        </w:del>
      </w:moveTo>
      <w:ins w:id="1241" w:author="Laurent Philippot" w:date="2024-04-12T10:07:00Z">
        <w:r w:rsidR="00FC7E62">
          <w:rPr>
            <w:rFonts w:ascii="Arial" w:hAnsi="Arial" w:cs="Arial"/>
          </w:rPr>
          <w:t>depending on the</w:t>
        </w:r>
      </w:ins>
      <w:moveTo w:id="1242" w:author="Laurent Philippot" w:date="2024-04-10T10:55:00Z">
        <w:r w:rsidR="00B857ED" w:rsidRPr="00ED68EC">
          <w:rPr>
            <w:rFonts w:ascii="Arial" w:hAnsi="Arial" w:cs="Arial"/>
          </w:rPr>
          <w:t xml:space="preserve"> AO </w:t>
        </w:r>
        <w:del w:id="1243" w:author="Laurent Philippot" w:date="2024-04-12T10:07:00Z">
          <w:r w:rsidR="00B857ED" w:rsidRPr="00ED68EC" w:rsidDel="00FC7E62">
            <w:rPr>
              <w:rFonts w:ascii="Arial" w:hAnsi="Arial" w:cs="Arial"/>
            </w:rPr>
            <w:delText>groups</w:delText>
          </w:r>
        </w:del>
      </w:moveTo>
      <w:ins w:id="1244" w:author="Laurent Philippot" w:date="2024-04-12T13:47:00Z">
        <w:r w:rsidR="00C01E7B">
          <w:rPr>
            <w:rFonts w:ascii="Arial" w:hAnsi="Arial" w:cs="Arial"/>
          </w:rPr>
          <w:t>group</w:t>
        </w:r>
      </w:ins>
      <w:moveTo w:id="1245" w:author="Laurent Philippot" w:date="2024-04-10T10:55:00Z">
        <w:r w:rsidR="00B857ED" w:rsidRPr="00ED68EC">
          <w:rPr>
            <w:rFonts w:ascii="Arial" w:hAnsi="Arial" w:cs="Arial"/>
          </w:rPr>
          <w:t>. Th</w:t>
        </w:r>
      </w:moveTo>
      <w:ins w:id="1246" w:author="Laurent Philippot" w:date="2024-04-12T10:12:00Z">
        <w:r w:rsidR="00421098">
          <w:rPr>
            <w:rFonts w:ascii="Arial" w:hAnsi="Arial" w:cs="Arial"/>
          </w:rPr>
          <w:t>us, the</w:t>
        </w:r>
      </w:ins>
      <w:moveTo w:id="1247" w:author="Laurent Philippot" w:date="2024-04-10T10:55:00Z">
        <w:del w:id="1248" w:author="Laurent Philippot" w:date="2024-04-12T10:12:00Z">
          <w:r w:rsidR="00B857ED" w:rsidRPr="00ED68EC" w:rsidDel="00421098">
            <w:rPr>
              <w:rFonts w:ascii="Arial" w:hAnsi="Arial" w:cs="Arial"/>
            </w:rPr>
            <w:delText>e</w:delText>
          </w:r>
        </w:del>
        <w:r w:rsidR="00B857ED" w:rsidRPr="00ED68EC">
          <w:rPr>
            <w:rFonts w:ascii="Arial" w:hAnsi="Arial" w:cs="Arial"/>
          </w:rPr>
          <w:t xml:space="preserve"> abundance of AOB and </w:t>
        </w:r>
        <w:proofErr w:type="spellStart"/>
        <w:r w:rsidR="00B857ED" w:rsidRPr="00ED68EC">
          <w:rPr>
            <w:rFonts w:ascii="Arial" w:hAnsi="Arial" w:cs="Arial"/>
          </w:rPr>
          <w:t>comammox</w:t>
        </w:r>
        <w:proofErr w:type="spellEnd"/>
        <w:r w:rsidR="00B857ED" w:rsidRPr="00ED68EC">
          <w:rPr>
            <w:rFonts w:ascii="Arial" w:hAnsi="Arial" w:cs="Arial"/>
          </w:rPr>
          <w:t xml:space="preserve"> clade B </w:t>
        </w:r>
      </w:moveTo>
      <w:ins w:id="1249" w:author="Laurent Philippot" w:date="2024-04-12T10:15:00Z">
        <w:r w:rsidR="00421098">
          <w:rPr>
            <w:rFonts w:ascii="Arial" w:hAnsi="Arial" w:cs="Arial"/>
          </w:rPr>
          <w:t xml:space="preserve">significantly </w:t>
        </w:r>
      </w:ins>
      <w:moveTo w:id="1250" w:author="Laurent Philippot" w:date="2024-04-10T10:55:00Z">
        <w:r w:rsidR="00B857ED" w:rsidRPr="00ED68EC">
          <w:rPr>
            <w:rFonts w:ascii="Arial" w:hAnsi="Arial" w:cs="Arial"/>
          </w:rPr>
          <w:t>decreased with drought</w:t>
        </w:r>
      </w:moveTo>
      <w:ins w:id="1251" w:author="Laurent Philippot" w:date="2024-04-12T10:14:00Z">
        <w:r w:rsidR="00421098">
          <w:rPr>
            <w:rFonts w:ascii="Arial" w:hAnsi="Arial" w:cs="Arial"/>
          </w:rPr>
          <w:t xml:space="preserve"> alone</w:t>
        </w:r>
      </w:ins>
      <w:moveTo w:id="1252" w:author="Laurent Philippot" w:date="2024-04-10T10:55:00Z">
        <w:r w:rsidR="00B857ED" w:rsidRPr="00ED68EC">
          <w:rPr>
            <w:rFonts w:ascii="Arial" w:hAnsi="Arial" w:cs="Arial"/>
          </w:rPr>
          <w:t xml:space="preserve">, while </w:t>
        </w:r>
      </w:moveTo>
      <w:ins w:id="1253" w:author="Laurent Philippot" w:date="2024-04-12T10:15:00Z">
        <w:r w:rsidR="00421098">
          <w:rPr>
            <w:rFonts w:ascii="Arial" w:hAnsi="Arial" w:cs="Arial"/>
          </w:rPr>
          <w:t xml:space="preserve">the abundances of </w:t>
        </w:r>
      </w:ins>
      <w:moveTo w:id="1254" w:author="Laurent Philippot" w:date="2024-04-10T10:55:00Z">
        <w:r w:rsidR="00B857ED" w:rsidRPr="00ED68EC">
          <w:rPr>
            <w:rFonts w:ascii="Arial" w:hAnsi="Arial" w:cs="Arial"/>
          </w:rPr>
          <w:t xml:space="preserve">AOA and </w:t>
        </w:r>
        <w:proofErr w:type="spellStart"/>
        <w:r w:rsidR="00B857ED" w:rsidRPr="00ED68EC">
          <w:rPr>
            <w:rFonts w:ascii="Arial" w:hAnsi="Arial" w:cs="Arial"/>
          </w:rPr>
          <w:t>comammox</w:t>
        </w:r>
        <w:proofErr w:type="spellEnd"/>
        <w:r w:rsidR="00B857ED" w:rsidRPr="00ED68EC">
          <w:rPr>
            <w:rFonts w:ascii="Arial" w:hAnsi="Arial" w:cs="Arial"/>
          </w:rPr>
          <w:t xml:space="preserve"> clade A </w:t>
        </w:r>
        <w:del w:id="1255" w:author="Laurent Philippot" w:date="2024-04-12T10:14:00Z">
          <w:r w:rsidR="00B857ED" w:rsidRPr="00ED68EC" w:rsidDel="00421098">
            <w:rPr>
              <w:rFonts w:ascii="Arial" w:hAnsi="Arial" w:cs="Arial"/>
            </w:rPr>
            <w:delText>remained unaffected</w:delText>
          </w:r>
        </w:del>
      </w:moveTo>
      <w:ins w:id="1256" w:author="Laurent Philippot" w:date="2024-04-12T10:14:00Z">
        <w:r w:rsidR="00421098">
          <w:rPr>
            <w:rFonts w:ascii="Arial" w:hAnsi="Arial" w:cs="Arial"/>
          </w:rPr>
          <w:t xml:space="preserve">were affected by </w:t>
        </w:r>
      </w:ins>
      <w:ins w:id="1257" w:author="Laurent Philippot" w:date="2024-04-12T10:15:00Z">
        <w:r w:rsidR="00421098">
          <w:rPr>
            <w:rFonts w:ascii="Arial" w:hAnsi="Arial" w:cs="Arial"/>
          </w:rPr>
          <w:t xml:space="preserve">drought only in </w:t>
        </w:r>
      </w:ins>
      <w:ins w:id="1258" w:author="Laurent Philippot" w:date="2024-04-12T10:14:00Z">
        <w:r w:rsidR="00421098">
          <w:rPr>
            <w:rFonts w:ascii="Arial" w:hAnsi="Arial" w:cs="Arial"/>
          </w:rPr>
          <w:t xml:space="preserve">the interaction </w:t>
        </w:r>
      </w:ins>
      <w:ins w:id="1259" w:author="Laurent Philippot" w:date="2024-04-12T10:15:00Z">
        <w:r w:rsidR="00421098">
          <w:rPr>
            <w:rFonts w:ascii="Arial" w:hAnsi="Arial" w:cs="Arial"/>
          </w:rPr>
          <w:t>with</w:t>
        </w:r>
      </w:ins>
      <w:ins w:id="1260" w:author="Laurent Philippot" w:date="2024-04-12T10:14:00Z">
        <w:r w:rsidR="00421098">
          <w:rPr>
            <w:rFonts w:ascii="Arial" w:hAnsi="Arial" w:cs="Arial"/>
          </w:rPr>
          <w:t xml:space="preserve"> cropping systems</w:t>
        </w:r>
      </w:ins>
      <w:moveTo w:id="1261" w:author="Laurent Philippot" w:date="2024-04-10T10:55:00Z">
        <w:r w:rsidR="00B857ED" w:rsidRPr="00ED68EC">
          <w:rPr>
            <w:rFonts w:ascii="Arial" w:hAnsi="Arial" w:cs="Arial"/>
          </w:rPr>
          <w:t xml:space="preserve">. </w:t>
        </w:r>
        <w:del w:id="1262" w:author="Laurent Philippot" w:date="2024-04-12T10:18:00Z">
          <w:r w:rsidR="00B857ED" w:rsidRPr="00ED68EC" w:rsidDel="007D3EF9">
            <w:rPr>
              <w:rFonts w:ascii="Arial" w:hAnsi="Arial" w:cs="Arial"/>
            </w:rPr>
            <w:delText xml:space="preserve">In contrast with many studies which reported a decrease in AOA abundance, </w:delText>
          </w:r>
          <w:r w:rsidR="00B857ED" w:rsidRPr="00ED68EC" w:rsidDel="007D3EF9">
            <w:rPr>
              <w:rFonts w:ascii="Arial" w:hAnsi="Arial" w:cs="Arial"/>
            </w:rPr>
            <w:fldChar w:fldCharType="begin"/>
          </w:r>
          <w:r w:rsidR="00B857ED" w:rsidRPr="00ED68EC" w:rsidDel="007D3EF9">
            <w:rPr>
              <w:rFonts w:ascii="Arial" w:hAnsi="Arial" w:cs="Arial"/>
            </w:rPr>
            <w:delInstrText xml:space="preserve"> ADDIN ZOTERO_ITEM CSL_CITATION {"citationID":"ltLPWaGK","properties":{"formattedCitation":"(S\\uc0\\u233{}neca et al., 2020; Thion &amp; Prosser, 2014; H. Wang et al., 2023)","plainCitation":"(Séneca et al., 2020; Thion &amp; Prosser, 2014; H. Wang et al., 2023)","noteIndex":0},"citationItems":[{"id":56,"uris":["http://zotero.org/users/local/4LgJUJlW/items/R4UT75TM"],"itemData":{"id":56,"type":"article-journal","abstract":"Nitriﬁcation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I."}],"issued":{"date-parts":[["2014",9]]}}},{"id":302,"uris":["http://zotero.org/users/local/4LgJUJlW/items/ZTQCUT6C"],"itemData":{"id":302,"type":"article-journal","abstract":"Drought limits tea yield and can also negatively impact its quality. In this study, constant humidity and dry–wet alternating modes were compared to determine their impacts on soil nitrogen transformation and ammonia-oxidizing microorganisms. Drought was found to reduce the soil NH4+-N concentration under the constant humidity mode, and the NO3−-N concentration was highest in 60% water-holding capacity (WHC) soil. Soil NO3−-N content increased rapidly after rewatering, and increasing the frequency of dry–wet watering resulted in a higher accumulation of NO3−-N. In the constant humidity mode, drought reduced the abundance of ammonia-oxidizing archaea (AOA), whereas that of ammonite-oxidizing bacteria (AOB) increased. Increases in drought duration and the frequency of dry–wet watering inhibited the activity of AOA under the dry–wet alternating mode, whereas the relative activity of AOB increased after rehydration. The water supply mode did not change the community structure of AOA or AOB at the genus level but affected their relative abundance. In the constant humidity mode, the contribution rate of AOA to nitrification potential (PNR) was 42.75–49.72%, whereas that of AOB was 50.28–57.25%. In the dry–wet alternating mode, the contribution rate of AOA to PNR increased, and the contribution rate of AOB decreased. Taken together, these findings indicate that ammonia oxidation might be primarily driven by AOA and AOB in weakly acidic and neutral soil. This study reveals the effects of different water supply modes on soil nitrogen transformation and ammonia-oxidizing micro-organisms and provides a scientific basis for improving nitrogen use efficiency.","container-title":"Agronomy","DOI":"10.3390/agronomy13051279","ISSN":"2073-4395","issue":"5","language":"en","license":"http://creativecommons.org/licenses/by/3.0/","note":"number: 5\npublisher: Multidisciplinary Digital Publishing Institute","page":"1279","source":"www.mdpi.com","title":"Effects of Water Supply Mode on Nitrogen Transformation and Ammonia Oxidation Microorganisms in a Tea Garden","volume":"13","author":[{"family":"Wang","given":"Heng"},{"family":"Hou","given":"Jian"},{"family":"Zhou","given":"Bo"},{"family":"Han","given":"Xiaoyang"}],"issued":{"date-parts":[["2023",5]]}}}],"schema":"https://github.com/citation-style-language/schema/raw/master/csl-citation.json"} </w:delInstrText>
          </w:r>
          <w:r w:rsidR="00B857ED" w:rsidRPr="00ED68EC" w:rsidDel="007D3EF9">
            <w:rPr>
              <w:rFonts w:ascii="Arial" w:hAnsi="Arial" w:cs="Arial"/>
            </w:rPr>
            <w:fldChar w:fldCharType="separate"/>
          </w:r>
          <w:r w:rsidR="00B857ED" w:rsidRPr="00ED68EC" w:rsidDel="007D3EF9">
            <w:rPr>
              <w:rFonts w:ascii="Arial" w:hAnsi="Arial" w:cs="Arial"/>
            </w:rPr>
            <w:delText>(Séneca et al., 2020; Thion &amp; Prosser, 2014; H. Wang et al., 2023)</w:delText>
          </w:r>
          <w:r w:rsidR="00B857ED" w:rsidRPr="00ED68EC" w:rsidDel="007D3EF9">
            <w:rPr>
              <w:rFonts w:ascii="Arial" w:hAnsi="Arial" w:cs="Arial"/>
            </w:rPr>
            <w:fldChar w:fldCharType="end"/>
          </w:r>
          <w:r w:rsidR="00B857ED" w:rsidRPr="00ED68EC" w:rsidDel="007D3EF9">
            <w:rPr>
              <w:rFonts w:ascii="Arial" w:hAnsi="Arial" w:cs="Arial"/>
            </w:rPr>
            <w:delText xml:space="preserve">, our study shows that AOA is more resistant to drought. </w:delText>
          </w:r>
        </w:del>
        <w:del w:id="1263" w:author="Laurent Philippot" w:date="2024-04-12T10:21:00Z">
          <w:r w:rsidR="00B857ED" w:rsidRPr="00ED68EC" w:rsidDel="007D3EF9">
            <w:rPr>
              <w:rFonts w:ascii="Arial" w:hAnsi="Arial" w:cs="Arial"/>
            </w:rPr>
            <w:delText>Our</w:delText>
          </w:r>
        </w:del>
      </w:moveTo>
      <w:ins w:id="1264" w:author="Laurent Philippot" w:date="2024-04-12T10:21:00Z">
        <w:r w:rsidR="007D3EF9">
          <w:rPr>
            <w:rFonts w:ascii="Arial" w:hAnsi="Arial" w:cs="Arial"/>
          </w:rPr>
          <w:t>These</w:t>
        </w:r>
      </w:ins>
      <w:moveTo w:id="1265" w:author="Laurent Philippot" w:date="2024-04-10T10:55:00Z">
        <w:r w:rsidR="00B857ED" w:rsidRPr="00ED68EC">
          <w:rPr>
            <w:rFonts w:ascii="Arial" w:hAnsi="Arial" w:cs="Arial"/>
          </w:rPr>
          <w:t xml:space="preserve"> findings are in accordance with </w:t>
        </w:r>
        <w:del w:id="1266" w:author="Laurent Philippot" w:date="2024-04-12T10:20:00Z">
          <w:r w:rsidR="00B857ED" w:rsidRPr="00ED68EC" w:rsidDel="007D3EF9">
            <w:rPr>
              <w:rFonts w:ascii="Arial" w:hAnsi="Arial" w:cs="Arial"/>
            </w:rPr>
            <w:delText xml:space="preserve">the </w:delText>
          </w:r>
        </w:del>
        <w:r w:rsidR="00B857ED" w:rsidRPr="00ED68EC">
          <w:rPr>
            <w:rFonts w:ascii="Arial" w:hAnsi="Arial" w:cs="Arial"/>
          </w:rPr>
          <w:t>previous stud</w:t>
        </w:r>
      </w:moveTo>
      <w:ins w:id="1267" w:author="Laurent Philippot" w:date="2024-04-12T10:20:00Z">
        <w:r w:rsidR="007D3EF9">
          <w:rPr>
            <w:rFonts w:ascii="Arial" w:hAnsi="Arial" w:cs="Arial"/>
          </w:rPr>
          <w:t>ies</w:t>
        </w:r>
      </w:ins>
      <w:moveTo w:id="1268" w:author="Laurent Philippot" w:date="2024-04-10T10:55:00Z">
        <w:del w:id="1269" w:author="Laurent Philippot" w:date="2024-04-12T10:20:00Z">
          <w:r w:rsidR="00B857ED" w:rsidRPr="00ED68EC" w:rsidDel="007D3EF9">
            <w:rPr>
              <w:rFonts w:ascii="Arial" w:hAnsi="Arial" w:cs="Arial"/>
            </w:rPr>
            <w:delText>y</w:delText>
          </w:r>
        </w:del>
        <w:r w:rsidR="00B857ED" w:rsidRPr="00ED68EC">
          <w:rPr>
            <w:rFonts w:ascii="Arial" w:hAnsi="Arial" w:cs="Arial"/>
          </w:rPr>
          <w:t xml:space="preserve"> assessing the effect seasonal precipitation changes on</w:t>
        </w:r>
      </w:moveTo>
      <w:ins w:id="1270" w:author="Laurent Philippot" w:date="2024-04-12T10:19:00Z">
        <w:r w:rsidR="007D3EF9">
          <w:rPr>
            <w:rFonts w:ascii="Arial" w:hAnsi="Arial" w:cs="Arial"/>
          </w:rPr>
          <w:t xml:space="preserve"> the abundances</w:t>
        </w:r>
      </w:ins>
      <w:moveTo w:id="1271" w:author="Laurent Philippot" w:date="2024-04-10T10:55:00Z">
        <w:r w:rsidR="00B857ED" w:rsidRPr="00ED68EC">
          <w:rPr>
            <w:rFonts w:ascii="Arial" w:hAnsi="Arial" w:cs="Arial"/>
          </w:rPr>
          <w:t xml:space="preserve"> AO communities</w:t>
        </w:r>
      </w:moveTo>
      <w:ins w:id="1272" w:author="Laurent Philippot" w:date="2024-04-12T10:19:00Z">
        <w:r w:rsidR="007D3EF9">
          <w:rPr>
            <w:rFonts w:ascii="Arial" w:hAnsi="Arial" w:cs="Arial"/>
          </w:rPr>
          <w:t xml:space="preserve"> </w:t>
        </w:r>
      </w:ins>
      <w:moveTo w:id="1273" w:author="Laurent Philippot" w:date="2024-04-10T10:55:00Z">
        <w:r w:rsidR="00B857ED" w:rsidRPr="00ED68EC">
          <w:rPr>
            <w:rFonts w:ascii="Arial" w:hAnsi="Arial" w:cs="Arial"/>
          </w:rPr>
          <w:t xml:space="preserve">, and reporting that </w:t>
        </w:r>
        <w:del w:id="1274" w:author="Laurent Philippot" w:date="2024-04-12T10:20:00Z">
          <w:r w:rsidR="00B857ED" w:rsidRPr="00ED68EC" w:rsidDel="007D3EF9">
            <w:rPr>
              <w:rFonts w:ascii="Arial" w:hAnsi="Arial" w:cs="Arial"/>
            </w:rPr>
            <w:delText>AOA is more</w:delText>
          </w:r>
        </w:del>
      </w:moveTo>
      <w:ins w:id="1275" w:author="Laurent Philippot" w:date="2024-04-12T10:20:00Z">
        <w:r w:rsidR="007D3EF9">
          <w:rPr>
            <w:rFonts w:ascii="Arial" w:hAnsi="Arial" w:cs="Arial"/>
          </w:rPr>
          <w:t>detrimental impact of</w:t>
        </w:r>
      </w:ins>
      <w:moveTo w:id="1276" w:author="Laurent Philippot" w:date="2024-04-10T10:55:00Z">
        <w:r w:rsidR="00B857ED" w:rsidRPr="00ED68EC">
          <w:rPr>
            <w:rFonts w:ascii="Arial" w:hAnsi="Arial" w:cs="Arial"/>
          </w:rPr>
          <w:t xml:space="preserve"> </w:t>
        </w:r>
        <w:del w:id="1277" w:author="Laurent Philippot" w:date="2024-04-12T10:21:00Z">
          <w:r w:rsidR="00B857ED" w:rsidRPr="00ED68EC" w:rsidDel="007D3EF9">
            <w:rPr>
              <w:rFonts w:ascii="Arial" w:hAnsi="Arial" w:cs="Arial"/>
            </w:rPr>
            <w:delText>resistant to precipitation changes</w:delText>
          </w:r>
        </w:del>
      </w:moveTo>
      <w:ins w:id="1278" w:author="Laurent Philippot" w:date="2024-04-12T10:21:00Z">
        <w:r w:rsidR="007D3EF9">
          <w:rPr>
            <w:rFonts w:ascii="Arial" w:hAnsi="Arial" w:cs="Arial"/>
          </w:rPr>
          <w:t>drought</w:t>
        </w:r>
      </w:ins>
      <w:moveTo w:id="1279" w:author="Laurent Philippot" w:date="2024-04-10T10:55:00Z">
        <w:r w:rsidR="00B857ED" w:rsidRPr="00ED68EC">
          <w:rPr>
            <w:rFonts w:ascii="Arial" w:hAnsi="Arial" w:cs="Arial"/>
          </w:rPr>
          <w:t xml:space="preserve"> </w:t>
        </w:r>
      </w:moveTo>
      <w:ins w:id="1280" w:author="Laurent Philippot" w:date="2024-04-22T14:32:00Z">
        <w:r w:rsidR="003C0618">
          <w:rPr>
            <w:rFonts w:ascii="Arial" w:hAnsi="Arial" w:cs="Arial"/>
          </w:rPr>
          <w:t>(</w:t>
        </w:r>
      </w:ins>
      <w:proofErr w:type="spellStart"/>
      <w:moveTo w:id="1281" w:author="Laurent Philippot" w:date="2024-04-10T10:55:00Z">
        <w:r w:rsidR="00B857ED" w:rsidRPr="00ED68EC">
          <w:rPr>
            <w:rFonts w:ascii="Arial" w:hAnsi="Arial" w:cs="Arial"/>
          </w:rPr>
          <w:fldChar w:fldCharType="begin"/>
        </w:r>
        <w:r w:rsidR="00B857ED" w:rsidRPr="00ED68EC">
          <w:rPr>
            <w:rFonts w:ascii="Arial" w:hAnsi="Arial" w:cs="Arial"/>
          </w:rPr>
          <w:instrText xml:space="preserve"> ADDIN ZOTERO_ITEM CSL_CITATION {"citationID":"3c4Z5kUp","properties":{"formattedCitation":"(Chen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00B857ED" w:rsidRPr="00ED68EC">
          <w:rPr>
            <w:rFonts w:ascii="Arial" w:hAnsi="Arial" w:cs="Arial"/>
          </w:rPr>
          <w:fldChar w:fldCharType="separate"/>
        </w:r>
        <w:del w:id="1282" w:author="Laurent Philippot" w:date="2024-04-14T15:26:00Z">
          <w:r w:rsidR="00B857ED" w:rsidRPr="00ED68EC" w:rsidDel="00E63C46">
            <w:rPr>
              <w:rFonts w:ascii="Arial" w:hAnsi="Arial" w:cs="Arial"/>
              <w:noProof/>
            </w:rPr>
            <w:delText>(Chen et al., 2017</w:delText>
          </w:r>
        </w:del>
      </w:moveTo>
      <w:ins w:id="1283" w:author="Laurent Philippot" w:date="2024-04-14T15:26:00Z">
        <w:r w:rsidR="00E63C46">
          <w:rPr>
            <w:rFonts w:ascii="Arial" w:hAnsi="Arial" w:cs="Arial"/>
            <w:noProof/>
          </w:rPr>
          <w:t>Kaurin</w:t>
        </w:r>
        <w:proofErr w:type="spellEnd"/>
        <w:r w:rsidR="00E63C46">
          <w:rPr>
            <w:rFonts w:ascii="Arial" w:hAnsi="Arial" w:cs="Arial"/>
            <w:noProof/>
          </w:rPr>
          <w:t xml:space="preserve"> et al. 2018; </w:t>
        </w:r>
      </w:ins>
      <w:ins w:id="1284" w:author="Laurent Philippot" w:date="2024-04-12T10:21:00Z">
        <w:r w:rsidR="007D3EF9" w:rsidRPr="00ED68EC">
          <w:rPr>
            <w:rFonts w:ascii="Arial" w:hAnsi="Arial" w:cs="Arial"/>
          </w:rPr>
          <w:t>; H. Wang et al., 2023</w:t>
        </w:r>
      </w:ins>
      <w:moveTo w:id="1285" w:author="Laurent Philippot" w:date="2024-04-10T10:55:00Z">
        <w:r w:rsidR="00B857ED" w:rsidRPr="00ED68EC">
          <w:rPr>
            <w:rFonts w:ascii="Arial" w:hAnsi="Arial" w:cs="Arial"/>
            <w:noProof/>
          </w:rPr>
          <w:t>)</w:t>
        </w:r>
        <w:r w:rsidR="00B857ED" w:rsidRPr="00ED68EC">
          <w:rPr>
            <w:rFonts w:ascii="Arial" w:hAnsi="Arial" w:cs="Arial"/>
          </w:rPr>
          <w:fldChar w:fldCharType="end"/>
        </w:r>
        <w:r w:rsidR="00B857ED" w:rsidRPr="00ED68EC">
          <w:rPr>
            <w:rFonts w:ascii="Arial" w:hAnsi="Arial" w:cs="Arial"/>
          </w:rPr>
          <w:t xml:space="preserve">. </w:t>
        </w:r>
      </w:moveTo>
      <w:ins w:id="1286" w:author="Laurent Philippot" w:date="2024-04-12T16:10:00Z">
        <w:r w:rsidR="00B2124A">
          <w:rPr>
            <w:rFonts w:ascii="Arial" w:hAnsi="Arial" w:cs="Arial"/>
          </w:rPr>
          <w:t xml:space="preserve">While niche </w:t>
        </w:r>
      </w:ins>
      <w:ins w:id="1287" w:author="Laurent Philippot" w:date="2024-04-12T16:14:00Z">
        <w:r w:rsidR="00B2124A">
          <w:rPr>
            <w:rFonts w:ascii="Arial" w:hAnsi="Arial" w:cs="Arial"/>
          </w:rPr>
          <w:t>differentiation</w:t>
        </w:r>
      </w:ins>
      <w:ins w:id="1288" w:author="Laurent Philippot" w:date="2024-04-12T16:10:00Z">
        <w:r w:rsidR="00B2124A">
          <w:rPr>
            <w:rFonts w:ascii="Arial" w:hAnsi="Arial" w:cs="Arial"/>
          </w:rPr>
          <w:t xml:space="preserve"> between AOA and AOB has been reported in several studies</w:t>
        </w:r>
      </w:ins>
      <w:ins w:id="1289" w:author="Laurent Philippot" w:date="2024-04-12T16:16:00Z">
        <w:r w:rsidR="00B2124A">
          <w:rPr>
            <w:rFonts w:ascii="Arial" w:hAnsi="Arial" w:cs="Arial"/>
          </w:rPr>
          <w:t xml:space="preserve"> (ref)</w:t>
        </w:r>
      </w:ins>
      <w:ins w:id="1290" w:author="Laurent Philippot" w:date="2024-04-12T16:10:00Z">
        <w:r w:rsidR="00B2124A">
          <w:rPr>
            <w:rFonts w:ascii="Arial" w:hAnsi="Arial" w:cs="Arial"/>
          </w:rPr>
          <w:t xml:space="preserve">, </w:t>
        </w:r>
      </w:ins>
      <w:ins w:id="1291" w:author="Laurent Philippot" w:date="2024-04-12T16:16:00Z">
        <w:r w:rsidR="00B2124A">
          <w:rPr>
            <w:rFonts w:ascii="Arial" w:hAnsi="Arial" w:cs="Arial"/>
          </w:rPr>
          <w:t>knowledge</w:t>
        </w:r>
      </w:ins>
      <w:ins w:id="1292" w:author="Laurent Philippot" w:date="2024-04-12T16:11:00Z">
        <w:r w:rsidR="00B2124A">
          <w:rPr>
            <w:rFonts w:ascii="Arial" w:hAnsi="Arial" w:cs="Arial"/>
          </w:rPr>
          <w:t xml:space="preserve"> of the ecology </w:t>
        </w:r>
      </w:ins>
      <w:ins w:id="1293" w:author="Laurent Philippot" w:date="2024-04-12T16:27:00Z">
        <w:r w:rsidR="00E75DAE">
          <w:rPr>
            <w:rFonts w:ascii="Arial" w:hAnsi="Arial" w:cs="Arial"/>
          </w:rPr>
          <w:t xml:space="preserve">of </w:t>
        </w:r>
      </w:ins>
      <w:proofErr w:type="spellStart"/>
      <w:ins w:id="1294" w:author="Laurent Philippot" w:date="2024-04-12T16:11:00Z">
        <w:r w:rsidR="00B2124A">
          <w:rPr>
            <w:rFonts w:ascii="Arial" w:hAnsi="Arial" w:cs="Arial"/>
          </w:rPr>
          <w:t>comammox</w:t>
        </w:r>
        <w:proofErr w:type="spellEnd"/>
        <w:r w:rsidR="00B2124A">
          <w:rPr>
            <w:rFonts w:ascii="Arial" w:hAnsi="Arial" w:cs="Arial"/>
          </w:rPr>
          <w:t xml:space="preserve"> </w:t>
        </w:r>
      </w:ins>
      <w:ins w:id="1295" w:author="Laurent Philippot" w:date="2024-04-12T16:28:00Z">
        <w:r w:rsidR="00E75DAE">
          <w:rPr>
            <w:rFonts w:ascii="Arial" w:hAnsi="Arial" w:cs="Arial"/>
          </w:rPr>
          <w:t>bacteria</w:t>
        </w:r>
        <w:r w:rsidR="00E75DAE" w:rsidRPr="00ED68EC">
          <w:rPr>
            <w:rFonts w:ascii="Arial" w:hAnsi="Arial" w:cs="Arial"/>
          </w:rPr>
          <w:t xml:space="preserve"> </w:t>
        </w:r>
      </w:ins>
      <w:ins w:id="1296" w:author="Laurent Philippot" w:date="2024-04-12T16:11:00Z">
        <w:r w:rsidR="00B2124A">
          <w:rPr>
            <w:rFonts w:ascii="Arial" w:hAnsi="Arial" w:cs="Arial"/>
          </w:rPr>
          <w:t xml:space="preserve">is scarce. However, </w:t>
        </w:r>
      </w:ins>
      <w:ins w:id="1297" w:author="Laurent Philippot" w:date="2024-04-12T16:14:00Z">
        <w:r w:rsidR="00B2124A">
          <w:rPr>
            <w:rFonts w:ascii="Arial" w:hAnsi="Arial" w:cs="Arial"/>
          </w:rPr>
          <w:t xml:space="preserve">recent study suggest that </w:t>
        </w:r>
      </w:ins>
      <w:ins w:id="1298" w:author="Laurent Philippot" w:date="2024-04-12T16:15:00Z">
        <w:r w:rsidR="00B2124A">
          <w:rPr>
            <w:rFonts w:ascii="Arial" w:hAnsi="Arial" w:cs="Arial"/>
          </w:rPr>
          <w:t xml:space="preserve">differences may also exists between </w:t>
        </w:r>
      </w:ins>
      <w:proofErr w:type="spellStart"/>
      <w:ins w:id="1299" w:author="Laurent Philippot" w:date="2024-04-12T16:11:00Z">
        <w:r w:rsidR="00B2124A" w:rsidRPr="00ED68EC">
          <w:rPr>
            <w:rFonts w:ascii="Arial" w:hAnsi="Arial" w:cs="Arial"/>
          </w:rPr>
          <w:t>comammox</w:t>
        </w:r>
      </w:ins>
      <w:proofErr w:type="spellEnd"/>
      <w:ins w:id="1300" w:author="Laurent Philippot" w:date="2024-04-12T16:27:00Z">
        <w:r w:rsidR="00E75DAE">
          <w:rPr>
            <w:rFonts w:ascii="Arial" w:hAnsi="Arial" w:cs="Arial"/>
          </w:rPr>
          <w:t xml:space="preserve"> </w:t>
        </w:r>
      </w:ins>
      <w:ins w:id="1301" w:author="Laurent Philippot" w:date="2024-04-12T16:28:00Z">
        <w:r w:rsidR="00E75DAE">
          <w:rPr>
            <w:rFonts w:ascii="Arial" w:hAnsi="Arial" w:cs="Arial"/>
          </w:rPr>
          <w:t>bacteria</w:t>
        </w:r>
      </w:ins>
      <w:ins w:id="1302" w:author="Laurent Philippot" w:date="2024-04-12T16:11:00Z">
        <w:r w:rsidR="00B2124A" w:rsidRPr="00ED68EC">
          <w:rPr>
            <w:rFonts w:ascii="Arial" w:hAnsi="Arial" w:cs="Arial"/>
          </w:rPr>
          <w:t xml:space="preserve"> </w:t>
        </w:r>
      </w:ins>
      <w:ins w:id="1303" w:author="Laurent Philippot" w:date="2024-04-12T16:15:00Z">
        <w:r w:rsidR="00B2124A">
          <w:rPr>
            <w:rFonts w:ascii="Arial" w:hAnsi="Arial" w:cs="Arial"/>
          </w:rPr>
          <w:t xml:space="preserve">with </w:t>
        </w:r>
      </w:ins>
      <w:ins w:id="1304" w:author="Laurent Philippot" w:date="2024-04-12T16:11:00Z">
        <w:r w:rsidR="00B2124A" w:rsidRPr="00ED68EC">
          <w:rPr>
            <w:rFonts w:ascii="Arial" w:hAnsi="Arial" w:cs="Arial"/>
          </w:rPr>
          <w:t xml:space="preserve">clade B </w:t>
        </w:r>
      </w:ins>
      <w:ins w:id="1305" w:author="Laurent Philippot" w:date="2024-04-12T16:15:00Z">
        <w:r w:rsidR="00B2124A">
          <w:rPr>
            <w:rFonts w:ascii="Arial" w:hAnsi="Arial" w:cs="Arial"/>
          </w:rPr>
          <w:t>having</w:t>
        </w:r>
      </w:ins>
      <w:ins w:id="1306" w:author="Laurent Philippot" w:date="2024-04-12T16:11:00Z">
        <w:r w:rsidR="00B2124A" w:rsidRPr="00ED68EC">
          <w:rPr>
            <w:rFonts w:ascii="Arial" w:hAnsi="Arial" w:cs="Arial"/>
          </w:rPr>
          <w:t xml:space="preserve"> NH</w:t>
        </w:r>
        <w:r w:rsidR="00B2124A" w:rsidRPr="00ED68EC">
          <w:rPr>
            <w:rFonts w:ascii="Arial" w:hAnsi="Arial" w:cs="Arial"/>
            <w:vertAlign w:val="subscript"/>
          </w:rPr>
          <w:t>4</w:t>
        </w:r>
        <w:r w:rsidR="00B2124A" w:rsidRPr="00ED68EC">
          <w:rPr>
            <w:rFonts w:ascii="Arial" w:hAnsi="Arial" w:cs="Arial"/>
            <w:vertAlign w:val="superscript"/>
          </w:rPr>
          <w:t>+</w:t>
        </w:r>
        <w:r w:rsidR="00B2124A" w:rsidRPr="00ED68EC">
          <w:rPr>
            <w:rFonts w:ascii="Arial" w:hAnsi="Arial" w:cs="Arial"/>
          </w:rPr>
          <w:t xml:space="preserve"> transporter with higher affinity than that in clade A </w:t>
        </w:r>
        <w:r w:rsidR="00B2124A" w:rsidRPr="00ED68EC">
          <w:rPr>
            <w:rFonts w:ascii="Arial" w:hAnsi="Arial" w:cs="Arial"/>
          </w:rPr>
          <w:fldChar w:fldCharType="begin"/>
        </w:r>
        <w:r w:rsidR="00B2124A" w:rsidRPr="00ED68EC">
          <w:rPr>
            <w:rFonts w:ascii="Arial" w:hAnsi="Arial" w:cs="Arial"/>
          </w:rPr>
          <w: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instrText>
        </w:r>
        <w:r w:rsidR="00B2124A" w:rsidRPr="00ED68EC">
          <w:rPr>
            <w:rFonts w:ascii="Arial" w:hAnsi="Arial" w:cs="Arial"/>
          </w:rPr>
          <w:fldChar w:fldCharType="separate"/>
        </w:r>
        <w:r w:rsidR="00B2124A" w:rsidRPr="00ED68EC">
          <w:rPr>
            <w:rFonts w:ascii="Arial" w:hAnsi="Arial" w:cs="Arial"/>
            <w:noProof/>
          </w:rPr>
          <w:t>(Koch et al., 2019)</w:t>
        </w:r>
        <w:r w:rsidR="00B2124A" w:rsidRPr="00ED68EC">
          <w:rPr>
            <w:rFonts w:ascii="Arial" w:hAnsi="Arial" w:cs="Arial"/>
          </w:rPr>
          <w:fldChar w:fldCharType="end"/>
        </w:r>
        <w:r w:rsidR="00B2124A">
          <w:rPr>
            <w:rFonts w:ascii="Arial" w:hAnsi="Arial" w:cs="Arial"/>
          </w:rPr>
          <w:t xml:space="preserve">. </w:t>
        </w:r>
      </w:ins>
      <w:moveTo w:id="1307" w:author="Laurent Philippot" w:date="2024-04-10T10:55:00Z">
        <w:del w:id="1308" w:author="Laurent Philippot" w:date="2024-04-12T16:11:00Z">
          <w:r w:rsidR="00B857ED" w:rsidRPr="00ED68EC" w:rsidDel="00B2124A">
            <w:rPr>
              <w:rFonts w:ascii="Arial" w:hAnsi="Arial" w:cs="Arial"/>
            </w:rPr>
            <w:delText>Moreover</w:delText>
          </w:r>
        </w:del>
      </w:moveTo>
      <w:ins w:id="1309" w:author="Laurent Philippot" w:date="2024-04-12T16:11:00Z">
        <w:r w:rsidR="00B2124A">
          <w:rPr>
            <w:rFonts w:ascii="Arial" w:hAnsi="Arial" w:cs="Arial"/>
          </w:rPr>
          <w:t>Our results</w:t>
        </w:r>
      </w:ins>
      <w:ins w:id="1310" w:author="Laurent Philippot" w:date="2024-04-12T16:13:00Z">
        <w:r w:rsidR="00B2124A">
          <w:rPr>
            <w:rFonts w:ascii="Arial" w:hAnsi="Arial" w:cs="Arial"/>
          </w:rPr>
          <w:t xml:space="preserve"> </w:t>
        </w:r>
      </w:ins>
      <w:ins w:id="1311" w:author="Laurent Philippot" w:date="2024-04-12T16:11:00Z">
        <w:r w:rsidR="00B2124A">
          <w:rPr>
            <w:rFonts w:ascii="Arial" w:hAnsi="Arial" w:cs="Arial"/>
          </w:rPr>
          <w:t>showed that</w:t>
        </w:r>
      </w:ins>
      <w:moveTo w:id="1312" w:author="Laurent Philippot" w:date="2024-04-10T10:55:00Z">
        <w:del w:id="1313" w:author="Laurent Philippot" w:date="2024-04-12T16:12:00Z">
          <w:r w:rsidR="00B857ED" w:rsidRPr="00ED68EC" w:rsidDel="00B2124A">
            <w:rPr>
              <w:rFonts w:ascii="Arial" w:hAnsi="Arial" w:cs="Arial"/>
            </w:rPr>
            <w:delText>,</w:delText>
          </w:r>
        </w:del>
        <w:r w:rsidR="00B857ED" w:rsidRPr="00ED68EC">
          <w:rPr>
            <w:rFonts w:ascii="Arial" w:hAnsi="Arial" w:cs="Arial"/>
          </w:rPr>
          <w:t xml:space="preserve"> </w:t>
        </w:r>
      </w:moveTo>
      <w:ins w:id="1314" w:author="Laurent Philippot" w:date="2024-04-12T10:22:00Z">
        <w:r w:rsidR="00860C0A">
          <w:rPr>
            <w:rFonts w:ascii="Arial" w:hAnsi="Arial" w:cs="Arial"/>
          </w:rPr>
          <w:t xml:space="preserve">the </w:t>
        </w:r>
      </w:ins>
      <w:ins w:id="1315" w:author="Laurent Philippot" w:date="2024-04-12T16:13:00Z">
        <w:r w:rsidR="00B2124A">
          <w:rPr>
            <w:rFonts w:ascii="Arial" w:hAnsi="Arial" w:cs="Arial"/>
          </w:rPr>
          <w:t xml:space="preserve">not only the abundance but also the </w:t>
        </w:r>
      </w:ins>
      <w:ins w:id="1316" w:author="Laurent Philippot" w:date="2024-04-12T10:22:00Z">
        <w:r w:rsidR="00860C0A">
          <w:rPr>
            <w:rFonts w:ascii="Arial" w:hAnsi="Arial" w:cs="Arial"/>
          </w:rPr>
          <w:t>proportion of AO within the total bacterial community</w:t>
        </w:r>
      </w:ins>
      <w:ins w:id="1317" w:author="Laurent Philippot" w:date="2024-04-12T10:21:00Z">
        <w:r w:rsidR="00860C0A">
          <w:rPr>
            <w:rFonts w:ascii="Arial" w:hAnsi="Arial" w:cs="Arial"/>
          </w:rPr>
          <w:t xml:space="preserve"> </w:t>
        </w:r>
      </w:ins>
      <w:ins w:id="1318" w:author="Laurent Philippot" w:date="2024-04-12T10:23:00Z">
        <w:r w:rsidR="00860C0A">
          <w:rPr>
            <w:rFonts w:ascii="Arial" w:hAnsi="Arial" w:cs="Arial"/>
          </w:rPr>
          <w:t>decrease</w:t>
        </w:r>
      </w:ins>
      <w:ins w:id="1319" w:author="Laurent Philippot" w:date="2024-04-12T16:13:00Z">
        <w:r w:rsidR="00B2124A">
          <w:rPr>
            <w:rFonts w:ascii="Arial" w:hAnsi="Arial" w:cs="Arial"/>
          </w:rPr>
          <w:t>d</w:t>
        </w:r>
      </w:ins>
      <w:ins w:id="1320" w:author="Laurent Philippot" w:date="2024-04-12T10:23:00Z">
        <w:r w:rsidR="00860C0A">
          <w:rPr>
            <w:rFonts w:ascii="Arial" w:hAnsi="Arial" w:cs="Arial"/>
          </w:rPr>
          <w:t xml:space="preserve"> with drought, suggesting a </w:t>
        </w:r>
      </w:ins>
      <w:ins w:id="1321" w:author="Laurent Philippot" w:date="2024-04-12T16:13:00Z">
        <w:r w:rsidR="00B2124A">
          <w:rPr>
            <w:rFonts w:ascii="Arial" w:hAnsi="Arial" w:cs="Arial"/>
          </w:rPr>
          <w:t>lower</w:t>
        </w:r>
      </w:ins>
      <w:ins w:id="1322" w:author="Laurent Philippot" w:date="2024-04-12T10:23:00Z">
        <w:r w:rsidR="00860C0A">
          <w:rPr>
            <w:rFonts w:ascii="Arial" w:hAnsi="Arial" w:cs="Arial"/>
          </w:rPr>
          <w:t xml:space="preserve"> </w:t>
        </w:r>
      </w:ins>
      <w:ins w:id="1323" w:author="Laurent Philippot" w:date="2024-04-12T16:13:00Z">
        <w:r w:rsidR="00B2124A">
          <w:rPr>
            <w:rFonts w:ascii="Arial" w:hAnsi="Arial" w:cs="Arial"/>
          </w:rPr>
          <w:t>resistance</w:t>
        </w:r>
      </w:ins>
      <w:ins w:id="1324" w:author="Laurent Philippot" w:date="2024-04-12T10:23:00Z">
        <w:r w:rsidR="00860C0A">
          <w:rPr>
            <w:rFonts w:ascii="Arial" w:hAnsi="Arial" w:cs="Arial"/>
          </w:rPr>
          <w:t xml:space="preserve"> of this functional group </w:t>
        </w:r>
      </w:ins>
      <w:ins w:id="1325" w:author="Laurent Philippot" w:date="2024-04-12T10:24:00Z">
        <w:r w:rsidR="00860C0A">
          <w:rPr>
            <w:rFonts w:ascii="Arial" w:hAnsi="Arial" w:cs="Arial"/>
          </w:rPr>
          <w:t xml:space="preserve">to drought. </w:t>
        </w:r>
      </w:ins>
      <w:ins w:id="1326" w:author="Laurent Philippot" w:date="2024-04-12T15:57:00Z">
        <w:r w:rsidR="004C38A7">
          <w:rPr>
            <w:rFonts w:ascii="Arial" w:hAnsi="Arial" w:cs="Arial"/>
          </w:rPr>
          <w:t xml:space="preserve">Accordingly, </w:t>
        </w:r>
      </w:ins>
      <w:ins w:id="1327" w:author="Laurent Philippot" w:date="2024-04-12T15:59:00Z">
        <w:r w:rsidR="001A2431">
          <w:rPr>
            <w:rFonts w:ascii="Arial" w:hAnsi="Arial" w:cs="Arial"/>
          </w:rPr>
          <w:t>it is believe</w:t>
        </w:r>
      </w:ins>
      <w:ins w:id="1328" w:author="Laurent Philippot" w:date="2024-04-12T16:01:00Z">
        <w:r w:rsidR="001A2431">
          <w:rPr>
            <w:rFonts w:ascii="Arial" w:hAnsi="Arial" w:cs="Arial"/>
          </w:rPr>
          <w:t>d</w:t>
        </w:r>
      </w:ins>
      <w:ins w:id="1329" w:author="Laurent Philippot" w:date="2024-04-12T15:59:00Z">
        <w:r w:rsidR="001A2431">
          <w:rPr>
            <w:rFonts w:ascii="Arial" w:hAnsi="Arial" w:cs="Arial"/>
          </w:rPr>
          <w:t xml:space="preserve"> that</w:t>
        </w:r>
      </w:ins>
      <w:ins w:id="1330" w:author="Laurent Philippot" w:date="2024-04-12T16:00:00Z">
        <w:r w:rsidR="001A2431">
          <w:rPr>
            <w:rFonts w:ascii="Arial" w:hAnsi="Arial" w:cs="Arial"/>
          </w:rPr>
          <w:t xml:space="preserve"> phylogenetically and physiologically narrow </w:t>
        </w:r>
      </w:ins>
      <w:ins w:id="1331" w:author="Laurent Philippot" w:date="2024-04-12T16:02:00Z">
        <w:r w:rsidR="001A2431">
          <w:rPr>
            <w:rFonts w:ascii="Arial" w:hAnsi="Arial" w:cs="Arial"/>
          </w:rPr>
          <w:t>functional groups such as the</w:t>
        </w:r>
      </w:ins>
      <w:ins w:id="1332" w:author="Laurent Philippot" w:date="2024-04-12T16:28:00Z">
        <w:r w:rsidR="00E75DAE">
          <w:rPr>
            <w:rFonts w:ascii="Arial" w:hAnsi="Arial" w:cs="Arial"/>
          </w:rPr>
          <w:t xml:space="preserve"> </w:t>
        </w:r>
      </w:ins>
      <w:proofErr w:type="spellStart"/>
      <w:ins w:id="1333" w:author="Laurent Philippot" w:date="2024-04-12T16:02:00Z">
        <w:r w:rsidR="001A2431">
          <w:rPr>
            <w:rFonts w:ascii="Arial" w:hAnsi="Arial" w:cs="Arial"/>
          </w:rPr>
          <w:t>nitrifiers</w:t>
        </w:r>
        <w:proofErr w:type="spellEnd"/>
        <w:r w:rsidR="001A2431">
          <w:rPr>
            <w:rFonts w:ascii="Arial" w:hAnsi="Arial" w:cs="Arial"/>
          </w:rPr>
          <w:t xml:space="preserve"> </w:t>
        </w:r>
      </w:ins>
      <w:ins w:id="1334" w:author="Laurent Philippot" w:date="2024-04-12T16:06:00Z">
        <w:r w:rsidR="001A2431">
          <w:rPr>
            <w:rFonts w:ascii="Arial" w:hAnsi="Arial" w:cs="Arial"/>
          </w:rPr>
          <w:t>are more sensitive to disturbances than the broad one</w:t>
        </w:r>
      </w:ins>
      <w:ins w:id="1335" w:author="Laurent Philippot" w:date="2024-04-14T15:27:00Z">
        <w:r w:rsidR="00E63C46">
          <w:rPr>
            <w:rFonts w:ascii="Arial" w:hAnsi="Arial" w:cs="Arial"/>
          </w:rPr>
          <w:t>s</w:t>
        </w:r>
      </w:ins>
      <w:ins w:id="1336" w:author="Laurent Philippot" w:date="2024-04-12T16:06:00Z">
        <w:r w:rsidR="001A2431">
          <w:rPr>
            <w:rFonts w:ascii="Arial" w:hAnsi="Arial" w:cs="Arial"/>
          </w:rPr>
          <w:t xml:space="preserve"> (Schimel, </w:t>
        </w:r>
      </w:ins>
      <w:proofErr w:type="spellStart"/>
      <w:ins w:id="1337" w:author="Laurent Philippot" w:date="2024-04-12T16:08:00Z">
        <w:r w:rsidR="001A2431">
          <w:rPr>
            <w:rFonts w:ascii="Arial" w:hAnsi="Arial" w:cs="Arial"/>
          </w:rPr>
          <w:t>Philippot&amp;Griffth</w:t>
        </w:r>
      </w:ins>
      <w:proofErr w:type="spellEnd"/>
      <w:ins w:id="1338" w:author="Laurent Philippot" w:date="2024-04-12T16:07:00Z">
        <w:r w:rsidR="001A2431">
          <w:rPr>
            <w:rFonts w:ascii="Arial" w:hAnsi="Arial" w:cs="Arial"/>
          </w:rPr>
          <w:t>)</w:t>
        </w:r>
      </w:ins>
      <w:ins w:id="1339" w:author="Laurent Philippot" w:date="2024-04-12T16:06:00Z">
        <w:r w:rsidR="001A2431">
          <w:rPr>
            <w:rFonts w:ascii="Arial" w:hAnsi="Arial" w:cs="Arial"/>
          </w:rPr>
          <w:t xml:space="preserve">. </w:t>
        </w:r>
      </w:ins>
      <w:ins w:id="1340" w:author="Laurent Philippot" w:date="2024-04-12T15:58:00Z">
        <w:r w:rsidR="001A2431">
          <w:rPr>
            <w:rFonts w:ascii="Arial" w:hAnsi="Arial" w:cs="Arial"/>
          </w:rPr>
          <w:t xml:space="preserve"> </w:t>
        </w:r>
      </w:ins>
    </w:p>
    <w:p w:rsidR="00B857ED" w:rsidRPr="00ED68EC" w:rsidDel="00B2124A" w:rsidRDefault="00B857ED" w:rsidP="007D3EF9">
      <w:pPr>
        <w:spacing w:line="480" w:lineRule="auto"/>
        <w:ind w:firstLine="720"/>
        <w:jc w:val="both"/>
        <w:rPr>
          <w:del w:id="1341" w:author="Laurent Philippot" w:date="2024-04-12T16:09:00Z"/>
          <w:moveTo w:id="1342" w:author="Laurent Philippot" w:date="2024-04-10T10:55:00Z"/>
          <w:rFonts w:ascii="Arial" w:hAnsi="Arial" w:cs="Arial"/>
        </w:rPr>
      </w:pPr>
      <w:moveTo w:id="1343" w:author="Laurent Philippot" w:date="2024-04-10T10:55:00Z">
        <w:del w:id="1344" w:author="Laurent Philippot" w:date="2024-04-12T16:09:00Z">
          <w:r w:rsidRPr="00ED68EC" w:rsidDel="00B2124A">
            <w:rPr>
              <w:rFonts w:ascii="Arial" w:hAnsi="Arial" w:cs="Arial"/>
            </w:rPr>
            <w:delText xml:space="preserve">another work assessing nitrifiers in a managed grassland demonstrated the sensitivity of comammox clade B to drought </w:delText>
          </w:r>
          <w:r w:rsidRPr="00ED68EC" w:rsidDel="00B2124A">
            <w:rPr>
              <w:rFonts w:ascii="Arial" w:hAnsi="Arial" w:cs="Arial"/>
            </w:rPr>
            <w:fldChar w:fldCharType="begin"/>
          </w:r>
          <w:r w:rsidRPr="00ED68EC" w:rsidDel="00B2124A">
            <w:rPr>
              <w:rFonts w:ascii="Arial" w:hAnsi="Arial" w:cs="Arial"/>
            </w:rPr>
            <w:delInstrText xml:space="preserve"> ADDIN ZOTERO_ITEM CSL_CITATION {"citationID":"rm2SuZkG","properties":{"formattedCitation":"(S\\uc0\\u233{}neca et al., 2020)","plainCitation":"(Séneca et al., 2020)","noteIndex":0},"citationItems":[{"id":56,"uris":["http://zotero.org/users/local/4LgJUJlW/items/R4UT75TM"],"itemData":{"id":56,"type":"article-journal","abstract":"Nitriﬁcation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delInstrText>
          </w:r>
          <w:r w:rsidRPr="00ED68EC" w:rsidDel="00B2124A">
            <w:rPr>
              <w:rFonts w:ascii="Arial" w:hAnsi="Arial" w:cs="Arial"/>
            </w:rPr>
            <w:fldChar w:fldCharType="separate"/>
          </w:r>
          <w:r w:rsidRPr="00ED68EC" w:rsidDel="00B2124A">
            <w:rPr>
              <w:rFonts w:ascii="Arial" w:hAnsi="Arial" w:cs="Arial"/>
            </w:rPr>
            <w:delText>(Séneca et al., 2020)</w:delText>
          </w:r>
          <w:r w:rsidRPr="00ED68EC" w:rsidDel="00B2124A">
            <w:rPr>
              <w:rFonts w:ascii="Arial" w:hAnsi="Arial" w:cs="Arial"/>
            </w:rPr>
            <w:fldChar w:fldCharType="end"/>
          </w:r>
          <w:r w:rsidRPr="00ED68EC" w:rsidDel="00B2124A">
            <w:rPr>
              <w:rFonts w:ascii="Arial" w:hAnsi="Arial" w:cs="Arial"/>
            </w:rPr>
            <w:delText>, which is in line with our results. The differences in response to drought between comammox clade A and B possibly indicate differences in mechanisms related to their nitrification activity, which regulate their response to drought. For example, comammox clade B exhibited NH</w:delText>
          </w:r>
          <w:r w:rsidRPr="00ED68EC" w:rsidDel="00B2124A">
            <w:rPr>
              <w:rFonts w:ascii="Arial" w:hAnsi="Arial" w:cs="Arial"/>
              <w:vertAlign w:val="subscript"/>
            </w:rPr>
            <w:delText>4</w:delText>
          </w:r>
          <w:r w:rsidRPr="00ED68EC" w:rsidDel="00B2124A">
            <w:rPr>
              <w:rFonts w:ascii="Arial" w:hAnsi="Arial" w:cs="Arial"/>
              <w:vertAlign w:val="superscript"/>
            </w:rPr>
            <w:delText>+</w:delText>
          </w:r>
          <w:r w:rsidRPr="00ED68EC" w:rsidDel="00B2124A">
            <w:rPr>
              <w:rFonts w:ascii="Arial" w:hAnsi="Arial" w:cs="Arial"/>
            </w:rPr>
            <w:delText xml:space="preserve"> transporter with higher affinity than that in clade A </w:delText>
          </w:r>
          <w:r w:rsidRPr="00ED68EC" w:rsidDel="00B2124A">
            <w:rPr>
              <w:rFonts w:ascii="Arial" w:hAnsi="Arial" w:cs="Arial"/>
            </w:rPr>
            <w:fldChar w:fldCharType="begin"/>
          </w:r>
          <w:r w:rsidRPr="00ED68EC" w:rsidDel="00B2124A">
            <w:rPr>
              <w:rFonts w:ascii="Arial" w:hAnsi="Arial" w:cs="Arial"/>
            </w:rPr>
            <w:del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delInstrText>
          </w:r>
          <w:r w:rsidRPr="00ED68EC" w:rsidDel="00B2124A">
            <w:rPr>
              <w:rFonts w:ascii="Arial" w:hAnsi="Arial" w:cs="Arial"/>
            </w:rPr>
            <w:fldChar w:fldCharType="separate"/>
          </w:r>
          <w:r w:rsidRPr="00ED68EC" w:rsidDel="00B2124A">
            <w:rPr>
              <w:rFonts w:ascii="Arial" w:hAnsi="Arial" w:cs="Arial"/>
              <w:noProof/>
            </w:rPr>
            <w:delText>(Koch et al., 2019)</w:delText>
          </w:r>
          <w:r w:rsidRPr="00ED68EC" w:rsidDel="00B2124A">
            <w:rPr>
              <w:rFonts w:ascii="Arial" w:hAnsi="Arial" w:cs="Arial"/>
            </w:rPr>
            <w:fldChar w:fldCharType="end"/>
          </w:r>
          <w:r w:rsidRPr="00ED68EC" w:rsidDel="00B2124A">
            <w:rPr>
              <w:rFonts w:ascii="Arial" w:hAnsi="Arial" w:cs="Arial"/>
            </w:rPr>
            <w:delText xml:space="preserve">. Other study reported that mineralized organic N promoted the contribution of comammox clade B, rather than clade A, to nitrification </w:delText>
          </w:r>
          <w:r w:rsidRPr="00ED68EC" w:rsidDel="00B2124A">
            <w:rPr>
              <w:rFonts w:ascii="Arial" w:hAnsi="Arial" w:cs="Arial"/>
            </w:rPr>
            <w:fldChar w:fldCharType="begin"/>
          </w:r>
          <w:r w:rsidRPr="00ED68EC" w:rsidDel="00B2124A">
            <w:rPr>
              <w:rFonts w:ascii="Arial" w:hAnsi="Arial" w:cs="Arial"/>
            </w:rPr>
            <w:delInstrText xml:space="preserve"> ADDIN ZOTERO_ITEM CSL_CITATION {"citationID":"fcf1InfD","properties":{"formattedCitation":"(Z. Wang et al., 2019)","plainCitation":"(Z. Wang et al., 2019)","noteIndex":0},"citationItems":[{"id":307,"uris":["http://zotero.org/users/local/4LgJUJlW/items/6EMW3YDA"],"itemData":{"id":307,"type":"article-journal","abstract":"Comammox, one nitrifying microorganism carries out the complete oxidation of ammonia to nitrate, have been recently discovered, and are found in a wide range of environments, including soil. However, conditions under which they actually contribute to nitriﬁcation in soil have not yet been demonstrated. By 13CO2-based DNA stable isotope probing with real-time quantitative PCR and gene sequence, we reported two uncultured strains, which are closely related to comammox Nitrospira clade B, autotrophically grew in both forest and paddy soils only in the absence of ammonium amendment. Furthermore, all clade B amoA sequences ampliﬁed from isotopically enriched genomic DNA in both soils were derived from one or two phylotypes, indicating a low diversity of active comammox strains in soils.","container-title":"Soil Biology and Biochemistry","DOI":"10.1016/j.soilbio.2019.06.004","ISSN":"00380717","journalAbbreviation":"Soil Biology and Biochemistry","language":"en","page":"392-395","source":"DOI.org (Crossref)","title":"Comammox Nitrospira clade B contributes to nitrification in soil","volume":"135","author":[{"family":"Wang","given":"Zhihui"},{"family":"Cao","given":"Yanqiang"},{"family":"Zhu-Barker","given":"Xia"},{"family":"Nicol","given":"Graeme W."},{"family":"Wright","given":"Alan L."},{"family":"Jia","given":"Zhongjun"},{"family":"Jiang","given":"Xianjun"}],"issued":{"date-parts":[["2019",8]]}}}],"schema":"https://github.com/citation-style-language/schema/raw/master/csl-citation.json"} </w:delInstrText>
          </w:r>
          <w:r w:rsidRPr="00ED68EC" w:rsidDel="00B2124A">
            <w:rPr>
              <w:rFonts w:ascii="Arial" w:hAnsi="Arial" w:cs="Arial"/>
            </w:rPr>
            <w:fldChar w:fldCharType="separate"/>
          </w:r>
          <w:r w:rsidRPr="00ED68EC" w:rsidDel="00B2124A">
            <w:rPr>
              <w:rFonts w:ascii="Arial" w:hAnsi="Arial" w:cs="Arial"/>
              <w:noProof/>
            </w:rPr>
            <w:delText>(Z. Wang et al., 2019)</w:delText>
          </w:r>
          <w:r w:rsidRPr="00ED68EC" w:rsidDel="00B2124A">
            <w:rPr>
              <w:rFonts w:ascii="Arial" w:hAnsi="Arial" w:cs="Arial"/>
            </w:rPr>
            <w:fldChar w:fldCharType="end"/>
          </w:r>
          <w:r w:rsidRPr="00ED68EC" w:rsidDel="00B2124A">
            <w:rPr>
              <w:rFonts w:ascii="Arial" w:hAnsi="Arial" w:cs="Arial"/>
            </w:rPr>
            <w:delText>.</w:delText>
          </w:r>
        </w:del>
      </w:moveTo>
    </w:p>
    <w:moveToRangeEnd w:id="1224"/>
    <w:p w:rsidR="006D66E5" w:rsidRPr="00ED68EC" w:rsidRDefault="006D66E5">
      <w:pPr>
        <w:spacing w:after="0" w:line="480" w:lineRule="auto"/>
        <w:ind w:firstLine="720"/>
        <w:jc w:val="both"/>
        <w:rPr>
          <w:ins w:id="1345" w:author="Ari Fina Bintarti" w:date="2024-04-06T00:23:00Z"/>
          <w:rFonts w:ascii="Arial" w:hAnsi="Arial" w:cs="Arial"/>
        </w:rPr>
        <w:pPrChange w:id="1346" w:author="Laurent Philippot" w:date="2024-04-14T15:27:00Z">
          <w:pPr>
            <w:spacing w:line="480" w:lineRule="auto"/>
            <w:ind w:firstLine="720"/>
            <w:jc w:val="both"/>
          </w:pPr>
        </w:pPrChange>
      </w:pPr>
      <w:ins w:id="1347" w:author="Ari Fina Bintarti" w:date="2024-04-06T00:23:00Z">
        <w:del w:id="1348" w:author="Laurent Philippot" w:date="2024-04-09T16:52:00Z">
          <w:r w:rsidRPr="00ED68EC" w:rsidDel="00274337">
            <w:rPr>
              <w:rFonts w:ascii="Arial" w:hAnsi="Arial" w:cs="Arial"/>
            </w:rPr>
            <w:delText xml:space="preserve">Not only group specific, </w:delText>
          </w:r>
        </w:del>
      </w:ins>
      <w:ins w:id="1349" w:author="Laurent Philippot" w:date="2024-04-09T16:52:00Z">
        <w:r w:rsidR="00274337">
          <w:rPr>
            <w:rFonts w:ascii="Arial" w:hAnsi="Arial" w:cs="Arial"/>
          </w:rPr>
          <w:t>T</w:t>
        </w:r>
      </w:ins>
      <w:ins w:id="1350" w:author="Ari Fina Bintarti" w:date="2024-04-06T00:23:00Z">
        <w:del w:id="1351" w:author="Laurent Philippot" w:date="2024-04-09T16:52:00Z">
          <w:r w:rsidRPr="00ED68EC" w:rsidDel="00274337">
            <w:rPr>
              <w:rFonts w:ascii="Arial" w:hAnsi="Arial" w:cs="Arial"/>
            </w:rPr>
            <w:delText>t</w:delText>
          </w:r>
        </w:del>
        <w:r w:rsidRPr="00ED68EC">
          <w:rPr>
            <w:rFonts w:ascii="Arial" w:hAnsi="Arial" w:cs="Arial"/>
          </w:rPr>
          <w:t>he</w:t>
        </w:r>
      </w:ins>
      <w:ins w:id="1352" w:author="Laurent Philippot" w:date="2024-04-09T16:52:00Z">
        <w:r w:rsidR="00274337">
          <w:rPr>
            <w:rFonts w:ascii="Arial" w:hAnsi="Arial" w:cs="Arial"/>
          </w:rPr>
          <w:t>s</w:t>
        </w:r>
      </w:ins>
      <w:ins w:id="1353" w:author="Laurent Philippot" w:date="2024-04-11T15:47:00Z">
        <w:r w:rsidR="00993677">
          <w:rPr>
            <w:rFonts w:ascii="Arial" w:hAnsi="Arial" w:cs="Arial"/>
          </w:rPr>
          <w:t>e</w:t>
        </w:r>
      </w:ins>
      <w:ins w:id="1354" w:author="Ari Fina Bintarti" w:date="2024-04-06T00:23:00Z">
        <w:r w:rsidRPr="00ED68EC">
          <w:rPr>
            <w:rFonts w:ascii="Arial" w:hAnsi="Arial" w:cs="Arial"/>
          </w:rPr>
          <w:t xml:space="preserve"> effect</w:t>
        </w:r>
      </w:ins>
      <w:ins w:id="1355" w:author="Laurent Philippot" w:date="2024-04-11T15:47:00Z">
        <w:r w:rsidR="00993677">
          <w:rPr>
            <w:rFonts w:ascii="Arial" w:hAnsi="Arial" w:cs="Arial"/>
          </w:rPr>
          <w:t>s</w:t>
        </w:r>
      </w:ins>
      <w:ins w:id="1356" w:author="Ari Fina Bintarti" w:date="2024-04-06T00:23:00Z">
        <w:r w:rsidRPr="00ED68EC">
          <w:rPr>
            <w:rFonts w:ascii="Arial" w:hAnsi="Arial" w:cs="Arial"/>
          </w:rPr>
          <w:t xml:space="preserve"> of drought on the </w:t>
        </w:r>
      </w:ins>
      <w:ins w:id="1357" w:author="Laurent Philippot" w:date="2024-04-09T16:52:00Z">
        <w:r w:rsidR="00274337">
          <w:rPr>
            <w:rFonts w:ascii="Arial" w:hAnsi="Arial" w:cs="Arial"/>
          </w:rPr>
          <w:t xml:space="preserve">AO </w:t>
        </w:r>
      </w:ins>
      <w:ins w:id="1358" w:author="Ari Fina Bintarti" w:date="2024-04-06T00:23:00Z">
        <w:r w:rsidRPr="00ED68EC">
          <w:rPr>
            <w:rFonts w:ascii="Arial" w:hAnsi="Arial" w:cs="Arial"/>
          </w:rPr>
          <w:t>communit</w:t>
        </w:r>
      </w:ins>
      <w:ins w:id="1359" w:author="Laurent Philippot" w:date="2024-04-11T15:28:00Z">
        <w:r w:rsidR="00A76F20">
          <w:rPr>
            <w:rFonts w:ascii="Arial" w:hAnsi="Arial" w:cs="Arial"/>
          </w:rPr>
          <w:t>ies</w:t>
        </w:r>
      </w:ins>
      <w:ins w:id="1360" w:author="Ari Fina Bintarti" w:date="2024-04-06T00:23:00Z">
        <w:del w:id="1361" w:author="Laurent Philippot" w:date="2024-04-11T15:28:00Z">
          <w:r w:rsidRPr="00ED68EC" w:rsidDel="00A76F20">
            <w:rPr>
              <w:rFonts w:ascii="Arial" w:hAnsi="Arial" w:cs="Arial"/>
            </w:rPr>
            <w:delText>y</w:delText>
          </w:r>
        </w:del>
        <w:r w:rsidRPr="00ED68EC">
          <w:rPr>
            <w:rFonts w:ascii="Arial" w:hAnsi="Arial" w:cs="Arial"/>
          </w:rPr>
          <w:t xml:space="preserve"> </w:t>
        </w:r>
        <w:del w:id="1362" w:author="Laurent Philippot" w:date="2024-04-11T15:28:00Z">
          <w:r w:rsidRPr="00ED68EC" w:rsidDel="00A76F20">
            <w:rPr>
              <w:rFonts w:ascii="Arial" w:hAnsi="Arial" w:cs="Arial"/>
            </w:rPr>
            <w:delText xml:space="preserve">structure </w:delText>
          </w:r>
        </w:del>
        <w:del w:id="1363" w:author="Laurent Philippot" w:date="2024-04-09T16:52:00Z">
          <w:r w:rsidRPr="00ED68EC" w:rsidDel="00274337">
            <w:rPr>
              <w:rFonts w:ascii="Arial" w:hAnsi="Arial" w:cs="Arial"/>
            </w:rPr>
            <w:delText xml:space="preserve">was </w:delText>
          </w:r>
        </w:del>
        <w:r w:rsidRPr="00ED68EC">
          <w:rPr>
            <w:rFonts w:ascii="Arial" w:hAnsi="Arial" w:cs="Arial"/>
          </w:rPr>
          <w:t>also varie</w:t>
        </w:r>
      </w:ins>
      <w:ins w:id="1364" w:author="Laurent Philippot" w:date="2024-04-09T16:52:00Z">
        <w:r w:rsidR="00274337">
          <w:rPr>
            <w:rFonts w:ascii="Arial" w:hAnsi="Arial" w:cs="Arial"/>
          </w:rPr>
          <w:t xml:space="preserve">d </w:t>
        </w:r>
      </w:ins>
      <w:ins w:id="1365" w:author="Ari Fina Bintarti" w:date="2024-04-06T00:23:00Z">
        <w:del w:id="1366" w:author="Laurent Philippot" w:date="2024-04-09T16:52:00Z">
          <w:r w:rsidRPr="00ED68EC" w:rsidDel="00274337">
            <w:rPr>
              <w:rFonts w:ascii="Arial" w:hAnsi="Arial" w:cs="Arial"/>
            </w:rPr>
            <w:delText xml:space="preserve">s </w:delText>
          </w:r>
        </w:del>
        <w:r w:rsidRPr="00ED68EC">
          <w:rPr>
            <w:rFonts w:ascii="Arial" w:hAnsi="Arial" w:cs="Arial"/>
          </w:rPr>
          <w:t xml:space="preserve">depending on the type of cropping system. For example, larger differences </w:t>
        </w:r>
      </w:ins>
      <w:ins w:id="1367" w:author="Laurent Philippot" w:date="2024-04-11T15:28:00Z">
        <w:r w:rsidR="00A76F20">
          <w:rPr>
            <w:rFonts w:ascii="Arial" w:hAnsi="Arial" w:cs="Arial"/>
          </w:rPr>
          <w:t xml:space="preserve">in beta diversity </w:t>
        </w:r>
      </w:ins>
      <w:ins w:id="1368" w:author="Laurent Philippot" w:date="2024-04-11T15:26:00Z">
        <w:r w:rsidR="00A76F20" w:rsidRPr="00ED68EC">
          <w:rPr>
            <w:rFonts w:ascii="Arial" w:hAnsi="Arial" w:cs="Arial"/>
          </w:rPr>
          <w:t xml:space="preserve">were found </w:t>
        </w:r>
      </w:ins>
      <w:ins w:id="1369" w:author="Ari Fina Bintarti" w:date="2024-04-06T00:23:00Z">
        <w:r w:rsidRPr="00ED68EC">
          <w:rPr>
            <w:rFonts w:ascii="Arial" w:hAnsi="Arial" w:cs="Arial"/>
          </w:rPr>
          <w:t xml:space="preserve">between drought and control </w:t>
        </w:r>
      </w:ins>
      <w:ins w:id="1370" w:author="Laurent Philippot" w:date="2024-04-11T15:26:00Z">
        <w:r w:rsidR="00A76F20">
          <w:rPr>
            <w:rFonts w:ascii="Arial" w:hAnsi="Arial" w:cs="Arial"/>
          </w:rPr>
          <w:t xml:space="preserve">treatments </w:t>
        </w:r>
      </w:ins>
      <w:ins w:id="1371" w:author="Ari Fina Bintarti" w:date="2024-04-06T00:23:00Z">
        <w:del w:id="1372" w:author="Laurent Philippot" w:date="2024-04-11T15:26:00Z">
          <w:r w:rsidRPr="00ED68EC" w:rsidDel="00A76F20">
            <w:rPr>
              <w:rFonts w:ascii="Arial" w:hAnsi="Arial" w:cs="Arial"/>
            </w:rPr>
            <w:delText xml:space="preserve">were found </w:delText>
          </w:r>
        </w:del>
        <w:r w:rsidRPr="00ED68EC">
          <w:rPr>
            <w:rFonts w:ascii="Arial" w:hAnsi="Arial" w:cs="Arial"/>
          </w:rPr>
          <w:t xml:space="preserve">in the BIODYN </w:t>
        </w:r>
      </w:ins>
      <w:ins w:id="1373" w:author="Laurent Philippot" w:date="2024-04-09T17:24:00Z">
        <w:r w:rsidR="00AE74C4">
          <w:rPr>
            <w:rFonts w:ascii="Arial" w:hAnsi="Arial" w:cs="Arial"/>
          </w:rPr>
          <w:t xml:space="preserve">system </w:t>
        </w:r>
      </w:ins>
      <w:ins w:id="1374" w:author="Laurent Philippot" w:date="2024-04-11T09:30:00Z">
        <w:r w:rsidR="00E24970">
          <w:rPr>
            <w:rFonts w:ascii="Arial" w:hAnsi="Arial" w:cs="Arial"/>
          </w:rPr>
          <w:t xml:space="preserve">compared to the other cropping systems </w:t>
        </w:r>
      </w:ins>
      <w:ins w:id="1375" w:author="Laurent Philippot" w:date="2024-04-09T17:24:00Z">
        <w:r w:rsidR="00AE74C4">
          <w:rPr>
            <w:rFonts w:ascii="Arial" w:hAnsi="Arial" w:cs="Arial"/>
          </w:rPr>
          <w:t>in particular for the AO</w:t>
        </w:r>
      </w:ins>
      <w:ins w:id="1376" w:author="Laurent Philippot" w:date="2024-04-09T17:25:00Z">
        <w:r w:rsidR="00AE74C4">
          <w:rPr>
            <w:rFonts w:ascii="Arial" w:hAnsi="Arial" w:cs="Arial"/>
          </w:rPr>
          <w:t xml:space="preserve">A and </w:t>
        </w:r>
        <w:proofErr w:type="spellStart"/>
        <w:r w:rsidR="00AE74C4">
          <w:rPr>
            <w:rFonts w:ascii="Arial" w:hAnsi="Arial" w:cs="Arial"/>
          </w:rPr>
          <w:t>comammox</w:t>
        </w:r>
      </w:ins>
      <w:proofErr w:type="spellEnd"/>
      <w:ins w:id="1377" w:author="Laurent Philippot" w:date="2024-04-11T15:35:00Z">
        <w:r w:rsidR="00A76F20">
          <w:rPr>
            <w:rFonts w:ascii="Arial" w:hAnsi="Arial" w:cs="Arial"/>
          </w:rPr>
          <w:t xml:space="preserve"> both in the bulk and </w:t>
        </w:r>
        <w:proofErr w:type="spellStart"/>
        <w:r w:rsidR="00A76F20">
          <w:rPr>
            <w:rFonts w:ascii="Arial" w:hAnsi="Arial" w:cs="Arial"/>
          </w:rPr>
          <w:t>rhizospheric</w:t>
        </w:r>
        <w:proofErr w:type="spellEnd"/>
        <w:r w:rsidR="00A76F20">
          <w:rPr>
            <w:rFonts w:ascii="Arial" w:hAnsi="Arial" w:cs="Arial"/>
          </w:rPr>
          <w:t xml:space="preserve"> soil</w:t>
        </w:r>
      </w:ins>
      <w:ins w:id="1378" w:author="Ari Fina Bintarti" w:date="2024-04-06T00:23:00Z">
        <w:del w:id="1379" w:author="Laurent Philippot" w:date="2024-04-09T17:25:00Z">
          <w:r w:rsidRPr="00ED68EC" w:rsidDel="00AE74C4">
            <w:rPr>
              <w:rFonts w:ascii="Arial" w:hAnsi="Arial" w:cs="Arial"/>
            </w:rPr>
            <w:delText>(comammox; AOA in rhizosphere) and CONFYM (AOA in bulk soil)</w:delText>
          </w:r>
        </w:del>
        <w:r w:rsidRPr="00ED68EC">
          <w:rPr>
            <w:rFonts w:ascii="Arial" w:hAnsi="Arial" w:cs="Arial"/>
          </w:rPr>
          <w:t>.</w:t>
        </w:r>
        <w:del w:id="1380" w:author="Laurent Philippot" w:date="2024-04-11T14:34:00Z">
          <w:r w:rsidRPr="00ED68EC" w:rsidDel="0083476F">
            <w:rPr>
              <w:rFonts w:ascii="Arial" w:hAnsi="Arial" w:cs="Arial"/>
            </w:rPr>
            <w:delText xml:space="preserve"> </w:delText>
          </w:r>
        </w:del>
      </w:ins>
      <w:ins w:id="1381" w:author="Laurent Philippot" w:date="2024-04-11T14:34:00Z">
        <w:r w:rsidR="0083476F">
          <w:rPr>
            <w:rFonts w:ascii="Arial" w:hAnsi="Arial" w:cs="Arial"/>
          </w:rPr>
          <w:t xml:space="preserve"> </w:t>
        </w:r>
      </w:ins>
      <w:ins w:id="1382" w:author="Laurent Philippot" w:date="2024-04-11T15:26:00Z">
        <w:r w:rsidR="00A76F20">
          <w:rPr>
            <w:rFonts w:ascii="Arial" w:hAnsi="Arial" w:cs="Arial"/>
          </w:rPr>
          <w:t xml:space="preserve">It is known that </w:t>
        </w:r>
      </w:ins>
      <w:ins w:id="1383" w:author="Laurent Philippot" w:date="2024-04-11T09:30:00Z">
        <w:r w:rsidR="00E24970">
          <w:rPr>
            <w:rFonts w:ascii="Arial" w:hAnsi="Arial" w:cs="Arial"/>
          </w:rPr>
          <w:t>AO taxa vary in their sensitiv</w:t>
        </w:r>
      </w:ins>
      <w:ins w:id="1384" w:author="Laurent Philippot" w:date="2024-04-11T09:31:00Z">
        <w:r w:rsidR="00E24970">
          <w:rPr>
            <w:rFonts w:ascii="Arial" w:hAnsi="Arial" w:cs="Arial"/>
          </w:rPr>
          <w:t xml:space="preserve">ity and strategies to soil water fluctuation </w:t>
        </w:r>
      </w:ins>
      <w:ins w:id="1385" w:author="Laurent Philippot" w:date="2024-04-11T09:32:00Z">
        <w:r w:rsidR="00E24970">
          <w:rPr>
            <w:rFonts w:ascii="Arial" w:hAnsi="Arial" w:cs="Arial"/>
          </w:rPr>
          <w:t xml:space="preserve">(Hu, Seneca). </w:t>
        </w:r>
      </w:ins>
      <w:ins w:id="1386" w:author="Laurent Philippot" w:date="2024-04-11T09:47:00Z">
        <w:r w:rsidR="004D4320">
          <w:rPr>
            <w:rFonts w:ascii="Arial" w:hAnsi="Arial" w:cs="Arial"/>
          </w:rPr>
          <w:t>Here</w:t>
        </w:r>
      </w:ins>
      <w:ins w:id="1387" w:author="Laurent Philippot" w:date="2024-04-11T14:38:00Z">
        <w:r w:rsidR="00F870D1">
          <w:rPr>
            <w:rFonts w:ascii="Arial" w:hAnsi="Arial" w:cs="Arial"/>
          </w:rPr>
          <w:t>,</w:t>
        </w:r>
      </w:ins>
      <w:ins w:id="1388" w:author="Laurent Philippot" w:date="2024-04-11T09:47:00Z">
        <w:r w:rsidR="004D4320">
          <w:rPr>
            <w:rFonts w:ascii="Arial" w:hAnsi="Arial" w:cs="Arial"/>
          </w:rPr>
          <w:t xml:space="preserve"> we found </w:t>
        </w:r>
      </w:ins>
      <w:ins w:id="1389" w:author="Laurent Philippot" w:date="2024-04-11T14:35:00Z">
        <w:r w:rsidR="00F870D1">
          <w:rPr>
            <w:rFonts w:ascii="Arial" w:hAnsi="Arial" w:cs="Arial"/>
          </w:rPr>
          <w:t>differences in</w:t>
        </w:r>
      </w:ins>
      <w:ins w:id="1390" w:author="Laurent Philippot" w:date="2024-04-11T09:47:00Z">
        <w:r w:rsidR="004D4320">
          <w:rPr>
            <w:rFonts w:ascii="Arial" w:hAnsi="Arial" w:cs="Arial"/>
          </w:rPr>
          <w:t xml:space="preserve"> </w:t>
        </w:r>
      </w:ins>
      <w:ins w:id="1391" w:author="Laurent Philippot" w:date="2024-04-11T09:32:00Z">
        <w:r w:rsidR="00E24970">
          <w:rPr>
            <w:rFonts w:ascii="Arial" w:hAnsi="Arial" w:cs="Arial"/>
          </w:rPr>
          <w:t xml:space="preserve">the </w:t>
        </w:r>
      </w:ins>
      <w:ins w:id="1392" w:author="Laurent Philippot" w:date="2024-04-11T09:35:00Z">
        <w:r w:rsidR="00E24970">
          <w:rPr>
            <w:rFonts w:ascii="Arial" w:hAnsi="Arial" w:cs="Arial"/>
          </w:rPr>
          <w:t>diversity, abundance and structure of</w:t>
        </w:r>
      </w:ins>
      <w:ins w:id="1393" w:author="Laurent Philippot" w:date="2024-04-11T09:36:00Z">
        <w:r w:rsidR="00E24970">
          <w:rPr>
            <w:rFonts w:ascii="Arial" w:hAnsi="Arial" w:cs="Arial"/>
          </w:rPr>
          <w:t xml:space="preserve"> the AO communities</w:t>
        </w:r>
      </w:ins>
      <w:ins w:id="1394" w:author="Laurent Philippot" w:date="2024-04-11T09:32:00Z">
        <w:r w:rsidR="00E24970">
          <w:rPr>
            <w:rFonts w:ascii="Arial" w:hAnsi="Arial" w:cs="Arial"/>
          </w:rPr>
          <w:t xml:space="preserve"> </w:t>
        </w:r>
      </w:ins>
      <w:ins w:id="1395" w:author="Laurent Philippot" w:date="2024-04-11T09:36:00Z">
        <w:r w:rsidR="00E24970">
          <w:rPr>
            <w:rFonts w:ascii="Arial" w:hAnsi="Arial" w:cs="Arial"/>
          </w:rPr>
          <w:t>between cropping system</w:t>
        </w:r>
      </w:ins>
      <w:ins w:id="1396" w:author="Laurent Philippot" w:date="2024-04-11T09:47:00Z">
        <w:r w:rsidR="00975CA6">
          <w:rPr>
            <w:rFonts w:ascii="Arial" w:hAnsi="Arial" w:cs="Arial"/>
          </w:rPr>
          <w:t>s</w:t>
        </w:r>
      </w:ins>
      <w:ins w:id="1397" w:author="Laurent Philippot" w:date="2024-04-11T09:37:00Z">
        <w:r w:rsidR="00E24970">
          <w:rPr>
            <w:rFonts w:ascii="Arial" w:hAnsi="Arial" w:cs="Arial"/>
          </w:rPr>
          <w:t xml:space="preserve">, </w:t>
        </w:r>
      </w:ins>
      <w:ins w:id="1398" w:author="Laurent Philippot" w:date="2024-04-11T09:47:00Z">
        <w:r w:rsidR="00975CA6">
          <w:rPr>
            <w:rFonts w:ascii="Arial" w:hAnsi="Arial" w:cs="Arial"/>
          </w:rPr>
          <w:t>which</w:t>
        </w:r>
      </w:ins>
      <w:ins w:id="1399" w:author="Laurent Philippot" w:date="2024-04-11T09:37:00Z">
        <w:r w:rsidR="00E24970">
          <w:rPr>
            <w:rFonts w:ascii="Arial" w:hAnsi="Arial" w:cs="Arial"/>
          </w:rPr>
          <w:t xml:space="preserve"> </w:t>
        </w:r>
      </w:ins>
      <w:ins w:id="1400" w:author="Laurent Philippot" w:date="2024-04-11T14:35:00Z">
        <w:r w:rsidR="00F870D1">
          <w:rPr>
            <w:rFonts w:ascii="Arial" w:hAnsi="Arial" w:cs="Arial"/>
          </w:rPr>
          <w:t xml:space="preserve">therefore </w:t>
        </w:r>
      </w:ins>
      <w:ins w:id="1401" w:author="Laurent Philippot" w:date="2024-04-11T09:37:00Z">
        <w:r w:rsidR="00E24970">
          <w:rPr>
            <w:rFonts w:ascii="Arial" w:hAnsi="Arial" w:cs="Arial"/>
          </w:rPr>
          <w:t xml:space="preserve">may be responsible </w:t>
        </w:r>
      </w:ins>
      <w:ins w:id="1402" w:author="Laurent Philippot" w:date="2024-04-11T09:43:00Z">
        <w:r w:rsidR="004D4320">
          <w:rPr>
            <w:rFonts w:ascii="Arial" w:hAnsi="Arial" w:cs="Arial"/>
          </w:rPr>
          <w:t>for these</w:t>
        </w:r>
      </w:ins>
      <w:ins w:id="1403" w:author="Laurent Philippot" w:date="2024-04-11T09:37:00Z">
        <w:r w:rsidR="00E24970">
          <w:rPr>
            <w:rFonts w:ascii="Arial" w:hAnsi="Arial" w:cs="Arial"/>
          </w:rPr>
          <w:t xml:space="preserve"> differential responses to drought.</w:t>
        </w:r>
        <w:r w:rsidR="004D4320">
          <w:rPr>
            <w:rFonts w:ascii="Arial" w:hAnsi="Arial" w:cs="Arial"/>
          </w:rPr>
          <w:t xml:space="preserve"> </w:t>
        </w:r>
      </w:ins>
      <w:ins w:id="1404" w:author="Laurent Philippot" w:date="2024-04-11T14:36:00Z">
        <w:r w:rsidR="00F870D1">
          <w:rPr>
            <w:rFonts w:ascii="Arial" w:hAnsi="Arial" w:cs="Arial"/>
          </w:rPr>
          <w:t>This is supported by the work of</w:t>
        </w:r>
      </w:ins>
      <w:ins w:id="1405" w:author="Laurent Philippot" w:date="2024-04-11T09:49:00Z">
        <w:r w:rsidR="00975CA6">
          <w:rPr>
            <w:rFonts w:ascii="Arial" w:hAnsi="Arial" w:cs="Arial"/>
          </w:rPr>
          <w:t xml:space="preserve"> </w:t>
        </w:r>
        <w:proofErr w:type="spellStart"/>
        <w:r w:rsidR="00975CA6">
          <w:rPr>
            <w:rFonts w:ascii="Arial" w:hAnsi="Arial" w:cs="Arial"/>
          </w:rPr>
          <w:t>Lavelee</w:t>
        </w:r>
      </w:ins>
      <w:proofErr w:type="spellEnd"/>
      <w:ins w:id="1406" w:author="Laurent Philippot" w:date="2024-04-11T09:44:00Z">
        <w:r w:rsidR="004D4320">
          <w:rPr>
            <w:rFonts w:ascii="Arial" w:hAnsi="Arial" w:cs="Arial"/>
          </w:rPr>
          <w:t xml:space="preserve">, </w:t>
        </w:r>
      </w:ins>
      <w:ins w:id="1407" w:author="Laurent Philippot" w:date="2024-04-11T14:36:00Z">
        <w:r w:rsidR="00F870D1">
          <w:rPr>
            <w:rFonts w:ascii="Arial" w:hAnsi="Arial" w:cs="Arial"/>
          </w:rPr>
          <w:t xml:space="preserve">who </w:t>
        </w:r>
      </w:ins>
      <w:ins w:id="1408" w:author="Laurent Philippot" w:date="2024-04-11T09:50:00Z">
        <w:r w:rsidR="00975CA6">
          <w:rPr>
            <w:rFonts w:ascii="Arial" w:hAnsi="Arial" w:cs="Arial"/>
          </w:rPr>
          <w:t>rep</w:t>
        </w:r>
      </w:ins>
      <w:ins w:id="1409" w:author="Laurent Philippot" w:date="2024-04-11T14:35:00Z">
        <w:r w:rsidR="00F870D1">
          <w:rPr>
            <w:rFonts w:ascii="Arial" w:hAnsi="Arial" w:cs="Arial"/>
          </w:rPr>
          <w:t>o</w:t>
        </w:r>
      </w:ins>
      <w:ins w:id="1410" w:author="Laurent Philippot" w:date="2024-04-11T09:50:00Z">
        <w:r w:rsidR="00975CA6">
          <w:rPr>
            <w:rFonts w:ascii="Arial" w:hAnsi="Arial" w:cs="Arial"/>
          </w:rPr>
          <w:t>rted that land management could affect the</w:t>
        </w:r>
        <w:r w:rsidR="00975CA6" w:rsidRPr="00975CA6">
          <w:rPr>
            <w:rFonts w:ascii="Arial" w:hAnsi="Arial" w:cs="Arial"/>
          </w:rPr>
          <w:t xml:space="preserve"> drought</w:t>
        </w:r>
        <w:r w:rsidR="00975CA6">
          <w:rPr>
            <w:rFonts w:ascii="Arial" w:hAnsi="Arial" w:cs="Arial"/>
          </w:rPr>
          <w:t xml:space="preserve"> </w:t>
        </w:r>
        <w:r w:rsidR="00975CA6" w:rsidRPr="00975CA6">
          <w:rPr>
            <w:rFonts w:ascii="Arial" w:hAnsi="Arial" w:cs="Arial"/>
          </w:rPr>
          <w:t>response</w:t>
        </w:r>
        <w:r w:rsidR="00975CA6">
          <w:rPr>
            <w:rFonts w:ascii="Arial" w:hAnsi="Arial" w:cs="Arial"/>
          </w:rPr>
          <w:t xml:space="preserve"> strategies</w:t>
        </w:r>
        <w:r w:rsidR="00975CA6" w:rsidRPr="00975CA6">
          <w:rPr>
            <w:rFonts w:ascii="Arial" w:hAnsi="Arial" w:cs="Arial"/>
          </w:rPr>
          <w:t xml:space="preserve"> of </w:t>
        </w:r>
        <w:r w:rsidR="00975CA6">
          <w:rPr>
            <w:rFonts w:ascii="Arial" w:hAnsi="Arial" w:cs="Arial"/>
          </w:rPr>
          <w:t xml:space="preserve">the </w:t>
        </w:r>
        <w:r w:rsidR="00975CA6" w:rsidRPr="00975CA6">
          <w:rPr>
            <w:rFonts w:ascii="Arial" w:hAnsi="Arial" w:cs="Arial"/>
          </w:rPr>
          <w:t>dominant soil microbial</w:t>
        </w:r>
        <w:r w:rsidR="00975CA6">
          <w:rPr>
            <w:rFonts w:ascii="Arial" w:hAnsi="Arial" w:cs="Arial"/>
          </w:rPr>
          <w:t xml:space="preserve"> taxa.</w:t>
        </w:r>
      </w:ins>
      <w:ins w:id="1411" w:author="Laurent Philippot" w:date="2024-04-11T09:51:00Z">
        <w:r w:rsidR="00975CA6">
          <w:rPr>
            <w:rFonts w:ascii="Arial" w:hAnsi="Arial" w:cs="Arial"/>
          </w:rPr>
          <w:t xml:space="preserve"> </w:t>
        </w:r>
      </w:ins>
      <w:ins w:id="1412" w:author="Laurent Philippot" w:date="2024-04-11T14:37:00Z">
        <w:r w:rsidR="00F870D1">
          <w:rPr>
            <w:rFonts w:ascii="Arial" w:hAnsi="Arial" w:cs="Arial"/>
          </w:rPr>
          <w:t xml:space="preserve">Moreover, the </w:t>
        </w:r>
        <w:r w:rsidR="00F870D1">
          <w:rPr>
            <w:rFonts w:ascii="Arial" w:hAnsi="Arial" w:cs="Arial"/>
            <w:color w:val="000000" w:themeColor="text1"/>
            <w:shd w:val="clear" w:color="auto" w:fill="FFFFFF"/>
          </w:rPr>
          <w:t>studied</w:t>
        </w:r>
      </w:ins>
      <w:ins w:id="1413" w:author="Laurent Philippot" w:date="2024-04-11T09:39:00Z">
        <w:r w:rsidR="004D4320" w:rsidRPr="00ED68EC">
          <w:rPr>
            <w:rFonts w:ascii="Arial" w:hAnsi="Arial" w:cs="Arial"/>
            <w:color w:val="000000" w:themeColor="text1"/>
            <w:shd w:val="clear" w:color="auto" w:fill="FFFFFF"/>
          </w:rPr>
          <w:t xml:space="preserve"> cropping systems exhibi</w:t>
        </w:r>
      </w:ins>
      <w:ins w:id="1414" w:author="Laurent Philippot" w:date="2024-04-11T09:52:00Z">
        <w:r w:rsidR="00975CA6">
          <w:rPr>
            <w:rFonts w:ascii="Arial" w:hAnsi="Arial" w:cs="Arial"/>
            <w:color w:val="000000" w:themeColor="text1"/>
            <w:shd w:val="clear" w:color="auto" w:fill="FFFFFF"/>
          </w:rPr>
          <w:t>ted</w:t>
        </w:r>
      </w:ins>
      <w:ins w:id="1415" w:author="Laurent Philippot" w:date="2024-04-11T09:39:00Z">
        <w:r w:rsidR="004D4320" w:rsidRPr="00ED68EC">
          <w:rPr>
            <w:rFonts w:ascii="Arial" w:hAnsi="Arial" w:cs="Arial"/>
            <w:color w:val="000000" w:themeColor="text1"/>
            <w:shd w:val="clear" w:color="auto" w:fill="FFFFFF"/>
          </w:rPr>
          <w:t xml:space="preserve"> distinct pH</w:t>
        </w:r>
      </w:ins>
      <w:ins w:id="1416" w:author="Laurent Philippot" w:date="2024-04-11T14:38:00Z">
        <w:r w:rsidR="00F870D1">
          <w:rPr>
            <w:rFonts w:ascii="Arial" w:hAnsi="Arial" w:cs="Arial"/>
            <w:color w:val="000000" w:themeColor="text1"/>
            <w:shd w:val="clear" w:color="auto" w:fill="FFFFFF"/>
          </w:rPr>
          <w:t>, which may also</w:t>
        </w:r>
      </w:ins>
      <w:ins w:id="1417" w:author="Laurent Philippot" w:date="2024-04-11T09:39:00Z">
        <w:r w:rsidR="004D4320" w:rsidRPr="00ED68EC">
          <w:rPr>
            <w:rFonts w:ascii="Arial" w:hAnsi="Arial" w:cs="Arial"/>
            <w:color w:val="000000" w:themeColor="text1"/>
            <w:shd w:val="clear" w:color="auto" w:fill="FFFFFF"/>
          </w:rPr>
          <w:t xml:space="preserve"> </w:t>
        </w:r>
      </w:ins>
      <w:ins w:id="1418" w:author="Laurent Philippot" w:date="2024-04-11T14:42:00Z">
        <w:r w:rsidR="00F870D1">
          <w:rPr>
            <w:rFonts w:ascii="Arial" w:hAnsi="Arial" w:cs="Arial"/>
            <w:color w:val="000000" w:themeColor="text1"/>
            <w:shd w:val="clear" w:color="auto" w:fill="FFFFFF"/>
          </w:rPr>
          <w:t xml:space="preserve">have </w:t>
        </w:r>
      </w:ins>
      <w:ins w:id="1419" w:author="Laurent Philippot" w:date="2024-04-11T09:39:00Z">
        <w:r w:rsidR="004D4320" w:rsidRPr="00ED68EC">
          <w:rPr>
            <w:rFonts w:ascii="Arial" w:hAnsi="Arial" w:cs="Arial"/>
            <w:color w:val="000000" w:themeColor="text1"/>
            <w:shd w:val="clear" w:color="auto" w:fill="FFFFFF"/>
          </w:rPr>
          <w:t xml:space="preserve">contributed to the differences in sensitivity of AO </w:t>
        </w:r>
      </w:ins>
      <w:ins w:id="1420" w:author="Laurent Philippot" w:date="2024-04-11T14:44:00Z">
        <w:r w:rsidR="00F870D1">
          <w:rPr>
            <w:rFonts w:ascii="Arial" w:hAnsi="Arial" w:cs="Arial"/>
            <w:color w:val="000000" w:themeColor="text1"/>
            <w:shd w:val="clear" w:color="auto" w:fill="FFFFFF"/>
          </w:rPr>
          <w:t>taxa</w:t>
        </w:r>
      </w:ins>
      <w:ins w:id="1421" w:author="Laurent Philippot" w:date="2024-04-11T09:39:00Z">
        <w:r w:rsidR="004D4320" w:rsidRPr="00ED68EC">
          <w:rPr>
            <w:rFonts w:ascii="Arial" w:hAnsi="Arial" w:cs="Arial"/>
            <w:color w:val="000000" w:themeColor="text1"/>
            <w:shd w:val="clear" w:color="auto" w:fill="FFFFFF"/>
          </w:rPr>
          <w:t xml:space="preserve"> to drough</w:t>
        </w:r>
      </w:ins>
      <w:ins w:id="1422" w:author="Laurent Philippot" w:date="2024-04-11T09:51:00Z">
        <w:r w:rsidR="00975CA6">
          <w:rPr>
            <w:rFonts w:ascii="Arial" w:hAnsi="Arial" w:cs="Arial"/>
            <w:color w:val="000000" w:themeColor="text1"/>
            <w:shd w:val="clear" w:color="auto" w:fill="FFFFFF"/>
          </w:rPr>
          <w:t xml:space="preserve">t. </w:t>
        </w:r>
      </w:ins>
      <w:ins w:id="1423" w:author="Laurent Philippot" w:date="2024-04-11T14:42:00Z">
        <w:r w:rsidR="00F870D1">
          <w:rPr>
            <w:rFonts w:ascii="Arial" w:hAnsi="Arial" w:cs="Arial"/>
          </w:rPr>
          <w:t>Thus</w:t>
        </w:r>
      </w:ins>
      <w:ins w:id="1424" w:author="Laurent Philippot" w:date="2024-04-11T09:38:00Z">
        <w:r w:rsidR="004D4320">
          <w:rPr>
            <w:rFonts w:ascii="Arial" w:hAnsi="Arial" w:cs="Arial"/>
          </w:rPr>
          <w:t>,</w:t>
        </w:r>
      </w:ins>
      <w:ins w:id="1425" w:author="Laurent Philippot" w:date="2024-04-11T09:32:00Z">
        <w:r w:rsidR="00E24970">
          <w:rPr>
            <w:rFonts w:ascii="Arial" w:hAnsi="Arial" w:cs="Arial"/>
          </w:rPr>
          <w:t xml:space="preserve"> </w:t>
        </w:r>
      </w:ins>
      <w:ins w:id="1426" w:author="Laurent Philippot" w:date="2024-04-11T09:38:00Z">
        <w:r w:rsidR="004D4320">
          <w:rPr>
            <w:rFonts w:ascii="Arial" w:hAnsi="Arial" w:cs="Arial"/>
            <w:color w:val="000000" w:themeColor="text1"/>
            <w:shd w:val="clear" w:color="auto" w:fill="FFFFFF"/>
          </w:rPr>
          <w:t xml:space="preserve">Shu AES </w:t>
        </w:r>
      </w:ins>
      <w:ins w:id="1427" w:author="Laurent Philippot" w:date="2024-04-11T14:44:00Z">
        <w:r w:rsidR="00F870D1">
          <w:rPr>
            <w:rFonts w:ascii="Arial" w:hAnsi="Arial" w:cs="Arial"/>
            <w:color w:val="000000" w:themeColor="text1"/>
            <w:shd w:val="clear" w:color="auto" w:fill="FFFFFF"/>
          </w:rPr>
          <w:t xml:space="preserve">found that pH </w:t>
        </w:r>
      </w:ins>
      <w:ins w:id="1428" w:author="Laurent Philippot" w:date="2024-04-11T09:38:00Z">
        <w:r w:rsidR="004D4320">
          <w:rPr>
            <w:rFonts w:ascii="Arial" w:hAnsi="Arial" w:cs="Arial"/>
            <w:color w:val="000000" w:themeColor="text1"/>
            <w:shd w:val="clear" w:color="auto" w:fill="FFFFFF"/>
          </w:rPr>
          <w:t xml:space="preserve">moderates </w:t>
        </w:r>
      </w:ins>
      <w:ins w:id="1429" w:author="Laurent Philippot" w:date="2024-04-11T14:44:00Z">
        <w:r w:rsidR="00F870D1">
          <w:rPr>
            <w:rFonts w:ascii="Arial" w:hAnsi="Arial" w:cs="Arial"/>
            <w:color w:val="000000" w:themeColor="text1"/>
            <w:shd w:val="clear" w:color="auto" w:fill="FFFFFF"/>
          </w:rPr>
          <w:t>the resistance and the resilience of N-cycling to disturbance.</w:t>
        </w:r>
      </w:ins>
      <w:ins w:id="1430" w:author="Laurent Philippot" w:date="2024-04-12T10:26:00Z">
        <w:r w:rsidR="00860C0A">
          <w:rPr>
            <w:rFonts w:ascii="Arial" w:hAnsi="Arial" w:cs="Arial"/>
          </w:rPr>
          <w:t xml:space="preserve"> </w:t>
        </w:r>
        <w:r w:rsidR="00860C0A" w:rsidRPr="00860C0A">
          <w:rPr>
            <w:rFonts w:ascii="Arial" w:hAnsi="Arial" w:cs="Arial"/>
            <w:i/>
            <w:highlight w:val="yellow"/>
            <w:rPrChange w:id="1431" w:author="Laurent Philippot" w:date="2024-04-12T10:27:00Z">
              <w:rPr>
                <w:rFonts w:ascii="Arial" w:hAnsi="Arial" w:cs="Arial"/>
              </w:rPr>
            </w:rPrChange>
          </w:rPr>
          <w:t>Expend 2-3 se</w:t>
        </w:r>
      </w:ins>
      <w:ins w:id="1432" w:author="Laurent Philippot" w:date="2024-04-12T10:27:00Z">
        <w:r w:rsidR="00860C0A" w:rsidRPr="00860C0A">
          <w:rPr>
            <w:rFonts w:ascii="Arial" w:hAnsi="Arial" w:cs="Arial"/>
            <w:i/>
            <w:highlight w:val="yellow"/>
            <w:rPrChange w:id="1433" w:author="Laurent Philippot" w:date="2024-04-12T10:27:00Z">
              <w:rPr>
                <w:rFonts w:ascii="Arial" w:hAnsi="Arial" w:cs="Arial"/>
              </w:rPr>
            </w:rPrChange>
          </w:rPr>
          <w:t>ntences?</w:t>
        </w:r>
        <w:r w:rsidR="00860C0A">
          <w:rPr>
            <w:rFonts w:ascii="Arial" w:hAnsi="Arial" w:cs="Arial"/>
          </w:rPr>
          <w:t xml:space="preserve"> </w:t>
        </w:r>
      </w:ins>
      <w:ins w:id="1434" w:author="Ari Fina Bintarti" w:date="2024-04-06T00:23:00Z">
        <w:del w:id="1435" w:author="Laurent Philippot" w:date="2024-04-10T11:16:00Z">
          <w:r w:rsidRPr="00ED68EC" w:rsidDel="00BD1599">
            <w:rPr>
              <w:rFonts w:ascii="Arial" w:hAnsi="Arial" w:cs="Arial"/>
            </w:rPr>
            <w:delText>Additionally, we also found interaction effect between drought and cropping system on comammox alpha diversity</w:delText>
          </w:r>
        </w:del>
        <w:del w:id="1436" w:author="Laurent Philippot" w:date="2024-04-11T14:45:00Z">
          <w:r w:rsidRPr="00ED68EC" w:rsidDel="00D11B59">
            <w:rPr>
              <w:rFonts w:ascii="Arial" w:hAnsi="Arial" w:cs="Arial"/>
            </w:rPr>
            <w:delText xml:space="preserve">. </w:delText>
          </w:r>
        </w:del>
      </w:ins>
      <w:moveToRangeStart w:id="1437" w:author="Laurent Philippot" w:date="2024-04-10T13:46:00Z" w:name="move163649219"/>
      <w:moveTo w:id="1438" w:author="Laurent Philippot" w:date="2024-04-10T13:46:00Z">
        <w:del w:id="1439" w:author="Laurent Philippot" w:date="2024-04-11T14:45:00Z">
          <w:r w:rsidR="00CD7C1F" w:rsidRPr="00ED68EC" w:rsidDel="00D11B59">
            <w:rPr>
              <w:rFonts w:ascii="Arial" w:hAnsi="Arial" w:cs="Arial"/>
              <w:color w:val="000000" w:themeColor="text1"/>
              <w:shd w:val="clear" w:color="auto" w:fill="FFFFFF"/>
            </w:rPr>
            <w:delText>For instance, our study showed that different cropping systems exhibiting distinct pH values, with lower pH in the mixed- and mineral-conventional systems and more neutral pH in the organic BIODYN system. These differences in soil acidity may have contributed to the differences in sensitivity of AO groups to drought</w:delText>
          </w:r>
        </w:del>
      </w:moveTo>
      <w:moveToRangeEnd w:id="1437"/>
      <w:ins w:id="1440" w:author="Ari Fina Bintarti" w:date="2024-04-06T00:23:00Z">
        <w:r w:rsidRPr="00ED68EC">
          <w:rPr>
            <w:rFonts w:ascii="Arial" w:hAnsi="Arial" w:cs="Arial"/>
          </w:rPr>
          <w:t>T</w:t>
        </w:r>
      </w:ins>
      <w:ins w:id="1441" w:author="Laurent Philippot" w:date="2024-04-12T10:34:00Z">
        <w:r w:rsidR="008E5BC1">
          <w:rPr>
            <w:rFonts w:ascii="Arial" w:hAnsi="Arial" w:cs="Arial"/>
          </w:rPr>
          <w:t>aken t</w:t>
        </w:r>
      </w:ins>
      <w:ins w:id="1442" w:author="Ari Fina Bintarti" w:date="2024-04-06T00:23:00Z">
        <w:r w:rsidRPr="00ED68EC">
          <w:rPr>
            <w:rFonts w:ascii="Arial" w:hAnsi="Arial" w:cs="Arial"/>
          </w:rPr>
          <w:t xml:space="preserve">ogether, these results indicate that cropping system is an important factor determining AO response to drought. </w:t>
        </w:r>
        <w:del w:id="1443" w:author="Laurent Philippot" w:date="2024-04-12T10:26:00Z">
          <w:r w:rsidRPr="00ED68EC" w:rsidDel="00860C0A">
            <w:rPr>
              <w:rFonts w:ascii="Arial" w:hAnsi="Arial" w:cs="Arial"/>
            </w:rPr>
            <w:delText>We hypothesize that the diverging responses of AO community to drought between cropping systems are likely related to differences in NH</w:delText>
          </w:r>
          <w:r w:rsidRPr="00ED68EC" w:rsidDel="00860C0A">
            <w:rPr>
              <w:rFonts w:ascii="Arial" w:hAnsi="Arial" w:cs="Arial"/>
              <w:vertAlign w:val="subscript"/>
            </w:rPr>
            <w:delText>4</w:delText>
          </w:r>
          <w:r w:rsidRPr="00ED68EC" w:rsidDel="00860C0A">
            <w:rPr>
              <w:rFonts w:ascii="Arial" w:hAnsi="Arial" w:cs="Arial"/>
              <w:vertAlign w:val="superscript"/>
            </w:rPr>
            <w:delText>+</w:delText>
          </w:r>
          <w:r w:rsidRPr="00ED68EC" w:rsidDel="00860C0A">
            <w:rPr>
              <w:rFonts w:ascii="Arial" w:hAnsi="Arial" w:cs="Arial"/>
            </w:rPr>
            <w:delText xml:space="preserve"> concentrations between those cropping systems. Ammonium (NH</w:delText>
          </w:r>
          <w:r w:rsidRPr="00ED68EC" w:rsidDel="00860C0A">
            <w:rPr>
              <w:rFonts w:ascii="Arial" w:hAnsi="Arial" w:cs="Arial"/>
              <w:vertAlign w:val="subscript"/>
            </w:rPr>
            <w:delText>4</w:delText>
          </w:r>
          <w:r w:rsidRPr="00ED68EC" w:rsidDel="00860C0A">
            <w:rPr>
              <w:rFonts w:ascii="Arial" w:hAnsi="Arial" w:cs="Arial"/>
              <w:vertAlign w:val="superscript"/>
            </w:rPr>
            <w:delText>+</w:delText>
          </w:r>
          <w:r w:rsidRPr="00ED68EC" w:rsidDel="00860C0A">
            <w:rPr>
              <w:rFonts w:ascii="Arial" w:hAnsi="Arial" w:cs="Arial"/>
            </w:rPr>
            <w:delText xml:space="preserve">) being one of the explanatory variables contributing to the community structure further supports this argument. </w:delText>
          </w:r>
        </w:del>
      </w:ins>
    </w:p>
    <w:p w:rsidR="006401CC" w:rsidRPr="00ED68EC" w:rsidDel="00860461" w:rsidRDefault="006D66E5">
      <w:pPr>
        <w:spacing w:after="0" w:line="480" w:lineRule="auto"/>
        <w:jc w:val="both"/>
        <w:rPr>
          <w:ins w:id="1444" w:author="Ari Fina Bintarti" w:date="2024-04-06T00:23:00Z"/>
          <w:del w:id="1445" w:author="Laurent Philippot" w:date="2024-04-11T14:57:00Z"/>
          <w:rFonts w:ascii="Arial" w:hAnsi="Arial" w:cs="Arial"/>
        </w:rPr>
        <w:pPrChange w:id="1446" w:author="Laurent Philippot" w:date="2024-04-14T15:27:00Z">
          <w:pPr>
            <w:spacing w:line="480" w:lineRule="auto"/>
            <w:jc w:val="both"/>
          </w:pPr>
        </w:pPrChange>
      </w:pPr>
      <w:ins w:id="1447" w:author="Ari Fina Bintarti" w:date="2024-04-06T00:23:00Z">
        <w:del w:id="1448" w:author="Laurent Philippot" w:date="2024-04-11T15:29:00Z">
          <w:r w:rsidRPr="00ED68EC" w:rsidDel="00A76F20">
            <w:rPr>
              <w:rFonts w:ascii="Arial" w:hAnsi="Arial" w:cs="Arial"/>
            </w:rPr>
            <w:tab/>
            <w:delText xml:space="preserve">Differential abundance analysis </w:delText>
          </w:r>
        </w:del>
        <w:del w:id="1449" w:author="Laurent Philippot" w:date="2024-04-09T17:27:00Z">
          <w:r w:rsidRPr="00ED68EC" w:rsidDel="00514533">
            <w:rPr>
              <w:rFonts w:ascii="Arial" w:hAnsi="Arial" w:cs="Arial"/>
            </w:rPr>
            <w:delText>of ASVs in response to drought showed</w:delText>
          </w:r>
        </w:del>
        <w:del w:id="1450" w:author="Laurent Philippot" w:date="2024-04-11T15:29:00Z">
          <w:r w:rsidRPr="00ED68EC" w:rsidDel="00A76F20">
            <w:rPr>
              <w:rFonts w:ascii="Arial" w:hAnsi="Arial" w:cs="Arial"/>
            </w:rPr>
            <w:delText xml:space="preserve"> the opposite pattern. Ammonia-oxidizing bacteria (AOB) had higher percentage of altered ASVs in response to drought compared to AOA and comammox. One possible explanation is that, since we filtered out the rarest and least prevalent ASVs, drought treatment might have affected rarer members of AOA and comammox, which could not be detected by differential abundance analysis. Notably, the drought-affected ASVs were </w:delText>
          </w:r>
        </w:del>
        <w:del w:id="1451" w:author="Laurent Philippot" w:date="2024-04-11T14:53:00Z">
          <w:r w:rsidRPr="00ED68EC" w:rsidDel="00D11B59">
            <w:rPr>
              <w:rFonts w:ascii="Arial" w:hAnsi="Arial" w:cs="Arial"/>
            </w:rPr>
            <w:delText>mostly assigned to the</w:delText>
          </w:r>
        </w:del>
        <w:del w:id="1452" w:author="Laurent Philippot" w:date="2024-04-11T15:29:00Z">
          <w:r w:rsidRPr="00ED68EC" w:rsidDel="00A76F20">
            <w:rPr>
              <w:rFonts w:ascii="Arial" w:hAnsi="Arial" w:cs="Arial"/>
            </w:rPr>
            <w:delText xml:space="preserve"> most </w:delText>
          </w:r>
        </w:del>
        <w:del w:id="1453" w:author="Laurent Philippot" w:date="2024-04-11T14:53:00Z">
          <w:r w:rsidRPr="00ED68EC" w:rsidDel="00D11B59">
            <w:rPr>
              <w:rFonts w:ascii="Arial" w:hAnsi="Arial" w:cs="Arial"/>
            </w:rPr>
            <w:delText>dominant</w:delText>
          </w:r>
        </w:del>
        <w:del w:id="1454" w:author="Laurent Philippot" w:date="2024-04-11T15:29:00Z">
          <w:r w:rsidRPr="00ED68EC" w:rsidDel="00A76F20">
            <w:rPr>
              <w:rFonts w:ascii="Arial" w:hAnsi="Arial" w:cs="Arial"/>
            </w:rPr>
            <w:delText xml:space="preserve"> taxa </w:delText>
          </w:r>
        </w:del>
        <w:del w:id="1455" w:author="Laurent Philippot" w:date="2024-04-11T14:54:00Z">
          <w:r w:rsidRPr="00ED68EC" w:rsidDel="00D11B59">
            <w:rPr>
              <w:rFonts w:ascii="Arial" w:hAnsi="Arial" w:cs="Arial"/>
            </w:rPr>
            <w:delText>of</w:delText>
          </w:r>
        </w:del>
        <w:del w:id="1456" w:author="Laurent Philippot" w:date="2024-04-11T15:29:00Z">
          <w:r w:rsidRPr="00ED68EC" w:rsidDel="00A76F20">
            <w:rPr>
              <w:rFonts w:ascii="Arial" w:hAnsi="Arial" w:cs="Arial"/>
            </w:rPr>
            <w:delText xml:space="preserve"> AO group</w:delText>
          </w:r>
        </w:del>
        <w:del w:id="1457" w:author="Laurent Philippot" w:date="2024-04-11T14:54:00Z">
          <w:r w:rsidRPr="00ED68EC" w:rsidDel="00D11B59">
            <w:rPr>
              <w:rFonts w:ascii="Arial" w:hAnsi="Arial" w:cs="Arial"/>
            </w:rPr>
            <w:delText>s</w:delText>
          </w:r>
        </w:del>
        <w:del w:id="1458" w:author="Laurent Philippot" w:date="2024-04-11T15:29:00Z">
          <w:r w:rsidRPr="00ED68EC" w:rsidDel="00A76F20">
            <w:rPr>
              <w:rFonts w:ascii="Arial" w:hAnsi="Arial" w:cs="Arial"/>
            </w:rPr>
            <w:delText xml:space="preserve">. </w:delText>
          </w:r>
        </w:del>
        <w:del w:id="1459" w:author="Laurent Philippot" w:date="2024-04-11T14:55:00Z">
          <w:r w:rsidRPr="00ED68EC" w:rsidDel="00AA59A1">
            <w:rPr>
              <w:rFonts w:ascii="Arial" w:hAnsi="Arial" w:cs="Arial"/>
            </w:rPr>
            <w:delText>The</w:delText>
          </w:r>
        </w:del>
        <w:del w:id="1460" w:author="Laurent Philippot" w:date="2024-04-11T15:29:00Z">
          <w:r w:rsidRPr="00ED68EC" w:rsidDel="00A76F20">
            <w:rPr>
              <w:rFonts w:ascii="Arial" w:hAnsi="Arial" w:cs="Arial"/>
            </w:rPr>
            <w:delText xml:space="preserve"> affected AOB ASVs belonged to the dominant </w:delText>
          </w:r>
          <w:r w:rsidRPr="00ED68EC" w:rsidDel="00A76F20">
            <w:rPr>
              <w:rFonts w:ascii="Arial" w:hAnsi="Arial" w:cs="Arial"/>
              <w:i/>
              <w:iCs/>
            </w:rPr>
            <w:delText>Nitrosospira</w:delText>
          </w:r>
        </w:del>
        <w:del w:id="1461" w:author="Laurent Philippot" w:date="2024-04-11T14:55:00Z">
          <w:r w:rsidRPr="00ED68EC" w:rsidDel="00AA59A1">
            <w:rPr>
              <w:rFonts w:ascii="Arial" w:hAnsi="Arial" w:cs="Arial"/>
            </w:rPr>
            <w:delText>.</w:delText>
          </w:r>
        </w:del>
        <w:del w:id="1462" w:author="Laurent Philippot" w:date="2024-04-11T14:56:00Z">
          <w:r w:rsidRPr="00ED68EC" w:rsidDel="00AA59A1">
            <w:rPr>
              <w:rFonts w:ascii="Arial" w:hAnsi="Arial" w:cs="Arial"/>
            </w:rPr>
            <w:delText xml:space="preserve"> Previous study reported that </w:delText>
          </w:r>
          <w:r w:rsidRPr="00ED68EC" w:rsidDel="00AA59A1">
            <w:rPr>
              <w:rFonts w:ascii="Arial" w:hAnsi="Arial" w:cs="Arial"/>
              <w:i/>
              <w:iCs/>
            </w:rPr>
            <w:delText>Nitrosospira</w:delText>
          </w:r>
          <w:r w:rsidRPr="00ED68EC" w:rsidDel="00AA59A1">
            <w:rPr>
              <w:rFonts w:ascii="Arial" w:hAnsi="Arial" w:cs="Arial"/>
            </w:rPr>
            <w:delText xml:space="preserve"> being the</w:delText>
          </w:r>
        </w:del>
        <w:del w:id="1463" w:author="Laurent Philippot" w:date="2024-04-11T15:29:00Z">
          <w:r w:rsidRPr="00ED68EC" w:rsidDel="00A76F20">
            <w:rPr>
              <w:rFonts w:ascii="Arial" w:hAnsi="Arial" w:cs="Arial"/>
            </w:rPr>
            <w:delText xml:space="preserve"> key player of ammonia oxidation with wide distribution across ecosystems </w:delText>
          </w:r>
          <w:r w:rsidRPr="00ED68EC" w:rsidDel="00A76F20">
            <w:rPr>
              <w:rFonts w:ascii="Arial" w:hAnsi="Arial" w:cs="Arial"/>
            </w:rPr>
            <w:fldChar w:fldCharType="begin"/>
          </w:r>
          <w:r w:rsidRPr="00ED68EC" w:rsidDel="00A76F20">
            <w:rPr>
              <w:rFonts w:ascii="Arial" w:hAnsi="Arial" w:cs="Arial"/>
            </w:rPr>
            <w:delInstrText xml:space="preserve"> ADDIN ZOTERO_ITEM CSL_CITATION {"citationID":"P4tI7M1U","properties":{"formattedCitation":"(Kr\\uc0\\u252{}ger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delInstrText>
          </w:r>
          <w:r w:rsidRPr="00ED68EC" w:rsidDel="00A76F20">
            <w:rPr>
              <w:rFonts w:ascii="Arial" w:hAnsi="Arial" w:cs="Arial"/>
            </w:rPr>
            <w:fldChar w:fldCharType="separate"/>
          </w:r>
          <w:r w:rsidRPr="00ED68EC" w:rsidDel="00A76F20">
            <w:rPr>
              <w:rFonts w:ascii="Arial" w:hAnsi="Arial" w:cs="Arial"/>
            </w:rPr>
            <w:delText>(Krüger et al., 2021; Sanders et al., 2019)</w:delText>
          </w:r>
          <w:r w:rsidRPr="00ED68EC" w:rsidDel="00A76F20">
            <w:rPr>
              <w:rFonts w:ascii="Arial" w:hAnsi="Arial" w:cs="Arial"/>
            </w:rPr>
            <w:fldChar w:fldCharType="end"/>
          </w:r>
          <w:r w:rsidRPr="00ED68EC" w:rsidDel="00A76F20">
            <w:rPr>
              <w:rFonts w:ascii="Arial" w:hAnsi="Arial" w:cs="Arial"/>
            </w:rPr>
            <w:delText xml:space="preserve">. </w:delText>
          </w:r>
        </w:del>
      </w:ins>
    </w:p>
    <w:p w:rsidR="006D66E5" w:rsidRPr="00ED68EC" w:rsidDel="00860461" w:rsidRDefault="006D66E5">
      <w:pPr>
        <w:spacing w:after="0" w:line="480" w:lineRule="auto"/>
        <w:ind w:firstLine="720"/>
        <w:jc w:val="both"/>
        <w:rPr>
          <w:ins w:id="1464" w:author="Ari Fina Bintarti" w:date="2024-04-06T00:23:00Z"/>
          <w:del w:id="1465" w:author="Laurent Philippot" w:date="2024-04-11T14:57:00Z"/>
          <w:moveFrom w:id="1466" w:author="Laurent Philippot" w:date="2024-04-10T10:55:00Z"/>
          <w:rFonts w:ascii="Arial" w:hAnsi="Arial" w:cs="Arial"/>
        </w:rPr>
        <w:pPrChange w:id="1467" w:author="Laurent Philippot" w:date="2024-04-14T15:27:00Z">
          <w:pPr>
            <w:spacing w:line="480" w:lineRule="auto"/>
            <w:ind w:firstLine="720"/>
            <w:jc w:val="both"/>
          </w:pPr>
        </w:pPrChange>
      </w:pPr>
      <w:moveFromRangeStart w:id="1468" w:author="Laurent Philippot" w:date="2024-04-10T10:55:00Z" w:name="move163638919"/>
      <w:moveFrom w:id="1469" w:author="Laurent Philippot" w:date="2024-04-10T10:55:00Z">
        <w:ins w:id="1470" w:author="Ari Fina Bintarti" w:date="2024-04-06T00:23:00Z">
          <w:del w:id="1471" w:author="Laurent Philippot" w:date="2024-04-11T14:57:00Z">
            <w:r w:rsidRPr="00ED68EC" w:rsidDel="00860461">
              <w:rPr>
                <w:rFonts w:ascii="Arial" w:hAnsi="Arial" w:cs="Arial"/>
              </w:rPr>
              <w:delText xml:space="preserve">We quantified the </w:delText>
            </w:r>
            <w:r w:rsidRPr="00ED68EC" w:rsidDel="00860461">
              <w:rPr>
                <w:rFonts w:ascii="Arial" w:hAnsi="Arial" w:cs="Arial"/>
                <w:i/>
                <w:iCs/>
              </w:rPr>
              <w:delText>amoA</w:delText>
            </w:r>
            <w:r w:rsidRPr="00ED68EC" w:rsidDel="00860461">
              <w:rPr>
                <w:rFonts w:ascii="Arial" w:hAnsi="Arial" w:cs="Arial"/>
              </w:rPr>
              <w:delText xml:space="preserve"> gene copy numbers as a proxy of the AO abundance to further investigate the effect drought on AO communities. Our study revealed that drought affected the abundance of different AO groups. The abundance of AOB and comammox clade B decreased with drought, while AOA and comammox clade A remained unaffected. In contrast with many studies which reported a decrease in AOA abundance, </w:delText>
            </w:r>
            <w:r w:rsidRPr="00ED68EC" w:rsidDel="00860461">
              <w:rPr>
                <w:rFonts w:ascii="Arial" w:hAnsi="Arial" w:cs="Arial"/>
              </w:rPr>
              <w:fldChar w:fldCharType="begin"/>
            </w:r>
            <w:r w:rsidRPr="00ED68EC" w:rsidDel="00860461">
              <w:rPr>
                <w:rFonts w:ascii="Arial" w:hAnsi="Arial" w:cs="Arial"/>
              </w:rPr>
              <w:delInstrText xml:space="preserve"> ADDIN ZOTERO_ITEM CSL_CITATION {"citationID":"ltLPWaGK","properties":{"formattedCitation":"(S\\uc0\\u233{}neca et al., 2020; Thion &amp; Prosser, 2014; H. Wang et al., 2023)","plainCitation":"(Séneca et al., 2020; Thion &amp; Prosser, 2014; H. Wang et al., 2023)","noteIndex":0},"citationItems":[{"id":56,"uris":["http://zotero.org/users/local/4LgJUJlW/items/R4UT75TM"],"itemData":{"id":56,"type":"article-journal","abstract":"Nitriﬁcation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I."}],"issued":{"date-parts":[["2014",9]]}}},{"id":302,"uris":["http://zotero.org/users/local/4LgJUJlW/items/ZTQCUT6C"],"itemData":{"id":302,"type":"article-journal","abstract":"Drought limits tea yield and can also negatively impact its quality. In this study, constant humidity and dry–wet alternating modes were compared to determine their impacts on soil nitrogen transformation and ammonia-oxidizing microorganisms. Drought was found to reduce the soil NH4+-N concentration under the constant humidity mode, and the NO3−-N concentration was highest in 60% water-holding capacity (WHC) soil. Soil NO3−-N content increased rapidly after rewatering, and increasing the frequency of dry–wet watering resulted in a higher accumulation of NO3−-N. In the constant humidity mode, drought reduced the abundance of ammonia-oxidizing archaea (AOA), whereas that of ammonite-oxidizing bacteria (AOB) increased. Increases in drought duration and the frequency of dry–wet watering inhibited the activity of AOA under the dry–wet alternating mode, whereas the relative activity of AOB increased after rehydration. The water supply mode did not change the community structure of AOA or AOB at the genus level but affected their relative abundance. In the constant humidity mode, the contribution rate of AOA to nitrification potential (PNR) was 42.75–49.72%, whereas that of AOB was 50.28–57.25%. In the dry–wet alternating mode, the contribution rate of AOA to PNR increased, and the contribution rate of AOB decreased. Taken together, these findings indicate that ammonia oxidation might be primarily driven by AOA and AOB in weakly acidic and neutral soil. This study reveals the effects of different water supply modes on soil nitrogen transformation and ammonia-oxidizing micro-organisms and provides a scientific basis for improving nitrogen use efficiency.","container-title":"Agronomy","DOI":"10.3390/agronomy13051279","ISSN":"2073-4395","issue":"5","language":"en","license":"http://creativecommons.org/licenses/by/3.0/","note":"number: 5\npublisher: Multidisciplinary Digital Publishing Institute","page":"1279","source":"www.mdpi.com","title":"Effects of Water Supply Mode on Nitrogen Transformation and Ammonia Oxidation Microorganisms in a Tea Garden","volume":"13","author":[{"family":"Wang","given":"Heng"},{"family":"Hou","given":"Jian"},{"family":"Zhou","given":"Bo"},{"family":"Han","given":"Xiaoyang"}],"issued":{"date-parts":[["2023",5]]}}}],"schema":"https://github.com/citation-style-language/schema/raw/master/csl-citation.json"} </w:delInstrText>
            </w:r>
            <w:r w:rsidRPr="00ED68EC" w:rsidDel="00860461">
              <w:rPr>
                <w:rFonts w:ascii="Arial" w:hAnsi="Arial" w:cs="Arial"/>
              </w:rPr>
              <w:fldChar w:fldCharType="separate"/>
            </w:r>
            <w:r w:rsidRPr="00ED68EC" w:rsidDel="00860461">
              <w:rPr>
                <w:rFonts w:ascii="Arial" w:hAnsi="Arial" w:cs="Arial"/>
              </w:rPr>
              <w:delText>(Séneca et al., 2020; Thion &amp; Prosser, 2014; H. Wang et al., 2023)</w:delText>
            </w:r>
            <w:r w:rsidRPr="00ED68EC" w:rsidDel="00860461">
              <w:rPr>
                <w:rFonts w:ascii="Arial" w:hAnsi="Arial" w:cs="Arial"/>
              </w:rPr>
              <w:fldChar w:fldCharType="end"/>
            </w:r>
            <w:r w:rsidRPr="00ED68EC" w:rsidDel="00860461">
              <w:rPr>
                <w:rFonts w:ascii="Arial" w:hAnsi="Arial" w:cs="Arial"/>
              </w:rPr>
              <w:delText xml:space="preserve">, our study shows that AOA is more resistant to drought. Our findings are in accordance with the previous study assessing the effect seasonal precipitation changes on AO communities, and reporting that AOA is more resistant to precipitation changes </w:delText>
            </w:r>
            <w:r w:rsidRPr="00ED68EC" w:rsidDel="00860461">
              <w:rPr>
                <w:rFonts w:ascii="Arial" w:hAnsi="Arial" w:cs="Arial"/>
              </w:rPr>
              <w:fldChar w:fldCharType="begin"/>
            </w:r>
            <w:r w:rsidRPr="00ED68EC" w:rsidDel="00860461">
              <w:rPr>
                <w:rFonts w:ascii="Arial" w:hAnsi="Arial" w:cs="Arial"/>
              </w:rPr>
              <w:delInstrText xml:space="preserve"> ADDIN ZOTERO_ITEM CSL_CITATION {"citationID":"3c4Z5kUp","properties":{"formattedCitation":"(Chen et al., 2017)","plainCitation":"(Chen et al., 2017)","noteIndex":0},"citationItems":[{"id":64,"uris":["http://zotero.org/users/local/4LgJUJlW/items/XCS9XG4M"],"itemData":{"id":64,"type":"article-journal","container-title":"Frontiers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delInstrText>
            </w:r>
            <w:r w:rsidRPr="00ED68EC" w:rsidDel="00860461">
              <w:rPr>
                <w:rFonts w:ascii="Arial" w:hAnsi="Arial" w:cs="Arial"/>
              </w:rPr>
              <w:fldChar w:fldCharType="separate"/>
            </w:r>
            <w:r w:rsidRPr="00ED68EC" w:rsidDel="00860461">
              <w:rPr>
                <w:rFonts w:ascii="Arial" w:hAnsi="Arial" w:cs="Arial"/>
                <w:noProof/>
              </w:rPr>
              <w:delText>(Chen et al., 2017)</w:delText>
            </w:r>
            <w:r w:rsidRPr="00ED68EC" w:rsidDel="00860461">
              <w:rPr>
                <w:rFonts w:ascii="Arial" w:hAnsi="Arial" w:cs="Arial"/>
              </w:rPr>
              <w:fldChar w:fldCharType="end"/>
            </w:r>
            <w:r w:rsidRPr="00ED68EC" w:rsidDel="00860461">
              <w:rPr>
                <w:rFonts w:ascii="Arial" w:hAnsi="Arial" w:cs="Arial"/>
              </w:rPr>
              <w:delText xml:space="preserve">. Moreover, another work assessing nitrifiers in a managed grassland demonstrated the sensitivity of comammox clade B to drought </w:delText>
            </w:r>
            <w:r w:rsidRPr="00ED68EC" w:rsidDel="00860461">
              <w:rPr>
                <w:rFonts w:ascii="Arial" w:hAnsi="Arial" w:cs="Arial"/>
              </w:rPr>
              <w:fldChar w:fldCharType="begin"/>
            </w:r>
            <w:r w:rsidRPr="00ED68EC" w:rsidDel="00860461">
              <w:rPr>
                <w:rFonts w:ascii="Arial" w:hAnsi="Arial" w:cs="Arial"/>
              </w:rPr>
              <w:delInstrText xml:space="preserve"> ADDIN ZOTERO_ITEM CSL_CITATION {"citationID":"rm2SuZkG","properties":{"formattedCitation":"(S\\uc0\\u233{}neca et al., 2020)","plainCitation":"(Séneca et al., 2020)","noteIndex":0},"citationItems":[{"id":56,"uris":["http://zotero.org/users/local/4LgJUJlW/items/R4UT75TM"],"itemData":{"id":56,"type":"article-journal","abstract":"Nitriﬁcation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delInstrText>
            </w:r>
            <w:r w:rsidRPr="00ED68EC" w:rsidDel="00860461">
              <w:rPr>
                <w:rFonts w:ascii="Arial" w:hAnsi="Arial" w:cs="Arial"/>
              </w:rPr>
              <w:fldChar w:fldCharType="separate"/>
            </w:r>
            <w:r w:rsidRPr="00ED68EC" w:rsidDel="00860461">
              <w:rPr>
                <w:rFonts w:ascii="Arial" w:hAnsi="Arial" w:cs="Arial"/>
              </w:rPr>
              <w:delText>(Séneca et al., 2020)</w:delText>
            </w:r>
            <w:r w:rsidRPr="00ED68EC" w:rsidDel="00860461">
              <w:rPr>
                <w:rFonts w:ascii="Arial" w:hAnsi="Arial" w:cs="Arial"/>
              </w:rPr>
              <w:fldChar w:fldCharType="end"/>
            </w:r>
            <w:r w:rsidRPr="00ED68EC" w:rsidDel="00860461">
              <w:rPr>
                <w:rFonts w:ascii="Arial" w:hAnsi="Arial" w:cs="Arial"/>
              </w:rPr>
              <w:delText>, which is in line with our results. The differences in response to drought between comammox clade A and B possibly indicate differences in mechanisms related to their nitrification activity, which regulate their response to drought. For example, comammox clade B exhibited NH</w:delText>
            </w:r>
            <w:r w:rsidRPr="00ED68EC" w:rsidDel="00860461">
              <w:rPr>
                <w:rFonts w:ascii="Arial" w:hAnsi="Arial" w:cs="Arial"/>
                <w:vertAlign w:val="subscript"/>
              </w:rPr>
              <w:delText>4</w:delText>
            </w:r>
            <w:r w:rsidRPr="00ED68EC" w:rsidDel="00860461">
              <w:rPr>
                <w:rFonts w:ascii="Arial" w:hAnsi="Arial" w:cs="Arial"/>
                <w:vertAlign w:val="superscript"/>
              </w:rPr>
              <w:delText>+</w:delText>
            </w:r>
            <w:r w:rsidRPr="00ED68EC" w:rsidDel="00860461">
              <w:rPr>
                <w:rFonts w:ascii="Arial" w:hAnsi="Arial" w:cs="Arial"/>
              </w:rPr>
              <w:delText xml:space="preserve"> transporter with higher affinity than that in clade A </w:delText>
            </w:r>
            <w:r w:rsidRPr="00ED68EC" w:rsidDel="00860461">
              <w:rPr>
                <w:rFonts w:ascii="Arial" w:hAnsi="Arial" w:cs="Arial"/>
              </w:rPr>
              <w:fldChar w:fldCharType="begin"/>
            </w:r>
            <w:r w:rsidRPr="00ED68EC" w:rsidDel="00860461">
              <w:rPr>
                <w:rFonts w:ascii="Arial" w:hAnsi="Arial" w:cs="Arial"/>
              </w:rPr>
              <w:del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delInstrText>
            </w:r>
            <w:r w:rsidRPr="00ED68EC" w:rsidDel="00860461">
              <w:rPr>
                <w:rFonts w:ascii="Arial" w:hAnsi="Arial" w:cs="Arial"/>
              </w:rPr>
              <w:fldChar w:fldCharType="separate"/>
            </w:r>
            <w:r w:rsidRPr="00ED68EC" w:rsidDel="00860461">
              <w:rPr>
                <w:rFonts w:ascii="Arial" w:hAnsi="Arial" w:cs="Arial"/>
                <w:noProof/>
              </w:rPr>
              <w:delText>(Koch et al., 2019)</w:delText>
            </w:r>
            <w:r w:rsidRPr="00ED68EC" w:rsidDel="00860461">
              <w:rPr>
                <w:rFonts w:ascii="Arial" w:hAnsi="Arial" w:cs="Arial"/>
              </w:rPr>
              <w:fldChar w:fldCharType="end"/>
            </w:r>
            <w:r w:rsidRPr="00ED68EC" w:rsidDel="00860461">
              <w:rPr>
                <w:rFonts w:ascii="Arial" w:hAnsi="Arial" w:cs="Arial"/>
              </w:rPr>
              <w:delText xml:space="preserve">. Other study reported that mineralized organic N promoted the contribution of comammox clade B, rather than clade A, to nitrification </w:delText>
            </w:r>
            <w:r w:rsidRPr="00ED68EC" w:rsidDel="00860461">
              <w:rPr>
                <w:rFonts w:ascii="Arial" w:hAnsi="Arial" w:cs="Arial"/>
              </w:rPr>
              <w:fldChar w:fldCharType="begin"/>
            </w:r>
            <w:r w:rsidRPr="00ED68EC" w:rsidDel="00860461">
              <w:rPr>
                <w:rFonts w:ascii="Arial" w:hAnsi="Arial" w:cs="Arial"/>
              </w:rPr>
              <w:delInstrText xml:space="preserve"> ADDIN ZOTERO_ITEM CSL_CITATION {"citationID":"fcf1InfD","properties":{"formattedCitation":"(Z. Wang et al., 2019)","plainCitation":"(Z. Wang et al., 2019)","noteIndex":0},"citationItems":[{"id":307,"uris":["http://zotero.org/users/local/4LgJUJlW/items/6EMW3YDA"],"itemData":{"id":307,"type":"article-journal","abstract":"Comammox, one nitrifying microorganism carries out the complete oxidation of ammonia to nitrate, have been recently discovered, and are found in a wide range of environments, including soil. However, conditions under which they actually contribute to nitriﬁcation in soil have not yet been demonstrated. By 13CO2-based DNA stable isotope probing with real-time quantitative PCR and gene sequence, we reported two uncultured strains, which are closely related to comammox Nitrospira clade B, autotrophically grew in both forest and paddy soils only in the absence of ammonium amendment. Furthermore, all clade B amoA sequences ampliﬁed from isotopically enriched genomic DNA in both soils were derived from one or two phylotypes, indicating a low diversity of active comammox strains in soils.","container-title":"Soil Biology and Biochemistry","DOI":"10.1016/j.soilbio.2019.06.004","ISSN":"00380717","journalAbbreviation":"Soil Biology and Biochemistry","language":"en","page":"392-395","source":"DOI.org (Crossref)","title":"Comammox Nitrospira clade B contributes to nitrification in soil","volume":"135","author":[{"family":"Wang","given":"Zhihui"},{"family":"Cao","given":"Yanqiang"},{"family":"Zhu-Barker","given":"Xia"},{"family":"Nicol","given":"Graeme W."},{"family":"Wright","given":"Alan L."},{"family":"Jia","given":"Zhongjun"},{"family":"Jiang","given":"Xianjun"}],"issued":{"date-parts":[["2019",8]]}}}],"schema":"https://github.com/citation-style-language/schema/raw/master/csl-citation.json"} </w:delInstrText>
            </w:r>
            <w:r w:rsidRPr="00ED68EC" w:rsidDel="00860461">
              <w:rPr>
                <w:rFonts w:ascii="Arial" w:hAnsi="Arial" w:cs="Arial"/>
              </w:rPr>
              <w:fldChar w:fldCharType="separate"/>
            </w:r>
            <w:r w:rsidRPr="00ED68EC" w:rsidDel="00860461">
              <w:rPr>
                <w:rFonts w:ascii="Arial" w:hAnsi="Arial" w:cs="Arial"/>
                <w:noProof/>
              </w:rPr>
              <w:delText>(Z. Wang et al., 2019)</w:delText>
            </w:r>
            <w:r w:rsidRPr="00ED68EC" w:rsidDel="00860461">
              <w:rPr>
                <w:rFonts w:ascii="Arial" w:hAnsi="Arial" w:cs="Arial"/>
              </w:rPr>
              <w:fldChar w:fldCharType="end"/>
            </w:r>
            <w:r w:rsidRPr="00ED68EC" w:rsidDel="00860461">
              <w:rPr>
                <w:rFonts w:ascii="Arial" w:hAnsi="Arial" w:cs="Arial"/>
              </w:rPr>
              <w:delText>.</w:delText>
            </w:r>
          </w:del>
        </w:ins>
      </w:moveFrom>
    </w:p>
    <w:moveFromRangeEnd w:id="1468"/>
    <w:p w:rsidR="006D66E5" w:rsidRPr="00ED68EC" w:rsidDel="00860461" w:rsidRDefault="006D66E5">
      <w:pPr>
        <w:spacing w:after="0" w:line="480" w:lineRule="auto"/>
        <w:ind w:firstLine="720"/>
        <w:jc w:val="both"/>
        <w:rPr>
          <w:ins w:id="1472" w:author="Ari Fina Bintarti" w:date="2024-04-06T00:23:00Z"/>
          <w:del w:id="1473" w:author="Laurent Philippot" w:date="2024-04-11T14:57:00Z"/>
          <w:rFonts w:ascii="Arial" w:hAnsi="Arial" w:cs="Arial"/>
        </w:rPr>
        <w:pPrChange w:id="1474" w:author="Laurent Philippot" w:date="2024-04-14T15:27:00Z">
          <w:pPr>
            <w:spacing w:line="480" w:lineRule="auto"/>
            <w:ind w:firstLine="720"/>
            <w:jc w:val="both"/>
          </w:pPr>
        </w:pPrChange>
      </w:pPr>
      <w:ins w:id="1475" w:author="Ari Fina Bintarti" w:date="2024-04-06T00:23:00Z">
        <w:del w:id="1476" w:author="Laurent Philippot" w:date="2024-04-11T14:57:00Z">
          <w:r w:rsidRPr="00ED68EC" w:rsidDel="00860461">
            <w:rPr>
              <w:rFonts w:ascii="Arial" w:hAnsi="Arial" w:cs="Arial"/>
            </w:rPr>
            <w:delText xml:space="preserve">It </w:delText>
          </w:r>
          <w:r w:rsidRPr="005B6698" w:rsidDel="00860461">
            <w:rPr>
              <w:rFonts w:ascii="Arial" w:hAnsi="Arial" w:cs="Arial"/>
              <w:strike/>
              <w:rPrChange w:id="1477" w:author="Laurent Philippot" w:date="2024-04-09T17:35:00Z">
                <w:rPr>
                  <w:rFonts w:ascii="Arial" w:hAnsi="Arial" w:cs="Arial"/>
                </w:rPr>
              </w:rPrChange>
            </w:rPr>
            <w:delText xml:space="preserve">may be tempting to question the contribution of the comammox group to nitrification due to its lower abundance compared to AOB and AOA, however, recent study found that comammox was the main contributor to nitrification under mineral N fertilization in semi-arid areas </w:delText>
          </w:r>
          <w:r w:rsidRPr="005B6698" w:rsidDel="00860461">
            <w:rPr>
              <w:rFonts w:ascii="Arial" w:hAnsi="Arial" w:cs="Arial"/>
              <w:strike/>
              <w:rPrChange w:id="1478" w:author="Laurent Philippot" w:date="2024-04-09T17:35:00Z">
                <w:rPr>
                  <w:rFonts w:ascii="Arial" w:hAnsi="Arial" w:cs="Arial"/>
                </w:rPr>
              </w:rPrChange>
            </w:rPr>
            <w:fldChar w:fldCharType="begin"/>
          </w:r>
          <w:r w:rsidRPr="005B6698" w:rsidDel="00860461">
            <w:rPr>
              <w:rFonts w:ascii="Arial" w:hAnsi="Arial" w:cs="Arial"/>
              <w:strike/>
              <w:rPrChange w:id="1479" w:author="Laurent Philippot" w:date="2024-04-09T17:35:00Z">
                <w:rPr>
                  <w:rFonts w:ascii="Arial" w:hAnsi="Arial" w:cs="Arial"/>
                </w:rPr>
              </w:rPrChange>
            </w:rPr>
            <w:delInstrText xml:space="preserve"> ADDIN ZOTERO_ITEM CSL_CITATION {"citationID":"HWIAwtIZ","properties":{"formattedCitation":"(Feng et al., 2024)","plainCitation":"(Feng et al., 2024)","noteIndex":0},"citationItems":[{"id":313,"uris":["http://zotero.org/users/local/4LgJUJlW/items/QAMLQ55L"],"itemData":{"id":313,"type":"article-journal","abstract":"The newly identified complete ammonia oxidation (Comammox), which is capable of oxidizing ammonia directly to nitrate, has complemented the knowledge of nitrification in the global nitrogen (N) cycle. Knowledge of the community compositions and contributions to nitrification of autotrophic ammonia-oxidizing archaea (AOA) and bacteria (AOB) and Comammox remain void. In this study, the abundance, community compositions, and con­ tributions to nitrification of AOA, AOB, and Comammox were observed in five N gradients (0, 90, 150, 210, and 270 kg ha− 1) in a semi-arid area of Northeast China. The results indicated that, compared with low N application rates, higher N application rates significantly improved the soil ammonia monooxygenase (AMO) and the hy­ droxylamine oxidase (HAO) activities while total nitrogen (TN) was noted to be the main factor driving AMO and HAO activities. Soil potential nitrification rate (PNR) significantly increased with the increase in N application rate, and soil PNR was positively correlated with TN, nitrate nitrogen (NO3− -N), soil organic matter (SOM), and ammonium nitrogen (NH4+-N). The structural equation model (SEM) showed that TN was the main factor driving the community composition of Comammox; SOM had a greatest effect on the community composition of AOA while NH4+-N had a greatest effect on the community composition of AOB. The soil PNR had a direct effect on the yield. Overall, the findings of this study highlighted that N application was more conducive to the reproduction of soil nitrifying microorganisms while Comammox was the dominant contributor to nitrification under N fertilization regimes in the semi-arid area of Northeast China.","container-title":"Applied Soil Ecology","DOI":"10.1016/j.apsoil.2023.105119","ISSN":"09291393","journalAbbreviation":"Applied Soil Ecology","language":"en","page":"105119","source":"DOI.org (Crossref)","title":"Comammox dominate soil nitrification under different N fertilization regimes in semi-arid areas of Northeast China","volume":"193","author":[{"family":"Feng","given":"Xuewan"},{"family":"Wang","given":"Meng"},{"family":"Li","given":"Qian"},{"family":"Qin","given":"Yubo"},{"family":"Sun","given":"Bo"},{"family":"Tan","given":"Pan"},{"family":"Liu","given":"Hang"},{"family":"Li","given":"Cuilan"},{"family":"Zhang","given":"Jinjing"}],"issued":{"date-parts":[["2024",1]]}}}],"schema":"https://github.com/citation-style-language/schema/raw/master/csl-citation.json"} </w:delInstrText>
          </w:r>
          <w:r w:rsidRPr="005B6698" w:rsidDel="00860461">
            <w:rPr>
              <w:rFonts w:ascii="Arial" w:hAnsi="Arial" w:cs="Arial"/>
              <w:strike/>
              <w:rPrChange w:id="1480" w:author="Laurent Philippot" w:date="2024-04-09T17:35:00Z">
                <w:rPr>
                  <w:rFonts w:ascii="Arial" w:hAnsi="Arial" w:cs="Arial"/>
                </w:rPr>
              </w:rPrChange>
            </w:rPr>
            <w:fldChar w:fldCharType="separate"/>
          </w:r>
          <w:r w:rsidRPr="005B6698" w:rsidDel="00860461">
            <w:rPr>
              <w:rFonts w:ascii="Arial" w:hAnsi="Arial" w:cs="Arial"/>
              <w:strike/>
              <w:noProof/>
              <w:rPrChange w:id="1481" w:author="Laurent Philippot" w:date="2024-04-09T17:35:00Z">
                <w:rPr>
                  <w:rFonts w:ascii="Arial" w:hAnsi="Arial" w:cs="Arial"/>
                  <w:noProof/>
                </w:rPr>
              </w:rPrChange>
            </w:rPr>
            <w:delText>(Feng et al., 2024)</w:delText>
          </w:r>
          <w:r w:rsidRPr="005B6698" w:rsidDel="00860461">
            <w:rPr>
              <w:rFonts w:ascii="Arial" w:hAnsi="Arial" w:cs="Arial"/>
              <w:strike/>
              <w:rPrChange w:id="1482" w:author="Laurent Philippot" w:date="2024-04-09T17:35:00Z">
                <w:rPr>
                  <w:rFonts w:ascii="Arial" w:hAnsi="Arial" w:cs="Arial"/>
                </w:rPr>
              </w:rPrChange>
            </w:rPr>
            <w:fldChar w:fldCharType="end"/>
          </w:r>
          <w:r w:rsidRPr="005B6698" w:rsidDel="00860461">
            <w:rPr>
              <w:rFonts w:ascii="Arial" w:hAnsi="Arial" w:cs="Arial"/>
              <w:strike/>
              <w:rPrChange w:id="1483" w:author="Laurent Philippot" w:date="2024-04-09T17:35:00Z">
                <w:rPr>
                  <w:rFonts w:ascii="Arial" w:hAnsi="Arial" w:cs="Arial"/>
                </w:rPr>
              </w:rPrChange>
            </w:rPr>
            <w:delText>. The effect of drought on AOB abundance was found in the mixed-conventional cropping system, while for comammox clade B, the drought effect was found in all cropping systems. We also found a significant interaction effect of drought and cropping system, suggesting that the effect of drought on the AO abundance is specific depending on the fertilization regime and agricultural management. Drought may alter the growth and functional activity of AO, as well as change the substrate status in soil, and all together influence the AO abundance. Additionally, the effect of sampling time was always significant in all AO groups showing lower abundance at the first two sampling times compared to the others, and this can be explained by variations in DNA concentration between these sampling dates.</w:delText>
          </w:r>
          <w:r w:rsidRPr="00ED68EC" w:rsidDel="00860461">
            <w:rPr>
              <w:rFonts w:ascii="Arial" w:hAnsi="Arial" w:cs="Arial"/>
            </w:rPr>
            <w:delText xml:space="preserve"> </w:delText>
          </w:r>
        </w:del>
      </w:ins>
    </w:p>
    <w:p w:rsidR="006D66E5" w:rsidRPr="00ED68EC" w:rsidRDefault="006D66E5">
      <w:pPr>
        <w:spacing w:after="0" w:line="480" w:lineRule="auto"/>
        <w:jc w:val="both"/>
        <w:rPr>
          <w:ins w:id="1484" w:author="Ari Fina Bintarti" w:date="2024-04-06T00:23:00Z"/>
          <w:rFonts w:ascii="Arial" w:hAnsi="Arial" w:cs="Arial"/>
        </w:rPr>
        <w:pPrChange w:id="1485" w:author="Laurent Philippot" w:date="2024-04-14T15:27:00Z">
          <w:pPr>
            <w:spacing w:line="480" w:lineRule="auto"/>
            <w:jc w:val="both"/>
          </w:pPr>
        </w:pPrChange>
      </w:pPr>
    </w:p>
    <w:p w:rsidR="006D66E5" w:rsidRPr="00ED68EC" w:rsidRDefault="006D66E5">
      <w:pPr>
        <w:spacing w:after="0" w:line="480" w:lineRule="auto"/>
        <w:jc w:val="both"/>
        <w:rPr>
          <w:ins w:id="1486" w:author="Ari Fina Bintarti" w:date="2024-04-06T00:23:00Z"/>
          <w:rFonts w:ascii="Arial" w:hAnsi="Arial" w:cs="Arial"/>
          <w:b/>
          <w:bCs/>
          <w:color w:val="000000" w:themeColor="text1"/>
        </w:rPr>
        <w:pPrChange w:id="1487" w:author="Laurent Philippot" w:date="2024-04-14T15:27:00Z">
          <w:pPr>
            <w:spacing w:line="480" w:lineRule="auto"/>
            <w:jc w:val="both"/>
          </w:pPr>
        </w:pPrChange>
      </w:pPr>
      <w:commentRangeStart w:id="1488"/>
      <w:ins w:id="1489" w:author="Ari Fina Bintarti" w:date="2024-04-06T00:23:00Z">
        <w:r w:rsidRPr="00ED68EC">
          <w:rPr>
            <w:rFonts w:ascii="Arial" w:hAnsi="Arial" w:cs="Arial"/>
            <w:b/>
            <w:bCs/>
            <w:color w:val="000000" w:themeColor="text1"/>
          </w:rPr>
          <w:t>Drought</w:t>
        </w:r>
      </w:ins>
      <w:commentRangeEnd w:id="1488"/>
      <w:r w:rsidR="00F50DBF">
        <w:rPr>
          <w:rStyle w:val="Marquedecommentaire"/>
        </w:rPr>
        <w:commentReference w:id="1488"/>
      </w:r>
      <w:ins w:id="1490" w:author="Ari Fina Bintarti" w:date="2024-04-06T00:23:00Z">
        <w:r w:rsidRPr="00ED68EC">
          <w:rPr>
            <w:rFonts w:ascii="Arial" w:hAnsi="Arial" w:cs="Arial"/>
            <w:b/>
            <w:bCs/>
            <w:color w:val="000000" w:themeColor="text1"/>
          </w:rPr>
          <w:t xml:space="preserve"> on relationship between soil properties, mineral N pools, and AO community</w:t>
        </w:r>
      </w:ins>
    </w:p>
    <w:p w:rsidR="00445154" w:rsidRDefault="006D66E5" w:rsidP="00785503">
      <w:pPr>
        <w:spacing w:line="480" w:lineRule="auto"/>
        <w:jc w:val="both"/>
        <w:rPr>
          <w:ins w:id="1491" w:author="Laurent Philippot" w:date="2024-04-12T16:33:00Z"/>
          <w:rFonts w:ascii="Arial" w:hAnsi="Arial" w:cs="Arial"/>
          <w:color w:val="000000" w:themeColor="text1"/>
          <w:shd w:val="clear" w:color="auto" w:fill="FFFFFF"/>
        </w:rPr>
      </w:pPr>
      <w:ins w:id="1492" w:author="Ari Fina Bintarti" w:date="2024-04-06T00:23:00Z">
        <w:r w:rsidRPr="00ED68EC">
          <w:rPr>
            <w:rFonts w:ascii="Arial" w:hAnsi="Arial" w:cs="Arial"/>
            <w:b/>
            <w:bCs/>
            <w:color w:val="000000" w:themeColor="text1"/>
          </w:rPr>
          <w:tab/>
        </w:r>
        <w:r w:rsidRPr="00ED68EC">
          <w:rPr>
            <w:rFonts w:ascii="Arial" w:hAnsi="Arial" w:cs="Arial"/>
            <w:color w:val="000000" w:themeColor="text1"/>
          </w:rPr>
          <w:t xml:space="preserve">Soil </w:t>
        </w:r>
        <w:del w:id="1493" w:author="Laurent Philippot" w:date="2024-04-12T10:29:00Z">
          <w:r w:rsidRPr="00ED68EC" w:rsidDel="00860C0A">
            <w:rPr>
              <w:rFonts w:ascii="Arial" w:hAnsi="Arial" w:cs="Arial"/>
              <w:color w:val="000000" w:themeColor="text1"/>
              <w:shd w:val="clear" w:color="auto" w:fill="FFFFFF"/>
            </w:rPr>
            <w:delText>physicochemical properties</w:delText>
          </w:r>
        </w:del>
      </w:ins>
      <w:ins w:id="1494" w:author="Laurent Philippot" w:date="2024-04-12T10:29:00Z">
        <w:r w:rsidR="00860C0A">
          <w:rPr>
            <w:rFonts w:ascii="Arial" w:hAnsi="Arial" w:cs="Arial"/>
            <w:color w:val="000000" w:themeColor="text1"/>
            <w:shd w:val="clear" w:color="auto" w:fill="FFFFFF"/>
          </w:rPr>
          <w:t>environmental conditions</w:t>
        </w:r>
      </w:ins>
      <w:ins w:id="1495" w:author="Ari Fina Bintarti" w:date="2024-04-06T00:23:00Z">
        <w:r w:rsidRPr="00ED68EC">
          <w:rPr>
            <w:rFonts w:ascii="Arial" w:hAnsi="Arial" w:cs="Arial"/>
            <w:color w:val="000000" w:themeColor="text1"/>
            <w:shd w:val="clear" w:color="auto" w:fill="FFFFFF"/>
          </w:rPr>
          <w:t xml:space="preserve"> </w:t>
        </w:r>
        <w:del w:id="1496" w:author="Laurent Philippot" w:date="2024-04-10T11:31:00Z">
          <w:r w:rsidRPr="00E86443" w:rsidDel="00E86443">
            <w:rPr>
              <w:rFonts w:ascii="Arial" w:hAnsi="Arial" w:cs="Arial"/>
              <w:color w:val="000000" w:themeColor="text1"/>
              <w:highlight w:val="yellow"/>
              <w:shd w:val="clear" w:color="auto" w:fill="FFFFFF"/>
              <w:rPrChange w:id="1497" w:author="Laurent Philippot" w:date="2024-04-10T11:27:00Z">
                <w:rPr>
                  <w:rFonts w:ascii="Arial" w:hAnsi="Arial" w:cs="Arial"/>
                  <w:color w:val="000000" w:themeColor="text1"/>
                  <w:shd w:val="clear" w:color="auto" w:fill="FFFFFF"/>
                </w:rPr>
              </w:rPrChange>
            </w:rPr>
            <w:delText>as well as mineral N pools</w:delText>
          </w:r>
          <w:r w:rsidRPr="00ED68EC" w:rsidDel="00E86443">
            <w:rPr>
              <w:rFonts w:ascii="Arial" w:hAnsi="Arial" w:cs="Arial"/>
              <w:color w:val="000000" w:themeColor="text1"/>
              <w:shd w:val="clear" w:color="auto" w:fill="FFFFFF"/>
            </w:rPr>
            <w:delText xml:space="preserve"> </w:delText>
          </w:r>
        </w:del>
        <w:r w:rsidRPr="00ED68EC">
          <w:rPr>
            <w:rFonts w:ascii="Arial" w:hAnsi="Arial" w:cs="Arial"/>
            <w:color w:val="000000" w:themeColor="text1"/>
            <w:shd w:val="clear" w:color="auto" w:fill="FFFFFF"/>
          </w:rPr>
          <w:t xml:space="preserve">shape </w:t>
        </w:r>
        <w:del w:id="1498" w:author="Laurent Philippot" w:date="2024-04-10T12:46:00Z">
          <w:r w:rsidRPr="00ED68EC" w:rsidDel="00F50DBF">
            <w:rPr>
              <w:rFonts w:ascii="Arial" w:hAnsi="Arial" w:cs="Arial"/>
              <w:color w:val="000000" w:themeColor="text1"/>
              <w:shd w:val="clear" w:color="auto" w:fill="FFFFFF"/>
            </w:rPr>
            <w:delText xml:space="preserve">the </w:delText>
          </w:r>
        </w:del>
        <w:del w:id="1499" w:author="Laurent Philippot" w:date="2024-04-10T11:31:00Z">
          <w:r w:rsidRPr="00ED68EC" w:rsidDel="00E86443">
            <w:rPr>
              <w:rFonts w:ascii="Arial" w:hAnsi="Arial" w:cs="Arial"/>
              <w:color w:val="000000" w:themeColor="text1"/>
              <w:shd w:val="clear" w:color="auto" w:fill="FFFFFF"/>
            </w:rPr>
            <w:delText>AO</w:delText>
          </w:r>
        </w:del>
      </w:ins>
      <w:ins w:id="1500" w:author="Laurent Philippot" w:date="2024-04-10T11:31:00Z">
        <w:r w:rsidR="00E86443">
          <w:rPr>
            <w:rFonts w:ascii="Arial" w:hAnsi="Arial" w:cs="Arial"/>
            <w:color w:val="000000" w:themeColor="text1"/>
            <w:shd w:val="clear" w:color="auto" w:fill="FFFFFF"/>
          </w:rPr>
          <w:t>microbial</w:t>
        </w:r>
      </w:ins>
      <w:ins w:id="1501" w:author="Ari Fina Bintarti" w:date="2024-04-06T00:23:00Z">
        <w:r w:rsidRPr="00ED68EC">
          <w:rPr>
            <w:rFonts w:ascii="Arial" w:hAnsi="Arial" w:cs="Arial"/>
            <w:color w:val="000000" w:themeColor="text1"/>
            <w:shd w:val="clear" w:color="auto" w:fill="FFFFFF"/>
          </w:rPr>
          <w:t xml:space="preserve"> communit</w:t>
        </w:r>
      </w:ins>
      <w:ins w:id="1502" w:author="Laurent Philippot" w:date="2024-04-10T12:46:00Z">
        <w:r w:rsidR="00F50DBF">
          <w:rPr>
            <w:rFonts w:ascii="Arial" w:hAnsi="Arial" w:cs="Arial"/>
            <w:color w:val="000000" w:themeColor="text1"/>
            <w:shd w:val="clear" w:color="auto" w:fill="FFFFFF"/>
          </w:rPr>
          <w:t>ies</w:t>
        </w:r>
      </w:ins>
      <w:ins w:id="1503" w:author="Ari Fina Bintarti" w:date="2024-04-06T00:23:00Z">
        <w:del w:id="1504" w:author="Laurent Philippot" w:date="2024-04-10T12:46:00Z">
          <w:r w:rsidRPr="00ED68EC" w:rsidDel="00F50DBF">
            <w:rPr>
              <w:rFonts w:ascii="Arial" w:hAnsi="Arial" w:cs="Arial"/>
              <w:color w:val="000000" w:themeColor="text1"/>
              <w:shd w:val="clear" w:color="auto" w:fill="FFFFFF"/>
            </w:rPr>
            <w:delText>y</w:delText>
          </w:r>
        </w:del>
        <w:r w:rsidRPr="00ED68EC">
          <w:rPr>
            <w:rFonts w:ascii="Arial" w:hAnsi="Arial" w:cs="Arial"/>
            <w:color w:val="000000" w:themeColor="text1"/>
            <w:shd w:val="clear" w:color="auto" w:fill="FFFFFF"/>
          </w:rPr>
          <w:t xml:space="preserve"> </w:t>
        </w:r>
      </w:ins>
      <w:ins w:id="1505" w:author="Laurent Philippot" w:date="2024-04-12T10:30:00Z">
        <w:r w:rsidR="00860C0A">
          <w:rPr>
            <w:rFonts w:ascii="Arial" w:hAnsi="Arial" w:cs="Arial"/>
            <w:color w:val="000000" w:themeColor="text1"/>
            <w:shd w:val="clear" w:color="auto" w:fill="FFFFFF"/>
          </w:rPr>
          <w:t xml:space="preserve">properties </w:t>
        </w:r>
      </w:ins>
      <w:ins w:id="1506" w:author="Ari Fina Bintarti" w:date="2024-04-06T00:23:00Z">
        <w:r w:rsidRPr="00ED68EC">
          <w:rPr>
            <w:rFonts w:ascii="Arial" w:hAnsi="Arial" w:cs="Arial"/>
            <w:color w:val="000000" w:themeColor="text1"/>
            <w:shd w:val="clear" w:color="auto" w:fill="FFFFFF"/>
          </w:rPr>
          <w:t xml:space="preserve">and </w:t>
        </w:r>
        <w:del w:id="1507" w:author="Laurent Philippot" w:date="2024-04-14T15:23:00Z">
          <w:r w:rsidRPr="00ED68EC" w:rsidDel="00E63C46">
            <w:rPr>
              <w:rFonts w:ascii="Arial" w:hAnsi="Arial" w:cs="Arial"/>
              <w:color w:val="000000" w:themeColor="text1"/>
              <w:shd w:val="clear" w:color="auto" w:fill="FFFFFF"/>
            </w:rPr>
            <w:delText>determine</w:delText>
          </w:r>
        </w:del>
      </w:ins>
      <w:ins w:id="1508" w:author="Laurent Philippot" w:date="2024-04-14T15:23:00Z">
        <w:r w:rsidR="00E63C46">
          <w:rPr>
            <w:rFonts w:ascii="Arial" w:hAnsi="Arial" w:cs="Arial"/>
            <w:color w:val="000000" w:themeColor="text1"/>
            <w:shd w:val="clear" w:color="auto" w:fill="FFFFFF"/>
          </w:rPr>
          <w:t>influence</w:t>
        </w:r>
      </w:ins>
      <w:ins w:id="1509" w:author="Ari Fina Bintarti" w:date="2024-04-06T00:23:00Z">
        <w:r w:rsidRPr="00ED68EC">
          <w:rPr>
            <w:rFonts w:ascii="Arial" w:hAnsi="Arial" w:cs="Arial"/>
            <w:color w:val="000000" w:themeColor="text1"/>
            <w:shd w:val="clear" w:color="auto" w:fill="FFFFFF"/>
          </w:rPr>
          <w:t xml:space="preserve"> their </w:t>
        </w:r>
      </w:ins>
      <w:ins w:id="1510" w:author="Laurent Philippot" w:date="2024-04-14T15:23:00Z">
        <w:r w:rsidR="00E63C46">
          <w:rPr>
            <w:rFonts w:ascii="Arial" w:hAnsi="Arial" w:cs="Arial"/>
            <w:color w:val="000000" w:themeColor="text1"/>
            <w:shd w:val="clear" w:color="auto" w:fill="FFFFFF"/>
          </w:rPr>
          <w:t xml:space="preserve">functional </w:t>
        </w:r>
      </w:ins>
      <w:ins w:id="1511" w:author="Ari Fina Bintarti" w:date="2024-04-06T00:23:00Z">
        <w:r w:rsidRPr="00ED68EC">
          <w:rPr>
            <w:rFonts w:ascii="Arial" w:hAnsi="Arial" w:cs="Arial"/>
            <w:color w:val="000000" w:themeColor="text1"/>
            <w:shd w:val="clear" w:color="auto" w:fill="FFFFFF"/>
          </w:rPr>
          <w:t>response to disturbances</w:t>
        </w:r>
      </w:ins>
      <w:ins w:id="1512" w:author="Laurent Philippot" w:date="2024-04-10T11:31:00Z">
        <w:r w:rsidR="00E86443">
          <w:rPr>
            <w:rFonts w:ascii="Arial" w:hAnsi="Arial" w:cs="Arial"/>
            <w:color w:val="000000" w:themeColor="text1"/>
            <w:shd w:val="clear" w:color="auto" w:fill="FFFFFF"/>
          </w:rPr>
          <w:t>, which in return</w:t>
        </w:r>
      </w:ins>
      <w:ins w:id="1513" w:author="Laurent Philippot" w:date="2024-04-10T11:33:00Z">
        <w:r w:rsidR="00E86443">
          <w:rPr>
            <w:rFonts w:ascii="Arial" w:hAnsi="Arial" w:cs="Arial"/>
            <w:color w:val="000000" w:themeColor="text1"/>
            <w:shd w:val="clear" w:color="auto" w:fill="FFFFFF"/>
          </w:rPr>
          <w:t xml:space="preserve"> can lead to modification</w:t>
        </w:r>
      </w:ins>
      <w:ins w:id="1514" w:author="Laurent Philippot" w:date="2024-04-10T11:41:00Z">
        <w:r w:rsidR="00EE6E8B">
          <w:rPr>
            <w:rFonts w:ascii="Arial" w:hAnsi="Arial" w:cs="Arial"/>
            <w:color w:val="000000" w:themeColor="text1"/>
            <w:shd w:val="clear" w:color="auto" w:fill="FFFFFF"/>
          </w:rPr>
          <w:t>s</w:t>
        </w:r>
      </w:ins>
      <w:ins w:id="1515" w:author="Laurent Philippot" w:date="2024-04-10T11:33:00Z">
        <w:r w:rsidR="00E86443">
          <w:rPr>
            <w:rFonts w:ascii="Arial" w:hAnsi="Arial" w:cs="Arial"/>
            <w:color w:val="000000" w:themeColor="text1"/>
            <w:shd w:val="clear" w:color="auto" w:fill="FFFFFF"/>
          </w:rPr>
          <w:t xml:space="preserve"> of their </w:t>
        </w:r>
      </w:ins>
      <w:ins w:id="1516" w:author="Laurent Philippot" w:date="2024-04-10T11:34:00Z">
        <w:r w:rsidR="00E86443">
          <w:rPr>
            <w:rFonts w:ascii="Arial" w:hAnsi="Arial" w:cs="Arial"/>
            <w:color w:val="000000" w:themeColor="text1"/>
            <w:shd w:val="clear" w:color="auto" w:fill="FFFFFF"/>
          </w:rPr>
          <w:t>soil environment (Philippot NRM</w:t>
        </w:r>
      </w:ins>
      <w:ins w:id="1517" w:author="Laurent Philippot" w:date="2024-04-14T15:22:00Z">
        <w:r w:rsidR="000B12A0">
          <w:rPr>
            <w:rFonts w:ascii="Arial" w:hAnsi="Arial" w:cs="Arial"/>
            <w:color w:val="000000" w:themeColor="text1"/>
            <w:shd w:val="clear" w:color="auto" w:fill="FFFFFF"/>
          </w:rPr>
          <w:t xml:space="preserve"> 2024</w:t>
        </w:r>
      </w:ins>
      <w:ins w:id="1518" w:author="Laurent Philippot" w:date="2024-04-10T11:34:00Z">
        <w:r w:rsidR="00E86443">
          <w:rPr>
            <w:rFonts w:ascii="Arial" w:hAnsi="Arial" w:cs="Arial"/>
            <w:color w:val="000000" w:themeColor="text1"/>
            <w:shd w:val="clear" w:color="auto" w:fill="FFFFFF"/>
          </w:rPr>
          <w:t>)</w:t>
        </w:r>
      </w:ins>
      <w:ins w:id="1519" w:author="Ari Fina Bintarti" w:date="2024-04-06T00:23:00Z">
        <w:r w:rsidRPr="00ED68EC">
          <w:rPr>
            <w:rFonts w:ascii="Arial" w:hAnsi="Arial" w:cs="Arial"/>
            <w:color w:val="000000" w:themeColor="text1"/>
            <w:shd w:val="clear" w:color="auto" w:fill="FFFFFF"/>
          </w:rPr>
          <w:t xml:space="preserve">. </w:t>
        </w:r>
      </w:ins>
      <w:ins w:id="1520" w:author="Laurent Philippot" w:date="2024-04-10T12:53:00Z">
        <w:r w:rsidR="00F50DBF">
          <w:rPr>
            <w:rFonts w:ascii="Arial" w:hAnsi="Arial" w:cs="Arial"/>
            <w:color w:val="000000" w:themeColor="text1"/>
            <w:shd w:val="clear" w:color="auto" w:fill="FFFFFF"/>
          </w:rPr>
          <w:t>However,</w:t>
        </w:r>
      </w:ins>
      <w:ins w:id="1521" w:author="Laurent Philippot" w:date="2024-04-10T11:34:00Z">
        <w:r w:rsidR="00E86443" w:rsidRPr="00E86443">
          <w:rPr>
            <w:rFonts w:ascii="Arial" w:hAnsi="Arial" w:cs="Arial"/>
            <w:color w:val="000000" w:themeColor="text1"/>
            <w:shd w:val="clear" w:color="auto" w:fill="FFFFFF"/>
            <w:rPrChange w:id="1522" w:author="Laurent Philippot" w:date="2024-04-10T11:35:00Z">
              <w:rPr>
                <w:sz w:val="19"/>
                <w:szCs w:val="19"/>
              </w:rPr>
            </w:rPrChange>
          </w:rPr>
          <w:t xml:space="preserve"> links between microbial communit</w:t>
        </w:r>
      </w:ins>
      <w:ins w:id="1523" w:author="Laurent Philippot" w:date="2024-04-10T12:53:00Z">
        <w:r w:rsidR="00F50DBF">
          <w:rPr>
            <w:rFonts w:ascii="Arial" w:hAnsi="Arial" w:cs="Arial"/>
            <w:color w:val="000000" w:themeColor="text1"/>
            <w:shd w:val="clear" w:color="auto" w:fill="FFFFFF"/>
          </w:rPr>
          <w:t>y properties</w:t>
        </w:r>
      </w:ins>
      <w:ins w:id="1524" w:author="Laurent Philippot" w:date="2024-04-10T11:34:00Z">
        <w:r w:rsidR="00E86443" w:rsidRPr="00E86443">
          <w:rPr>
            <w:rFonts w:ascii="Arial" w:hAnsi="Arial" w:cs="Arial"/>
            <w:color w:val="000000" w:themeColor="text1"/>
            <w:shd w:val="clear" w:color="auto" w:fill="FFFFFF"/>
            <w:rPrChange w:id="1525" w:author="Laurent Philippot" w:date="2024-04-10T11:35:00Z">
              <w:rPr>
                <w:sz w:val="19"/>
                <w:szCs w:val="19"/>
              </w:rPr>
            </w:rPrChange>
          </w:rPr>
          <w:t xml:space="preserve"> and </w:t>
        </w:r>
      </w:ins>
      <w:ins w:id="1526" w:author="Laurent Philippot" w:date="2024-04-10T12:52:00Z">
        <w:r w:rsidR="00F50DBF">
          <w:rPr>
            <w:rFonts w:ascii="Arial" w:hAnsi="Arial" w:cs="Arial"/>
            <w:color w:val="000000" w:themeColor="text1"/>
            <w:shd w:val="clear" w:color="auto" w:fill="FFFFFF"/>
          </w:rPr>
          <w:t>biogeochemical</w:t>
        </w:r>
      </w:ins>
      <w:ins w:id="1527" w:author="Laurent Philippot" w:date="2024-04-10T11:34:00Z">
        <w:r w:rsidR="00E86443" w:rsidRPr="00E86443">
          <w:rPr>
            <w:rFonts w:ascii="Arial" w:hAnsi="Arial" w:cs="Arial"/>
            <w:color w:val="000000" w:themeColor="text1"/>
            <w:shd w:val="clear" w:color="auto" w:fill="FFFFFF"/>
            <w:rPrChange w:id="1528" w:author="Laurent Philippot" w:date="2024-04-10T11:35:00Z">
              <w:rPr>
                <w:sz w:val="19"/>
                <w:szCs w:val="19"/>
              </w:rPr>
            </w:rPrChange>
          </w:rPr>
          <w:t xml:space="preserve"> processes remain unclear</w:t>
        </w:r>
        <w:r w:rsidR="00E86443" w:rsidRPr="00ED68EC">
          <w:rPr>
            <w:rFonts w:ascii="Arial" w:hAnsi="Arial" w:cs="Arial"/>
            <w:color w:val="000000" w:themeColor="text1"/>
            <w:shd w:val="clear" w:color="auto" w:fill="FFFFFF"/>
          </w:rPr>
          <w:t xml:space="preserve"> </w:t>
        </w:r>
      </w:ins>
      <w:ins w:id="1529" w:author="Laurent Philippot" w:date="2024-04-10T11:43:00Z">
        <w:r w:rsidR="00EE6E8B">
          <w:rPr>
            <w:rFonts w:ascii="Arial" w:hAnsi="Arial" w:cs="Arial"/>
            <w:color w:val="000000" w:themeColor="text1"/>
            <w:shd w:val="clear" w:color="auto" w:fill="FFFFFF"/>
          </w:rPr>
          <w:t xml:space="preserve">despite </w:t>
        </w:r>
        <w:r w:rsidR="00EE6E8B" w:rsidRPr="00EE6E8B">
          <w:rPr>
            <w:rFonts w:ascii="Arial" w:hAnsi="Arial" w:cs="Arial"/>
            <w:color w:val="000000" w:themeColor="text1"/>
            <w:shd w:val="clear" w:color="auto" w:fill="FFFFFF"/>
          </w:rPr>
          <w:t>be</w:t>
        </w:r>
      </w:ins>
      <w:ins w:id="1530" w:author="Laurent Philippot" w:date="2024-04-10T12:45:00Z">
        <w:r w:rsidR="00924446">
          <w:rPr>
            <w:rFonts w:ascii="Arial" w:hAnsi="Arial" w:cs="Arial"/>
            <w:color w:val="000000" w:themeColor="text1"/>
            <w:shd w:val="clear" w:color="auto" w:fill="FFFFFF"/>
          </w:rPr>
          <w:t>ing</w:t>
        </w:r>
      </w:ins>
      <w:ins w:id="1531" w:author="Laurent Philippot" w:date="2024-04-10T11:44:00Z">
        <w:r w:rsidR="00EE6E8B">
          <w:rPr>
            <w:rFonts w:ascii="Arial" w:hAnsi="Arial" w:cs="Arial"/>
            <w:color w:val="000000" w:themeColor="text1"/>
            <w:shd w:val="clear" w:color="auto" w:fill="FFFFFF"/>
          </w:rPr>
          <w:t xml:space="preserve"> </w:t>
        </w:r>
      </w:ins>
      <w:ins w:id="1532" w:author="Laurent Philippot" w:date="2024-04-10T11:43:00Z">
        <w:r w:rsidR="00EE6E8B" w:rsidRPr="00EE6E8B">
          <w:rPr>
            <w:rFonts w:ascii="Arial" w:hAnsi="Arial" w:cs="Arial"/>
            <w:color w:val="000000" w:themeColor="text1"/>
            <w:shd w:val="clear" w:color="auto" w:fill="FFFFFF"/>
          </w:rPr>
          <w:t>central</w:t>
        </w:r>
      </w:ins>
      <w:ins w:id="1533" w:author="Laurent Philippot" w:date="2024-04-10T11:44:00Z">
        <w:r w:rsidR="00EE6E8B">
          <w:rPr>
            <w:rFonts w:ascii="Arial" w:hAnsi="Arial" w:cs="Arial"/>
            <w:color w:val="000000" w:themeColor="text1"/>
            <w:shd w:val="clear" w:color="auto" w:fill="FFFFFF"/>
          </w:rPr>
          <w:t xml:space="preserve"> </w:t>
        </w:r>
      </w:ins>
      <w:ins w:id="1534" w:author="Laurent Philippot" w:date="2024-04-10T12:54:00Z">
        <w:r w:rsidR="00F50DBF">
          <w:rPr>
            <w:rFonts w:ascii="Arial" w:hAnsi="Arial" w:cs="Arial"/>
            <w:color w:val="000000" w:themeColor="text1"/>
            <w:shd w:val="clear" w:color="auto" w:fill="FFFFFF"/>
          </w:rPr>
          <w:t>f</w:t>
        </w:r>
      </w:ins>
      <w:ins w:id="1535" w:author="Laurent Philippot" w:date="2024-04-10T11:43:00Z">
        <w:r w:rsidR="00EE6E8B" w:rsidRPr="00EE6E8B">
          <w:rPr>
            <w:rFonts w:ascii="Arial" w:hAnsi="Arial" w:cs="Arial"/>
            <w:color w:val="000000" w:themeColor="text1"/>
            <w:shd w:val="clear" w:color="auto" w:fill="FFFFFF"/>
          </w:rPr>
          <w:t>o</w:t>
        </w:r>
      </w:ins>
      <w:ins w:id="1536" w:author="Laurent Philippot" w:date="2024-04-11T09:16:00Z">
        <w:r w:rsidR="003D18D2">
          <w:rPr>
            <w:rFonts w:ascii="Arial" w:hAnsi="Arial" w:cs="Arial"/>
            <w:color w:val="000000" w:themeColor="text1"/>
            <w:shd w:val="clear" w:color="auto" w:fill="FFFFFF"/>
          </w:rPr>
          <w:t>r</w:t>
        </w:r>
      </w:ins>
      <w:ins w:id="1537" w:author="Laurent Philippot" w:date="2024-04-10T11:44:00Z">
        <w:r w:rsidR="00EE6E8B">
          <w:rPr>
            <w:rFonts w:ascii="Arial" w:hAnsi="Arial" w:cs="Arial"/>
            <w:color w:val="000000" w:themeColor="text1"/>
            <w:shd w:val="clear" w:color="auto" w:fill="FFFFFF"/>
          </w:rPr>
          <w:t xml:space="preserve"> </w:t>
        </w:r>
      </w:ins>
      <w:ins w:id="1538" w:author="Laurent Philippot" w:date="2024-04-10T12:54:00Z">
        <w:r w:rsidR="00F50DBF">
          <w:rPr>
            <w:rFonts w:ascii="Arial" w:hAnsi="Arial" w:cs="Arial"/>
            <w:color w:val="000000" w:themeColor="text1"/>
            <w:shd w:val="clear" w:color="auto" w:fill="FFFFFF"/>
          </w:rPr>
          <w:t>understanding how</w:t>
        </w:r>
      </w:ins>
      <w:ins w:id="1539" w:author="Laurent Philippot" w:date="2024-04-10T11:44:00Z">
        <w:r w:rsidR="00EE6E8B">
          <w:rPr>
            <w:rFonts w:ascii="Arial" w:hAnsi="Arial" w:cs="Arial"/>
            <w:color w:val="000000" w:themeColor="text1"/>
            <w:shd w:val="clear" w:color="auto" w:fill="FFFFFF"/>
          </w:rPr>
          <w:t xml:space="preserve"> </w:t>
        </w:r>
      </w:ins>
      <w:ins w:id="1540" w:author="Laurent Philippot" w:date="2024-04-10T11:43:00Z">
        <w:r w:rsidR="00EE6E8B" w:rsidRPr="00EE6E8B">
          <w:rPr>
            <w:rFonts w:ascii="Arial" w:hAnsi="Arial" w:cs="Arial"/>
            <w:color w:val="000000" w:themeColor="text1"/>
            <w:shd w:val="clear" w:color="auto" w:fill="FFFFFF"/>
          </w:rPr>
          <w:t>ecosystem</w:t>
        </w:r>
      </w:ins>
      <w:ins w:id="1541" w:author="Laurent Philippot" w:date="2024-04-10T11:44:00Z">
        <w:r w:rsidR="00EE6E8B">
          <w:rPr>
            <w:rFonts w:ascii="Arial" w:hAnsi="Arial" w:cs="Arial"/>
            <w:color w:val="000000" w:themeColor="text1"/>
            <w:shd w:val="clear" w:color="auto" w:fill="FFFFFF"/>
          </w:rPr>
          <w:t xml:space="preserve"> functions </w:t>
        </w:r>
      </w:ins>
      <w:ins w:id="1542" w:author="Laurent Philippot" w:date="2024-04-10T12:54:00Z">
        <w:r w:rsidR="00F50DBF">
          <w:rPr>
            <w:rFonts w:ascii="Arial" w:hAnsi="Arial" w:cs="Arial"/>
            <w:color w:val="000000" w:themeColor="text1"/>
            <w:shd w:val="clear" w:color="auto" w:fill="FFFFFF"/>
          </w:rPr>
          <w:t>are affected by c</w:t>
        </w:r>
      </w:ins>
      <w:ins w:id="1543" w:author="Laurent Philippot" w:date="2024-04-10T12:55:00Z">
        <w:r w:rsidR="00F50DBF">
          <w:rPr>
            <w:rFonts w:ascii="Arial" w:hAnsi="Arial" w:cs="Arial"/>
            <w:color w:val="000000" w:themeColor="text1"/>
            <w:shd w:val="clear" w:color="auto" w:fill="FFFFFF"/>
          </w:rPr>
          <w:t>limate change</w:t>
        </w:r>
      </w:ins>
      <w:ins w:id="1544" w:author="Laurent Philippot" w:date="2024-04-10T12:54:00Z">
        <w:r w:rsidR="00F50DBF">
          <w:rPr>
            <w:rFonts w:ascii="Arial" w:hAnsi="Arial" w:cs="Arial"/>
            <w:color w:val="000000" w:themeColor="text1"/>
            <w:shd w:val="clear" w:color="auto" w:fill="FFFFFF"/>
          </w:rPr>
          <w:t xml:space="preserve"> </w:t>
        </w:r>
      </w:ins>
      <w:ins w:id="1545" w:author="Laurent Philippot" w:date="2024-04-10T11:45:00Z">
        <w:r w:rsidR="00EE6E8B">
          <w:rPr>
            <w:rFonts w:ascii="Arial" w:hAnsi="Arial" w:cs="Arial"/>
            <w:color w:val="000000" w:themeColor="text1"/>
            <w:shd w:val="clear" w:color="auto" w:fill="FFFFFF"/>
          </w:rPr>
          <w:t>(</w:t>
        </w:r>
      </w:ins>
      <w:ins w:id="1546" w:author="Laurent Philippot" w:date="2024-04-10T12:46:00Z">
        <w:r w:rsidR="00F50DBF">
          <w:rPr>
            <w:rFonts w:ascii="Arial" w:hAnsi="Arial" w:cs="Arial"/>
            <w:color w:val="000000" w:themeColor="text1"/>
            <w:shd w:val="clear" w:color="auto" w:fill="FFFFFF"/>
          </w:rPr>
          <w:t>Graham 2016</w:t>
        </w:r>
      </w:ins>
      <w:ins w:id="1547" w:author="Laurent Philippot" w:date="2024-04-10T12:55:00Z">
        <w:r w:rsidR="00B638D8">
          <w:rPr>
            <w:rFonts w:ascii="Arial" w:hAnsi="Arial" w:cs="Arial"/>
            <w:color w:val="000000" w:themeColor="text1"/>
            <w:shd w:val="clear" w:color="auto" w:fill="FFFFFF"/>
          </w:rPr>
          <w:t xml:space="preserve">; </w:t>
        </w:r>
        <w:proofErr w:type="spellStart"/>
        <w:r w:rsidR="00B638D8" w:rsidRPr="00B638D8">
          <w:rPr>
            <w:rFonts w:ascii="Arial" w:hAnsi="Arial" w:cs="Arial"/>
            <w:color w:val="000000" w:themeColor="text1"/>
            <w:shd w:val="clear" w:color="auto" w:fill="FFFFFF"/>
          </w:rPr>
          <w:t>Wallenstein,and</w:t>
        </w:r>
        <w:proofErr w:type="spellEnd"/>
        <w:r w:rsidR="00B638D8">
          <w:rPr>
            <w:rFonts w:ascii="Arial" w:hAnsi="Arial" w:cs="Arial"/>
            <w:color w:val="000000" w:themeColor="text1"/>
            <w:shd w:val="clear" w:color="auto" w:fill="FFFFFF"/>
          </w:rPr>
          <w:t xml:space="preserve"> </w:t>
        </w:r>
        <w:proofErr w:type="spellStart"/>
        <w:r w:rsidR="00B638D8" w:rsidRPr="00B638D8">
          <w:rPr>
            <w:rFonts w:ascii="Arial" w:hAnsi="Arial" w:cs="Arial"/>
            <w:color w:val="000000" w:themeColor="text1"/>
            <w:shd w:val="clear" w:color="auto" w:fill="FFFFFF"/>
          </w:rPr>
          <w:t>Hall,E.K</w:t>
        </w:r>
        <w:proofErr w:type="spellEnd"/>
        <w:r w:rsidR="00B638D8">
          <w:rPr>
            <w:rFonts w:ascii="Arial" w:hAnsi="Arial" w:cs="Arial"/>
            <w:color w:val="000000" w:themeColor="text1"/>
            <w:shd w:val="clear" w:color="auto" w:fill="FFFFFF"/>
          </w:rPr>
          <w:t xml:space="preserve"> </w:t>
        </w:r>
        <w:r w:rsidR="00B638D8" w:rsidRPr="00B638D8">
          <w:rPr>
            <w:rFonts w:ascii="Arial" w:hAnsi="Arial" w:cs="Arial"/>
            <w:color w:val="000000" w:themeColor="text1"/>
            <w:shd w:val="clear" w:color="auto" w:fill="FFFFFF"/>
          </w:rPr>
          <w:t>doi:10.1007/s10533-011-9641-8</w:t>
        </w:r>
      </w:ins>
      <w:ins w:id="1548" w:author="Laurent Philippot" w:date="2024-04-10T11:45:00Z">
        <w:r w:rsidR="00EE6E8B">
          <w:rPr>
            <w:rFonts w:ascii="Arial" w:hAnsi="Arial" w:cs="Arial"/>
            <w:color w:val="000000" w:themeColor="text1"/>
            <w:shd w:val="clear" w:color="auto" w:fill="FFFFFF"/>
          </w:rPr>
          <w:t>)</w:t>
        </w:r>
      </w:ins>
      <w:ins w:id="1549" w:author="Laurent Philippot" w:date="2024-04-10T11:43:00Z">
        <w:r w:rsidR="00EE6E8B" w:rsidRPr="00EE6E8B">
          <w:rPr>
            <w:rFonts w:ascii="Arial" w:hAnsi="Arial" w:cs="Arial"/>
            <w:color w:val="000000" w:themeColor="text1"/>
            <w:shd w:val="clear" w:color="auto" w:fill="FFFFFF"/>
          </w:rPr>
          <w:t>.</w:t>
        </w:r>
      </w:ins>
      <w:ins w:id="1550" w:author="Laurent Philippot" w:date="2024-04-10T12:50:00Z">
        <w:r w:rsidR="00F50DBF">
          <w:rPr>
            <w:rFonts w:ascii="Arial" w:hAnsi="Arial" w:cs="Arial"/>
            <w:color w:val="000000" w:themeColor="text1"/>
            <w:shd w:val="clear" w:color="auto" w:fill="FFFFFF"/>
          </w:rPr>
          <w:t xml:space="preserve"> </w:t>
        </w:r>
      </w:ins>
      <w:ins w:id="1551" w:author="Ari Fina Bintarti" w:date="2024-04-06T00:23:00Z">
        <w:r w:rsidRPr="00ED68EC">
          <w:rPr>
            <w:rFonts w:ascii="Arial" w:hAnsi="Arial" w:cs="Arial"/>
            <w:color w:val="000000" w:themeColor="text1"/>
            <w:shd w:val="clear" w:color="auto" w:fill="FFFFFF"/>
          </w:rPr>
          <w:t xml:space="preserve">To better understand </w:t>
        </w:r>
      </w:ins>
      <w:ins w:id="1552" w:author="Laurent Philippot" w:date="2024-04-10T12:45:00Z">
        <w:r w:rsidR="00F50DBF">
          <w:rPr>
            <w:rFonts w:ascii="Arial" w:hAnsi="Arial" w:cs="Arial"/>
            <w:color w:val="000000" w:themeColor="text1"/>
            <w:shd w:val="clear" w:color="auto" w:fill="FFFFFF"/>
          </w:rPr>
          <w:t xml:space="preserve">how </w:t>
        </w:r>
      </w:ins>
      <w:ins w:id="1553" w:author="Ari Fina Bintarti" w:date="2024-04-06T00:23:00Z">
        <w:del w:id="1554" w:author="Laurent Philippot" w:date="2024-04-10T12:57:00Z">
          <w:r w:rsidRPr="00ED68EC" w:rsidDel="00B638D8">
            <w:rPr>
              <w:rFonts w:ascii="Arial" w:hAnsi="Arial" w:cs="Arial"/>
              <w:color w:val="000000" w:themeColor="text1"/>
              <w:shd w:val="clear" w:color="auto" w:fill="FFFFFF"/>
            </w:rPr>
            <w:delText>the</w:delText>
          </w:r>
        </w:del>
      </w:ins>
      <w:ins w:id="1555" w:author="Laurent Philippot" w:date="2024-04-10T12:57:00Z">
        <w:r w:rsidR="00B638D8">
          <w:rPr>
            <w:rFonts w:ascii="Arial" w:hAnsi="Arial" w:cs="Arial"/>
            <w:color w:val="000000" w:themeColor="text1"/>
            <w:shd w:val="clear" w:color="auto" w:fill="FFFFFF"/>
          </w:rPr>
          <w:t>the</w:t>
        </w:r>
      </w:ins>
      <w:ins w:id="1556" w:author="Ari Fina Bintarti" w:date="2024-04-06T00:23:00Z">
        <w:r w:rsidRPr="00ED68EC">
          <w:rPr>
            <w:rFonts w:ascii="Arial" w:hAnsi="Arial" w:cs="Arial"/>
            <w:color w:val="000000" w:themeColor="text1"/>
            <w:shd w:val="clear" w:color="auto" w:fill="FFFFFF"/>
          </w:rPr>
          <w:t xml:space="preserve"> relationship between soil properties, mineral N pools, </w:t>
        </w:r>
      </w:ins>
      <w:ins w:id="1557" w:author="Laurent Philippot" w:date="2024-04-10T12:45:00Z">
        <w:r w:rsidR="00F50DBF">
          <w:rPr>
            <w:rFonts w:ascii="Arial" w:hAnsi="Arial" w:cs="Arial"/>
            <w:color w:val="000000" w:themeColor="text1"/>
            <w:shd w:val="clear" w:color="auto" w:fill="FFFFFF"/>
          </w:rPr>
          <w:t xml:space="preserve">N2O fluxes </w:t>
        </w:r>
      </w:ins>
      <w:ins w:id="1558" w:author="Ari Fina Bintarti" w:date="2024-04-06T00:23:00Z">
        <w:r w:rsidRPr="00ED68EC">
          <w:rPr>
            <w:rFonts w:ascii="Arial" w:hAnsi="Arial" w:cs="Arial"/>
            <w:color w:val="000000" w:themeColor="text1"/>
            <w:shd w:val="clear" w:color="auto" w:fill="FFFFFF"/>
          </w:rPr>
          <w:t>and AO communit</w:t>
        </w:r>
        <w:del w:id="1559" w:author="Laurent Philippot" w:date="2024-04-10T12:45:00Z">
          <w:r w:rsidRPr="00ED68EC" w:rsidDel="00F50DBF">
            <w:rPr>
              <w:rFonts w:ascii="Arial" w:hAnsi="Arial" w:cs="Arial"/>
              <w:color w:val="000000" w:themeColor="text1"/>
              <w:shd w:val="clear" w:color="auto" w:fill="FFFFFF"/>
            </w:rPr>
            <w:delText>y</w:delText>
          </w:r>
        </w:del>
      </w:ins>
      <w:ins w:id="1560" w:author="Laurent Philippot" w:date="2024-04-10T12:45:00Z">
        <w:r w:rsidR="00F50DBF">
          <w:rPr>
            <w:rFonts w:ascii="Arial" w:hAnsi="Arial" w:cs="Arial"/>
            <w:color w:val="000000" w:themeColor="text1"/>
            <w:shd w:val="clear" w:color="auto" w:fill="FFFFFF"/>
          </w:rPr>
          <w:t>ies</w:t>
        </w:r>
      </w:ins>
      <w:ins w:id="1561" w:author="Ari Fina Bintarti" w:date="2024-04-06T00:23:00Z">
        <w:r w:rsidRPr="00ED68EC">
          <w:rPr>
            <w:rFonts w:ascii="Arial" w:hAnsi="Arial" w:cs="Arial"/>
            <w:color w:val="000000" w:themeColor="text1"/>
            <w:shd w:val="clear" w:color="auto" w:fill="FFFFFF"/>
          </w:rPr>
          <w:t xml:space="preserve"> </w:t>
        </w:r>
        <w:del w:id="1562" w:author="Laurent Philippot" w:date="2024-04-10T12:45:00Z">
          <w:r w:rsidRPr="00ED68EC" w:rsidDel="00F50DBF">
            <w:rPr>
              <w:rFonts w:ascii="Arial" w:hAnsi="Arial" w:cs="Arial"/>
              <w:color w:val="000000" w:themeColor="text1"/>
              <w:shd w:val="clear" w:color="auto" w:fill="FFFFFF"/>
            </w:rPr>
            <w:delText>under</w:delText>
          </w:r>
        </w:del>
      </w:ins>
      <w:ins w:id="1563" w:author="Laurent Philippot" w:date="2024-04-10T12:45:00Z">
        <w:r w:rsidR="00F50DBF">
          <w:rPr>
            <w:rFonts w:ascii="Arial" w:hAnsi="Arial" w:cs="Arial"/>
            <w:color w:val="000000" w:themeColor="text1"/>
            <w:shd w:val="clear" w:color="auto" w:fill="FFFFFF"/>
          </w:rPr>
          <w:t>were affected by</w:t>
        </w:r>
      </w:ins>
      <w:ins w:id="1564" w:author="Ari Fina Bintarti" w:date="2024-04-06T00:23:00Z">
        <w:r w:rsidRPr="00ED68EC">
          <w:rPr>
            <w:rFonts w:ascii="Arial" w:hAnsi="Arial" w:cs="Arial"/>
            <w:color w:val="000000" w:themeColor="text1"/>
            <w:shd w:val="clear" w:color="auto" w:fill="FFFFFF"/>
          </w:rPr>
          <w:t xml:space="preserve"> drought</w:t>
        </w:r>
        <w:del w:id="1565" w:author="Laurent Philippot" w:date="2024-04-10T12:46:00Z">
          <w:r w:rsidRPr="00ED68EC" w:rsidDel="00F50DBF">
            <w:rPr>
              <w:rFonts w:ascii="Arial" w:hAnsi="Arial" w:cs="Arial"/>
              <w:color w:val="000000" w:themeColor="text1"/>
              <w:shd w:val="clear" w:color="auto" w:fill="FFFFFF"/>
            </w:rPr>
            <w:delText xml:space="preserve"> stress</w:delText>
          </w:r>
        </w:del>
        <w:r w:rsidRPr="00ED68EC">
          <w:rPr>
            <w:rFonts w:ascii="Arial" w:hAnsi="Arial" w:cs="Arial"/>
            <w:color w:val="000000" w:themeColor="text1"/>
            <w:shd w:val="clear" w:color="auto" w:fill="FFFFFF"/>
          </w:rPr>
          <w:t xml:space="preserve">, we performed </w:t>
        </w:r>
      </w:ins>
      <w:ins w:id="1566" w:author="Laurent Philippot" w:date="2024-04-12T10:35:00Z">
        <w:r w:rsidR="000D79B2">
          <w:rPr>
            <w:rFonts w:ascii="Arial" w:hAnsi="Arial" w:cs="Arial"/>
            <w:color w:val="000000" w:themeColor="text1"/>
            <w:shd w:val="clear" w:color="auto" w:fill="FFFFFF"/>
          </w:rPr>
          <w:t xml:space="preserve">a </w:t>
        </w:r>
      </w:ins>
      <w:ins w:id="1567" w:author="Ari Fina Bintarti" w:date="2024-04-06T00:23:00Z">
        <w:r w:rsidRPr="00ED68EC">
          <w:rPr>
            <w:rFonts w:ascii="Arial" w:hAnsi="Arial" w:cs="Arial"/>
            <w:color w:val="000000" w:themeColor="text1"/>
            <w:shd w:val="clear" w:color="auto" w:fill="FFFFFF"/>
          </w:rPr>
          <w:t xml:space="preserve">correlation analysis. Notably, </w:t>
        </w:r>
        <w:del w:id="1568" w:author="Laurent Philippot" w:date="2024-04-11T14:59:00Z">
          <w:r w:rsidRPr="00ED68EC" w:rsidDel="00BD2E40">
            <w:rPr>
              <w:rFonts w:ascii="Arial" w:hAnsi="Arial" w:cs="Arial"/>
              <w:color w:val="000000" w:themeColor="text1"/>
              <w:shd w:val="clear" w:color="auto" w:fill="FFFFFF"/>
            </w:rPr>
            <w:delText>the</w:delText>
          </w:r>
        </w:del>
      </w:ins>
      <w:ins w:id="1569" w:author="Laurent Philippot" w:date="2024-04-11T14:59:00Z">
        <w:r w:rsidR="00BD2E40">
          <w:rPr>
            <w:rFonts w:ascii="Arial" w:hAnsi="Arial" w:cs="Arial"/>
            <w:color w:val="000000" w:themeColor="text1"/>
            <w:shd w:val="clear" w:color="auto" w:fill="FFFFFF"/>
          </w:rPr>
          <w:t>significant correlation</w:t>
        </w:r>
      </w:ins>
      <w:ins w:id="1570" w:author="Laurent Philippot" w:date="2024-04-11T15:01:00Z">
        <w:r w:rsidR="00BD2E40">
          <w:rPr>
            <w:rFonts w:ascii="Arial" w:hAnsi="Arial" w:cs="Arial"/>
            <w:color w:val="000000" w:themeColor="text1"/>
            <w:shd w:val="clear" w:color="auto" w:fill="FFFFFF"/>
          </w:rPr>
          <w:t>s</w:t>
        </w:r>
      </w:ins>
      <w:ins w:id="1571" w:author="Laurent Philippot" w:date="2024-04-11T14:59:00Z">
        <w:r w:rsidR="00BD2E40">
          <w:rPr>
            <w:rFonts w:ascii="Arial" w:hAnsi="Arial" w:cs="Arial"/>
            <w:color w:val="000000" w:themeColor="text1"/>
            <w:shd w:val="clear" w:color="auto" w:fill="FFFFFF"/>
          </w:rPr>
          <w:t xml:space="preserve"> were observed between several properties of the AO communities and the mineral N-pools</w:t>
        </w:r>
      </w:ins>
      <w:ins w:id="1572" w:author="Laurent Philippot" w:date="2024-04-11T15:01:00Z">
        <w:r w:rsidR="00BD2E40">
          <w:rPr>
            <w:rFonts w:ascii="Arial" w:hAnsi="Arial" w:cs="Arial"/>
            <w:color w:val="000000" w:themeColor="text1"/>
            <w:shd w:val="clear" w:color="auto" w:fill="FFFFFF"/>
          </w:rPr>
          <w:t>.</w:t>
        </w:r>
      </w:ins>
      <w:ins w:id="1573" w:author="Ari Fina Bintarti" w:date="2024-04-06T00:23:00Z">
        <w:r w:rsidRPr="00ED68EC">
          <w:rPr>
            <w:rFonts w:ascii="Arial" w:hAnsi="Arial" w:cs="Arial"/>
            <w:color w:val="000000" w:themeColor="text1"/>
            <w:shd w:val="clear" w:color="auto" w:fill="FFFFFF"/>
          </w:rPr>
          <w:t xml:space="preserve"> </w:t>
        </w:r>
      </w:ins>
      <w:ins w:id="1574" w:author="Laurent Philippot" w:date="2024-04-12T10:38:00Z">
        <w:r w:rsidR="000D79B2">
          <w:rPr>
            <w:rFonts w:ascii="Arial" w:hAnsi="Arial" w:cs="Arial"/>
            <w:color w:val="000000" w:themeColor="text1"/>
            <w:shd w:val="clear" w:color="auto" w:fill="FFFFFF"/>
          </w:rPr>
          <w:t xml:space="preserve">In particular, </w:t>
        </w:r>
      </w:ins>
      <w:ins w:id="1575" w:author="Laurent Philippot" w:date="2024-04-12T10:40:00Z">
        <w:r w:rsidR="000D79B2">
          <w:rPr>
            <w:rFonts w:ascii="Arial" w:hAnsi="Arial" w:cs="Arial"/>
            <w:color w:val="000000" w:themeColor="text1"/>
            <w:shd w:val="clear" w:color="auto" w:fill="FFFFFF"/>
          </w:rPr>
          <w:t>stronger correlations were observed</w:t>
        </w:r>
      </w:ins>
      <w:ins w:id="1576" w:author="Laurent Philippot" w:date="2024-04-12T10:48:00Z">
        <w:r w:rsidR="00443151">
          <w:rPr>
            <w:rFonts w:ascii="Arial" w:hAnsi="Arial" w:cs="Arial"/>
            <w:color w:val="000000" w:themeColor="text1"/>
            <w:shd w:val="clear" w:color="auto" w:fill="FFFFFF"/>
          </w:rPr>
          <w:t xml:space="preserve"> in the control treatment</w:t>
        </w:r>
      </w:ins>
      <w:ins w:id="1577" w:author="Laurent Philippot" w:date="2024-04-12T10:40:00Z">
        <w:r w:rsidR="000D79B2">
          <w:rPr>
            <w:rFonts w:ascii="Arial" w:hAnsi="Arial" w:cs="Arial"/>
            <w:color w:val="000000" w:themeColor="text1"/>
            <w:shd w:val="clear" w:color="auto" w:fill="FFFFFF"/>
          </w:rPr>
          <w:t xml:space="preserve"> between mineral N-pools and </w:t>
        </w:r>
      </w:ins>
      <w:ins w:id="1578" w:author="Laurent Philippot" w:date="2024-04-12T11:08:00Z">
        <w:r w:rsidR="000231AE">
          <w:rPr>
            <w:rFonts w:ascii="Arial" w:hAnsi="Arial" w:cs="Arial"/>
            <w:color w:val="000000" w:themeColor="text1"/>
            <w:shd w:val="clear" w:color="auto" w:fill="FFFFFF"/>
          </w:rPr>
          <w:t xml:space="preserve">the abundances and diversity of </w:t>
        </w:r>
      </w:ins>
      <w:ins w:id="1579" w:author="Laurent Philippot" w:date="2024-04-12T10:40:00Z">
        <w:r w:rsidR="000D79B2">
          <w:rPr>
            <w:rFonts w:ascii="Arial" w:hAnsi="Arial" w:cs="Arial"/>
            <w:color w:val="000000" w:themeColor="text1"/>
            <w:shd w:val="clear" w:color="auto" w:fill="FFFFFF"/>
          </w:rPr>
          <w:t xml:space="preserve">AOA or </w:t>
        </w:r>
        <w:proofErr w:type="spellStart"/>
        <w:r w:rsidR="000D79B2">
          <w:rPr>
            <w:rFonts w:ascii="Arial" w:hAnsi="Arial" w:cs="Arial"/>
            <w:color w:val="000000" w:themeColor="text1"/>
            <w:shd w:val="clear" w:color="auto" w:fill="FFFFFF"/>
          </w:rPr>
          <w:t>comammox</w:t>
        </w:r>
        <w:proofErr w:type="spellEnd"/>
        <w:r w:rsidR="000D79B2">
          <w:rPr>
            <w:rFonts w:ascii="Arial" w:hAnsi="Arial" w:cs="Arial"/>
            <w:color w:val="000000" w:themeColor="text1"/>
            <w:shd w:val="clear" w:color="auto" w:fill="FFFFFF"/>
          </w:rPr>
          <w:t xml:space="preserve"> </w:t>
        </w:r>
      </w:ins>
      <w:ins w:id="1580" w:author="Laurent Philippot" w:date="2024-04-12T10:44:00Z">
        <w:r w:rsidR="00F564F2">
          <w:rPr>
            <w:rFonts w:ascii="Arial" w:hAnsi="Arial" w:cs="Arial"/>
            <w:color w:val="000000" w:themeColor="text1"/>
            <w:shd w:val="clear" w:color="auto" w:fill="FFFFFF"/>
          </w:rPr>
          <w:t>compared to</w:t>
        </w:r>
      </w:ins>
      <w:ins w:id="1581" w:author="Laurent Philippot" w:date="2024-04-12T10:40:00Z">
        <w:r w:rsidR="000D79B2">
          <w:rPr>
            <w:rFonts w:ascii="Arial" w:hAnsi="Arial" w:cs="Arial"/>
            <w:color w:val="000000" w:themeColor="text1"/>
            <w:shd w:val="clear" w:color="auto" w:fill="FFFFFF"/>
          </w:rPr>
          <w:t xml:space="preserve"> AOB</w:t>
        </w:r>
      </w:ins>
      <w:ins w:id="1582" w:author="Ari Fina Bintarti" w:date="2024-04-06T00:23:00Z">
        <w:del w:id="1583" w:author="Laurent Philippot" w:date="2024-04-11T15:02:00Z">
          <w:r w:rsidRPr="00ED68EC" w:rsidDel="00BD2E40">
            <w:rPr>
              <w:rFonts w:ascii="Arial" w:hAnsi="Arial" w:cs="Arial"/>
              <w:color w:val="000000" w:themeColor="text1"/>
              <w:shd w:val="clear" w:color="auto" w:fill="FFFFFF"/>
            </w:rPr>
            <w:delText xml:space="preserve">beta diversity of all AO </w:delText>
          </w:r>
        </w:del>
        <w:del w:id="1584" w:author="Laurent Philippot" w:date="2024-04-11T14:58:00Z">
          <w:r w:rsidRPr="00ED68EC" w:rsidDel="00BD2E40">
            <w:rPr>
              <w:rFonts w:ascii="Arial" w:hAnsi="Arial" w:cs="Arial"/>
              <w:color w:val="000000" w:themeColor="text1"/>
              <w:shd w:val="clear" w:color="auto" w:fill="FFFFFF"/>
            </w:rPr>
            <w:delText>groups</w:delText>
          </w:r>
        </w:del>
        <w:del w:id="1585" w:author="Laurent Philippot" w:date="2024-04-11T15:02:00Z">
          <w:r w:rsidRPr="00ED68EC" w:rsidDel="00BD2E40">
            <w:rPr>
              <w:rFonts w:ascii="Arial" w:hAnsi="Arial" w:cs="Arial"/>
              <w:color w:val="000000" w:themeColor="text1"/>
              <w:shd w:val="clear" w:color="auto" w:fill="FFFFFF"/>
            </w:rPr>
            <w:delText xml:space="preserve"> was significantly correlated with NH</w:delText>
          </w:r>
          <w:r w:rsidRPr="00ED68EC" w:rsidDel="00BD2E40">
            <w:rPr>
              <w:rFonts w:ascii="Arial" w:hAnsi="Arial" w:cs="Arial"/>
              <w:color w:val="000000" w:themeColor="text1"/>
              <w:shd w:val="clear" w:color="auto" w:fill="FFFFFF"/>
              <w:vertAlign w:val="subscript"/>
            </w:rPr>
            <w:delText>4</w:delText>
          </w:r>
          <w:r w:rsidRPr="00ED68EC" w:rsidDel="00BD2E40">
            <w:rPr>
              <w:rFonts w:ascii="Arial" w:hAnsi="Arial" w:cs="Arial"/>
              <w:color w:val="000000" w:themeColor="text1"/>
              <w:shd w:val="clear" w:color="auto" w:fill="FFFFFF"/>
              <w:vertAlign w:val="superscript"/>
            </w:rPr>
            <w:delText>+</w:delText>
          </w:r>
          <w:r w:rsidRPr="00ED68EC" w:rsidDel="00BD2E40">
            <w:rPr>
              <w:rFonts w:ascii="Arial" w:hAnsi="Arial" w:cs="Arial"/>
              <w:color w:val="000000" w:themeColor="text1"/>
              <w:shd w:val="clear" w:color="auto" w:fill="FFFFFF"/>
            </w:rPr>
            <w:delText xml:space="preserve"> content, suggesting that NH</w:delText>
          </w:r>
          <w:r w:rsidRPr="00ED68EC" w:rsidDel="00BD2E40">
            <w:rPr>
              <w:rFonts w:ascii="Arial" w:hAnsi="Arial" w:cs="Arial"/>
              <w:color w:val="000000" w:themeColor="text1"/>
              <w:shd w:val="clear" w:color="auto" w:fill="FFFFFF"/>
              <w:vertAlign w:val="subscript"/>
            </w:rPr>
            <w:delText>4</w:delText>
          </w:r>
          <w:r w:rsidRPr="00ED68EC" w:rsidDel="00BD2E40">
            <w:rPr>
              <w:rFonts w:ascii="Arial" w:hAnsi="Arial" w:cs="Arial"/>
              <w:color w:val="000000" w:themeColor="text1"/>
              <w:shd w:val="clear" w:color="auto" w:fill="FFFFFF"/>
              <w:vertAlign w:val="superscript"/>
            </w:rPr>
            <w:delText>+</w:delText>
          </w:r>
          <w:r w:rsidRPr="00ED68EC" w:rsidDel="00BD2E40">
            <w:rPr>
              <w:rFonts w:ascii="Arial" w:hAnsi="Arial" w:cs="Arial"/>
              <w:color w:val="000000" w:themeColor="text1"/>
              <w:shd w:val="clear" w:color="auto" w:fill="FFFFFF"/>
            </w:rPr>
            <w:delText xml:space="preserve"> </w:delText>
          </w:r>
        </w:del>
        <w:del w:id="1586" w:author="Laurent Philippot" w:date="2024-04-10T13:40:00Z">
          <w:r w:rsidRPr="00ED68EC" w:rsidDel="005B751C">
            <w:rPr>
              <w:rFonts w:ascii="Arial" w:hAnsi="Arial" w:cs="Arial"/>
              <w:color w:val="000000" w:themeColor="text1"/>
              <w:shd w:val="clear" w:color="auto" w:fill="FFFFFF"/>
            </w:rPr>
            <w:delText>is a</w:delText>
          </w:r>
        </w:del>
        <w:del w:id="1587" w:author="Laurent Philippot" w:date="2024-04-11T15:02:00Z">
          <w:r w:rsidRPr="00ED68EC" w:rsidDel="00BD2E40">
            <w:rPr>
              <w:rFonts w:ascii="Arial" w:hAnsi="Arial" w:cs="Arial"/>
              <w:color w:val="000000" w:themeColor="text1"/>
              <w:shd w:val="clear" w:color="auto" w:fill="FFFFFF"/>
            </w:rPr>
            <w:delText xml:space="preserve"> </w:delText>
          </w:r>
        </w:del>
        <w:del w:id="1588" w:author="Laurent Philippot" w:date="2024-04-10T13:02:00Z">
          <w:r w:rsidRPr="00ED68EC" w:rsidDel="00B638D8">
            <w:rPr>
              <w:rFonts w:ascii="Arial" w:hAnsi="Arial" w:cs="Arial"/>
              <w:color w:val="000000" w:themeColor="text1"/>
              <w:shd w:val="clear" w:color="auto" w:fill="FFFFFF"/>
            </w:rPr>
            <w:delText>major</w:delText>
          </w:r>
        </w:del>
        <w:del w:id="1589" w:author="Laurent Philippot" w:date="2024-04-11T15:02:00Z">
          <w:r w:rsidRPr="00ED68EC" w:rsidDel="00BD2E40">
            <w:rPr>
              <w:rFonts w:ascii="Arial" w:hAnsi="Arial" w:cs="Arial"/>
              <w:color w:val="000000" w:themeColor="text1"/>
              <w:shd w:val="clear" w:color="auto" w:fill="FFFFFF"/>
            </w:rPr>
            <w:delText xml:space="preserve"> driver of the AO community structure. </w:delText>
          </w:r>
        </w:del>
      </w:ins>
      <w:ins w:id="1590" w:author="Laurent Philippot" w:date="2024-04-12T10:36:00Z">
        <w:r w:rsidR="000D79B2">
          <w:rPr>
            <w:rFonts w:ascii="Arial" w:hAnsi="Arial" w:cs="Arial"/>
            <w:color w:val="000000" w:themeColor="text1"/>
            <w:shd w:val="clear" w:color="auto" w:fill="FFFFFF"/>
          </w:rPr>
          <w:t xml:space="preserve">. </w:t>
        </w:r>
      </w:ins>
      <w:ins w:id="1591" w:author="Laurent Philippot" w:date="2024-04-12T10:47:00Z">
        <w:r w:rsidR="00443151">
          <w:rPr>
            <w:rFonts w:ascii="Arial" w:hAnsi="Arial" w:cs="Arial"/>
            <w:color w:val="000000" w:themeColor="text1"/>
            <w:shd w:val="clear" w:color="auto" w:fill="FFFFFF"/>
          </w:rPr>
          <w:t>This</w:t>
        </w:r>
        <w:r w:rsidR="00443151" w:rsidRPr="00443151">
          <w:rPr>
            <w:rFonts w:ascii="Arial" w:hAnsi="Arial" w:cs="Arial"/>
            <w:color w:val="000000" w:themeColor="text1"/>
            <w:shd w:val="clear" w:color="auto" w:fill="FFFFFF"/>
          </w:rPr>
          <w:t xml:space="preserve"> suggest</w:t>
        </w:r>
        <w:r w:rsidR="00443151">
          <w:rPr>
            <w:rFonts w:ascii="Arial" w:hAnsi="Arial" w:cs="Arial"/>
            <w:color w:val="000000" w:themeColor="text1"/>
            <w:shd w:val="clear" w:color="auto" w:fill="FFFFFF"/>
          </w:rPr>
          <w:t xml:space="preserve">s </w:t>
        </w:r>
        <w:r w:rsidR="00443151" w:rsidRPr="00443151">
          <w:rPr>
            <w:rFonts w:ascii="Arial" w:hAnsi="Arial" w:cs="Arial"/>
            <w:color w:val="000000" w:themeColor="text1"/>
            <w:shd w:val="clear" w:color="auto" w:fill="FFFFFF"/>
          </w:rPr>
          <w:t xml:space="preserve">that </w:t>
        </w:r>
        <w:r w:rsidR="00443151">
          <w:rPr>
            <w:rFonts w:ascii="Arial" w:hAnsi="Arial" w:cs="Arial"/>
            <w:color w:val="000000" w:themeColor="text1"/>
            <w:shd w:val="clear" w:color="auto" w:fill="FFFFFF"/>
          </w:rPr>
          <w:t>AOA an</w:t>
        </w:r>
      </w:ins>
      <w:ins w:id="1592" w:author="Laurent Philippot" w:date="2024-04-12T10:48:00Z">
        <w:r w:rsidR="00443151">
          <w:rPr>
            <w:rFonts w:ascii="Arial" w:hAnsi="Arial" w:cs="Arial"/>
            <w:color w:val="000000" w:themeColor="text1"/>
            <w:shd w:val="clear" w:color="auto" w:fill="FFFFFF"/>
          </w:rPr>
          <w:t xml:space="preserve">d </w:t>
        </w:r>
        <w:proofErr w:type="spellStart"/>
        <w:r w:rsidR="00443151">
          <w:rPr>
            <w:rFonts w:ascii="Arial" w:hAnsi="Arial" w:cs="Arial"/>
            <w:color w:val="000000" w:themeColor="text1"/>
            <w:shd w:val="clear" w:color="auto" w:fill="FFFFFF"/>
          </w:rPr>
          <w:t>comammox</w:t>
        </w:r>
        <w:proofErr w:type="spellEnd"/>
        <w:r w:rsidR="00443151">
          <w:rPr>
            <w:rFonts w:ascii="Arial" w:hAnsi="Arial" w:cs="Arial"/>
            <w:color w:val="000000" w:themeColor="text1"/>
            <w:shd w:val="clear" w:color="auto" w:fill="FFFFFF"/>
          </w:rPr>
          <w:t xml:space="preserve"> rather than </w:t>
        </w:r>
      </w:ins>
      <w:ins w:id="1593" w:author="Laurent Philippot" w:date="2024-04-12T10:47:00Z">
        <w:r w:rsidR="00443151" w:rsidRPr="00443151">
          <w:rPr>
            <w:rFonts w:ascii="Arial" w:hAnsi="Arial" w:cs="Arial"/>
            <w:color w:val="000000" w:themeColor="text1"/>
            <w:shd w:val="clear" w:color="auto" w:fill="FFFFFF"/>
          </w:rPr>
          <w:t xml:space="preserve">AOB </w:t>
        </w:r>
      </w:ins>
      <w:ins w:id="1594" w:author="Laurent Philippot" w:date="2024-04-12T13:55:00Z">
        <w:r w:rsidR="00E63E6C">
          <w:rPr>
            <w:rFonts w:ascii="Arial" w:hAnsi="Arial" w:cs="Arial"/>
            <w:color w:val="000000" w:themeColor="text1"/>
            <w:shd w:val="clear" w:color="auto" w:fill="FFFFFF"/>
          </w:rPr>
          <w:t>are</w:t>
        </w:r>
      </w:ins>
      <w:ins w:id="1595" w:author="Laurent Philippot" w:date="2024-04-12T10:47:00Z">
        <w:r w:rsidR="00443151" w:rsidRPr="00443151">
          <w:rPr>
            <w:rFonts w:ascii="Arial" w:hAnsi="Arial" w:cs="Arial"/>
            <w:color w:val="000000" w:themeColor="text1"/>
            <w:shd w:val="clear" w:color="auto" w:fill="FFFFFF"/>
          </w:rPr>
          <w:t xml:space="preserve"> </w:t>
        </w:r>
      </w:ins>
      <w:ins w:id="1596" w:author="Laurent Philippot" w:date="2024-04-12T11:11:00Z">
        <w:r w:rsidR="000231AE">
          <w:rPr>
            <w:rFonts w:ascii="Arial" w:hAnsi="Arial" w:cs="Arial"/>
            <w:color w:val="000000" w:themeColor="text1"/>
            <w:shd w:val="clear" w:color="auto" w:fill="FFFFFF"/>
          </w:rPr>
          <w:t>playing an important role in the fate of the mineral N pools in the studied systems</w:t>
        </w:r>
      </w:ins>
      <w:ins w:id="1597" w:author="Laurent Philippot" w:date="2024-04-12T10:48:00Z">
        <w:r w:rsidR="00443151">
          <w:rPr>
            <w:rFonts w:ascii="Arial" w:hAnsi="Arial" w:cs="Arial"/>
            <w:color w:val="000000" w:themeColor="text1"/>
            <w:shd w:val="clear" w:color="auto" w:fill="FFFFFF"/>
          </w:rPr>
          <w:t xml:space="preserve">. </w:t>
        </w:r>
      </w:ins>
      <w:ins w:id="1598" w:author="Laurent Philippot" w:date="2024-04-12T10:44:00Z">
        <w:r w:rsidR="00D542D7">
          <w:rPr>
            <w:rFonts w:ascii="Arial" w:hAnsi="Arial" w:cs="Arial"/>
            <w:color w:val="000000" w:themeColor="text1"/>
            <w:shd w:val="clear" w:color="auto" w:fill="FFFFFF"/>
          </w:rPr>
          <w:t>The contribution of the different AO taxa to</w:t>
        </w:r>
      </w:ins>
      <w:ins w:id="1599" w:author="Laurent Philippot" w:date="2024-04-12T10:45:00Z">
        <w:r w:rsidR="00D542D7">
          <w:rPr>
            <w:rFonts w:ascii="Arial" w:hAnsi="Arial" w:cs="Arial"/>
            <w:color w:val="000000" w:themeColor="text1"/>
            <w:shd w:val="clear" w:color="auto" w:fill="FFFFFF"/>
          </w:rPr>
          <w:t xml:space="preserve"> nitrification </w:t>
        </w:r>
      </w:ins>
      <w:ins w:id="1600" w:author="Laurent Philippot" w:date="2024-04-12T10:46:00Z">
        <w:r w:rsidR="009A37A2">
          <w:rPr>
            <w:rFonts w:ascii="Arial" w:hAnsi="Arial" w:cs="Arial"/>
            <w:color w:val="000000" w:themeColor="text1"/>
            <w:shd w:val="clear" w:color="auto" w:fill="FFFFFF"/>
          </w:rPr>
          <w:t>remains</w:t>
        </w:r>
      </w:ins>
      <w:ins w:id="1601" w:author="Laurent Philippot" w:date="2024-04-12T10:45:00Z">
        <w:r w:rsidR="00D542D7">
          <w:rPr>
            <w:rFonts w:ascii="Arial" w:hAnsi="Arial" w:cs="Arial"/>
            <w:color w:val="000000" w:themeColor="text1"/>
            <w:shd w:val="clear" w:color="auto" w:fill="FFFFFF"/>
          </w:rPr>
          <w:t xml:space="preserve"> </w:t>
        </w:r>
      </w:ins>
      <w:ins w:id="1602" w:author="Laurent Philippot" w:date="2024-04-12T10:46:00Z">
        <w:r w:rsidR="00443151">
          <w:rPr>
            <w:rFonts w:ascii="Arial" w:hAnsi="Arial" w:cs="Arial"/>
            <w:color w:val="000000" w:themeColor="text1"/>
            <w:shd w:val="clear" w:color="auto" w:fill="FFFFFF"/>
          </w:rPr>
          <w:t xml:space="preserve">controversial </w:t>
        </w:r>
        <w:r w:rsidR="00443151" w:rsidRPr="00443151">
          <w:rPr>
            <w:rFonts w:ascii="Arial" w:hAnsi="Arial" w:cs="Arial"/>
            <w:i/>
            <w:color w:val="000000" w:themeColor="text1"/>
            <w:highlight w:val="yellow"/>
            <w:shd w:val="clear" w:color="auto" w:fill="FFFFFF"/>
            <w:rPrChange w:id="1603" w:author="Laurent Philippot" w:date="2024-04-12T10:47:00Z">
              <w:rPr>
                <w:rFonts w:ascii="Arial" w:hAnsi="Arial" w:cs="Arial"/>
                <w:color w:val="000000" w:themeColor="text1"/>
                <w:shd w:val="clear" w:color="auto" w:fill="FFFFFF"/>
              </w:rPr>
            </w:rPrChange>
          </w:rPr>
          <w:t>..expend</w:t>
        </w:r>
      </w:ins>
      <w:ins w:id="1604" w:author="Laurent Philippot" w:date="2024-04-12T16:28:00Z">
        <w:r w:rsidR="00E75DAE">
          <w:rPr>
            <w:rFonts w:ascii="Arial" w:hAnsi="Arial" w:cs="Arial"/>
            <w:i/>
            <w:color w:val="000000" w:themeColor="text1"/>
            <w:highlight w:val="yellow"/>
            <w:shd w:val="clear" w:color="auto" w:fill="FFFFFF"/>
          </w:rPr>
          <w:t xml:space="preserve"> with</w:t>
        </w:r>
      </w:ins>
      <w:ins w:id="1605" w:author="Laurent Philippot" w:date="2024-04-12T10:46:00Z">
        <w:r w:rsidR="00443151" w:rsidRPr="00443151">
          <w:rPr>
            <w:rFonts w:ascii="Arial" w:hAnsi="Arial" w:cs="Arial"/>
            <w:i/>
            <w:color w:val="000000" w:themeColor="text1"/>
            <w:highlight w:val="yellow"/>
            <w:shd w:val="clear" w:color="auto" w:fill="FFFFFF"/>
            <w:rPrChange w:id="1606" w:author="Laurent Philippot" w:date="2024-04-12T10:47:00Z">
              <w:rPr>
                <w:rFonts w:ascii="Arial" w:hAnsi="Arial" w:cs="Arial"/>
                <w:color w:val="000000" w:themeColor="text1"/>
                <w:shd w:val="clear" w:color="auto" w:fill="FFFFFF"/>
              </w:rPr>
            </w:rPrChange>
          </w:rPr>
          <w:t xml:space="preserve"> </w:t>
        </w:r>
        <w:r w:rsidR="00443151" w:rsidRPr="00E75DAE">
          <w:rPr>
            <w:rFonts w:ascii="Arial" w:hAnsi="Arial" w:cs="Arial"/>
            <w:i/>
            <w:color w:val="000000" w:themeColor="text1"/>
            <w:highlight w:val="yellow"/>
            <w:shd w:val="clear" w:color="auto" w:fill="FFFFFF"/>
            <w:rPrChange w:id="1607" w:author="Laurent Philippot" w:date="2024-04-12T16:29:00Z">
              <w:rPr>
                <w:rFonts w:ascii="Arial" w:hAnsi="Arial" w:cs="Arial"/>
                <w:color w:val="000000" w:themeColor="text1"/>
                <w:shd w:val="clear" w:color="auto" w:fill="FFFFFF"/>
              </w:rPr>
            </w:rPrChange>
          </w:rPr>
          <w:t>litera</w:t>
        </w:r>
      </w:ins>
      <w:ins w:id="1608" w:author="Laurent Philippot" w:date="2024-04-12T10:47:00Z">
        <w:r w:rsidR="00443151" w:rsidRPr="00E75DAE">
          <w:rPr>
            <w:rFonts w:ascii="Arial" w:hAnsi="Arial" w:cs="Arial"/>
            <w:i/>
            <w:color w:val="000000" w:themeColor="text1"/>
            <w:highlight w:val="yellow"/>
            <w:shd w:val="clear" w:color="auto" w:fill="FFFFFF"/>
            <w:rPrChange w:id="1609" w:author="Laurent Philippot" w:date="2024-04-12T16:29:00Z">
              <w:rPr>
                <w:rFonts w:ascii="Arial" w:hAnsi="Arial" w:cs="Arial"/>
                <w:color w:val="000000" w:themeColor="text1"/>
                <w:shd w:val="clear" w:color="auto" w:fill="FFFFFF"/>
              </w:rPr>
            </w:rPrChange>
          </w:rPr>
          <w:t>t</w:t>
        </w:r>
      </w:ins>
      <w:ins w:id="1610" w:author="Laurent Philippot" w:date="2024-04-12T10:46:00Z">
        <w:r w:rsidR="00443151" w:rsidRPr="00E75DAE">
          <w:rPr>
            <w:rFonts w:ascii="Arial" w:hAnsi="Arial" w:cs="Arial"/>
            <w:i/>
            <w:color w:val="000000" w:themeColor="text1"/>
            <w:highlight w:val="yellow"/>
            <w:shd w:val="clear" w:color="auto" w:fill="FFFFFF"/>
            <w:rPrChange w:id="1611" w:author="Laurent Philippot" w:date="2024-04-12T16:29:00Z">
              <w:rPr>
                <w:rFonts w:ascii="Arial" w:hAnsi="Arial" w:cs="Arial"/>
                <w:color w:val="000000" w:themeColor="text1"/>
                <w:shd w:val="clear" w:color="auto" w:fill="FFFFFF"/>
              </w:rPr>
            </w:rPrChange>
          </w:rPr>
          <w:t>ure</w:t>
        </w:r>
      </w:ins>
      <w:ins w:id="1612" w:author="Laurent Philippot" w:date="2024-04-12T10:45:00Z">
        <w:r w:rsidR="00D542D7" w:rsidRPr="00E75DAE">
          <w:rPr>
            <w:rFonts w:ascii="Arial" w:hAnsi="Arial" w:cs="Arial"/>
            <w:i/>
            <w:color w:val="000000" w:themeColor="text1"/>
            <w:highlight w:val="yellow"/>
            <w:shd w:val="clear" w:color="auto" w:fill="FFFFFF"/>
            <w:rPrChange w:id="1613" w:author="Laurent Philippot" w:date="2024-04-12T16:29:00Z">
              <w:rPr>
                <w:rFonts w:ascii="Arial" w:hAnsi="Arial" w:cs="Arial"/>
                <w:color w:val="000000" w:themeColor="text1"/>
                <w:shd w:val="clear" w:color="auto" w:fill="FFFFFF"/>
              </w:rPr>
            </w:rPrChange>
          </w:rPr>
          <w:t xml:space="preserve"> </w:t>
        </w:r>
      </w:ins>
      <w:ins w:id="1614" w:author="Laurent Philippot" w:date="2024-04-12T16:28:00Z">
        <w:r w:rsidR="00E75DAE" w:rsidRPr="00E75DAE">
          <w:rPr>
            <w:rFonts w:ascii="Arial" w:hAnsi="Arial" w:cs="Arial"/>
            <w:i/>
            <w:color w:val="000000" w:themeColor="text1"/>
            <w:highlight w:val="yellow"/>
            <w:shd w:val="clear" w:color="auto" w:fill="FFFFFF"/>
            <w:rPrChange w:id="1615" w:author="Laurent Philippot" w:date="2024-04-12T16:29:00Z">
              <w:rPr>
                <w:rFonts w:ascii="Arial" w:hAnsi="Arial" w:cs="Arial"/>
                <w:color w:val="000000" w:themeColor="text1"/>
                <w:shd w:val="clear" w:color="auto" w:fill="FFFFFF"/>
              </w:rPr>
            </w:rPrChange>
          </w:rPr>
          <w:t xml:space="preserve">showing that </w:t>
        </w:r>
      </w:ins>
      <w:ins w:id="1616" w:author="Laurent Philippot" w:date="2024-04-22T14:34:00Z">
        <w:r w:rsidR="00D703AC">
          <w:rPr>
            <w:rFonts w:ascii="Arial" w:hAnsi="Arial" w:cs="Arial"/>
            <w:i/>
            <w:color w:val="000000" w:themeColor="text1"/>
            <w:highlight w:val="yellow"/>
            <w:shd w:val="clear" w:color="auto" w:fill="FFFFFF"/>
          </w:rPr>
          <w:t>e</w:t>
        </w:r>
      </w:ins>
      <w:ins w:id="1617" w:author="Laurent Philippot" w:date="2024-04-12T16:28:00Z">
        <w:r w:rsidR="00E75DAE" w:rsidRPr="00E75DAE">
          <w:rPr>
            <w:rFonts w:ascii="Arial" w:hAnsi="Arial" w:cs="Arial"/>
            <w:i/>
            <w:color w:val="000000" w:themeColor="text1"/>
            <w:highlight w:val="yellow"/>
            <w:shd w:val="clear" w:color="auto" w:fill="FFFFFF"/>
            <w:rPrChange w:id="1618" w:author="Laurent Philippot" w:date="2024-04-12T16:29:00Z">
              <w:rPr>
                <w:rFonts w:ascii="Arial" w:hAnsi="Arial" w:cs="Arial"/>
                <w:color w:val="000000" w:themeColor="text1"/>
                <w:shd w:val="clear" w:color="auto" w:fill="FFFFFF"/>
              </w:rPr>
            </w:rPrChange>
          </w:rPr>
          <w:t>ither AOA or AOB are dominating…including</w:t>
        </w:r>
      </w:ins>
      <w:ins w:id="1619" w:author="Laurent Philippot" w:date="2024-04-12T16:29:00Z">
        <w:r w:rsidR="00E75DAE" w:rsidRPr="00E75DAE">
          <w:rPr>
            <w:rFonts w:ascii="Arial" w:hAnsi="Arial" w:cs="Arial"/>
            <w:i/>
            <w:color w:val="000000" w:themeColor="text1"/>
            <w:highlight w:val="yellow"/>
            <w:shd w:val="clear" w:color="auto" w:fill="FFFFFF"/>
            <w:rPrChange w:id="1620" w:author="Laurent Philippot" w:date="2024-04-12T16:29:00Z">
              <w:rPr>
                <w:rFonts w:ascii="Arial" w:hAnsi="Arial" w:cs="Arial"/>
                <w:color w:val="000000" w:themeColor="text1"/>
                <w:shd w:val="clear" w:color="auto" w:fill="FFFFFF"/>
              </w:rPr>
            </w:rPrChange>
          </w:rPr>
          <w:t xml:space="preserve"> papers using inhibitors</w:t>
        </w:r>
      </w:ins>
      <w:ins w:id="1621" w:author="Laurent Philippot" w:date="2024-04-12T10:36:00Z">
        <w:r w:rsidR="000D79B2">
          <w:rPr>
            <w:rFonts w:ascii="Arial" w:hAnsi="Arial" w:cs="Arial"/>
            <w:color w:val="000000" w:themeColor="text1"/>
            <w:shd w:val="clear" w:color="auto" w:fill="FFFFFF"/>
          </w:rPr>
          <w:t xml:space="preserve">. </w:t>
        </w:r>
      </w:ins>
      <w:ins w:id="1622" w:author="Laurent Philippot" w:date="2024-04-12T11:08:00Z">
        <w:r w:rsidR="000231AE">
          <w:rPr>
            <w:rFonts w:ascii="Arial" w:hAnsi="Arial" w:cs="Arial"/>
            <w:color w:val="000000" w:themeColor="text1"/>
            <w:shd w:val="clear" w:color="auto" w:fill="FFFFFF"/>
          </w:rPr>
          <w:t>Moreover, t</w:t>
        </w:r>
      </w:ins>
      <w:ins w:id="1623" w:author="Laurent Philippot" w:date="2024-04-12T10:51:00Z">
        <w:r w:rsidR="00090941">
          <w:rPr>
            <w:rFonts w:ascii="Arial" w:hAnsi="Arial" w:cs="Arial"/>
            <w:color w:val="000000" w:themeColor="text1"/>
            <w:shd w:val="clear" w:color="auto" w:fill="FFFFFF"/>
          </w:rPr>
          <w:t xml:space="preserve">he NH4+ </w:t>
        </w:r>
      </w:ins>
      <w:ins w:id="1624" w:author="Laurent Philippot" w:date="2024-04-12T10:52:00Z">
        <w:r w:rsidR="00090941">
          <w:rPr>
            <w:rFonts w:ascii="Arial" w:hAnsi="Arial" w:cs="Arial"/>
            <w:color w:val="000000" w:themeColor="text1"/>
            <w:shd w:val="clear" w:color="auto" w:fill="FFFFFF"/>
          </w:rPr>
          <w:t>pool</w:t>
        </w:r>
      </w:ins>
      <w:ins w:id="1625" w:author="Laurent Philippot" w:date="2024-04-12T11:11:00Z">
        <w:r w:rsidR="000231AE">
          <w:rPr>
            <w:rFonts w:ascii="Arial" w:hAnsi="Arial" w:cs="Arial"/>
            <w:color w:val="000000" w:themeColor="text1"/>
            <w:shd w:val="clear" w:color="auto" w:fill="FFFFFF"/>
          </w:rPr>
          <w:t>s</w:t>
        </w:r>
      </w:ins>
      <w:ins w:id="1626" w:author="Laurent Philippot" w:date="2024-04-12T10:52:00Z">
        <w:r w:rsidR="00090941">
          <w:rPr>
            <w:rFonts w:ascii="Arial" w:hAnsi="Arial" w:cs="Arial"/>
            <w:color w:val="000000" w:themeColor="text1"/>
            <w:shd w:val="clear" w:color="auto" w:fill="FFFFFF"/>
          </w:rPr>
          <w:t xml:space="preserve"> </w:t>
        </w:r>
      </w:ins>
      <w:ins w:id="1627" w:author="Laurent Philippot" w:date="2024-04-12T11:12:00Z">
        <w:r w:rsidR="000231AE">
          <w:rPr>
            <w:rFonts w:ascii="Arial" w:hAnsi="Arial" w:cs="Arial"/>
            <w:color w:val="000000" w:themeColor="text1"/>
            <w:shd w:val="clear" w:color="auto" w:fill="FFFFFF"/>
          </w:rPr>
          <w:t>were</w:t>
        </w:r>
      </w:ins>
      <w:ins w:id="1628" w:author="Laurent Philippot" w:date="2024-04-12T10:52:00Z">
        <w:r w:rsidR="00090941">
          <w:rPr>
            <w:rFonts w:ascii="Arial" w:hAnsi="Arial" w:cs="Arial"/>
            <w:color w:val="000000" w:themeColor="text1"/>
            <w:shd w:val="clear" w:color="auto" w:fill="FFFFFF"/>
          </w:rPr>
          <w:t xml:space="preserve"> negati</w:t>
        </w:r>
      </w:ins>
      <w:ins w:id="1629" w:author="Laurent Philippot" w:date="2024-04-12T11:06:00Z">
        <w:r w:rsidR="005609E8">
          <w:rPr>
            <w:rFonts w:ascii="Arial" w:hAnsi="Arial" w:cs="Arial"/>
            <w:color w:val="000000" w:themeColor="text1"/>
            <w:shd w:val="clear" w:color="auto" w:fill="FFFFFF"/>
          </w:rPr>
          <w:t>vely correla</w:t>
        </w:r>
      </w:ins>
      <w:ins w:id="1630" w:author="Laurent Philippot" w:date="2024-04-12T11:08:00Z">
        <w:r w:rsidR="000231AE">
          <w:rPr>
            <w:rFonts w:ascii="Arial" w:hAnsi="Arial" w:cs="Arial"/>
            <w:color w:val="000000" w:themeColor="text1"/>
            <w:shd w:val="clear" w:color="auto" w:fill="FFFFFF"/>
          </w:rPr>
          <w:t>ted to</w:t>
        </w:r>
      </w:ins>
      <w:ins w:id="1631" w:author="Laurent Philippot" w:date="2024-04-12T10:51:00Z">
        <w:r w:rsidR="00090941">
          <w:rPr>
            <w:rFonts w:ascii="Arial" w:hAnsi="Arial" w:cs="Arial"/>
            <w:color w:val="000000" w:themeColor="text1"/>
            <w:shd w:val="clear" w:color="auto" w:fill="FFFFFF"/>
          </w:rPr>
          <w:t xml:space="preserve"> the alpha diversity of AO</w:t>
        </w:r>
      </w:ins>
      <w:ins w:id="1632" w:author="Laurent Philippot" w:date="2024-04-12T11:09:00Z">
        <w:r w:rsidR="000231AE">
          <w:rPr>
            <w:rFonts w:ascii="Arial" w:hAnsi="Arial" w:cs="Arial"/>
            <w:color w:val="000000" w:themeColor="text1"/>
            <w:shd w:val="clear" w:color="auto" w:fill="FFFFFF"/>
          </w:rPr>
          <w:t xml:space="preserve"> and </w:t>
        </w:r>
        <w:proofErr w:type="spellStart"/>
        <w:r w:rsidR="000231AE">
          <w:rPr>
            <w:rFonts w:ascii="Arial" w:hAnsi="Arial" w:cs="Arial"/>
            <w:color w:val="000000" w:themeColor="text1"/>
            <w:shd w:val="clear" w:color="auto" w:fill="FFFFFF"/>
          </w:rPr>
          <w:t>comammox</w:t>
        </w:r>
        <w:proofErr w:type="spellEnd"/>
        <w:r w:rsidR="000231AE">
          <w:rPr>
            <w:rFonts w:ascii="Arial" w:hAnsi="Arial" w:cs="Arial"/>
            <w:color w:val="000000" w:themeColor="text1"/>
            <w:shd w:val="clear" w:color="auto" w:fill="FFFFFF"/>
          </w:rPr>
          <w:t xml:space="preserve"> while</w:t>
        </w:r>
      </w:ins>
      <w:ins w:id="1633" w:author="Laurent Philippot" w:date="2024-04-12T10:52:00Z">
        <w:r w:rsidR="00090941">
          <w:rPr>
            <w:rFonts w:ascii="Arial" w:hAnsi="Arial" w:cs="Arial"/>
            <w:color w:val="000000" w:themeColor="text1"/>
            <w:shd w:val="clear" w:color="auto" w:fill="FFFFFF"/>
          </w:rPr>
          <w:t xml:space="preserve"> </w:t>
        </w:r>
      </w:ins>
      <w:ins w:id="1634" w:author="Laurent Philippot" w:date="2024-04-12T11:09:00Z">
        <w:r w:rsidR="000231AE">
          <w:rPr>
            <w:rFonts w:ascii="Arial" w:hAnsi="Arial" w:cs="Arial"/>
            <w:color w:val="000000" w:themeColor="text1"/>
            <w:shd w:val="clear" w:color="auto" w:fill="FFFFFF"/>
          </w:rPr>
          <w:t>being</w:t>
        </w:r>
      </w:ins>
      <w:ins w:id="1635" w:author="Laurent Philippot" w:date="2024-04-12T10:52:00Z">
        <w:r w:rsidR="00090941">
          <w:rPr>
            <w:rFonts w:ascii="Arial" w:hAnsi="Arial" w:cs="Arial"/>
            <w:color w:val="000000" w:themeColor="text1"/>
            <w:shd w:val="clear" w:color="auto" w:fill="FFFFFF"/>
          </w:rPr>
          <w:t xml:space="preserve"> </w:t>
        </w:r>
      </w:ins>
      <w:ins w:id="1636" w:author="Laurent Philippot" w:date="2024-04-12T11:09:00Z">
        <w:r w:rsidR="000231AE">
          <w:rPr>
            <w:rFonts w:ascii="Arial" w:hAnsi="Arial" w:cs="Arial"/>
            <w:color w:val="000000" w:themeColor="text1"/>
            <w:shd w:val="clear" w:color="auto" w:fill="FFFFFF"/>
          </w:rPr>
          <w:t xml:space="preserve">positively correlated to that of AOB. </w:t>
        </w:r>
      </w:ins>
      <w:ins w:id="1637" w:author="Laurent Philippot" w:date="2024-04-12T10:52:00Z">
        <w:r w:rsidR="00090941">
          <w:rPr>
            <w:rFonts w:ascii="Arial" w:hAnsi="Arial" w:cs="Arial"/>
            <w:color w:val="000000" w:themeColor="text1"/>
            <w:shd w:val="clear" w:color="auto" w:fill="FFFFFF"/>
          </w:rPr>
          <w:t xml:space="preserve"> </w:t>
        </w:r>
      </w:ins>
      <w:ins w:id="1638" w:author="Laurent Philippot" w:date="2024-04-12T10:51:00Z">
        <w:r w:rsidR="00090941">
          <w:rPr>
            <w:rFonts w:ascii="Arial" w:hAnsi="Arial" w:cs="Arial"/>
            <w:color w:val="000000" w:themeColor="text1"/>
            <w:shd w:val="clear" w:color="auto" w:fill="FFFFFF"/>
          </w:rPr>
          <w:t xml:space="preserve"> </w:t>
        </w:r>
      </w:ins>
      <w:ins w:id="1639" w:author="Laurent Philippot" w:date="2024-04-12T11:10:00Z">
        <w:r w:rsidR="000231AE" w:rsidRPr="00C01E7B">
          <w:rPr>
            <w:rFonts w:ascii="Arial" w:hAnsi="Arial" w:cs="Arial"/>
            <w:color w:val="000000" w:themeColor="text1"/>
            <w:highlight w:val="yellow"/>
            <w:shd w:val="clear" w:color="auto" w:fill="FFFFFF"/>
            <w:rPrChange w:id="1640" w:author="Laurent Philippot" w:date="2024-04-12T13:54:00Z">
              <w:rPr>
                <w:rFonts w:ascii="Arial" w:hAnsi="Arial" w:cs="Arial"/>
                <w:color w:val="000000" w:themeColor="text1"/>
                <w:shd w:val="clear" w:color="auto" w:fill="FFFFFF"/>
              </w:rPr>
            </w:rPrChange>
          </w:rPr>
          <w:t xml:space="preserve">Literature </w:t>
        </w:r>
        <w:r w:rsidR="000231AE" w:rsidRPr="00C01E7B">
          <w:rPr>
            <w:rFonts w:ascii="Arial" w:hAnsi="Arial" w:cs="Arial"/>
            <w:color w:val="000000" w:themeColor="text1"/>
            <w:highlight w:val="yellow"/>
            <w:shd w:val="clear" w:color="auto" w:fill="FFFFFF"/>
          </w:rPr>
          <w:t>, t</w:t>
        </w:r>
        <w:r w:rsidR="000231AE" w:rsidRPr="006862C4">
          <w:rPr>
            <w:rFonts w:ascii="Arial" w:hAnsi="Arial" w:cs="Arial"/>
            <w:color w:val="000000" w:themeColor="text1"/>
            <w:highlight w:val="yellow"/>
            <w:shd w:val="clear" w:color="auto" w:fill="FFFFFF"/>
          </w:rPr>
          <w:t xml:space="preserve">hese </w:t>
        </w:r>
        <w:r w:rsidR="000231AE" w:rsidRPr="00E63E6C">
          <w:rPr>
            <w:rFonts w:ascii="Arial" w:hAnsi="Arial" w:cs="Arial"/>
            <w:color w:val="000000" w:themeColor="text1"/>
            <w:highlight w:val="yellow"/>
            <w:shd w:val="clear" w:color="auto" w:fill="FFFFFF"/>
          </w:rPr>
          <w:t xml:space="preserve">observations </w:t>
        </w:r>
      </w:ins>
      <w:ins w:id="1641" w:author="Laurent Philippot" w:date="2024-04-12T13:56:00Z">
        <w:r w:rsidR="00E63E6C">
          <w:rPr>
            <w:rFonts w:ascii="Arial" w:hAnsi="Arial" w:cs="Arial"/>
            <w:color w:val="000000" w:themeColor="text1"/>
            <w:highlight w:val="yellow"/>
            <w:shd w:val="clear" w:color="auto" w:fill="FFFFFF"/>
          </w:rPr>
          <w:t xml:space="preserve">support niche differentiation between AO with </w:t>
        </w:r>
      </w:ins>
      <w:ins w:id="1642" w:author="Laurent Philippot" w:date="2024-04-12T11:10:00Z">
        <w:r w:rsidR="000231AE" w:rsidRPr="00E63E6C">
          <w:rPr>
            <w:rFonts w:ascii="Arial" w:hAnsi="Arial" w:cs="Arial"/>
            <w:color w:val="000000" w:themeColor="text1"/>
            <w:highlight w:val="yellow"/>
            <w:shd w:val="clear" w:color="auto" w:fill="FFFFFF"/>
          </w:rPr>
          <w:t xml:space="preserve">AOA and </w:t>
        </w:r>
        <w:proofErr w:type="spellStart"/>
        <w:r w:rsidR="000231AE" w:rsidRPr="00E63E6C">
          <w:rPr>
            <w:rFonts w:ascii="Arial" w:hAnsi="Arial" w:cs="Arial"/>
            <w:color w:val="000000" w:themeColor="text1"/>
            <w:highlight w:val="yellow"/>
            <w:shd w:val="clear" w:color="auto" w:fill="FFFFFF"/>
          </w:rPr>
          <w:t>comammox</w:t>
        </w:r>
        <w:proofErr w:type="spellEnd"/>
        <w:r w:rsidR="000231AE" w:rsidRPr="00E63E6C">
          <w:rPr>
            <w:rFonts w:ascii="Arial" w:hAnsi="Arial" w:cs="Arial"/>
            <w:color w:val="000000" w:themeColor="text1"/>
            <w:highlight w:val="yellow"/>
            <w:shd w:val="clear" w:color="auto" w:fill="FFFFFF"/>
          </w:rPr>
          <w:t xml:space="preserve"> </w:t>
        </w:r>
      </w:ins>
      <w:ins w:id="1643" w:author="Laurent Philippot" w:date="2024-04-12T13:56:00Z">
        <w:r w:rsidR="00E63E6C">
          <w:rPr>
            <w:rFonts w:ascii="Arial" w:hAnsi="Arial" w:cs="Arial"/>
            <w:color w:val="000000" w:themeColor="text1"/>
            <w:highlight w:val="yellow"/>
            <w:shd w:val="clear" w:color="auto" w:fill="FFFFFF"/>
          </w:rPr>
          <w:t>being</w:t>
        </w:r>
      </w:ins>
      <w:ins w:id="1644" w:author="Laurent Philippot" w:date="2024-04-12T13:57:00Z">
        <w:r w:rsidR="00E63E6C">
          <w:rPr>
            <w:rFonts w:ascii="Arial" w:hAnsi="Arial" w:cs="Arial"/>
            <w:color w:val="000000" w:themeColor="text1"/>
            <w:highlight w:val="yellow"/>
            <w:shd w:val="clear" w:color="auto" w:fill="FFFFFF"/>
          </w:rPr>
          <w:t xml:space="preserve"> oligotrophs </w:t>
        </w:r>
        <w:r w:rsidR="00E63E6C" w:rsidRPr="006862C4">
          <w:rPr>
            <w:rFonts w:ascii="Arial" w:hAnsi="Arial" w:cs="Arial"/>
            <w:color w:val="000000" w:themeColor="text1"/>
            <w:highlight w:val="yellow"/>
            <w:shd w:val="clear" w:color="auto" w:fill="FFFFFF"/>
          </w:rPr>
          <w:fldChar w:fldCharType="begin"/>
        </w:r>
        <w:r w:rsidR="00E63E6C" w:rsidRPr="006862C4">
          <w:rPr>
            <w:rFonts w:ascii="Arial" w:hAnsi="Arial" w:cs="Arial"/>
            <w:color w:val="000000" w:themeColor="text1"/>
            <w:highlight w:val="yellow"/>
            <w:shd w:val="clear" w:color="auto" w:fill="FFFFFF"/>
          </w:rPr>
          <w:instrText xml:space="preserve"> ADDIN ZOTERO_ITEM CSL_CITATION {"citationID":"PYSjtLr1","properties":{"formattedCitation":"(Kits et al., 2017)","plainCitation":"(Kits et al., 2017)","noteIndex":0},"citationItems":[{"id":327,"uris":["http://zotero.org/users/local/4LgJUJlW/items/2CXVZQSA"],"itemData":{"id":327,"type":"article-journal","container-title":"Nature","DOI":"10.1038/nature23679","ISSN":"0028-0836,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00E63E6C" w:rsidRPr="006862C4">
          <w:rPr>
            <w:rFonts w:ascii="Arial" w:hAnsi="Arial" w:cs="Arial"/>
            <w:color w:val="000000" w:themeColor="text1"/>
            <w:highlight w:val="yellow"/>
            <w:shd w:val="clear" w:color="auto" w:fill="FFFFFF"/>
          </w:rPr>
          <w:fldChar w:fldCharType="separate"/>
        </w:r>
        <w:r w:rsidR="00E63E6C" w:rsidRPr="006862C4">
          <w:rPr>
            <w:rFonts w:ascii="Arial" w:hAnsi="Arial" w:cs="Arial"/>
            <w:noProof/>
            <w:color w:val="000000" w:themeColor="text1"/>
            <w:highlight w:val="yellow"/>
            <w:shd w:val="clear" w:color="auto" w:fill="FFFFFF"/>
          </w:rPr>
          <w:t>(Kits et al., 2017</w:t>
        </w:r>
        <w:r w:rsidR="00E63E6C">
          <w:rPr>
            <w:rFonts w:ascii="Arial" w:hAnsi="Arial" w:cs="Arial"/>
            <w:noProof/>
            <w:color w:val="000000" w:themeColor="text1"/>
            <w:highlight w:val="yellow"/>
            <w:shd w:val="clear" w:color="auto" w:fill="FFFFFF"/>
          </w:rPr>
          <w:t>, etc…</w:t>
        </w:r>
        <w:r w:rsidR="00E63E6C" w:rsidRPr="006862C4">
          <w:rPr>
            <w:rFonts w:ascii="Arial" w:hAnsi="Arial" w:cs="Arial"/>
            <w:noProof/>
            <w:color w:val="000000" w:themeColor="text1"/>
            <w:highlight w:val="yellow"/>
            <w:shd w:val="clear" w:color="auto" w:fill="FFFFFF"/>
          </w:rPr>
          <w:t>)</w:t>
        </w:r>
        <w:r w:rsidR="00E63E6C" w:rsidRPr="006862C4">
          <w:rPr>
            <w:rFonts w:ascii="Arial" w:hAnsi="Arial" w:cs="Arial"/>
            <w:color w:val="000000" w:themeColor="text1"/>
            <w:highlight w:val="yellow"/>
            <w:shd w:val="clear" w:color="auto" w:fill="FFFFFF"/>
          </w:rPr>
          <w:fldChar w:fldCharType="end"/>
        </w:r>
        <w:r w:rsidR="00E63E6C">
          <w:rPr>
            <w:rFonts w:ascii="Arial" w:hAnsi="Arial" w:cs="Arial"/>
            <w:color w:val="000000" w:themeColor="text1"/>
            <w:highlight w:val="yellow"/>
            <w:shd w:val="clear" w:color="auto" w:fill="FFFFFF"/>
          </w:rPr>
          <w:t xml:space="preserve"> while AOB cop</w:t>
        </w:r>
      </w:ins>
      <w:ins w:id="1645" w:author="Laurent Philippot" w:date="2024-04-12T13:58:00Z">
        <w:r w:rsidR="00E63E6C">
          <w:rPr>
            <w:rFonts w:ascii="Arial" w:hAnsi="Arial" w:cs="Arial"/>
            <w:color w:val="000000" w:themeColor="text1"/>
            <w:highlight w:val="yellow"/>
            <w:shd w:val="clear" w:color="auto" w:fill="FFFFFF"/>
          </w:rPr>
          <w:t xml:space="preserve">iotrophs </w:t>
        </w:r>
      </w:ins>
      <w:ins w:id="1646" w:author="Laurent Philippot" w:date="2024-04-12T13:57:00Z">
        <w:r w:rsidR="00E63E6C">
          <w:rPr>
            <w:rFonts w:ascii="Arial" w:hAnsi="Arial" w:cs="Arial"/>
            <w:color w:val="000000" w:themeColor="text1"/>
            <w:highlight w:val="yellow"/>
            <w:shd w:val="clear" w:color="auto" w:fill="FFFFFF"/>
          </w:rPr>
          <w:t>……</w:t>
        </w:r>
      </w:ins>
      <w:ins w:id="1647" w:author="Laurent Philippot" w:date="2024-04-12T13:58:00Z">
        <w:r w:rsidR="00E63E6C">
          <w:rPr>
            <w:rFonts w:ascii="Arial" w:hAnsi="Arial" w:cs="Arial"/>
            <w:color w:val="000000" w:themeColor="text1"/>
            <w:highlight w:val="yellow"/>
            <w:shd w:val="clear" w:color="auto" w:fill="FFFFFF"/>
          </w:rPr>
          <w:t>Thus…</w:t>
        </w:r>
      </w:ins>
      <w:ins w:id="1648" w:author="Laurent Philippot" w:date="2024-04-12T11:10:00Z">
        <w:r w:rsidR="000231AE" w:rsidRPr="00E63E6C">
          <w:rPr>
            <w:rFonts w:ascii="Arial" w:hAnsi="Arial" w:cs="Arial"/>
            <w:color w:val="000000" w:themeColor="text1"/>
            <w:highlight w:val="yellow"/>
            <w:shd w:val="clear" w:color="auto" w:fill="FFFFFF"/>
            <w:rPrChange w:id="1649" w:author="Laurent Philippot" w:date="2024-04-12T13:56:00Z">
              <w:rPr>
                <w:rFonts w:ascii="Arial" w:hAnsi="Arial" w:cs="Arial"/>
                <w:color w:val="000000" w:themeColor="text1"/>
                <w:shd w:val="clear" w:color="auto" w:fill="FFFFFF"/>
              </w:rPr>
            </w:rPrChange>
          </w:rPr>
          <w:t xml:space="preserve">  </w:t>
        </w:r>
      </w:ins>
      <w:moveToRangeStart w:id="1650" w:author="Laurent Philippot" w:date="2024-04-12T11:13:00Z" w:name="move163812836"/>
      <w:moveTo w:id="1651" w:author="Laurent Philippot" w:date="2024-04-12T11:13:00Z">
        <w:r w:rsidR="000231AE" w:rsidRPr="00E63E6C">
          <w:rPr>
            <w:rFonts w:ascii="Arial" w:hAnsi="Arial" w:cs="Arial"/>
            <w:color w:val="000000" w:themeColor="text1"/>
            <w:highlight w:val="yellow"/>
            <w:shd w:val="clear" w:color="auto" w:fill="FFFFFF"/>
            <w:rPrChange w:id="1652" w:author="Laurent Philippot" w:date="2024-04-12T13:56:00Z">
              <w:rPr>
                <w:rFonts w:ascii="Arial" w:hAnsi="Arial" w:cs="Arial"/>
                <w:color w:val="000000" w:themeColor="text1"/>
                <w:shd w:val="clear" w:color="auto" w:fill="FFFFFF"/>
              </w:rPr>
            </w:rPrChange>
          </w:rPr>
          <w:t>NH</w:t>
        </w:r>
        <w:r w:rsidR="000231AE" w:rsidRPr="00E63E6C">
          <w:rPr>
            <w:rFonts w:ascii="Arial" w:hAnsi="Arial" w:cs="Arial"/>
            <w:color w:val="000000" w:themeColor="text1"/>
            <w:highlight w:val="yellow"/>
            <w:shd w:val="clear" w:color="auto" w:fill="FFFFFF"/>
            <w:vertAlign w:val="subscript"/>
            <w:rPrChange w:id="1653" w:author="Laurent Philippot" w:date="2024-04-12T13:56:00Z">
              <w:rPr>
                <w:rFonts w:ascii="Arial" w:hAnsi="Arial" w:cs="Arial"/>
                <w:color w:val="000000" w:themeColor="text1"/>
                <w:shd w:val="clear" w:color="auto" w:fill="FFFFFF"/>
                <w:vertAlign w:val="subscript"/>
              </w:rPr>
            </w:rPrChange>
          </w:rPr>
          <w:t>4</w:t>
        </w:r>
        <w:r w:rsidR="000231AE" w:rsidRPr="00E63E6C">
          <w:rPr>
            <w:rFonts w:ascii="Arial" w:hAnsi="Arial" w:cs="Arial"/>
            <w:color w:val="000000" w:themeColor="text1"/>
            <w:highlight w:val="yellow"/>
            <w:shd w:val="clear" w:color="auto" w:fill="FFFFFF"/>
            <w:vertAlign w:val="superscript"/>
            <w:rPrChange w:id="1654" w:author="Laurent Philippot" w:date="2024-04-12T13:56:00Z">
              <w:rPr>
                <w:rFonts w:ascii="Arial" w:hAnsi="Arial" w:cs="Arial"/>
                <w:color w:val="000000" w:themeColor="text1"/>
                <w:shd w:val="clear" w:color="auto" w:fill="FFFFFF"/>
                <w:vertAlign w:val="superscript"/>
              </w:rPr>
            </w:rPrChange>
          </w:rPr>
          <w:t>+</w:t>
        </w:r>
        <w:r w:rsidR="000231AE" w:rsidRPr="00E63E6C">
          <w:rPr>
            <w:rFonts w:ascii="Arial" w:hAnsi="Arial" w:cs="Arial"/>
            <w:color w:val="000000" w:themeColor="text1"/>
            <w:highlight w:val="yellow"/>
            <w:shd w:val="clear" w:color="auto" w:fill="FFFFFF"/>
            <w:rPrChange w:id="1655" w:author="Laurent Philippot" w:date="2024-04-12T13:56:00Z">
              <w:rPr>
                <w:rFonts w:ascii="Arial" w:hAnsi="Arial" w:cs="Arial"/>
                <w:color w:val="000000" w:themeColor="text1"/>
                <w:shd w:val="clear" w:color="auto" w:fill="FFFFFF"/>
              </w:rPr>
            </w:rPrChange>
          </w:rPr>
          <w:t xml:space="preserve"> due to long-term N fertilization had a positive impact on the diversity of AOB </w:t>
        </w:r>
        <w:r w:rsidR="000231AE" w:rsidRPr="00E63E6C">
          <w:rPr>
            <w:rFonts w:ascii="Arial" w:hAnsi="Arial" w:cs="Arial"/>
            <w:color w:val="000000" w:themeColor="text1"/>
            <w:highlight w:val="yellow"/>
            <w:shd w:val="clear" w:color="auto" w:fill="FFFFFF"/>
            <w:rPrChange w:id="1656" w:author="Laurent Philippot" w:date="2024-04-12T13:56:00Z">
              <w:rPr>
                <w:rFonts w:ascii="Arial" w:hAnsi="Arial" w:cs="Arial"/>
                <w:color w:val="000000" w:themeColor="text1"/>
                <w:shd w:val="clear" w:color="auto" w:fill="FFFFFF"/>
              </w:rPr>
            </w:rPrChange>
          </w:rPr>
          <w:fldChar w:fldCharType="begin"/>
        </w:r>
        <w:r w:rsidR="000231AE" w:rsidRPr="00E63E6C">
          <w:rPr>
            <w:rFonts w:ascii="Arial" w:hAnsi="Arial" w:cs="Arial"/>
            <w:color w:val="000000" w:themeColor="text1"/>
            <w:highlight w:val="yellow"/>
            <w:shd w:val="clear" w:color="auto" w:fill="FFFFFF"/>
            <w:rPrChange w:id="1657" w:author="Laurent Philippot" w:date="2024-04-12T13:56:00Z">
              <w:rPr>
                <w:rFonts w:ascii="Arial" w:hAnsi="Arial" w:cs="Arial"/>
                <w:color w:val="000000" w:themeColor="text1"/>
                <w:shd w:val="clear" w:color="auto" w:fill="FFFFFF"/>
              </w:rPr>
            </w:rPrChange>
          </w:rPr>
          <w:instrText xml:space="preserve"> ADDIN ZOTERO_ITEM CSL_CITATION {"citationID":"SqdJ3GhZ","properties":{"formattedCitation":"(A.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instrText>
        </w:r>
        <w:r w:rsidR="000231AE" w:rsidRPr="00E63E6C">
          <w:rPr>
            <w:rFonts w:ascii="Arial" w:hAnsi="Arial" w:cs="Arial"/>
            <w:color w:val="000000" w:themeColor="text1"/>
            <w:highlight w:val="yellow"/>
            <w:shd w:val="clear" w:color="auto" w:fill="FFFFFF"/>
            <w:rPrChange w:id="1658" w:author="Laurent Philippot" w:date="2024-04-12T13:56:00Z">
              <w:rPr>
                <w:rFonts w:ascii="Arial" w:hAnsi="Arial" w:cs="Arial"/>
                <w:color w:val="000000" w:themeColor="text1"/>
                <w:shd w:val="clear" w:color="auto" w:fill="FFFFFF"/>
              </w:rPr>
            </w:rPrChange>
          </w:rPr>
          <w:fldChar w:fldCharType="separate"/>
        </w:r>
        <w:r w:rsidR="000231AE" w:rsidRPr="00E63E6C">
          <w:rPr>
            <w:rFonts w:ascii="Arial" w:hAnsi="Arial" w:cs="Arial"/>
            <w:noProof/>
            <w:color w:val="000000" w:themeColor="text1"/>
            <w:highlight w:val="yellow"/>
            <w:shd w:val="clear" w:color="auto" w:fill="FFFFFF"/>
            <w:rPrChange w:id="1659" w:author="Laurent Philippot" w:date="2024-04-12T13:56:00Z">
              <w:rPr>
                <w:rFonts w:ascii="Arial" w:hAnsi="Arial" w:cs="Arial"/>
                <w:noProof/>
                <w:color w:val="000000" w:themeColor="text1"/>
                <w:shd w:val="clear" w:color="auto" w:fill="FFFFFF"/>
              </w:rPr>
            </w:rPrChange>
          </w:rPr>
          <w:t>(A. Xu et al., 2022)</w:t>
        </w:r>
        <w:r w:rsidR="000231AE" w:rsidRPr="00E63E6C">
          <w:rPr>
            <w:rFonts w:ascii="Arial" w:hAnsi="Arial" w:cs="Arial"/>
            <w:color w:val="000000" w:themeColor="text1"/>
            <w:highlight w:val="yellow"/>
            <w:shd w:val="clear" w:color="auto" w:fill="FFFFFF"/>
            <w:rPrChange w:id="1660" w:author="Laurent Philippot" w:date="2024-04-12T13:56:00Z">
              <w:rPr>
                <w:rFonts w:ascii="Arial" w:hAnsi="Arial" w:cs="Arial"/>
                <w:color w:val="000000" w:themeColor="text1"/>
                <w:shd w:val="clear" w:color="auto" w:fill="FFFFFF"/>
              </w:rPr>
            </w:rPrChange>
          </w:rPr>
          <w:fldChar w:fldCharType="end"/>
        </w:r>
        <w:r w:rsidR="000231AE" w:rsidRPr="00E63E6C">
          <w:rPr>
            <w:rFonts w:ascii="Arial" w:hAnsi="Arial" w:cs="Arial"/>
            <w:color w:val="000000" w:themeColor="text1"/>
            <w:highlight w:val="yellow"/>
            <w:shd w:val="clear" w:color="auto" w:fill="FFFFFF"/>
            <w:rPrChange w:id="1661" w:author="Laurent Philippot" w:date="2024-04-12T13:56:00Z">
              <w:rPr>
                <w:rFonts w:ascii="Arial" w:hAnsi="Arial" w:cs="Arial"/>
                <w:color w:val="000000" w:themeColor="text1"/>
                <w:shd w:val="clear" w:color="auto" w:fill="FFFFFF"/>
              </w:rPr>
            </w:rPrChange>
          </w:rPr>
          <w:t>.</w:t>
        </w:r>
        <w:del w:id="1662" w:author="Laurent Philippot" w:date="2024-04-12T16:36:00Z">
          <w:r w:rsidR="000231AE" w:rsidRPr="00ED68EC" w:rsidDel="00445154">
            <w:rPr>
              <w:rFonts w:ascii="Arial" w:hAnsi="Arial" w:cs="Arial"/>
              <w:color w:val="000000" w:themeColor="text1"/>
              <w:shd w:val="clear" w:color="auto" w:fill="FFFFFF"/>
            </w:rPr>
            <w:delText xml:space="preserve">  </w:delText>
          </w:r>
        </w:del>
        <w:r w:rsidR="000231AE" w:rsidRPr="00ED68EC">
          <w:rPr>
            <w:rFonts w:ascii="Arial" w:hAnsi="Arial" w:cs="Arial"/>
            <w:color w:val="000000" w:themeColor="text1"/>
            <w:shd w:val="clear" w:color="auto" w:fill="FFFFFF"/>
          </w:rPr>
          <w:t xml:space="preserve"> </w:t>
        </w:r>
      </w:moveTo>
      <w:moveToRangeEnd w:id="1650"/>
      <w:ins w:id="1663" w:author="Laurent Philippot" w:date="2024-04-12T10:36:00Z">
        <w:r w:rsidR="000D79B2">
          <w:rPr>
            <w:rFonts w:ascii="Arial" w:hAnsi="Arial" w:cs="Arial"/>
            <w:color w:val="000000" w:themeColor="text1"/>
            <w:shd w:val="clear" w:color="auto" w:fill="FFFFFF"/>
          </w:rPr>
          <w:t xml:space="preserve">However, we found that in overall drought weakened these correlations between N-pools and AO </w:t>
        </w:r>
      </w:ins>
      <w:ins w:id="1664" w:author="Laurent Philippot" w:date="2024-04-12T11:12:00Z">
        <w:r w:rsidR="000231AE">
          <w:rPr>
            <w:rFonts w:ascii="Arial" w:hAnsi="Arial" w:cs="Arial"/>
            <w:color w:val="000000" w:themeColor="text1"/>
            <w:shd w:val="clear" w:color="auto" w:fill="FFFFFF"/>
          </w:rPr>
          <w:t>alpha and</w:t>
        </w:r>
      </w:ins>
      <w:ins w:id="1665" w:author="Laurent Philippot" w:date="2024-04-12T11:13:00Z">
        <w:r w:rsidR="000231AE">
          <w:rPr>
            <w:rFonts w:ascii="Arial" w:hAnsi="Arial" w:cs="Arial"/>
            <w:color w:val="000000" w:themeColor="text1"/>
            <w:shd w:val="clear" w:color="auto" w:fill="FFFFFF"/>
          </w:rPr>
          <w:t xml:space="preserve"> beta diversity</w:t>
        </w:r>
      </w:ins>
      <w:ins w:id="1666" w:author="Laurent Philippot" w:date="2024-04-12T10:36:00Z">
        <w:r w:rsidR="000D79B2">
          <w:rPr>
            <w:rFonts w:ascii="Arial" w:hAnsi="Arial" w:cs="Arial"/>
            <w:color w:val="000000" w:themeColor="text1"/>
            <w:shd w:val="clear" w:color="auto" w:fill="FFFFFF"/>
          </w:rPr>
          <w:t xml:space="preserve"> as well as AO abundance</w:t>
        </w:r>
      </w:ins>
      <w:ins w:id="1667" w:author="Laurent Philippot" w:date="2024-04-12T11:13:00Z">
        <w:r w:rsidR="000231AE">
          <w:rPr>
            <w:rFonts w:ascii="Arial" w:hAnsi="Arial" w:cs="Arial"/>
            <w:color w:val="000000" w:themeColor="text1"/>
            <w:shd w:val="clear" w:color="auto" w:fill="FFFFFF"/>
          </w:rPr>
          <w:t>s</w:t>
        </w:r>
      </w:ins>
      <w:ins w:id="1668" w:author="Laurent Philippot" w:date="2024-04-12T10:36:00Z">
        <w:r w:rsidR="000D79B2">
          <w:rPr>
            <w:rFonts w:ascii="Arial" w:hAnsi="Arial" w:cs="Arial"/>
            <w:color w:val="000000" w:themeColor="text1"/>
            <w:shd w:val="clear" w:color="auto" w:fill="FFFFFF"/>
          </w:rPr>
          <w:t>.</w:t>
        </w:r>
      </w:ins>
      <w:ins w:id="1669" w:author="Laurent Philippot" w:date="2024-04-12T11:13:00Z">
        <w:r w:rsidR="000231AE">
          <w:rPr>
            <w:rFonts w:ascii="Arial" w:hAnsi="Arial" w:cs="Arial"/>
            <w:color w:val="000000" w:themeColor="text1"/>
            <w:shd w:val="clear" w:color="auto" w:fill="FFFFFF"/>
          </w:rPr>
          <w:t xml:space="preserve"> </w:t>
        </w:r>
      </w:ins>
      <w:ins w:id="1670" w:author="Laurent Philippot" w:date="2024-04-12T16:33:00Z">
        <w:r w:rsidR="00445154">
          <w:rPr>
            <w:rFonts w:ascii="Arial" w:hAnsi="Arial" w:cs="Arial"/>
            <w:color w:val="000000" w:themeColor="text1"/>
            <w:shd w:val="clear" w:color="auto" w:fill="FFFFFF"/>
          </w:rPr>
          <w:t xml:space="preserve">This is likely explained by </w:t>
        </w:r>
      </w:ins>
      <w:ins w:id="1671" w:author="Laurent Philippot" w:date="2024-04-12T16:34:00Z">
        <w:r w:rsidR="00445154">
          <w:rPr>
            <w:rFonts w:ascii="Arial" w:hAnsi="Arial" w:cs="Arial"/>
            <w:color w:val="000000" w:themeColor="text1"/>
            <w:shd w:val="clear" w:color="auto" w:fill="FFFFFF"/>
          </w:rPr>
          <w:t>d</w:t>
        </w:r>
        <w:r w:rsidR="00445154" w:rsidRPr="00445154">
          <w:rPr>
            <w:rFonts w:ascii="Arial" w:hAnsi="Arial" w:cs="Arial"/>
            <w:color w:val="000000" w:themeColor="text1"/>
            <w:shd w:val="clear" w:color="auto" w:fill="FFFFFF"/>
          </w:rPr>
          <w:t>rought reduc</w:t>
        </w:r>
        <w:r w:rsidR="00445154">
          <w:rPr>
            <w:rFonts w:ascii="Arial" w:hAnsi="Arial" w:cs="Arial"/>
            <w:color w:val="000000" w:themeColor="text1"/>
            <w:shd w:val="clear" w:color="auto" w:fill="FFFFFF"/>
          </w:rPr>
          <w:t>ing</w:t>
        </w:r>
        <w:r w:rsidR="00445154" w:rsidRPr="00445154">
          <w:rPr>
            <w:rFonts w:ascii="Arial" w:hAnsi="Arial" w:cs="Arial"/>
            <w:color w:val="000000" w:themeColor="text1"/>
            <w:shd w:val="clear" w:color="auto" w:fill="FFFFFF"/>
          </w:rPr>
          <w:t xml:space="preserve"> overall microbial activity</w:t>
        </w:r>
      </w:ins>
      <w:ins w:id="1672" w:author="Laurent Philippot" w:date="2024-04-12T16:35:00Z">
        <w:r w:rsidR="00445154">
          <w:rPr>
            <w:rFonts w:ascii="Arial" w:hAnsi="Arial" w:cs="Arial"/>
            <w:color w:val="000000" w:themeColor="text1"/>
            <w:shd w:val="clear" w:color="auto" w:fill="FFFFFF"/>
          </w:rPr>
          <w:t>,</w:t>
        </w:r>
      </w:ins>
      <w:ins w:id="1673" w:author="Laurent Philippot" w:date="2024-04-12T16:34:00Z">
        <w:r w:rsidR="00445154">
          <w:rPr>
            <w:rFonts w:ascii="Arial" w:hAnsi="Arial" w:cs="Arial"/>
            <w:color w:val="000000" w:themeColor="text1"/>
            <w:shd w:val="clear" w:color="auto" w:fill="FFFFFF"/>
          </w:rPr>
          <w:t xml:space="preserve"> </w:t>
        </w:r>
      </w:ins>
      <w:ins w:id="1674" w:author="Laurent Philippot" w:date="2024-04-12T16:35:00Z">
        <w:r w:rsidR="00445154">
          <w:rPr>
            <w:rFonts w:ascii="Arial" w:hAnsi="Arial" w:cs="Arial"/>
            <w:color w:val="000000" w:themeColor="text1"/>
            <w:shd w:val="clear" w:color="auto" w:fill="FFFFFF"/>
          </w:rPr>
          <w:t>including</w:t>
        </w:r>
      </w:ins>
      <w:ins w:id="1675" w:author="Laurent Philippot" w:date="2024-04-12T16:34:00Z">
        <w:r w:rsidR="00445154">
          <w:rPr>
            <w:rFonts w:ascii="Arial" w:hAnsi="Arial" w:cs="Arial"/>
            <w:color w:val="000000" w:themeColor="text1"/>
            <w:shd w:val="clear" w:color="auto" w:fill="FFFFFF"/>
          </w:rPr>
          <w:t xml:space="preserve"> nitrification</w:t>
        </w:r>
      </w:ins>
      <w:ins w:id="1676" w:author="Laurent Philippot" w:date="2024-04-12T16:40:00Z">
        <w:r w:rsidR="00445154">
          <w:rPr>
            <w:rFonts w:ascii="Arial" w:hAnsi="Arial" w:cs="Arial"/>
            <w:color w:val="000000" w:themeColor="text1"/>
            <w:shd w:val="clear" w:color="auto" w:fill="FFFFFF"/>
          </w:rPr>
          <w:t>, due to a direct physiological stress</w:t>
        </w:r>
      </w:ins>
      <w:ins w:id="1677" w:author="Laurent Philippot" w:date="2024-04-12T16:37:00Z">
        <w:r w:rsidR="00445154">
          <w:rPr>
            <w:rFonts w:ascii="Arial" w:hAnsi="Arial" w:cs="Arial"/>
            <w:color w:val="000000" w:themeColor="text1"/>
            <w:shd w:val="clear" w:color="auto" w:fill="FFFFFF"/>
          </w:rPr>
          <w:t xml:space="preserve"> (Schimel)</w:t>
        </w:r>
      </w:ins>
      <w:ins w:id="1678" w:author="Laurent Philippot" w:date="2024-04-12T16:34:00Z">
        <w:r w:rsidR="00445154">
          <w:rPr>
            <w:rFonts w:ascii="Arial" w:hAnsi="Arial" w:cs="Arial"/>
            <w:color w:val="000000" w:themeColor="text1"/>
            <w:shd w:val="clear" w:color="auto" w:fill="FFFFFF"/>
          </w:rPr>
          <w:t xml:space="preserve">. In addition, </w:t>
        </w:r>
      </w:ins>
      <w:ins w:id="1679" w:author="Laurent Philippot" w:date="2024-04-12T16:47:00Z">
        <w:r w:rsidR="00785503">
          <w:rPr>
            <w:rFonts w:ascii="Arial" w:hAnsi="Arial" w:cs="Arial"/>
            <w:color w:val="000000" w:themeColor="text1"/>
            <w:shd w:val="clear" w:color="auto" w:fill="FFFFFF"/>
          </w:rPr>
          <w:t xml:space="preserve">the </w:t>
        </w:r>
      </w:ins>
      <w:ins w:id="1680" w:author="Laurent Philippot" w:date="2024-04-12T16:48:00Z">
        <w:r w:rsidR="00785503">
          <w:rPr>
            <w:rFonts w:ascii="Arial" w:hAnsi="Arial" w:cs="Arial"/>
            <w:color w:val="000000" w:themeColor="text1"/>
            <w:shd w:val="clear" w:color="auto" w:fill="FFFFFF"/>
          </w:rPr>
          <w:t>relationships</w:t>
        </w:r>
      </w:ins>
      <w:ins w:id="1681" w:author="Laurent Philippot" w:date="2024-04-12T16:47:00Z">
        <w:r w:rsidR="00785503">
          <w:rPr>
            <w:rFonts w:ascii="Arial" w:hAnsi="Arial" w:cs="Arial"/>
            <w:color w:val="000000" w:themeColor="text1"/>
            <w:shd w:val="clear" w:color="auto" w:fill="FFFFFF"/>
          </w:rPr>
          <w:t xml:space="preserve"> between AO communities and</w:t>
        </w:r>
      </w:ins>
      <w:ins w:id="1682" w:author="Laurent Philippot" w:date="2024-04-12T16:48:00Z">
        <w:r w:rsidR="00785503">
          <w:rPr>
            <w:rFonts w:ascii="Arial" w:hAnsi="Arial" w:cs="Arial"/>
            <w:color w:val="000000" w:themeColor="text1"/>
            <w:shd w:val="clear" w:color="auto" w:fill="FFFFFF"/>
          </w:rPr>
          <w:t xml:space="preserve"> NH4+ pools</w:t>
        </w:r>
      </w:ins>
      <w:ins w:id="1683" w:author="Laurent Philippot" w:date="2024-04-12T16:47:00Z">
        <w:r w:rsidR="00785503" w:rsidRPr="00785503">
          <w:rPr>
            <w:rFonts w:ascii="Arial" w:hAnsi="Arial" w:cs="Arial"/>
            <w:color w:val="000000" w:themeColor="text1"/>
            <w:shd w:val="clear" w:color="auto" w:fill="FFFFFF"/>
          </w:rPr>
          <w:t xml:space="preserve"> </w:t>
        </w:r>
      </w:ins>
      <w:ins w:id="1684" w:author="Laurent Philippot" w:date="2024-04-12T16:42:00Z">
        <w:r w:rsidR="00785503">
          <w:rPr>
            <w:rFonts w:ascii="Arial" w:hAnsi="Arial" w:cs="Arial"/>
            <w:color w:val="000000" w:themeColor="text1"/>
            <w:shd w:val="clear" w:color="auto" w:fill="FFFFFF"/>
          </w:rPr>
          <w:t>can</w:t>
        </w:r>
      </w:ins>
      <w:ins w:id="1685" w:author="Laurent Philippot" w:date="2024-04-12T16:41:00Z">
        <w:r w:rsidR="00785503">
          <w:rPr>
            <w:rFonts w:ascii="Arial" w:hAnsi="Arial" w:cs="Arial"/>
            <w:color w:val="000000" w:themeColor="text1"/>
            <w:shd w:val="clear" w:color="auto" w:fill="FFFFFF"/>
          </w:rPr>
          <w:t xml:space="preserve"> also </w:t>
        </w:r>
      </w:ins>
      <w:ins w:id="1686" w:author="Laurent Philippot" w:date="2024-04-12T16:42:00Z">
        <w:r w:rsidR="00785503">
          <w:rPr>
            <w:rFonts w:ascii="Arial" w:hAnsi="Arial" w:cs="Arial"/>
            <w:color w:val="000000" w:themeColor="text1"/>
            <w:shd w:val="clear" w:color="auto" w:fill="FFFFFF"/>
          </w:rPr>
          <w:t xml:space="preserve">be </w:t>
        </w:r>
      </w:ins>
      <w:ins w:id="1687" w:author="Laurent Philippot" w:date="2024-04-12T16:41:00Z">
        <w:r w:rsidR="00785503">
          <w:rPr>
            <w:rFonts w:ascii="Arial" w:hAnsi="Arial" w:cs="Arial"/>
            <w:color w:val="000000" w:themeColor="text1"/>
            <w:shd w:val="clear" w:color="auto" w:fill="FFFFFF"/>
          </w:rPr>
          <w:t>indirectly affected by drought due to diffusion-driven substrate limitation as sh</w:t>
        </w:r>
      </w:ins>
      <w:ins w:id="1688" w:author="Laurent Philippot" w:date="2024-04-12T16:42:00Z">
        <w:r w:rsidR="00785503">
          <w:rPr>
            <w:rFonts w:ascii="Arial" w:hAnsi="Arial" w:cs="Arial"/>
            <w:color w:val="000000" w:themeColor="text1"/>
            <w:shd w:val="clear" w:color="auto" w:fill="FFFFFF"/>
          </w:rPr>
          <w:t xml:space="preserve">own </w:t>
        </w:r>
      </w:ins>
      <w:ins w:id="1689" w:author="Laurent Philippot" w:date="2024-04-12T16:43:00Z">
        <w:r w:rsidR="00785503">
          <w:rPr>
            <w:rFonts w:ascii="Arial" w:hAnsi="Arial" w:cs="Arial"/>
            <w:color w:val="000000" w:themeColor="text1"/>
            <w:shd w:val="clear" w:color="auto" w:fill="FFFFFF"/>
          </w:rPr>
          <w:t>by the</w:t>
        </w:r>
      </w:ins>
      <w:ins w:id="1690" w:author="Laurent Philippot" w:date="2024-04-12T16:44:00Z">
        <w:r w:rsidR="00785503">
          <w:rPr>
            <w:rFonts w:ascii="Arial" w:hAnsi="Arial" w:cs="Arial"/>
            <w:color w:val="000000" w:themeColor="text1"/>
            <w:shd w:val="clear" w:color="auto" w:fill="FFFFFF"/>
          </w:rPr>
          <w:t xml:space="preserve"> reduction</w:t>
        </w:r>
      </w:ins>
      <w:ins w:id="1691" w:author="Laurent Philippot" w:date="2024-04-12T16:43:00Z">
        <w:r w:rsidR="00785503">
          <w:rPr>
            <w:rFonts w:ascii="Arial" w:hAnsi="Arial" w:cs="Arial"/>
            <w:color w:val="000000" w:themeColor="text1"/>
            <w:shd w:val="clear" w:color="auto" w:fill="FFFFFF"/>
          </w:rPr>
          <w:t xml:space="preserve"> </w:t>
        </w:r>
      </w:ins>
      <w:ins w:id="1692" w:author="Laurent Philippot" w:date="2024-04-12T16:44:00Z">
        <w:r w:rsidR="00785503" w:rsidRPr="00785503">
          <w:rPr>
            <w:rFonts w:ascii="Arial" w:hAnsi="Arial" w:cs="Arial"/>
            <w:color w:val="000000" w:themeColor="text1"/>
            <w:shd w:val="clear" w:color="auto" w:fill="FFFFFF"/>
          </w:rPr>
          <w:t xml:space="preserve">at least 50% in nitrification </w:t>
        </w:r>
      </w:ins>
      <w:ins w:id="1693" w:author="Laurent Philippot" w:date="2024-04-12T16:45:00Z">
        <w:r w:rsidR="00785503">
          <w:rPr>
            <w:rFonts w:ascii="Arial" w:hAnsi="Arial" w:cs="Arial"/>
            <w:color w:val="000000" w:themeColor="text1"/>
            <w:shd w:val="clear" w:color="auto" w:fill="FFFFFF"/>
          </w:rPr>
          <w:t>with lower</w:t>
        </w:r>
      </w:ins>
      <w:ins w:id="1694" w:author="Laurent Philippot" w:date="2024-04-12T16:43:00Z">
        <w:r w:rsidR="00785503" w:rsidRPr="00785503">
          <w:rPr>
            <w:rFonts w:ascii="Arial" w:hAnsi="Arial" w:cs="Arial"/>
            <w:color w:val="000000" w:themeColor="text1"/>
            <w:shd w:val="clear" w:color="auto" w:fill="FFFFFF"/>
          </w:rPr>
          <w:t xml:space="preserve"> water potential </w:t>
        </w:r>
      </w:ins>
      <w:ins w:id="1695" w:author="Laurent Philippot" w:date="2024-04-12T16:45:00Z">
        <w:r w:rsidR="00785503">
          <w:rPr>
            <w:rFonts w:ascii="Arial" w:hAnsi="Arial" w:cs="Arial"/>
            <w:color w:val="000000" w:themeColor="text1"/>
            <w:shd w:val="clear" w:color="auto" w:fill="FFFFFF"/>
          </w:rPr>
          <w:t>(</w:t>
        </w:r>
      </w:ins>
      <w:ins w:id="1696" w:author="Laurent Philippot" w:date="2024-04-12T16:42:00Z">
        <w:r w:rsidR="00785503" w:rsidRPr="00445154">
          <w:rPr>
            <w:rFonts w:ascii="Arial" w:hAnsi="Arial" w:cs="Arial"/>
            <w:color w:val="000000" w:themeColor="text1"/>
            <w:shd w:val="clear" w:color="auto" w:fill="FFFFFF"/>
          </w:rPr>
          <w:t>Stark &amp; Firestone 1995</w:t>
        </w:r>
      </w:ins>
      <w:ins w:id="1697" w:author="Laurent Philippot" w:date="2024-04-12T16:45:00Z">
        <w:r w:rsidR="00785503">
          <w:rPr>
            <w:rFonts w:ascii="Arial" w:hAnsi="Arial" w:cs="Arial"/>
            <w:color w:val="000000" w:themeColor="text1"/>
            <w:shd w:val="clear" w:color="auto" w:fill="FFFFFF"/>
          </w:rPr>
          <w:t>).</w:t>
        </w:r>
      </w:ins>
      <w:ins w:id="1698" w:author="Laurent Philippot" w:date="2024-04-12T16:33:00Z">
        <w:r w:rsidR="00445154" w:rsidRPr="00445154">
          <w:rPr>
            <w:rFonts w:ascii="Arial" w:hAnsi="Arial" w:cs="Arial"/>
            <w:color w:val="000000" w:themeColor="text1"/>
            <w:shd w:val="clear" w:color="auto" w:fill="FFFFFF"/>
          </w:rPr>
          <w:t xml:space="preserve"> </w:t>
        </w:r>
      </w:ins>
    </w:p>
    <w:p w:rsidR="000D79B2" w:rsidRDefault="00785503" w:rsidP="000D79B2">
      <w:pPr>
        <w:spacing w:line="480" w:lineRule="auto"/>
        <w:jc w:val="both"/>
        <w:rPr>
          <w:ins w:id="1699" w:author="Laurent Philippot" w:date="2024-04-12T16:32:00Z"/>
          <w:rFonts w:ascii="Arial" w:hAnsi="Arial" w:cs="Arial"/>
          <w:i/>
          <w:color w:val="000000" w:themeColor="text1"/>
          <w:highlight w:val="yellow"/>
          <w:shd w:val="clear" w:color="auto" w:fill="FFFFFF"/>
        </w:rPr>
      </w:pPr>
      <w:ins w:id="1700" w:author="Laurent Philippot" w:date="2024-04-12T16:49:00Z">
        <w:r>
          <w:rPr>
            <w:rFonts w:ascii="Arial" w:hAnsi="Arial" w:cs="Arial"/>
            <w:i/>
            <w:color w:val="000000" w:themeColor="text1"/>
            <w:highlight w:val="yellow"/>
            <w:shd w:val="clear" w:color="auto" w:fill="FFFFFF"/>
          </w:rPr>
          <w:t>(</w:t>
        </w:r>
      </w:ins>
      <w:ins w:id="1701" w:author="Laurent Philippot" w:date="2024-04-12T16:36:00Z">
        <w:r w:rsidR="00445154">
          <w:rPr>
            <w:rFonts w:ascii="Arial" w:hAnsi="Arial" w:cs="Arial"/>
            <w:i/>
            <w:color w:val="000000" w:themeColor="text1"/>
            <w:highlight w:val="yellow"/>
            <w:shd w:val="clear" w:color="auto" w:fill="FFFFFF"/>
          </w:rPr>
          <w:t>+ “concluding” sentence about the drought effect on relationship</w:t>
        </w:r>
      </w:ins>
      <w:ins w:id="1702" w:author="Laurent Philippot" w:date="2024-04-12T16:49:00Z">
        <w:r>
          <w:rPr>
            <w:rFonts w:ascii="Arial" w:hAnsi="Arial" w:cs="Arial"/>
            <w:i/>
            <w:color w:val="000000" w:themeColor="text1"/>
            <w:highlight w:val="yellow"/>
            <w:shd w:val="clear" w:color="auto" w:fill="FFFFFF"/>
          </w:rPr>
          <w:t>)</w:t>
        </w:r>
      </w:ins>
    </w:p>
    <w:p w:rsidR="006D66E5" w:rsidRPr="000B12A0" w:rsidDel="00785503" w:rsidRDefault="006D66E5" w:rsidP="006D66E5">
      <w:pPr>
        <w:spacing w:line="480" w:lineRule="auto"/>
        <w:jc w:val="both"/>
        <w:rPr>
          <w:del w:id="1703" w:author="Laurent Philippot" w:date="2024-04-12T16:45:00Z"/>
          <w:rFonts w:ascii="JansonText-Roman" w:hAnsi="JansonText-Roman" w:cs="JansonText-Roman"/>
          <w:sz w:val="18"/>
          <w:szCs w:val="18"/>
          <w:lang w:val="en-GB"/>
          <w:rPrChange w:id="1704" w:author="Laurent Philippot" w:date="2024-04-14T15:22:00Z">
            <w:rPr>
              <w:del w:id="1705" w:author="Laurent Philippot" w:date="2024-04-12T16:45:00Z"/>
              <w:rFonts w:ascii="JansonText-Roman" w:hAnsi="JansonText-Roman" w:cs="JansonText-Roman"/>
              <w:sz w:val="18"/>
              <w:szCs w:val="18"/>
              <w:lang w:val="fr-FR"/>
            </w:rPr>
          </w:rPrChange>
        </w:rPr>
      </w:pPr>
      <w:ins w:id="1706" w:author="Ari Fina Bintarti" w:date="2024-04-06T00:23:00Z">
        <w:del w:id="1707" w:author="Laurent Philippot" w:date="2024-04-10T13:03:00Z">
          <w:r w:rsidRPr="00ED68EC" w:rsidDel="00B638D8">
            <w:rPr>
              <w:rFonts w:ascii="Arial" w:hAnsi="Arial" w:cs="Arial"/>
              <w:color w:val="000000" w:themeColor="text1"/>
              <w:shd w:val="clear" w:color="auto" w:fill="FFFFFF"/>
            </w:rPr>
            <w:delText>The corre</w:delText>
          </w:r>
          <w:r w:rsidRPr="00CD7C1F" w:rsidDel="00B638D8">
            <w:rPr>
              <w:rFonts w:ascii="Arial" w:hAnsi="Arial" w:cs="Arial"/>
              <w:color w:val="000000" w:themeColor="text1"/>
              <w:highlight w:val="yellow"/>
              <w:shd w:val="clear" w:color="auto" w:fill="FFFFFF"/>
              <w:rPrChange w:id="1708" w:author="Laurent Philippot" w:date="2024-04-10T13:41:00Z">
                <w:rPr>
                  <w:rFonts w:ascii="Arial" w:hAnsi="Arial" w:cs="Arial"/>
                  <w:color w:val="000000" w:themeColor="text1"/>
                  <w:shd w:val="clear" w:color="auto" w:fill="FFFFFF"/>
                </w:rPr>
              </w:rPrChange>
            </w:rPr>
            <w:delText xml:space="preserve">lations </w:delText>
          </w:r>
        </w:del>
        <w:del w:id="1709" w:author="Laurent Philippot" w:date="2024-04-12T11:13:00Z">
          <w:r w:rsidRPr="00CD7C1F" w:rsidDel="000231AE">
            <w:rPr>
              <w:rFonts w:ascii="Arial" w:hAnsi="Arial" w:cs="Arial"/>
              <w:color w:val="000000" w:themeColor="text1"/>
              <w:highlight w:val="yellow"/>
              <w:shd w:val="clear" w:color="auto" w:fill="FFFFFF"/>
              <w:rPrChange w:id="1710" w:author="Laurent Philippot" w:date="2024-04-10T13:41:00Z">
                <w:rPr>
                  <w:rFonts w:ascii="Arial" w:hAnsi="Arial" w:cs="Arial"/>
                  <w:color w:val="000000" w:themeColor="text1"/>
                  <w:shd w:val="clear" w:color="auto" w:fill="FFFFFF"/>
                </w:rPr>
              </w:rPrChange>
            </w:rPr>
            <w:delText>between NH</w:delText>
          </w:r>
          <w:r w:rsidRPr="00CD7C1F" w:rsidDel="000231AE">
            <w:rPr>
              <w:rFonts w:ascii="Arial" w:hAnsi="Arial" w:cs="Arial"/>
              <w:color w:val="000000" w:themeColor="text1"/>
              <w:highlight w:val="yellow"/>
              <w:shd w:val="clear" w:color="auto" w:fill="FFFFFF"/>
              <w:vertAlign w:val="subscript"/>
              <w:rPrChange w:id="1711" w:author="Laurent Philippot" w:date="2024-04-10T13:41:00Z">
                <w:rPr>
                  <w:rFonts w:ascii="Arial" w:hAnsi="Arial" w:cs="Arial"/>
                  <w:color w:val="000000" w:themeColor="text1"/>
                  <w:shd w:val="clear" w:color="auto" w:fill="FFFFFF"/>
                  <w:vertAlign w:val="subscript"/>
                </w:rPr>
              </w:rPrChange>
            </w:rPr>
            <w:delText>4</w:delText>
          </w:r>
          <w:r w:rsidRPr="00CD7C1F" w:rsidDel="000231AE">
            <w:rPr>
              <w:rFonts w:ascii="Arial" w:hAnsi="Arial" w:cs="Arial"/>
              <w:color w:val="000000" w:themeColor="text1"/>
              <w:highlight w:val="yellow"/>
              <w:shd w:val="clear" w:color="auto" w:fill="FFFFFF"/>
              <w:vertAlign w:val="superscript"/>
              <w:rPrChange w:id="1712" w:author="Laurent Philippot" w:date="2024-04-10T13:41:00Z">
                <w:rPr>
                  <w:rFonts w:ascii="Arial" w:hAnsi="Arial" w:cs="Arial"/>
                  <w:color w:val="000000" w:themeColor="text1"/>
                  <w:shd w:val="clear" w:color="auto" w:fill="FFFFFF"/>
                  <w:vertAlign w:val="superscript"/>
                </w:rPr>
              </w:rPrChange>
            </w:rPr>
            <w:delText>+</w:delText>
          </w:r>
          <w:r w:rsidRPr="00CD7C1F" w:rsidDel="000231AE">
            <w:rPr>
              <w:rFonts w:ascii="Arial" w:hAnsi="Arial" w:cs="Arial"/>
              <w:color w:val="000000" w:themeColor="text1"/>
              <w:highlight w:val="yellow"/>
              <w:shd w:val="clear" w:color="auto" w:fill="FFFFFF"/>
              <w:rPrChange w:id="1713" w:author="Laurent Philippot" w:date="2024-04-10T13:41:00Z">
                <w:rPr>
                  <w:rFonts w:ascii="Arial" w:hAnsi="Arial" w:cs="Arial"/>
                  <w:color w:val="000000" w:themeColor="text1"/>
                  <w:shd w:val="clear" w:color="auto" w:fill="FFFFFF"/>
                </w:rPr>
              </w:rPrChange>
            </w:rPr>
            <w:delText xml:space="preserve"> content and the abundance and alpha diversity of AO were all negative, except for the AOB alpha diversity, which showed significantly positive correlation in the drought treatment, indicating its preference for NH</w:delText>
          </w:r>
          <w:r w:rsidRPr="00CD7C1F" w:rsidDel="000231AE">
            <w:rPr>
              <w:rFonts w:ascii="Arial" w:hAnsi="Arial" w:cs="Arial"/>
              <w:color w:val="000000" w:themeColor="text1"/>
              <w:highlight w:val="yellow"/>
              <w:shd w:val="clear" w:color="auto" w:fill="FFFFFF"/>
              <w:vertAlign w:val="subscript"/>
              <w:rPrChange w:id="1714" w:author="Laurent Philippot" w:date="2024-04-10T13:41:00Z">
                <w:rPr>
                  <w:rFonts w:ascii="Arial" w:hAnsi="Arial" w:cs="Arial"/>
                  <w:color w:val="000000" w:themeColor="text1"/>
                  <w:shd w:val="clear" w:color="auto" w:fill="FFFFFF"/>
                  <w:vertAlign w:val="subscript"/>
                </w:rPr>
              </w:rPrChange>
            </w:rPr>
            <w:delText>4</w:delText>
          </w:r>
          <w:r w:rsidRPr="00CD7C1F" w:rsidDel="000231AE">
            <w:rPr>
              <w:rFonts w:ascii="Arial" w:hAnsi="Arial" w:cs="Arial"/>
              <w:color w:val="000000" w:themeColor="text1"/>
              <w:highlight w:val="yellow"/>
              <w:shd w:val="clear" w:color="auto" w:fill="FFFFFF"/>
              <w:vertAlign w:val="superscript"/>
              <w:rPrChange w:id="1715" w:author="Laurent Philippot" w:date="2024-04-10T13:41:00Z">
                <w:rPr>
                  <w:rFonts w:ascii="Arial" w:hAnsi="Arial" w:cs="Arial"/>
                  <w:color w:val="000000" w:themeColor="text1"/>
                  <w:shd w:val="clear" w:color="auto" w:fill="FFFFFF"/>
                  <w:vertAlign w:val="superscript"/>
                </w:rPr>
              </w:rPrChange>
            </w:rPr>
            <w:delText>+</w:delText>
          </w:r>
          <w:r w:rsidRPr="00CD7C1F" w:rsidDel="000231AE">
            <w:rPr>
              <w:rFonts w:ascii="Arial" w:hAnsi="Arial" w:cs="Arial"/>
              <w:color w:val="000000" w:themeColor="text1"/>
              <w:highlight w:val="yellow"/>
              <w:shd w:val="clear" w:color="auto" w:fill="FFFFFF"/>
              <w:rPrChange w:id="1716" w:author="Laurent Philippot" w:date="2024-04-10T13:41:00Z">
                <w:rPr>
                  <w:rFonts w:ascii="Arial" w:hAnsi="Arial" w:cs="Arial"/>
                  <w:color w:val="000000" w:themeColor="text1"/>
                  <w:shd w:val="clear" w:color="auto" w:fill="FFFFFF"/>
                </w:rPr>
              </w:rPrChange>
            </w:rPr>
            <w:delText>-rich environm</w:delText>
          </w:r>
          <w:r w:rsidRPr="00CD7C1F" w:rsidDel="000231AE">
            <w:rPr>
              <w:rFonts w:ascii="Arial" w:hAnsi="Arial" w:cs="Arial"/>
              <w:color w:val="000000" w:themeColor="text1"/>
              <w:highlight w:val="yellow"/>
              <w:shd w:val="clear" w:color="auto" w:fill="FFFFFF"/>
              <w:rPrChange w:id="1717" w:author="Laurent Philippot" w:date="2024-04-10T13:43:00Z">
                <w:rPr>
                  <w:rFonts w:ascii="Arial" w:hAnsi="Arial" w:cs="Arial"/>
                  <w:color w:val="000000" w:themeColor="text1"/>
                  <w:shd w:val="clear" w:color="auto" w:fill="FFFFFF"/>
                </w:rPr>
              </w:rPrChange>
            </w:rPr>
            <w:delText>ents.</w:delText>
          </w:r>
          <w:r w:rsidRPr="00ED68EC" w:rsidDel="000231AE">
            <w:rPr>
              <w:rFonts w:ascii="Arial" w:hAnsi="Arial" w:cs="Arial"/>
              <w:color w:val="000000" w:themeColor="text1"/>
              <w:shd w:val="clear" w:color="auto" w:fill="FFFFFF"/>
            </w:rPr>
            <w:delText xml:space="preserve"> In previous study, the accumulation of  </w:delText>
          </w:r>
        </w:del>
      </w:ins>
      <w:moveFromRangeStart w:id="1718" w:author="Laurent Philippot" w:date="2024-04-12T11:13:00Z" w:name="move163812836"/>
      <w:moveFrom w:id="1719" w:author="Laurent Philippot" w:date="2024-04-12T11:13:00Z">
        <w:ins w:id="1720" w:author="Ari Fina Bintarti" w:date="2024-04-06T00:23:00Z">
          <w:del w:id="1721" w:author="Laurent Philippot" w:date="2024-04-12T16:45:00Z">
            <w:r w:rsidRPr="00ED68EC" w:rsidDel="00785503">
              <w:rPr>
                <w:rFonts w:ascii="Arial" w:hAnsi="Arial" w:cs="Arial"/>
                <w:color w:val="000000" w:themeColor="text1"/>
                <w:shd w:val="clear" w:color="auto" w:fill="FFFFFF"/>
              </w:rPr>
              <w:delText>NH</w:delText>
            </w:r>
            <w:r w:rsidRPr="00ED68EC" w:rsidDel="00785503">
              <w:rPr>
                <w:rFonts w:ascii="Arial" w:hAnsi="Arial" w:cs="Arial"/>
                <w:color w:val="000000" w:themeColor="text1"/>
                <w:shd w:val="clear" w:color="auto" w:fill="FFFFFF"/>
                <w:vertAlign w:val="subscript"/>
              </w:rPr>
              <w:delText>4</w:delText>
            </w:r>
            <w:r w:rsidRPr="00ED68EC" w:rsidDel="00785503">
              <w:rPr>
                <w:rFonts w:ascii="Arial" w:hAnsi="Arial" w:cs="Arial"/>
                <w:color w:val="000000" w:themeColor="text1"/>
                <w:shd w:val="clear" w:color="auto" w:fill="FFFFFF"/>
                <w:vertAlign w:val="superscript"/>
              </w:rPr>
              <w:delText>+</w:delText>
            </w:r>
            <w:r w:rsidRPr="00ED68EC" w:rsidDel="00785503">
              <w:rPr>
                <w:rFonts w:ascii="Arial" w:hAnsi="Arial" w:cs="Arial"/>
                <w:color w:val="000000" w:themeColor="text1"/>
                <w:shd w:val="clear" w:color="auto" w:fill="FFFFFF"/>
              </w:rPr>
              <w:delText xml:space="preserve"> due to long-term N fertilization had a positive impact on the diversity of AOB </w:delText>
            </w:r>
            <w:r w:rsidRPr="00ED68EC" w:rsidDel="00785503">
              <w:rPr>
                <w:rFonts w:ascii="Arial" w:hAnsi="Arial" w:cs="Arial"/>
                <w:color w:val="000000" w:themeColor="text1"/>
                <w:shd w:val="clear" w:color="auto" w:fill="FFFFFF"/>
              </w:rPr>
              <w:fldChar w:fldCharType="begin"/>
            </w:r>
            <w:r w:rsidRPr="00ED68EC" w:rsidDel="00785503">
              <w:rPr>
                <w:rFonts w:ascii="Arial" w:hAnsi="Arial" w:cs="Arial"/>
                <w:color w:val="000000" w:themeColor="text1"/>
                <w:shd w:val="clear" w:color="auto" w:fill="FFFFFF"/>
              </w:rPr>
              <w:delInstrText xml:space="preserve"> ADDIN ZOTERO_ITEM CSL_CITATION {"citationID":"SqdJ3GhZ","properties":{"formattedCitation":"(A.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delInstrText>
            </w:r>
            <w:r w:rsidRPr="00ED68EC" w:rsidDel="00785503">
              <w:rPr>
                <w:rFonts w:ascii="Arial" w:hAnsi="Arial" w:cs="Arial"/>
                <w:color w:val="000000" w:themeColor="text1"/>
                <w:shd w:val="clear" w:color="auto" w:fill="FFFFFF"/>
              </w:rPr>
              <w:fldChar w:fldCharType="separate"/>
            </w:r>
            <w:r w:rsidRPr="00ED68EC" w:rsidDel="00785503">
              <w:rPr>
                <w:rFonts w:ascii="Arial" w:hAnsi="Arial" w:cs="Arial"/>
                <w:noProof/>
                <w:color w:val="000000" w:themeColor="text1"/>
                <w:shd w:val="clear" w:color="auto" w:fill="FFFFFF"/>
              </w:rPr>
              <w:delText>(A. Xu et al., 2022)</w:delText>
            </w:r>
            <w:r w:rsidRPr="00ED68EC" w:rsidDel="00785503">
              <w:rPr>
                <w:rFonts w:ascii="Arial" w:hAnsi="Arial" w:cs="Arial"/>
                <w:color w:val="000000" w:themeColor="text1"/>
                <w:shd w:val="clear" w:color="auto" w:fill="FFFFFF"/>
              </w:rPr>
              <w:fldChar w:fldCharType="end"/>
            </w:r>
            <w:r w:rsidRPr="00ED68EC" w:rsidDel="00785503">
              <w:rPr>
                <w:rFonts w:ascii="Arial" w:hAnsi="Arial" w:cs="Arial"/>
                <w:color w:val="000000" w:themeColor="text1"/>
                <w:shd w:val="clear" w:color="auto" w:fill="FFFFFF"/>
              </w:rPr>
              <w:delText xml:space="preserve">.   </w:delText>
            </w:r>
          </w:del>
        </w:ins>
      </w:moveFrom>
      <w:moveFromRangeEnd w:id="1718"/>
      <w:ins w:id="1722" w:author="Ari Fina Bintarti" w:date="2024-04-06T00:23:00Z">
        <w:del w:id="1723" w:author="Laurent Philippot" w:date="2024-04-11T15:10:00Z">
          <w:r w:rsidRPr="00ED68EC" w:rsidDel="003A2768">
            <w:rPr>
              <w:rFonts w:ascii="Arial" w:hAnsi="Arial" w:cs="Arial"/>
              <w:color w:val="000000" w:themeColor="text1"/>
              <w:shd w:val="clear" w:color="auto" w:fill="FFFFFF"/>
            </w:rPr>
            <w:delText>Meanwhile, AOA and comammox communities showed negative correlations with NH</w:delText>
          </w:r>
          <w:r w:rsidRPr="00ED68EC" w:rsidDel="003A2768">
            <w:rPr>
              <w:rFonts w:ascii="Arial" w:hAnsi="Arial" w:cs="Arial"/>
              <w:color w:val="000000" w:themeColor="text1"/>
              <w:shd w:val="clear" w:color="auto" w:fill="FFFFFF"/>
              <w:vertAlign w:val="subscript"/>
            </w:rPr>
            <w:delText>4</w:delText>
          </w:r>
          <w:r w:rsidRPr="00ED68EC" w:rsidDel="003A2768">
            <w:rPr>
              <w:rFonts w:ascii="Arial" w:hAnsi="Arial" w:cs="Arial"/>
              <w:color w:val="000000" w:themeColor="text1"/>
              <w:shd w:val="clear" w:color="auto" w:fill="FFFFFF"/>
              <w:vertAlign w:val="superscript"/>
            </w:rPr>
            <w:delText>+</w:delText>
          </w:r>
          <w:r w:rsidRPr="00ED68EC" w:rsidDel="003A2768">
            <w:rPr>
              <w:rFonts w:ascii="Arial" w:hAnsi="Arial" w:cs="Arial"/>
              <w:color w:val="000000" w:themeColor="text1"/>
              <w:shd w:val="clear" w:color="auto" w:fill="FFFFFF"/>
            </w:rPr>
            <w:delText xml:space="preserve"> content regardless of drought treatment. Interestingly, comammox alpha diversity was positively correlated with NO</w:delText>
          </w:r>
          <w:r w:rsidRPr="00ED68EC" w:rsidDel="003A2768">
            <w:rPr>
              <w:rFonts w:ascii="Arial" w:hAnsi="Arial" w:cs="Arial"/>
              <w:color w:val="000000" w:themeColor="text1"/>
              <w:shd w:val="clear" w:color="auto" w:fill="FFFFFF"/>
              <w:vertAlign w:val="subscript"/>
            </w:rPr>
            <w:delText>3</w:delText>
          </w:r>
          <w:r w:rsidRPr="00ED68EC" w:rsidDel="003A2768">
            <w:rPr>
              <w:rFonts w:ascii="Arial" w:hAnsi="Arial" w:cs="Arial"/>
              <w:color w:val="000000" w:themeColor="text1"/>
              <w:shd w:val="clear" w:color="auto" w:fill="FFFFFF"/>
              <w:vertAlign w:val="superscript"/>
            </w:rPr>
            <w:delText>-</w:delText>
          </w:r>
          <w:r w:rsidRPr="00ED68EC" w:rsidDel="003A2768">
            <w:rPr>
              <w:rFonts w:ascii="Arial" w:hAnsi="Arial" w:cs="Arial"/>
              <w:color w:val="000000" w:themeColor="text1"/>
              <w:shd w:val="clear" w:color="auto" w:fill="FFFFFF"/>
            </w:rPr>
            <w:delText xml:space="preserve"> content in the control, but negative correlation was found in the drought treatment. Taken together, these observations demonstrate that AOA and comammox are inhibited in the mineral N-rich environments. Nitrification kinetic analysis of comammox revealed this group was highly adapted to oligotrophic conditions </w:delText>
          </w:r>
          <w:r w:rsidRPr="00ED68EC" w:rsidDel="003A2768">
            <w:rPr>
              <w:rFonts w:ascii="Arial" w:hAnsi="Arial" w:cs="Arial"/>
              <w:color w:val="000000" w:themeColor="text1"/>
              <w:shd w:val="clear" w:color="auto" w:fill="FFFFFF"/>
            </w:rPr>
            <w:fldChar w:fldCharType="begin"/>
          </w:r>
          <w:r w:rsidRPr="00ED68EC" w:rsidDel="003A2768">
            <w:rPr>
              <w:rFonts w:ascii="Arial" w:hAnsi="Arial" w:cs="Arial"/>
              <w:color w:val="000000" w:themeColor="text1"/>
              <w:shd w:val="clear" w:color="auto" w:fill="FFFFFF"/>
            </w:rPr>
            <w:delInstrText xml:space="preserve"> ADDIN ZOTERO_ITEM CSL_CITATION {"citationID":"PYSjtLr1","properties":{"formattedCitation":"(Kits et al., 2017)","plainCitation":"(Kits et al., 2017)","noteIndex":0},"citationItems":[{"id":327,"uris":["http://zotero.org/users/local/4LgJUJlW/items/2CXVZQSA"],"itemData":{"id":327,"type":"article-journal","container-title":"Nature","DOI":"10.1038/nature23679","ISSN":"0028-0836,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delInstrText>
          </w:r>
          <w:r w:rsidRPr="00ED68EC" w:rsidDel="003A2768">
            <w:rPr>
              <w:rFonts w:ascii="Arial" w:hAnsi="Arial" w:cs="Arial"/>
              <w:color w:val="000000" w:themeColor="text1"/>
              <w:shd w:val="clear" w:color="auto" w:fill="FFFFFF"/>
            </w:rPr>
            <w:fldChar w:fldCharType="separate"/>
          </w:r>
          <w:r w:rsidRPr="00ED68EC" w:rsidDel="003A2768">
            <w:rPr>
              <w:rFonts w:ascii="Arial" w:hAnsi="Arial" w:cs="Arial"/>
              <w:noProof/>
              <w:color w:val="000000" w:themeColor="text1"/>
              <w:shd w:val="clear" w:color="auto" w:fill="FFFFFF"/>
            </w:rPr>
            <w:delText>(Kits et al., 2017)</w:delText>
          </w:r>
          <w:r w:rsidRPr="00ED68EC" w:rsidDel="003A2768">
            <w:rPr>
              <w:rFonts w:ascii="Arial" w:hAnsi="Arial" w:cs="Arial"/>
              <w:color w:val="000000" w:themeColor="text1"/>
              <w:shd w:val="clear" w:color="auto" w:fill="FFFFFF"/>
            </w:rPr>
            <w:fldChar w:fldCharType="end"/>
          </w:r>
          <w:r w:rsidRPr="00ED68EC" w:rsidDel="003A2768">
            <w:rPr>
              <w:rFonts w:ascii="Arial" w:hAnsi="Arial" w:cs="Arial"/>
              <w:color w:val="000000" w:themeColor="text1"/>
              <w:shd w:val="clear" w:color="auto" w:fill="FFFFFF"/>
            </w:rPr>
            <w:delText xml:space="preserve">. </w:delText>
          </w:r>
        </w:del>
        <w:del w:id="1724" w:author="Laurent Philippot" w:date="2024-04-12T10:49:00Z">
          <w:r w:rsidRPr="00ED68EC" w:rsidDel="00443151">
            <w:rPr>
              <w:rFonts w:ascii="Arial" w:hAnsi="Arial" w:cs="Arial"/>
              <w:color w:val="000000" w:themeColor="text1"/>
              <w:shd w:val="clear" w:color="auto" w:fill="FFFFFF"/>
            </w:rPr>
            <w:delText>In</w:delText>
          </w:r>
        </w:del>
        <w:del w:id="1725" w:author="Laurent Philippot" w:date="2024-04-10T13:44:00Z">
          <w:r w:rsidRPr="00ED68EC" w:rsidDel="00CD7C1F">
            <w:rPr>
              <w:rFonts w:ascii="Arial" w:hAnsi="Arial" w:cs="Arial"/>
              <w:color w:val="000000" w:themeColor="text1"/>
              <w:shd w:val="clear" w:color="auto" w:fill="FFFFFF"/>
            </w:rPr>
            <w:delText xml:space="preserve"> addition, regardless of the drought treatment, total C and N, and pH were always strongly correlated with all AO groups, which is underline the important roles of these soil properties in shaping the AO communities.</w:delText>
          </w:r>
        </w:del>
      </w:ins>
      <w:moveFromRangeStart w:id="1726" w:author="Laurent Philippot" w:date="2024-04-10T13:46:00Z" w:name="move163649219"/>
      <w:moveFrom w:id="1727" w:author="Laurent Philippot" w:date="2024-04-10T13:46:00Z">
        <w:ins w:id="1728" w:author="Ari Fina Bintarti" w:date="2024-04-06T00:23:00Z">
          <w:del w:id="1729" w:author="Laurent Philippot" w:date="2024-04-12T10:49:00Z">
            <w:r w:rsidRPr="00ED68EC" w:rsidDel="00443151">
              <w:rPr>
                <w:rFonts w:ascii="Arial" w:hAnsi="Arial" w:cs="Arial"/>
                <w:color w:val="000000" w:themeColor="text1"/>
                <w:shd w:val="clear" w:color="auto" w:fill="FFFFFF"/>
              </w:rPr>
              <w:delText xml:space="preserve"> For instance, our study showed that different cropping systems exhibiting distinct pH values, with lower pH in the mixed- and mineral-conventional systems and more neutral pH in the organic BIODYN system. These differences in soil acidity may have contributed to the differences in sensitivity of AO groups to drought</w:delText>
            </w:r>
          </w:del>
        </w:ins>
      </w:moveFrom>
      <w:moveFromRangeEnd w:id="1726"/>
      <w:ins w:id="1730" w:author="Ari Fina Bintarti" w:date="2024-04-06T00:23:00Z">
        <w:del w:id="1731" w:author="Laurent Philippot" w:date="2024-04-12T10:49:00Z">
          <w:r w:rsidRPr="00ED68EC" w:rsidDel="00443151">
            <w:rPr>
              <w:rFonts w:ascii="Arial" w:hAnsi="Arial" w:cs="Arial"/>
              <w:color w:val="000000" w:themeColor="text1"/>
              <w:shd w:val="clear" w:color="auto" w:fill="FFFFFF"/>
            </w:rPr>
            <w:delText xml:space="preserve">. These findings on the effect of drought on the diversity and abundance of AO highlight the importance of agricultural management practices, as well as the status of mineral N substrates. </w:delText>
          </w:r>
        </w:del>
      </w:ins>
    </w:p>
    <w:p w:rsidR="00785503" w:rsidRPr="00ED68EC" w:rsidRDefault="00785503" w:rsidP="006D66E5">
      <w:pPr>
        <w:spacing w:line="480" w:lineRule="auto"/>
        <w:jc w:val="both"/>
        <w:rPr>
          <w:ins w:id="1732" w:author="Laurent Philippot" w:date="2024-04-12T16:45:00Z"/>
          <w:rFonts w:ascii="Arial" w:hAnsi="Arial" w:cs="Arial"/>
          <w:color w:val="000000" w:themeColor="text1"/>
          <w:shd w:val="clear" w:color="auto" w:fill="FFFFFF"/>
        </w:rPr>
      </w:pPr>
    </w:p>
    <w:p w:rsidR="006D66E5" w:rsidRPr="00ED68EC" w:rsidDel="005B751C" w:rsidRDefault="006D66E5" w:rsidP="006D66E5">
      <w:pPr>
        <w:spacing w:line="480" w:lineRule="auto"/>
        <w:jc w:val="both"/>
        <w:rPr>
          <w:ins w:id="1733" w:author="Ari Fina Bintarti" w:date="2024-04-06T00:23:00Z"/>
          <w:del w:id="1734" w:author="Laurent Philippot" w:date="2024-04-10T13:28:00Z"/>
          <w:rFonts w:ascii="Arial" w:hAnsi="Arial" w:cs="Arial"/>
          <w:color w:val="000000" w:themeColor="text1"/>
          <w:shd w:val="clear" w:color="auto" w:fill="FFFFFF"/>
        </w:rPr>
      </w:pPr>
    </w:p>
    <w:p w:rsidR="006D66E5" w:rsidRPr="00ED68EC" w:rsidRDefault="006D66E5" w:rsidP="006D66E5">
      <w:pPr>
        <w:spacing w:line="480" w:lineRule="auto"/>
        <w:jc w:val="both"/>
        <w:rPr>
          <w:ins w:id="1735" w:author="Ari Fina Bintarti" w:date="2024-04-06T00:23:00Z"/>
          <w:rFonts w:ascii="Arial" w:hAnsi="Arial" w:cs="Arial"/>
          <w:b/>
          <w:bCs/>
          <w:color w:val="000000" w:themeColor="text1"/>
          <w:shd w:val="clear" w:color="auto" w:fill="FFFFFF"/>
        </w:rPr>
      </w:pPr>
      <w:ins w:id="1736" w:author="Ari Fina Bintarti" w:date="2024-04-06T00:23:00Z">
        <w:r w:rsidRPr="00ED68EC">
          <w:rPr>
            <w:rFonts w:ascii="Arial" w:hAnsi="Arial" w:cs="Arial"/>
            <w:b/>
            <w:bCs/>
            <w:color w:val="000000" w:themeColor="text1"/>
            <w:shd w:val="clear" w:color="auto" w:fill="FFFFFF"/>
          </w:rPr>
          <w:t>Conclusions</w:t>
        </w:r>
      </w:ins>
    </w:p>
    <w:p w:rsidR="006D66E5" w:rsidRPr="007A7DFA" w:rsidRDefault="006D66E5" w:rsidP="006D66E5">
      <w:pPr>
        <w:spacing w:line="480" w:lineRule="auto"/>
        <w:ind w:firstLine="720"/>
        <w:jc w:val="both"/>
        <w:rPr>
          <w:ins w:id="1737" w:author="Ari Fina Bintarti" w:date="2024-04-06T00:23:00Z"/>
          <w:rFonts w:ascii="Arial" w:hAnsi="Arial" w:cs="Arial"/>
        </w:rPr>
      </w:pPr>
      <w:ins w:id="1738" w:author="Ari Fina Bintarti" w:date="2024-04-06T00:23:00Z">
        <w:r w:rsidRPr="00ED68EC">
          <w:rPr>
            <w:rFonts w:ascii="Arial" w:hAnsi="Arial" w:cs="Arial"/>
            <w:color w:val="000000" w:themeColor="text1"/>
            <w:shd w:val="clear" w:color="auto" w:fill="FFFFFF"/>
          </w:rPr>
          <w:t xml:space="preserve">Our study revealed that the effect of drought on the structure and diversity, and abundance of AO was modulated by </w:t>
        </w:r>
        <w:r>
          <w:rPr>
            <w:rFonts w:ascii="Arial" w:hAnsi="Arial" w:cs="Arial"/>
            <w:color w:val="000000" w:themeColor="text1"/>
            <w:shd w:val="clear" w:color="auto" w:fill="FFFFFF"/>
          </w:rPr>
          <w:t>cropping system</w:t>
        </w:r>
        <w:r w:rsidRPr="00ED68EC">
          <w:rPr>
            <w:rFonts w:ascii="Arial" w:hAnsi="Arial" w:cs="Arial"/>
            <w:color w:val="000000" w:themeColor="text1"/>
            <w:shd w:val="clear" w:color="auto" w:fill="FFFFFF"/>
          </w:rPr>
          <w:t xml:space="preserve">, which is likely related to the availability of mineral N pools. Our findings emphasize that the response of AO communities to drought were </w:t>
        </w:r>
        <w:del w:id="1739" w:author="Laurent Philippot" w:date="2024-04-11T15:16:00Z">
          <w:r w:rsidRPr="00ED68EC" w:rsidDel="001A136F">
            <w:rPr>
              <w:rFonts w:ascii="Arial" w:hAnsi="Arial" w:cs="Arial"/>
              <w:color w:val="000000" w:themeColor="text1"/>
              <w:shd w:val="clear" w:color="auto" w:fill="FFFFFF"/>
            </w:rPr>
            <w:delText>group</w:delText>
          </w:r>
        </w:del>
      </w:ins>
      <w:ins w:id="1740" w:author="Laurent Philippot" w:date="2024-04-11T15:16:00Z">
        <w:r w:rsidR="001A136F">
          <w:rPr>
            <w:rFonts w:ascii="Arial" w:hAnsi="Arial" w:cs="Arial"/>
            <w:color w:val="000000" w:themeColor="text1"/>
            <w:shd w:val="clear" w:color="auto" w:fill="FFFFFF"/>
          </w:rPr>
          <w:t>taxa</w:t>
        </w:r>
      </w:ins>
      <w:ins w:id="1741" w:author="Ari Fina Bintarti" w:date="2024-04-06T00:23:00Z">
        <w:r w:rsidRPr="00ED68EC">
          <w:rPr>
            <w:rFonts w:ascii="Arial" w:hAnsi="Arial" w:cs="Arial"/>
            <w:color w:val="000000" w:themeColor="text1"/>
            <w:shd w:val="clear" w:color="auto" w:fill="FFFFFF"/>
          </w:rPr>
          <w:t xml:space="preserve"> specific, and also depend on the measured variable. Specifically, </w:t>
        </w:r>
        <w:r w:rsidRPr="00ED68EC">
          <w:rPr>
            <w:rFonts w:ascii="Arial" w:hAnsi="Arial" w:cs="Arial"/>
          </w:rPr>
          <w:t xml:space="preserve">the community structures of AOA and comammox were more strongly affected by drought than that of AOB, while the abundance of </w:t>
        </w:r>
        <w:r w:rsidRPr="00ED68EC">
          <w:rPr>
            <w:rFonts w:ascii="Arial" w:hAnsi="Arial" w:cs="Arial"/>
            <w:i/>
            <w:iCs/>
          </w:rPr>
          <w:t>amoA</w:t>
        </w:r>
        <w:r w:rsidRPr="00ED68EC">
          <w:rPr>
            <w:rFonts w:ascii="Arial" w:hAnsi="Arial" w:cs="Arial"/>
          </w:rPr>
          <w:t xml:space="preserve"> genes of AOB and comammox clade B were more sensitive to drought.</w:t>
        </w:r>
        <w:r>
          <w:rPr>
            <w:rFonts w:ascii="Arial" w:hAnsi="Arial" w:cs="Arial"/>
          </w:rPr>
          <w:t xml:space="preserve"> </w:t>
        </w:r>
        <w:r w:rsidRPr="00ED68EC">
          <w:rPr>
            <w:rFonts w:ascii="Arial" w:hAnsi="Arial" w:cs="Arial"/>
            <w:color w:val="000000" w:themeColor="text1"/>
          </w:rPr>
          <w:t xml:space="preserve">This study </w:t>
        </w:r>
        <w:r>
          <w:rPr>
            <w:rFonts w:ascii="Arial" w:hAnsi="Arial" w:cs="Arial"/>
            <w:color w:val="000000" w:themeColor="text1"/>
          </w:rPr>
          <w:t>provides insights on</w:t>
        </w:r>
        <w:r w:rsidRPr="00ED68EC">
          <w:rPr>
            <w:rFonts w:ascii="Arial" w:hAnsi="Arial" w:cs="Arial"/>
            <w:color w:val="000000" w:themeColor="text1"/>
          </w:rPr>
          <w:t xml:space="preserve"> the significance of agricultural management practices in influencing the response of </w:t>
        </w:r>
        <w:r>
          <w:rPr>
            <w:rFonts w:ascii="Arial" w:hAnsi="Arial" w:cs="Arial"/>
            <w:color w:val="000000" w:themeColor="text1"/>
          </w:rPr>
          <w:t>N</w:t>
        </w:r>
        <w:r w:rsidRPr="00ED68EC">
          <w:rPr>
            <w:rFonts w:ascii="Arial" w:hAnsi="Arial" w:cs="Arial"/>
            <w:color w:val="000000" w:themeColor="text1"/>
          </w:rPr>
          <w:t xml:space="preserve"> cycling and the corresponding communities to drought</w:t>
        </w:r>
        <w:r>
          <w:rPr>
            <w:rFonts w:ascii="Arial" w:hAnsi="Arial" w:cs="Arial"/>
            <w:color w:val="000000" w:themeColor="text1"/>
          </w:rPr>
          <w:t>, which is fundamental for predicting potential changes and nitrification management in the future climates.</w:t>
        </w:r>
      </w:ins>
    </w:p>
    <w:p w:rsidR="006D66E5" w:rsidRPr="00ED68EC" w:rsidRDefault="006D66E5" w:rsidP="006D66E5">
      <w:pPr>
        <w:spacing w:line="480" w:lineRule="auto"/>
        <w:jc w:val="both"/>
        <w:rPr>
          <w:ins w:id="1742" w:author="Ari Fina Bintarti" w:date="2024-04-06T00:23:00Z"/>
          <w:rFonts w:ascii="Arial" w:hAnsi="Arial" w:cs="Arial"/>
          <w:b/>
          <w:bCs/>
          <w:color w:val="000000" w:themeColor="text1"/>
        </w:rPr>
      </w:pPr>
    </w:p>
    <w:p w:rsidR="006D66E5" w:rsidRPr="00ED68EC" w:rsidRDefault="006D66E5" w:rsidP="006D66E5">
      <w:pPr>
        <w:spacing w:line="480" w:lineRule="auto"/>
        <w:jc w:val="both"/>
        <w:rPr>
          <w:ins w:id="1743" w:author="Ari Fina Bintarti" w:date="2024-04-06T00:23:00Z"/>
          <w:rFonts w:ascii="Arial" w:hAnsi="Arial" w:cs="Arial"/>
          <w:b/>
          <w:bCs/>
          <w:color w:val="000000" w:themeColor="text1"/>
        </w:rPr>
      </w:pPr>
    </w:p>
    <w:p w:rsidR="006D66E5" w:rsidRPr="00ED68EC" w:rsidRDefault="006D66E5" w:rsidP="006D66E5">
      <w:pPr>
        <w:spacing w:line="480" w:lineRule="auto"/>
        <w:jc w:val="both"/>
        <w:rPr>
          <w:ins w:id="1744" w:author="Ari Fina Bintarti" w:date="2024-04-06T00:23:00Z"/>
          <w:rFonts w:ascii="Arial" w:hAnsi="Arial" w:cs="Arial"/>
          <w:b/>
          <w:bCs/>
        </w:rPr>
      </w:pPr>
    </w:p>
    <w:p w:rsidR="006D66E5" w:rsidRPr="00ED68EC" w:rsidRDefault="006D66E5" w:rsidP="006D66E5">
      <w:pPr>
        <w:spacing w:line="480" w:lineRule="auto"/>
        <w:jc w:val="both"/>
        <w:rPr>
          <w:ins w:id="1745" w:author="Ari Fina Bintarti" w:date="2024-04-06T00:23:00Z"/>
          <w:rFonts w:ascii="Arial" w:hAnsi="Arial" w:cs="Arial"/>
          <w:b/>
          <w:bCs/>
        </w:rPr>
      </w:pPr>
      <w:ins w:id="1746" w:author="Ari Fina Bintarti" w:date="2024-04-06T00:23:00Z">
        <w:r w:rsidRPr="00ED68EC">
          <w:rPr>
            <w:rFonts w:ascii="Arial" w:hAnsi="Arial" w:cs="Arial"/>
            <w:b/>
            <w:bCs/>
          </w:rPr>
          <w:t xml:space="preserve">References  </w:t>
        </w:r>
      </w:ins>
    </w:p>
    <w:p w:rsidR="006D66E5" w:rsidRPr="00ED68EC" w:rsidRDefault="006D66E5" w:rsidP="006D66E5">
      <w:pPr>
        <w:pStyle w:val="Bibliographie"/>
        <w:rPr>
          <w:ins w:id="1747" w:author="Ari Fina Bintarti" w:date="2024-04-06T00:23:00Z"/>
          <w:rFonts w:ascii="Arial" w:hAnsi="Arial" w:cs="Arial"/>
          <w:sz w:val="22"/>
        </w:rPr>
      </w:pPr>
      <w:ins w:id="1748" w:author="Ari Fina Bintarti" w:date="2024-04-06T00:23:00Z">
        <w:r w:rsidRPr="00ED68EC">
          <w:rPr>
            <w:rFonts w:ascii="Arial" w:hAnsi="Arial" w:cs="Arial"/>
            <w:b/>
            <w:bCs/>
            <w:sz w:val="22"/>
            <w:szCs w:val="22"/>
          </w:rPr>
          <w:fldChar w:fldCharType="begin"/>
        </w:r>
        <w:r w:rsidRPr="00ED68EC">
          <w:rPr>
            <w:rFonts w:ascii="Arial" w:hAnsi="Arial" w:cs="Arial"/>
            <w:b/>
            <w:bCs/>
            <w:sz w:val="22"/>
            <w:szCs w:val="22"/>
          </w:rPr>
          <w:instrText xml:space="preserve"> ADDIN ZOTERO_BIBL {"uncited":[],"omitted":[],"custom":[]} CSL_BIBLIOGRAPHY </w:instrText>
        </w:r>
        <w:r w:rsidRPr="00ED68EC">
          <w:rPr>
            <w:rFonts w:ascii="Arial" w:hAnsi="Arial" w:cs="Arial"/>
            <w:b/>
            <w:bCs/>
            <w:sz w:val="22"/>
            <w:szCs w:val="22"/>
          </w:rPr>
          <w:fldChar w:fldCharType="separate"/>
        </w:r>
        <w:r w:rsidRPr="00ED68EC">
          <w:rPr>
            <w:rFonts w:ascii="Arial" w:hAnsi="Arial" w:cs="Arial"/>
            <w:sz w:val="22"/>
          </w:rPr>
          <w:t xml:space="preserve">Bello, M. O., Thion, C., Gubry-Rangin, C., &amp; Prosser, J. I. (2019). Differential sensitivity of ammonia oxidising archaea and bacteria to matric and osmotic potential.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129</w:t>
        </w:r>
        <w:r w:rsidRPr="00ED68EC">
          <w:rPr>
            <w:rFonts w:ascii="Arial" w:hAnsi="Arial" w:cs="Arial"/>
            <w:sz w:val="22"/>
          </w:rPr>
          <w:t>, 184–190. https://doi.org/10.1016/j.soilbio.2018.11.017</w:t>
        </w:r>
      </w:ins>
    </w:p>
    <w:p w:rsidR="006D66E5" w:rsidRPr="003A0CFB" w:rsidRDefault="006D66E5" w:rsidP="006D66E5">
      <w:pPr>
        <w:pStyle w:val="Bibliographie"/>
        <w:rPr>
          <w:ins w:id="1749" w:author="Ari Fina Bintarti" w:date="2024-04-06T00:23:00Z"/>
          <w:rFonts w:ascii="Arial" w:hAnsi="Arial" w:cs="Arial"/>
          <w:sz w:val="22"/>
          <w:lang w:val="fr-FR"/>
          <w:rPrChange w:id="1750" w:author="Laurent Philippot" w:date="2024-04-08T15:38:00Z">
            <w:rPr>
              <w:ins w:id="1751" w:author="Ari Fina Bintarti" w:date="2024-04-06T00:23:00Z"/>
              <w:rFonts w:ascii="Arial" w:hAnsi="Arial" w:cs="Arial"/>
              <w:sz w:val="22"/>
            </w:rPr>
          </w:rPrChange>
        </w:rPr>
      </w:pPr>
      <w:ins w:id="1752" w:author="Ari Fina Bintarti" w:date="2024-04-06T00:23:00Z">
        <w:r w:rsidRPr="00ED68EC">
          <w:rPr>
            <w:rFonts w:ascii="Arial" w:hAnsi="Arial" w:cs="Arial"/>
            <w:sz w:val="22"/>
          </w:rPr>
          <w:t xml:space="preserve">Canarini, A., Schmidt, H., Fuchslueger, L., Martin, V., Herbold, C. W., Zezula, D., Gündler, P., Hasibeder, R., Jecmenica, M., Bahn, M., &amp; Richter, A. (2021). Ecological memory of recurrent drought modifies soil processes via changes in soil microbial community. </w:t>
        </w:r>
        <w:r w:rsidRPr="003A0CFB">
          <w:rPr>
            <w:rFonts w:ascii="Arial" w:hAnsi="Arial" w:cs="Arial"/>
            <w:i/>
            <w:iCs/>
            <w:sz w:val="22"/>
            <w:lang w:val="fr-FR"/>
            <w:rPrChange w:id="1753" w:author="Laurent Philippot" w:date="2024-04-08T15:38:00Z">
              <w:rPr>
                <w:rFonts w:ascii="Arial" w:hAnsi="Arial" w:cs="Arial"/>
                <w:i/>
                <w:iCs/>
                <w:sz w:val="22"/>
              </w:rPr>
            </w:rPrChange>
          </w:rPr>
          <w:t>Nature Communications</w:t>
        </w:r>
        <w:r w:rsidRPr="003A0CFB">
          <w:rPr>
            <w:rFonts w:ascii="Arial" w:hAnsi="Arial" w:cs="Arial"/>
            <w:sz w:val="22"/>
            <w:lang w:val="fr-FR"/>
            <w:rPrChange w:id="1754" w:author="Laurent Philippot" w:date="2024-04-08T15:38:00Z">
              <w:rPr>
                <w:rFonts w:ascii="Arial" w:hAnsi="Arial" w:cs="Arial"/>
                <w:sz w:val="22"/>
              </w:rPr>
            </w:rPrChange>
          </w:rPr>
          <w:t xml:space="preserve">, </w:t>
        </w:r>
        <w:r w:rsidRPr="003A0CFB">
          <w:rPr>
            <w:rFonts w:ascii="Arial" w:hAnsi="Arial" w:cs="Arial"/>
            <w:i/>
            <w:iCs/>
            <w:sz w:val="22"/>
            <w:lang w:val="fr-FR"/>
            <w:rPrChange w:id="1755" w:author="Laurent Philippot" w:date="2024-04-08T15:38:00Z">
              <w:rPr>
                <w:rFonts w:ascii="Arial" w:hAnsi="Arial" w:cs="Arial"/>
                <w:i/>
                <w:iCs/>
                <w:sz w:val="22"/>
              </w:rPr>
            </w:rPrChange>
          </w:rPr>
          <w:t>12</w:t>
        </w:r>
        <w:r w:rsidRPr="003A0CFB">
          <w:rPr>
            <w:rFonts w:ascii="Arial" w:hAnsi="Arial" w:cs="Arial"/>
            <w:sz w:val="22"/>
            <w:lang w:val="fr-FR"/>
            <w:rPrChange w:id="1756" w:author="Laurent Philippot" w:date="2024-04-08T15:38:00Z">
              <w:rPr>
                <w:rFonts w:ascii="Arial" w:hAnsi="Arial" w:cs="Arial"/>
                <w:sz w:val="22"/>
              </w:rPr>
            </w:rPrChange>
          </w:rPr>
          <w:t>(1), 5308. https://doi.org/10.1038/s41467-021-25675-4</w:t>
        </w:r>
      </w:ins>
    </w:p>
    <w:p w:rsidR="006D66E5" w:rsidRPr="00ED68EC" w:rsidRDefault="006D66E5" w:rsidP="006D66E5">
      <w:pPr>
        <w:pStyle w:val="Bibliographie"/>
        <w:rPr>
          <w:ins w:id="1757" w:author="Ari Fina Bintarti" w:date="2024-04-06T00:23:00Z"/>
          <w:rFonts w:ascii="Arial" w:hAnsi="Arial" w:cs="Arial"/>
          <w:sz w:val="22"/>
        </w:rPr>
      </w:pPr>
      <w:ins w:id="1758" w:author="Ari Fina Bintarti" w:date="2024-04-06T00:23:00Z">
        <w:r w:rsidRPr="003A0CFB">
          <w:rPr>
            <w:rFonts w:ascii="Arial" w:hAnsi="Arial" w:cs="Arial"/>
            <w:sz w:val="22"/>
            <w:lang w:val="fr-FR"/>
            <w:rPrChange w:id="1759" w:author="Laurent Philippot" w:date="2024-04-08T15:38:00Z">
              <w:rPr>
                <w:rFonts w:ascii="Arial" w:hAnsi="Arial" w:cs="Arial"/>
                <w:sz w:val="22"/>
              </w:rPr>
            </w:rPrChange>
          </w:rPr>
          <w:t xml:space="preserve">Chen, J., Nie, Y., Liu, W., Wang, Z., &amp; Shen, W. (2017). </w:t>
        </w:r>
        <w:r w:rsidRPr="00ED68EC">
          <w:rPr>
            <w:rFonts w:ascii="Arial" w:hAnsi="Arial" w:cs="Arial"/>
            <w:sz w:val="22"/>
          </w:rPr>
          <w:t xml:space="preserve">Ammonia-Oxidizing Archaea Are More Resistant Than Denitrifiers to Seasonal Precipitation Changes in an Acidic Subtropical Forest Soil. </w:t>
        </w:r>
        <w:r w:rsidRPr="00ED68EC">
          <w:rPr>
            <w:rFonts w:ascii="Arial" w:hAnsi="Arial" w:cs="Arial"/>
            <w:i/>
            <w:iCs/>
            <w:sz w:val="22"/>
          </w:rPr>
          <w:t>Frontiers in Microbiology</w:t>
        </w:r>
        <w:r w:rsidRPr="00ED68EC">
          <w:rPr>
            <w:rFonts w:ascii="Arial" w:hAnsi="Arial" w:cs="Arial"/>
            <w:sz w:val="22"/>
          </w:rPr>
          <w:t xml:space="preserve">, </w:t>
        </w:r>
        <w:r w:rsidRPr="00ED68EC">
          <w:rPr>
            <w:rFonts w:ascii="Arial" w:hAnsi="Arial" w:cs="Arial"/>
            <w:i/>
            <w:iCs/>
            <w:sz w:val="22"/>
          </w:rPr>
          <w:t>8</w:t>
        </w:r>
        <w:r w:rsidRPr="00ED68EC">
          <w:rPr>
            <w:rFonts w:ascii="Arial" w:hAnsi="Arial" w:cs="Arial"/>
            <w:sz w:val="22"/>
          </w:rPr>
          <w:t>, 1384. https://doi.org/10.3389/fmicb.2017.01384</w:t>
        </w:r>
      </w:ins>
    </w:p>
    <w:p w:rsidR="006D66E5" w:rsidRPr="00ED68EC" w:rsidRDefault="006D66E5" w:rsidP="006D66E5">
      <w:pPr>
        <w:pStyle w:val="Bibliographie"/>
        <w:rPr>
          <w:ins w:id="1760" w:author="Ari Fina Bintarti" w:date="2024-04-06T00:23:00Z"/>
          <w:rFonts w:ascii="Arial" w:hAnsi="Arial" w:cs="Arial"/>
          <w:sz w:val="22"/>
        </w:rPr>
      </w:pPr>
      <w:ins w:id="1761" w:author="Ari Fina Bintarti" w:date="2024-04-06T00:23:00Z">
        <w:r w:rsidRPr="00ED68EC">
          <w:rPr>
            <w:rFonts w:ascii="Arial" w:hAnsi="Arial" w:cs="Arial"/>
            <w:sz w:val="22"/>
          </w:rPr>
          <w:t xml:space="preserve">Deng, L., Peng, C., Kim, D.-G., Li, J., Liu, Y., Hai, X., Liu, Q., Huang, C., Shangguan, Z., &amp; Kuzyakov, Y. (2021). Drought effects on soil carbon and nitrogen dynamics in global natural ecosystems. </w:t>
        </w:r>
        <w:r w:rsidRPr="00ED68EC">
          <w:rPr>
            <w:rFonts w:ascii="Arial" w:hAnsi="Arial" w:cs="Arial"/>
            <w:i/>
            <w:iCs/>
            <w:sz w:val="22"/>
          </w:rPr>
          <w:t>Earth-Science Reviews</w:t>
        </w:r>
        <w:r w:rsidRPr="00ED68EC">
          <w:rPr>
            <w:rFonts w:ascii="Arial" w:hAnsi="Arial" w:cs="Arial"/>
            <w:sz w:val="22"/>
          </w:rPr>
          <w:t xml:space="preserve">, </w:t>
        </w:r>
        <w:r w:rsidRPr="00ED68EC">
          <w:rPr>
            <w:rFonts w:ascii="Arial" w:hAnsi="Arial" w:cs="Arial"/>
            <w:i/>
            <w:iCs/>
            <w:sz w:val="22"/>
          </w:rPr>
          <w:t>214</w:t>
        </w:r>
        <w:r w:rsidRPr="00ED68EC">
          <w:rPr>
            <w:rFonts w:ascii="Arial" w:hAnsi="Arial" w:cs="Arial"/>
            <w:sz w:val="22"/>
          </w:rPr>
          <w:t>, 103501. https://doi.org/10.1016/j.earscirev.2020.103501</w:t>
        </w:r>
      </w:ins>
    </w:p>
    <w:p w:rsidR="006D66E5" w:rsidRPr="00ED68EC" w:rsidRDefault="006D66E5" w:rsidP="006D66E5">
      <w:pPr>
        <w:pStyle w:val="Bibliographie"/>
        <w:rPr>
          <w:ins w:id="1762" w:author="Ari Fina Bintarti" w:date="2024-04-06T00:23:00Z"/>
          <w:rFonts w:ascii="Arial" w:hAnsi="Arial" w:cs="Arial"/>
          <w:sz w:val="22"/>
        </w:rPr>
      </w:pPr>
      <w:ins w:id="1763" w:author="Ari Fina Bintarti" w:date="2024-04-06T00:23:00Z">
        <w:r w:rsidRPr="00ED68EC">
          <w:rPr>
            <w:rFonts w:ascii="Arial" w:hAnsi="Arial" w:cs="Arial"/>
            <w:sz w:val="22"/>
          </w:rPr>
          <w:t xml:space="preserve">Fatumah, N., Munishi, L. K., &amp; Ndakidemi, P. A. (2019). Variations in Greenhouse Gas Fluxes in Response to Short-Term Changes in Weather Variables at Three Elevation Ranges, Wakiso District, Uganda. </w:t>
        </w:r>
        <w:r w:rsidRPr="00ED68EC">
          <w:rPr>
            <w:rFonts w:ascii="Arial" w:hAnsi="Arial" w:cs="Arial"/>
            <w:i/>
            <w:iCs/>
            <w:sz w:val="22"/>
          </w:rPr>
          <w:t>Atmosphere</w:t>
        </w:r>
        <w:r w:rsidRPr="00ED68EC">
          <w:rPr>
            <w:rFonts w:ascii="Arial" w:hAnsi="Arial" w:cs="Arial"/>
            <w:sz w:val="22"/>
          </w:rPr>
          <w:t xml:space="preserve">, </w:t>
        </w:r>
        <w:r w:rsidRPr="00ED68EC">
          <w:rPr>
            <w:rFonts w:ascii="Arial" w:hAnsi="Arial" w:cs="Arial"/>
            <w:i/>
            <w:iCs/>
            <w:sz w:val="22"/>
          </w:rPr>
          <w:t>10</w:t>
        </w:r>
        <w:r w:rsidRPr="00ED68EC">
          <w:rPr>
            <w:rFonts w:ascii="Arial" w:hAnsi="Arial" w:cs="Arial"/>
            <w:sz w:val="22"/>
          </w:rPr>
          <w:t>(11), Article 11. https://doi.org/10.3390/atmos10110708</w:t>
        </w:r>
      </w:ins>
    </w:p>
    <w:p w:rsidR="006D66E5" w:rsidRPr="00ED68EC" w:rsidRDefault="006D66E5" w:rsidP="006D66E5">
      <w:pPr>
        <w:pStyle w:val="Bibliographie"/>
        <w:rPr>
          <w:ins w:id="1764" w:author="Ari Fina Bintarti" w:date="2024-04-06T00:23:00Z"/>
          <w:rFonts w:ascii="Arial" w:hAnsi="Arial" w:cs="Arial"/>
          <w:sz w:val="22"/>
        </w:rPr>
      </w:pPr>
      <w:ins w:id="1765" w:author="Ari Fina Bintarti" w:date="2024-04-06T00:23:00Z">
        <w:r w:rsidRPr="00ED68EC">
          <w:rPr>
            <w:rFonts w:ascii="Arial" w:hAnsi="Arial" w:cs="Arial"/>
            <w:sz w:val="22"/>
          </w:rPr>
          <w:t xml:space="preserve">Feng, X., Wang, M., Li, Q., Qin, Y., Sun, B., Tan, P., Liu, H., Li, C., &amp; Zhang, J. (2024). Comammox dominate soil nitrification under different N fertilization regimes in semi-arid areas of Northeast China. </w:t>
        </w:r>
        <w:r w:rsidRPr="00ED68EC">
          <w:rPr>
            <w:rFonts w:ascii="Arial" w:hAnsi="Arial" w:cs="Arial"/>
            <w:i/>
            <w:iCs/>
            <w:sz w:val="22"/>
          </w:rPr>
          <w:t>Applied Soil Ecology</w:t>
        </w:r>
        <w:r w:rsidRPr="00ED68EC">
          <w:rPr>
            <w:rFonts w:ascii="Arial" w:hAnsi="Arial" w:cs="Arial"/>
            <w:sz w:val="22"/>
          </w:rPr>
          <w:t xml:space="preserve">, </w:t>
        </w:r>
        <w:r w:rsidRPr="00ED68EC">
          <w:rPr>
            <w:rFonts w:ascii="Arial" w:hAnsi="Arial" w:cs="Arial"/>
            <w:i/>
            <w:iCs/>
            <w:sz w:val="22"/>
          </w:rPr>
          <w:t>193</w:t>
        </w:r>
        <w:r w:rsidRPr="00ED68EC">
          <w:rPr>
            <w:rFonts w:ascii="Arial" w:hAnsi="Arial" w:cs="Arial"/>
            <w:sz w:val="22"/>
          </w:rPr>
          <w:t>, 105119. https://doi.org/10.1016/j.apsoil.2023.105119</w:t>
        </w:r>
      </w:ins>
    </w:p>
    <w:p w:rsidR="006D66E5" w:rsidRPr="00ED68EC" w:rsidRDefault="006D66E5" w:rsidP="006D66E5">
      <w:pPr>
        <w:pStyle w:val="Bibliographie"/>
        <w:rPr>
          <w:ins w:id="1766" w:author="Ari Fina Bintarti" w:date="2024-04-06T00:23:00Z"/>
          <w:rFonts w:ascii="Arial" w:hAnsi="Arial" w:cs="Arial"/>
          <w:sz w:val="22"/>
        </w:rPr>
      </w:pPr>
      <w:ins w:id="1767" w:author="Ari Fina Bintarti" w:date="2024-04-06T00:23:00Z">
        <w:r w:rsidRPr="00ED68EC">
          <w:rPr>
            <w:rFonts w:ascii="Arial" w:hAnsi="Arial" w:cs="Arial"/>
            <w:sz w:val="22"/>
          </w:rPr>
          <w:t xml:space="preserve">Fuchslueger, L., Kastl, E.-M., Bauer, F., Kienzl, S., Hasibeder, R., Ladreiter-Knauss, T., Schmitt, M., Bahn, M., Schloter, M., Richter, A., &amp; Szukics, U. (2014). Effects of drought on nitrogen turnover and abundances of ammonia-oxidizers in mountain grassland. </w:t>
        </w:r>
        <w:r w:rsidRPr="00ED68EC">
          <w:rPr>
            <w:rFonts w:ascii="Arial" w:hAnsi="Arial" w:cs="Arial"/>
            <w:i/>
            <w:iCs/>
            <w:sz w:val="22"/>
          </w:rPr>
          <w:t>Biogeosciences</w:t>
        </w:r>
        <w:r w:rsidRPr="00ED68EC">
          <w:rPr>
            <w:rFonts w:ascii="Arial" w:hAnsi="Arial" w:cs="Arial"/>
            <w:sz w:val="22"/>
          </w:rPr>
          <w:t xml:space="preserve">, </w:t>
        </w:r>
        <w:r w:rsidRPr="00ED68EC">
          <w:rPr>
            <w:rFonts w:ascii="Arial" w:hAnsi="Arial" w:cs="Arial"/>
            <w:i/>
            <w:iCs/>
            <w:sz w:val="22"/>
          </w:rPr>
          <w:t>11</w:t>
        </w:r>
        <w:r w:rsidRPr="00ED68EC">
          <w:rPr>
            <w:rFonts w:ascii="Arial" w:hAnsi="Arial" w:cs="Arial"/>
            <w:sz w:val="22"/>
          </w:rPr>
          <w:t>(21), 6003–6015. https://doi.org/10.5194/bg-11-6003-2014</w:t>
        </w:r>
      </w:ins>
    </w:p>
    <w:p w:rsidR="006D66E5" w:rsidRPr="00ED68EC" w:rsidRDefault="006D66E5" w:rsidP="006D66E5">
      <w:pPr>
        <w:pStyle w:val="Bibliographie"/>
        <w:rPr>
          <w:ins w:id="1768" w:author="Ari Fina Bintarti" w:date="2024-04-06T00:23:00Z"/>
          <w:rFonts w:ascii="Arial" w:hAnsi="Arial" w:cs="Arial"/>
          <w:sz w:val="22"/>
        </w:rPr>
      </w:pPr>
      <w:ins w:id="1769" w:author="Ari Fina Bintarti" w:date="2024-04-06T00:23:00Z">
        <w:r w:rsidRPr="00ED68EC">
          <w:rPr>
            <w:rFonts w:ascii="Arial" w:hAnsi="Arial" w:cs="Arial"/>
            <w:sz w:val="22"/>
          </w:rPr>
          <w:t xml:space="preserve">Harris, E., Diaz-Pines, E., Stoll, E., Schloter, M., Schulz, S., Duffner, C., Li, K., Moore, K. L., Ingrisch, J., Reinthaler, D., Zechmeister-Boltenstern, S., Glatzel, S., Brüggemann, N., &amp; Bahn, M. (2021). Denitrifying pathways dominate nitrous oxide emissions from managed grassland during drought and rewetting. </w:t>
        </w:r>
        <w:r w:rsidRPr="00ED68EC">
          <w:rPr>
            <w:rFonts w:ascii="Arial" w:hAnsi="Arial" w:cs="Arial"/>
            <w:i/>
            <w:iCs/>
            <w:sz w:val="22"/>
          </w:rPr>
          <w:t>Science Advances</w:t>
        </w:r>
        <w:r w:rsidRPr="00ED68EC">
          <w:rPr>
            <w:rFonts w:ascii="Arial" w:hAnsi="Arial" w:cs="Arial"/>
            <w:sz w:val="22"/>
          </w:rPr>
          <w:t xml:space="preserve">, </w:t>
        </w:r>
        <w:r w:rsidRPr="00ED68EC">
          <w:rPr>
            <w:rFonts w:ascii="Arial" w:hAnsi="Arial" w:cs="Arial"/>
            <w:i/>
            <w:iCs/>
            <w:sz w:val="22"/>
          </w:rPr>
          <w:t>7</w:t>
        </w:r>
        <w:r w:rsidRPr="00ED68EC">
          <w:rPr>
            <w:rFonts w:ascii="Arial" w:hAnsi="Arial" w:cs="Arial"/>
            <w:sz w:val="22"/>
          </w:rPr>
          <w:t>(6), eabb7118. https://doi.org/10.1126/sciadv.abb7118</w:t>
        </w:r>
      </w:ins>
    </w:p>
    <w:p w:rsidR="006D66E5" w:rsidRPr="00ED68EC" w:rsidRDefault="006D66E5" w:rsidP="006D66E5">
      <w:pPr>
        <w:pStyle w:val="Bibliographie"/>
        <w:rPr>
          <w:ins w:id="1770" w:author="Ari Fina Bintarti" w:date="2024-04-06T00:23:00Z"/>
          <w:rFonts w:ascii="Arial" w:hAnsi="Arial" w:cs="Arial"/>
          <w:sz w:val="22"/>
        </w:rPr>
      </w:pPr>
      <w:ins w:id="1771" w:author="Ari Fina Bintarti" w:date="2024-04-06T00:23:00Z">
        <w:r w:rsidRPr="00ED68EC">
          <w:rPr>
            <w:rFonts w:ascii="Arial" w:hAnsi="Arial" w:cs="Arial"/>
            <w:sz w:val="22"/>
          </w:rPr>
          <w:t xml:space="preserve">Hartmann, A. A., Barnard, R. L., Marhan, S., &amp; Niklaus, P. A. (2013). Effects of drought and N-fertilization on N cycling in two grassland soils. </w:t>
        </w:r>
        <w:r w:rsidRPr="00ED68EC">
          <w:rPr>
            <w:rFonts w:ascii="Arial" w:hAnsi="Arial" w:cs="Arial"/>
            <w:i/>
            <w:iCs/>
            <w:sz w:val="22"/>
          </w:rPr>
          <w:t>Oecologia</w:t>
        </w:r>
        <w:r w:rsidRPr="00ED68EC">
          <w:rPr>
            <w:rFonts w:ascii="Arial" w:hAnsi="Arial" w:cs="Arial"/>
            <w:sz w:val="22"/>
          </w:rPr>
          <w:t xml:space="preserve">, </w:t>
        </w:r>
        <w:r w:rsidRPr="00ED68EC">
          <w:rPr>
            <w:rFonts w:ascii="Arial" w:hAnsi="Arial" w:cs="Arial"/>
            <w:i/>
            <w:iCs/>
            <w:sz w:val="22"/>
          </w:rPr>
          <w:t>171</w:t>
        </w:r>
        <w:r w:rsidRPr="00ED68EC">
          <w:rPr>
            <w:rFonts w:ascii="Arial" w:hAnsi="Arial" w:cs="Arial"/>
            <w:sz w:val="22"/>
          </w:rPr>
          <w:t>(3), 705–717. https://doi.org/10.1007/s00442-012-2578-3</w:t>
        </w:r>
      </w:ins>
    </w:p>
    <w:p w:rsidR="006D66E5" w:rsidRPr="00ED68EC" w:rsidRDefault="006D66E5" w:rsidP="006D66E5">
      <w:pPr>
        <w:pStyle w:val="Bibliographie"/>
        <w:rPr>
          <w:ins w:id="1772" w:author="Ari Fina Bintarti" w:date="2024-04-06T00:23:00Z"/>
          <w:rFonts w:ascii="Arial" w:hAnsi="Arial" w:cs="Arial"/>
          <w:sz w:val="22"/>
        </w:rPr>
      </w:pPr>
      <w:ins w:id="1773" w:author="Ari Fina Bintarti" w:date="2024-04-06T00:23:00Z">
        <w:r w:rsidRPr="00ED68EC">
          <w:rPr>
            <w:rFonts w:ascii="Arial" w:hAnsi="Arial" w:cs="Arial"/>
            <w:sz w:val="22"/>
          </w:rPr>
          <w:t xml:space="preserve">Hartmann, A. A., &amp; Niklaus, P. A. (2012). Effects of simulated drought and nitrogen fertilizer on plant productivity and nitrous oxide (N2O) emissions of two pastures. </w:t>
        </w:r>
        <w:r w:rsidRPr="00ED68EC">
          <w:rPr>
            <w:rFonts w:ascii="Arial" w:hAnsi="Arial" w:cs="Arial"/>
            <w:i/>
            <w:iCs/>
            <w:sz w:val="22"/>
          </w:rPr>
          <w:t>Plant and Soil</w:t>
        </w:r>
        <w:r w:rsidRPr="00ED68EC">
          <w:rPr>
            <w:rFonts w:ascii="Arial" w:hAnsi="Arial" w:cs="Arial"/>
            <w:sz w:val="22"/>
          </w:rPr>
          <w:t xml:space="preserve">, </w:t>
        </w:r>
        <w:r w:rsidRPr="00ED68EC">
          <w:rPr>
            <w:rFonts w:ascii="Arial" w:hAnsi="Arial" w:cs="Arial"/>
            <w:i/>
            <w:iCs/>
            <w:sz w:val="22"/>
          </w:rPr>
          <w:t>361</w:t>
        </w:r>
        <w:r w:rsidRPr="00ED68EC">
          <w:rPr>
            <w:rFonts w:ascii="Arial" w:hAnsi="Arial" w:cs="Arial"/>
            <w:sz w:val="22"/>
          </w:rPr>
          <w:t>(1), 411–426. https://doi.org/10.1007/s11104-012-1248-x</w:t>
        </w:r>
      </w:ins>
    </w:p>
    <w:p w:rsidR="006D66E5" w:rsidRPr="00ED68EC" w:rsidRDefault="006D66E5" w:rsidP="006D66E5">
      <w:pPr>
        <w:pStyle w:val="Bibliographie"/>
        <w:rPr>
          <w:ins w:id="1774" w:author="Ari Fina Bintarti" w:date="2024-04-06T00:23:00Z"/>
          <w:rFonts w:ascii="Arial" w:hAnsi="Arial" w:cs="Arial"/>
          <w:sz w:val="22"/>
        </w:rPr>
      </w:pPr>
      <w:ins w:id="1775" w:author="Ari Fina Bintarti" w:date="2024-04-06T00:23:00Z">
        <w:r w:rsidRPr="00ED68EC">
          <w:rPr>
            <w:rFonts w:ascii="Arial" w:hAnsi="Arial" w:cs="Arial"/>
            <w:sz w:val="22"/>
          </w:rPr>
          <w:t xml:space="preserve">Homyak, P. M., Allison, S. D., Huxman, T. E., Goulden, M. L., &amp; Treseder, K. K. (2017). Effects of Drought Manipulation on Soil Nitrogen Cycling: A Meta-Analysis. </w:t>
        </w:r>
        <w:r w:rsidRPr="00ED68EC">
          <w:rPr>
            <w:rFonts w:ascii="Arial" w:hAnsi="Arial" w:cs="Arial"/>
            <w:i/>
            <w:iCs/>
            <w:sz w:val="22"/>
          </w:rPr>
          <w:t>Journal of Geophysical Research: Biogeosciences</w:t>
        </w:r>
        <w:r w:rsidRPr="00ED68EC">
          <w:rPr>
            <w:rFonts w:ascii="Arial" w:hAnsi="Arial" w:cs="Arial"/>
            <w:sz w:val="22"/>
          </w:rPr>
          <w:t xml:space="preserve">, </w:t>
        </w:r>
        <w:r w:rsidRPr="00ED68EC">
          <w:rPr>
            <w:rFonts w:ascii="Arial" w:hAnsi="Arial" w:cs="Arial"/>
            <w:i/>
            <w:iCs/>
            <w:sz w:val="22"/>
          </w:rPr>
          <w:t>122</w:t>
        </w:r>
        <w:r w:rsidRPr="00ED68EC">
          <w:rPr>
            <w:rFonts w:ascii="Arial" w:hAnsi="Arial" w:cs="Arial"/>
            <w:sz w:val="22"/>
          </w:rPr>
          <w:t>(12), 3260–3272. https://doi.org/10.1002/2017JG004146</w:t>
        </w:r>
      </w:ins>
    </w:p>
    <w:p w:rsidR="006D66E5" w:rsidRPr="00ED68EC" w:rsidRDefault="006D66E5" w:rsidP="006D66E5">
      <w:pPr>
        <w:pStyle w:val="Bibliographie"/>
        <w:rPr>
          <w:ins w:id="1776" w:author="Ari Fina Bintarti" w:date="2024-04-06T00:23:00Z"/>
          <w:rFonts w:ascii="Arial" w:hAnsi="Arial" w:cs="Arial"/>
          <w:sz w:val="22"/>
        </w:rPr>
      </w:pPr>
      <w:ins w:id="1777" w:author="Ari Fina Bintarti" w:date="2024-04-06T00:23:00Z">
        <w:r w:rsidRPr="00ED68EC">
          <w:rPr>
            <w:rFonts w:ascii="Arial" w:hAnsi="Arial" w:cs="Arial"/>
            <w:sz w:val="22"/>
          </w:rPr>
          <w:t xml:space="preserve">Kits, K. D., Sedlacek, C. J., Lebedeva, E. V., Han, P., Bulaev, A., Pjevac, P., Daebeler, A., Romano, S., Albertsen, M., Stein, L. Y., Daims, H., &amp; Wagner, M. (2017). Kinetic analysis of a complete nitrifier reveals an oligotrophic lifestyle. </w:t>
        </w:r>
        <w:r w:rsidRPr="00ED68EC">
          <w:rPr>
            <w:rFonts w:ascii="Arial" w:hAnsi="Arial" w:cs="Arial"/>
            <w:i/>
            <w:iCs/>
            <w:sz w:val="22"/>
          </w:rPr>
          <w:t>Nature</w:t>
        </w:r>
        <w:r w:rsidRPr="00ED68EC">
          <w:rPr>
            <w:rFonts w:ascii="Arial" w:hAnsi="Arial" w:cs="Arial"/>
            <w:sz w:val="22"/>
          </w:rPr>
          <w:t xml:space="preserve">, </w:t>
        </w:r>
        <w:r w:rsidRPr="00ED68EC">
          <w:rPr>
            <w:rFonts w:ascii="Arial" w:hAnsi="Arial" w:cs="Arial"/>
            <w:i/>
            <w:iCs/>
            <w:sz w:val="22"/>
          </w:rPr>
          <w:t>549</w:t>
        </w:r>
        <w:r w:rsidRPr="00ED68EC">
          <w:rPr>
            <w:rFonts w:ascii="Arial" w:hAnsi="Arial" w:cs="Arial"/>
            <w:sz w:val="22"/>
          </w:rPr>
          <w:t>(7671), 269–272. https://doi.org/10.1038/nature23679</w:t>
        </w:r>
      </w:ins>
    </w:p>
    <w:p w:rsidR="006D66E5" w:rsidRPr="00ED68EC" w:rsidRDefault="006D66E5" w:rsidP="006D66E5">
      <w:pPr>
        <w:pStyle w:val="Bibliographie"/>
        <w:rPr>
          <w:ins w:id="1778" w:author="Ari Fina Bintarti" w:date="2024-04-06T00:23:00Z"/>
          <w:rFonts w:ascii="Arial" w:hAnsi="Arial" w:cs="Arial"/>
          <w:sz w:val="22"/>
        </w:rPr>
      </w:pPr>
      <w:ins w:id="1779" w:author="Ari Fina Bintarti" w:date="2024-04-06T00:23:00Z">
        <w:r w:rsidRPr="00ED68EC">
          <w:rPr>
            <w:rFonts w:ascii="Arial" w:hAnsi="Arial" w:cs="Arial"/>
            <w:sz w:val="22"/>
          </w:rPr>
          <w:t xml:space="preserve">Koch, H., van Kessel, M. A. H. J., &amp; Lücker, S. (2019). Complete nitrification: Insights into the ecophysiology of comammox Nitrospira. </w:t>
        </w:r>
        <w:r w:rsidRPr="00ED68EC">
          <w:rPr>
            <w:rFonts w:ascii="Arial" w:hAnsi="Arial" w:cs="Arial"/>
            <w:i/>
            <w:iCs/>
            <w:sz w:val="22"/>
          </w:rPr>
          <w:t>Applied Microbiology and Biotechnology</w:t>
        </w:r>
        <w:r w:rsidRPr="00ED68EC">
          <w:rPr>
            <w:rFonts w:ascii="Arial" w:hAnsi="Arial" w:cs="Arial"/>
            <w:sz w:val="22"/>
          </w:rPr>
          <w:t xml:space="preserve">, </w:t>
        </w:r>
        <w:r w:rsidRPr="00ED68EC">
          <w:rPr>
            <w:rFonts w:ascii="Arial" w:hAnsi="Arial" w:cs="Arial"/>
            <w:i/>
            <w:iCs/>
            <w:sz w:val="22"/>
          </w:rPr>
          <w:t>103</w:t>
        </w:r>
        <w:r w:rsidRPr="00ED68EC">
          <w:rPr>
            <w:rFonts w:ascii="Arial" w:hAnsi="Arial" w:cs="Arial"/>
            <w:sz w:val="22"/>
          </w:rPr>
          <w:t>(1), 177–189. https://doi.org/10.1007/s00253-018-9486-3</w:t>
        </w:r>
      </w:ins>
    </w:p>
    <w:p w:rsidR="006D66E5" w:rsidRPr="00ED68EC" w:rsidRDefault="006D66E5" w:rsidP="006D66E5">
      <w:pPr>
        <w:pStyle w:val="Bibliographie"/>
        <w:rPr>
          <w:ins w:id="1780" w:author="Ari Fina Bintarti" w:date="2024-04-06T00:23:00Z"/>
          <w:rFonts w:ascii="Arial" w:hAnsi="Arial" w:cs="Arial"/>
          <w:sz w:val="22"/>
        </w:rPr>
      </w:pPr>
      <w:ins w:id="1781" w:author="Ari Fina Bintarti" w:date="2024-04-06T00:23:00Z">
        <w:r w:rsidRPr="00ED68EC">
          <w:rPr>
            <w:rFonts w:ascii="Arial" w:hAnsi="Arial" w:cs="Arial"/>
            <w:sz w:val="22"/>
          </w:rPr>
          <w:t xml:space="preserve">Krüger, M., Potthast, K., Michalzik, B., Tischer, A., Küsel, K., Deckner, F. F. K., &amp; Herrmann, M. (2021). Drought and rewetting events enhance nitrate leaching and seepage-mediated translocation of microbes from beech forest soils.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154</w:t>
        </w:r>
        <w:r w:rsidRPr="00ED68EC">
          <w:rPr>
            <w:rFonts w:ascii="Arial" w:hAnsi="Arial" w:cs="Arial"/>
            <w:sz w:val="22"/>
          </w:rPr>
          <w:t>, 108153. https://doi.org/10.1016/j.soilbio.2021.108153</w:t>
        </w:r>
      </w:ins>
    </w:p>
    <w:p w:rsidR="006D66E5" w:rsidRPr="00ED68EC" w:rsidRDefault="006D66E5" w:rsidP="006D66E5">
      <w:pPr>
        <w:pStyle w:val="Bibliographie"/>
        <w:rPr>
          <w:ins w:id="1782" w:author="Ari Fina Bintarti" w:date="2024-04-06T00:23:00Z"/>
          <w:rFonts w:ascii="Arial" w:hAnsi="Arial" w:cs="Arial"/>
          <w:sz w:val="22"/>
        </w:rPr>
      </w:pPr>
      <w:ins w:id="1783" w:author="Ari Fina Bintarti" w:date="2024-04-06T00:23:00Z">
        <w:r w:rsidRPr="00ED68EC">
          <w:rPr>
            <w:rFonts w:ascii="Arial" w:hAnsi="Arial" w:cs="Arial"/>
            <w:sz w:val="22"/>
          </w:rPr>
          <w:t xml:space="preserve">Lehtovirta-Morley, L. E. (2018). Ammonia oxidation: Ecology, physiology, biochemistry and why they must all come together. </w:t>
        </w:r>
        <w:r w:rsidRPr="00ED68EC">
          <w:rPr>
            <w:rFonts w:ascii="Arial" w:hAnsi="Arial" w:cs="Arial"/>
            <w:i/>
            <w:iCs/>
            <w:sz w:val="22"/>
          </w:rPr>
          <w:t>FEMS Microbiology Letters</w:t>
        </w:r>
        <w:r w:rsidRPr="00ED68EC">
          <w:rPr>
            <w:rFonts w:ascii="Arial" w:hAnsi="Arial" w:cs="Arial"/>
            <w:sz w:val="22"/>
          </w:rPr>
          <w:t xml:space="preserve">, </w:t>
        </w:r>
        <w:r w:rsidRPr="00ED68EC">
          <w:rPr>
            <w:rFonts w:ascii="Arial" w:hAnsi="Arial" w:cs="Arial"/>
            <w:i/>
            <w:iCs/>
            <w:sz w:val="22"/>
          </w:rPr>
          <w:t>365</w:t>
        </w:r>
        <w:r w:rsidRPr="00ED68EC">
          <w:rPr>
            <w:rFonts w:ascii="Arial" w:hAnsi="Arial" w:cs="Arial"/>
            <w:sz w:val="22"/>
          </w:rPr>
          <w:t>(9), fny058. https://doi.org/10.1093/femsle/fny058</w:t>
        </w:r>
      </w:ins>
    </w:p>
    <w:p w:rsidR="006D66E5" w:rsidRPr="00ED68EC" w:rsidRDefault="006D66E5" w:rsidP="006D66E5">
      <w:pPr>
        <w:pStyle w:val="Bibliographie"/>
        <w:rPr>
          <w:ins w:id="1784" w:author="Ari Fina Bintarti" w:date="2024-04-06T00:23:00Z"/>
          <w:rFonts w:ascii="Arial" w:hAnsi="Arial" w:cs="Arial"/>
          <w:sz w:val="22"/>
        </w:rPr>
      </w:pPr>
      <w:ins w:id="1785" w:author="Ari Fina Bintarti" w:date="2024-04-06T00:23:00Z">
        <w:r w:rsidRPr="00ED68EC">
          <w:rPr>
            <w:rFonts w:ascii="Arial" w:hAnsi="Arial" w:cs="Arial"/>
            <w:sz w:val="22"/>
          </w:rPr>
          <w:t xml:space="preserve">Metze, D., Schnecker, J., Canarini, A., Fuchslueger, L., Koch, B. J., Stone, B. W., Hungate, B. A., Hausmann, B., Schmidt, H., Schaumberger, A., Bahn, M., Kaiser, C., &amp; Richter, A. (2023). Microbial growth under drought is confined to distinct taxa and modified by potential future climate conditions. </w:t>
        </w:r>
        <w:r w:rsidRPr="00ED68EC">
          <w:rPr>
            <w:rFonts w:ascii="Arial" w:hAnsi="Arial" w:cs="Arial"/>
            <w:i/>
            <w:iCs/>
            <w:sz w:val="22"/>
          </w:rPr>
          <w:t>Nature Communications</w:t>
        </w:r>
        <w:r w:rsidRPr="00ED68EC">
          <w:rPr>
            <w:rFonts w:ascii="Arial" w:hAnsi="Arial" w:cs="Arial"/>
            <w:sz w:val="22"/>
          </w:rPr>
          <w:t xml:space="preserve">, </w:t>
        </w:r>
        <w:r w:rsidRPr="00ED68EC">
          <w:rPr>
            <w:rFonts w:ascii="Arial" w:hAnsi="Arial" w:cs="Arial"/>
            <w:i/>
            <w:iCs/>
            <w:sz w:val="22"/>
          </w:rPr>
          <w:t>14</w:t>
        </w:r>
        <w:r w:rsidRPr="00ED68EC">
          <w:rPr>
            <w:rFonts w:ascii="Arial" w:hAnsi="Arial" w:cs="Arial"/>
            <w:sz w:val="22"/>
          </w:rPr>
          <w:t>(1), 5895. https://doi.org/10.1038/s41467-023-41524-y</w:t>
        </w:r>
      </w:ins>
    </w:p>
    <w:p w:rsidR="006D66E5" w:rsidRPr="00ED68EC" w:rsidRDefault="006D66E5" w:rsidP="006D66E5">
      <w:pPr>
        <w:pStyle w:val="Bibliographie"/>
        <w:rPr>
          <w:ins w:id="1786" w:author="Ari Fina Bintarti" w:date="2024-04-06T00:23:00Z"/>
          <w:rFonts w:ascii="Arial" w:hAnsi="Arial" w:cs="Arial"/>
          <w:sz w:val="22"/>
        </w:rPr>
      </w:pPr>
      <w:ins w:id="1787" w:author="Ari Fina Bintarti" w:date="2024-04-06T00:23:00Z">
        <w:r w:rsidRPr="00ED68EC">
          <w:rPr>
            <w:rFonts w:ascii="Arial" w:hAnsi="Arial" w:cs="Arial"/>
            <w:sz w:val="22"/>
          </w:rPr>
          <w:t xml:space="preserve">Qu, Q., Xu, H., Ai, Z., Wang, M., Wang, G., Liu, G., Geissen, V., Ritsema, C. J., &amp; Xue, S. (2023). Impacts of extreme weather events on terrestrial carbon and nitrogen cycling: A global meta-analysis. </w:t>
        </w:r>
        <w:r w:rsidRPr="00ED68EC">
          <w:rPr>
            <w:rFonts w:ascii="Arial" w:hAnsi="Arial" w:cs="Arial"/>
            <w:i/>
            <w:iCs/>
            <w:sz w:val="22"/>
          </w:rPr>
          <w:t>Environmental Pollution</w:t>
        </w:r>
        <w:r w:rsidRPr="00ED68EC">
          <w:rPr>
            <w:rFonts w:ascii="Arial" w:hAnsi="Arial" w:cs="Arial"/>
            <w:sz w:val="22"/>
          </w:rPr>
          <w:t xml:space="preserve">, </w:t>
        </w:r>
        <w:r w:rsidRPr="00ED68EC">
          <w:rPr>
            <w:rFonts w:ascii="Arial" w:hAnsi="Arial" w:cs="Arial"/>
            <w:i/>
            <w:iCs/>
            <w:sz w:val="22"/>
          </w:rPr>
          <w:t>319</w:t>
        </w:r>
        <w:r w:rsidRPr="00ED68EC">
          <w:rPr>
            <w:rFonts w:ascii="Arial" w:hAnsi="Arial" w:cs="Arial"/>
            <w:sz w:val="22"/>
          </w:rPr>
          <w:t>, 120996. https://doi.org/10.1016/j.envpol.2022.120996</w:t>
        </w:r>
      </w:ins>
    </w:p>
    <w:p w:rsidR="006D66E5" w:rsidRPr="00ED68EC" w:rsidRDefault="006D66E5" w:rsidP="006D66E5">
      <w:pPr>
        <w:pStyle w:val="Bibliographie"/>
        <w:rPr>
          <w:ins w:id="1788" w:author="Ari Fina Bintarti" w:date="2024-04-06T00:23:00Z"/>
          <w:rFonts w:ascii="Arial" w:hAnsi="Arial" w:cs="Arial"/>
          <w:sz w:val="22"/>
        </w:rPr>
      </w:pPr>
      <w:ins w:id="1789" w:author="Ari Fina Bintarti" w:date="2024-04-06T00:23:00Z">
        <w:r w:rsidRPr="00ED68EC">
          <w:rPr>
            <w:rFonts w:ascii="Arial" w:hAnsi="Arial" w:cs="Arial"/>
            <w:sz w:val="22"/>
          </w:rPr>
          <w:t xml:space="preserve">Sakoula, D., Koch, H., Frank, J., Jetten, M. S. M., van Kessel, M. A. H. J., &amp; Lücker, S. (2021). Enrichment and physiological characterization of a novel comammox Nitrospira indicates ammonium inhibition of complete nitrification. </w:t>
        </w:r>
        <w:r w:rsidRPr="00ED68EC">
          <w:rPr>
            <w:rFonts w:ascii="Arial" w:hAnsi="Arial" w:cs="Arial"/>
            <w:i/>
            <w:iCs/>
            <w:sz w:val="22"/>
          </w:rPr>
          <w:t>The ISME Journal</w:t>
        </w:r>
        <w:r w:rsidRPr="00ED68EC">
          <w:rPr>
            <w:rFonts w:ascii="Arial" w:hAnsi="Arial" w:cs="Arial"/>
            <w:sz w:val="22"/>
          </w:rPr>
          <w:t xml:space="preserve">, </w:t>
        </w:r>
        <w:r w:rsidRPr="00ED68EC">
          <w:rPr>
            <w:rFonts w:ascii="Arial" w:hAnsi="Arial" w:cs="Arial"/>
            <w:i/>
            <w:iCs/>
            <w:sz w:val="22"/>
          </w:rPr>
          <w:t>15</w:t>
        </w:r>
        <w:r w:rsidRPr="00ED68EC">
          <w:rPr>
            <w:rFonts w:ascii="Arial" w:hAnsi="Arial" w:cs="Arial"/>
            <w:sz w:val="22"/>
          </w:rPr>
          <w:t>(4), 1010–1024. https://doi.org/10.1038/s41396-020-00827-4</w:t>
        </w:r>
      </w:ins>
    </w:p>
    <w:p w:rsidR="006D66E5" w:rsidRPr="00ED68EC" w:rsidRDefault="006D66E5" w:rsidP="006D66E5">
      <w:pPr>
        <w:pStyle w:val="Bibliographie"/>
        <w:rPr>
          <w:ins w:id="1790" w:author="Ari Fina Bintarti" w:date="2024-04-06T00:23:00Z"/>
          <w:rFonts w:ascii="Arial" w:hAnsi="Arial" w:cs="Arial"/>
          <w:sz w:val="22"/>
        </w:rPr>
      </w:pPr>
      <w:ins w:id="1791" w:author="Ari Fina Bintarti" w:date="2024-04-06T00:23:00Z">
        <w:r w:rsidRPr="00ED68EC">
          <w:rPr>
            <w:rFonts w:ascii="Arial" w:hAnsi="Arial" w:cs="Arial"/>
            <w:sz w:val="22"/>
          </w:rPr>
          <w:t xml:space="preserve">Sanders, T., Fiencke, C., Hüpeden, J., Pfeiffer, E. M., &amp; Spieck, E. (2019). Cold Adapted Nitrosospira sp.: A Potential Crucial Contributor of Ammonia Oxidation in Cryosols of Permafrost-Affected Landscapes in Northeast Siberia. </w:t>
        </w:r>
        <w:r w:rsidRPr="00ED68EC">
          <w:rPr>
            <w:rFonts w:ascii="Arial" w:hAnsi="Arial" w:cs="Arial"/>
            <w:i/>
            <w:iCs/>
            <w:sz w:val="22"/>
          </w:rPr>
          <w:t>Microorganisms</w:t>
        </w:r>
        <w:r w:rsidRPr="00ED68EC">
          <w:rPr>
            <w:rFonts w:ascii="Arial" w:hAnsi="Arial" w:cs="Arial"/>
            <w:sz w:val="22"/>
          </w:rPr>
          <w:t xml:space="preserve">, </w:t>
        </w:r>
        <w:r w:rsidRPr="00ED68EC">
          <w:rPr>
            <w:rFonts w:ascii="Arial" w:hAnsi="Arial" w:cs="Arial"/>
            <w:i/>
            <w:iCs/>
            <w:sz w:val="22"/>
          </w:rPr>
          <w:t>7</w:t>
        </w:r>
        <w:r w:rsidRPr="00ED68EC">
          <w:rPr>
            <w:rFonts w:ascii="Arial" w:hAnsi="Arial" w:cs="Arial"/>
            <w:sz w:val="22"/>
          </w:rPr>
          <w:t>(12), Article 12. https://doi.org/10.3390/microorganisms7120699</w:t>
        </w:r>
      </w:ins>
    </w:p>
    <w:p w:rsidR="006D66E5" w:rsidRPr="00ED68EC" w:rsidRDefault="006D66E5" w:rsidP="006D66E5">
      <w:pPr>
        <w:pStyle w:val="Bibliographie"/>
        <w:rPr>
          <w:ins w:id="1792" w:author="Ari Fina Bintarti" w:date="2024-04-06T00:23:00Z"/>
          <w:rFonts w:ascii="Arial" w:hAnsi="Arial" w:cs="Arial"/>
          <w:sz w:val="22"/>
        </w:rPr>
      </w:pPr>
      <w:ins w:id="1793" w:author="Ari Fina Bintarti" w:date="2024-04-06T00:23:00Z">
        <w:r w:rsidRPr="00ED68EC">
          <w:rPr>
            <w:rFonts w:ascii="Arial" w:hAnsi="Arial" w:cs="Arial"/>
            <w:sz w:val="22"/>
          </w:rPr>
          <w:t xml:space="preserve">Schimel, J. P. (2018). Life in Dry Soils: Effects of Drought on Soil Microbial Communities and Processes. </w:t>
        </w:r>
        <w:r w:rsidRPr="00ED68EC">
          <w:rPr>
            <w:rFonts w:ascii="Arial" w:hAnsi="Arial" w:cs="Arial"/>
            <w:i/>
            <w:iCs/>
            <w:sz w:val="22"/>
          </w:rPr>
          <w:t>Annual Review of Ecology, Evolution, and Systematics</w:t>
        </w:r>
        <w:r w:rsidRPr="00ED68EC">
          <w:rPr>
            <w:rFonts w:ascii="Arial" w:hAnsi="Arial" w:cs="Arial"/>
            <w:sz w:val="22"/>
          </w:rPr>
          <w:t xml:space="preserve">, </w:t>
        </w:r>
        <w:r w:rsidRPr="00ED68EC">
          <w:rPr>
            <w:rFonts w:ascii="Arial" w:hAnsi="Arial" w:cs="Arial"/>
            <w:i/>
            <w:iCs/>
            <w:sz w:val="22"/>
          </w:rPr>
          <w:t>49</w:t>
        </w:r>
        <w:r w:rsidRPr="00ED68EC">
          <w:rPr>
            <w:rFonts w:ascii="Arial" w:hAnsi="Arial" w:cs="Arial"/>
            <w:sz w:val="22"/>
          </w:rPr>
          <w:t>(1), 409–432. https://doi.org/10.1146/annurev-ecolsys-110617-062614</w:t>
        </w:r>
      </w:ins>
    </w:p>
    <w:p w:rsidR="006D66E5" w:rsidRPr="00ED68EC" w:rsidRDefault="006D66E5" w:rsidP="006D66E5">
      <w:pPr>
        <w:pStyle w:val="Bibliographie"/>
        <w:rPr>
          <w:ins w:id="1794" w:author="Ari Fina Bintarti" w:date="2024-04-06T00:23:00Z"/>
          <w:rFonts w:ascii="Arial" w:hAnsi="Arial" w:cs="Arial"/>
          <w:sz w:val="22"/>
        </w:rPr>
      </w:pPr>
      <w:ins w:id="1795" w:author="Ari Fina Bintarti" w:date="2024-04-06T00:23:00Z">
        <w:r w:rsidRPr="00ED68EC">
          <w:rPr>
            <w:rFonts w:ascii="Arial" w:hAnsi="Arial" w:cs="Arial"/>
            <w:sz w:val="22"/>
          </w:rPr>
          <w:t xml:space="preserve">Séneca, J., Pjevac, P., Canarini, A., Herbold, C. W., Zioutis, C., Dietrich, M., Simon, E., Prommer, J., Bahn, M., Pötsch, E. M., Wagner, M., Wanek, W., &amp; Richter, A. (2020). Composition and activity of nitrifier communities in soil are unresponsive to elevated temperature and CO2, but strongly affected by drought. </w:t>
        </w:r>
        <w:r w:rsidRPr="00ED68EC">
          <w:rPr>
            <w:rFonts w:ascii="Arial" w:hAnsi="Arial" w:cs="Arial"/>
            <w:i/>
            <w:iCs/>
            <w:sz w:val="22"/>
          </w:rPr>
          <w:t>The ISME Journal</w:t>
        </w:r>
        <w:r w:rsidRPr="00ED68EC">
          <w:rPr>
            <w:rFonts w:ascii="Arial" w:hAnsi="Arial" w:cs="Arial"/>
            <w:sz w:val="22"/>
          </w:rPr>
          <w:t xml:space="preserve">, </w:t>
        </w:r>
        <w:r w:rsidRPr="00ED68EC">
          <w:rPr>
            <w:rFonts w:ascii="Arial" w:hAnsi="Arial" w:cs="Arial"/>
            <w:i/>
            <w:iCs/>
            <w:sz w:val="22"/>
          </w:rPr>
          <w:t>14</w:t>
        </w:r>
        <w:r w:rsidRPr="00ED68EC">
          <w:rPr>
            <w:rFonts w:ascii="Arial" w:hAnsi="Arial" w:cs="Arial"/>
            <w:sz w:val="22"/>
          </w:rPr>
          <w:t>(12), 3038–3053. https://doi.org/10.1038/s41396-020-00735-7</w:t>
        </w:r>
      </w:ins>
    </w:p>
    <w:p w:rsidR="006D66E5" w:rsidRPr="00ED68EC" w:rsidRDefault="006D66E5" w:rsidP="006D66E5">
      <w:pPr>
        <w:pStyle w:val="Bibliographie"/>
        <w:rPr>
          <w:ins w:id="1796" w:author="Ari Fina Bintarti" w:date="2024-04-06T00:23:00Z"/>
          <w:rFonts w:ascii="Arial" w:hAnsi="Arial" w:cs="Arial"/>
          <w:sz w:val="22"/>
        </w:rPr>
      </w:pPr>
      <w:ins w:id="1797" w:author="Ari Fina Bintarti" w:date="2024-04-06T00:23:00Z">
        <w:r w:rsidRPr="00ED68EC">
          <w:rPr>
            <w:rFonts w:ascii="Arial" w:hAnsi="Arial" w:cs="Arial"/>
            <w:sz w:val="22"/>
          </w:rPr>
          <w:t xml:space="preserve">Thion, C., &amp; Prosser, J. I. (2014). Differential response of nonadapted ammonia-oxidising archaea and bacteria to drying-rewetting stress. </w:t>
        </w:r>
        <w:r w:rsidRPr="00ED68EC">
          <w:rPr>
            <w:rFonts w:ascii="Arial" w:hAnsi="Arial" w:cs="Arial"/>
            <w:i/>
            <w:iCs/>
            <w:sz w:val="22"/>
          </w:rPr>
          <w:t>FEMS Microbiology Ecology</w:t>
        </w:r>
        <w:r w:rsidRPr="00ED68EC">
          <w:rPr>
            <w:rFonts w:ascii="Arial" w:hAnsi="Arial" w:cs="Arial"/>
            <w:sz w:val="22"/>
          </w:rPr>
          <w:t>, n/a-n/a. https://doi.org/10.1111/1574-6941.12395</w:t>
        </w:r>
      </w:ins>
    </w:p>
    <w:p w:rsidR="006D66E5" w:rsidRPr="00ED68EC" w:rsidRDefault="006D66E5" w:rsidP="006D66E5">
      <w:pPr>
        <w:pStyle w:val="Bibliographie"/>
        <w:rPr>
          <w:ins w:id="1798" w:author="Ari Fina Bintarti" w:date="2024-04-06T00:23:00Z"/>
          <w:rFonts w:ascii="Arial" w:hAnsi="Arial" w:cs="Arial"/>
          <w:sz w:val="22"/>
        </w:rPr>
      </w:pPr>
      <w:ins w:id="1799" w:author="Ari Fina Bintarti" w:date="2024-04-06T00:23:00Z">
        <w:r w:rsidRPr="00ED68EC">
          <w:rPr>
            <w:rFonts w:ascii="Arial" w:hAnsi="Arial" w:cs="Arial"/>
            <w:sz w:val="22"/>
          </w:rPr>
          <w:t xml:space="preserve">Ullah, M. R., Corneo, P. E., &amp; Dijkstra, F. A. (2020). Inter-seasonal Nitrogen Loss with Drought Depends on Fertilizer Management in a Seminatural Australian Grassland. </w:t>
        </w:r>
        <w:r w:rsidRPr="00ED68EC">
          <w:rPr>
            <w:rFonts w:ascii="Arial" w:hAnsi="Arial" w:cs="Arial"/>
            <w:i/>
            <w:iCs/>
            <w:sz w:val="22"/>
          </w:rPr>
          <w:t>Ecosystems</w:t>
        </w:r>
        <w:r w:rsidRPr="00ED68EC">
          <w:rPr>
            <w:rFonts w:ascii="Arial" w:hAnsi="Arial" w:cs="Arial"/>
            <w:sz w:val="22"/>
          </w:rPr>
          <w:t xml:space="preserve">, </w:t>
        </w:r>
        <w:r w:rsidRPr="00ED68EC">
          <w:rPr>
            <w:rFonts w:ascii="Arial" w:hAnsi="Arial" w:cs="Arial"/>
            <w:i/>
            <w:iCs/>
            <w:sz w:val="22"/>
          </w:rPr>
          <w:t>23</w:t>
        </w:r>
        <w:r w:rsidRPr="00ED68EC">
          <w:rPr>
            <w:rFonts w:ascii="Arial" w:hAnsi="Arial" w:cs="Arial"/>
            <w:sz w:val="22"/>
          </w:rPr>
          <w:t>(6), 1281–1293. https://doi.org/10.1007/s10021-019-00469-4</w:t>
        </w:r>
      </w:ins>
    </w:p>
    <w:p w:rsidR="006D66E5" w:rsidRPr="00ED68EC" w:rsidRDefault="006D66E5" w:rsidP="006D66E5">
      <w:pPr>
        <w:pStyle w:val="Bibliographie"/>
        <w:rPr>
          <w:ins w:id="1800" w:author="Ari Fina Bintarti" w:date="2024-04-06T00:23:00Z"/>
          <w:rFonts w:ascii="Arial" w:hAnsi="Arial" w:cs="Arial"/>
          <w:sz w:val="22"/>
        </w:rPr>
      </w:pPr>
      <w:ins w:id="1801" w:author="Ari Fina Bintarti" w:date="2024-04-06T00:23:00Z">
        <w:r w:rsidRPr="00ED68EC">
          <w:rPr>
            <w:rFonts w:ascii="Arial" w:hAnsi="Arial" w:cs="Arial"/>
            <w:sz w:val="22"/>
          </w:rPr>
          <w:t xml:space="preserve">Wang, H., Hou, J., Zhou, B., &amp; Han, X. (2023). Effects of Water Supply Mode on Nitrogen Transformation and Ammonia Oxidation Microorganisms in a Tea Garden. </w:t>
        </w:r>
        <w:r w:rsidRPr="00ED68EC">
          <w:rPr>
            <w:rFonts w:ascii="Arial" w:hAnsi="Arial" w:cs="Arial"/>
            <w:i/>
            <w:iCs/>
            <w:sz w:val="22"/>
          </w:rPr>
          <w:t>Agronomy</w:t>
        </w:r>
        <w:r w:rsidRPr="00ED68EC">
          <w:rPr>
            <w:rFonts w:ascii="Arial" w:hAnsi="Arial" w:cs="Arial"/>
            <w:sz w:val="22"/>
          </w:rPr>
          <w:t xml:space="preserve">, </w:t>
        </w:r>
        <w:r w:rsidRPr="00ED68EC">
          <w:rPr>
            <w:rFonts w:ascii="Arial" w:hAnsi="Arial" w:cs="Arial"/>
            <w:i/>
            <w:iCs/>
            <w:sz w:val="22"/>
          </w:rPr>
          <w:t>13</w:t>
        </w:r>
        <w:r w:rsidRPr="00ED68EC">
          <w:rPr>
            <w:rFonts w:ascii="Arial" w:hAnsi="Arial" w:cs="Arial"/>
            <w:sz w:val="22"/>
          </w:rPr>
          <w:t>(5), Article 5. https://doi.org/10.3390/agronomy13051279</w:t>
        </w:r>
      </w:ins>
    </w:p>
    <w:p w:rsidR="006D66E5" w:rsidRPr="00ED68EC" w:rsidRDefault="006D66E5" w:rsidP="006D66E5">
      <w:pPr>
        <w:pStyle w:val="Bibliographie"/>
        <w:rPr>
          <w:ins w:id="1802" w:author="Ari Fina Bintarti" w:date="2024-04-06T00:23:00Z"/>
          <w:rFonts w:ascii="Arial" w:hAnsi="Arial" w:cs="Arial"/>
          <w:sz w:val="22"/>
        </w:rPr>
      </w:pPr>
      <w:ins w:id="1803" w:author="Ari Fina Bintarti" w:date="2024-04-06T00:23:00Z">
        <w:r w:rsidRPr="00ED68EC">
          <w:rPr>
            <w:rFonts w:ascii="Arial" w:hAnsi="Arial" w:cs="Arial"/>
            <w:sz w:val="22"/>
          </w:rPr>
          <w:t xml:space="preserve">Wang, Z., Cao, Y., Zhu-Barker, X., Nicol, G. W., Wright, A. L., Jia, Z., &amp; Jiang, X. (2019). Comammox Nitrospira clade B contributes to nitrification in soil. </w:t>
        </w:r>
        <w:r w:rsidRPr="00ED68EC">
          <w:rPr>
            <w:rFonts w:ascii="Arial" w:hAnsi="Arial" w:cs="Arial"/>
            <w:i/>
            <w:iCs/>
            <w:sz w:val="22"/>
          </w:rPr>
          <w:t>Soil Biology and Biochemistry</w:t>
        </w:r>
        <w:r w:rsidRPr="00ED68EC">
          <w:rPr>
            <w:rFonts w:ascii="Arial" w:hAnsi="Arial" w:cs="Arial"/>
            <w:sz w:val="22"/>
          </w:rPr>
          <w:t xml:space="preserve">, </w:t>
        </w:r>
        <w:r w:rsidRPr="00ED68EC">
          <w:rPr>
            <w:rFonts w:ascii="Arial" w:hAnsi="Arial" w:cs="Arial"/>
            <w:i/>
            <w:iCs/>
            <w:sz w:val="22"/>
          </w:rPr>
          <w:t>135</w:t>
        </w:r>
        <w:r w:rsidRPr="00ED68EC">
          <w:rPr>
            <w:rFonts w:ascii="Arial" w:hAnsi="Arial" w:cs="Arial"/>
            <w:sz w:val="22"/>
          </w:rPr>
          <w:t>, 392–395. https://doi.org/10.1016/j.soilbio.2019.06.004</w:t>
        </w:r>
      </w:ins>
    </w:p>
    <w:p w:rsidR="006D66E5" w:rsidRPr="00ED68EC" w:rsidRDefault="006D66E5" w:rsidP="006D66E5">
      <w:pPr>
        <w:pStyle w:val="Bibliographie"/>
        <w:rPr>
          <w:ins w:id="1804" w:author="Ari Fina Bintarti" w:date="2024-04-06T00:23:00Z"/>
          <w:rFonts w:ascii="Arial" w:hAnsi="Arial" w:cs="Arial"/>
          <w:sz w:val="22"/>
        </w:rPr>
      </w:pPr>
      <w:ins w:id="1805" w:author="Ari Fina Bintarti" w:date="2024-04-06T00:23:00Z">
        <w:r w:rsidRPr="00ED68EC">
          <w:rPr>
            <w:rFonts w:ascii="Arial" w:hAnsi="Arial" w:cs="Arial"/>
            <w:sz w:val="22"/>
          </w:rPr>
          <w:t xml:space="preserve">Xu, A., Li, L., Xie, J., Gopalakrishnan, S., Zhang, R., Luo, Z., Cai, L., Liu, C., Wang, L., Anwar, S., &amp; Jiang, Y. (2022). Changes in Ammonia-Oxidizing Archaea and Bacterial Communities and Soil Nitrogen Dynamics in Response to Long-Term Nitrogen Fertilization. </w:t>
        </w:r>
        <w:r w:rsidRPr="00ED68EC">
          <w:rPr>
            <w:rFonts w:ascii="Arial" w:hAnsi="Arial" w:cs="Arial"/>
            <w:i/>
            <w:iCs/>
            <w:sz w:val="22"/>
          </w:rPr>
          <w:t>International Journal of Environmental Research and Public Health</w:t>
        </w:r>
        <w:r w:rsidRPr="00ED68EC">
          <w:rPr>
            <w:rFonts w:ascii="Arial" w:hAnsi="Arial" w:cs="Arial"/>
            <w:sz w:val="22"/>
          </w:rPr>
          <w:t xml:space="preserve">, </w:t>
        </w:r>
        <w:r w:rsidRPr="00ED68EC">
          <w:rPr>
            <w:rFonts w:ascii="Arial" w:hAnsi="Arial" w:cs="Arial"/>
            <w:i/>
            <w:iCs/>
            <w:sz w:val="22"/>
          </w:rPr>
          <w:t>19</w:t>
        </w:r>
        <w:r w:rsidRPr="00ED68EC">
          <w:rPr>
            <w:rFonts w:ascii="Arial" w:hAnsi="Arial" w:cs="Arial"/>
            <w:sz w:val="22"/>
          </w:rPr>
          <w:t>(5), 2732. https://doi.org/10.3390/ijerph19052732</w:t>
        </w:r>
      </w:ins>
    </w:p>
    <w:p w:rsidR="006D66E5" w:rsidRPr="00ED68EC" w:rsidRDefault="006D66E5" w:rsidP="006D66E5">
      <w:pPr>
        <w:pStyle w:val="Bibliographie"/>
        <w:rPr>
          <w:ins w:id="1806" w:author="Ari Fina Bintarti" w:date="2024-04-06T00:23:00Z"/>
          <w:rFonts w:ascii="Arial" w:hAnsi="Arial" w:cs="Arial"/>
          <w:sz w:val="22"/>
        </w:rPr>
      </w:pPr>
      <w:ins w:id="1807" w:author="Ari Fina Bintarti" w:date="2024-04-06T00:23:00Z">
        <w:r w:rsidRPr="00ED68EC">
          <w:rPr>
            <w:rFonts w:ascii="Arial" w:hAnsi="Arial" w:cs="Arial"/>
            <w:sz w:val="22"/>
          </w:rPr>
          <w:t xml:space="preserve">Xu, S., Wang, B., Li, Y., Jiang, D., Zhou, Y., Ding, A., Zong, Y., Ling, X., Zhang, S., &amp; Lu, H. (2020). Ubiquity, diversity, and activity of comammox </w:t>
        </w:r>
        <w:r w:rsidRPr="00ED68EC">
          <w:rPr>
            <w:rFonts w:ascii="Arial" w:hAnsi="Arial" w:cs="Arial"/>
            <w:i/>
            <w:iCs/>
            <w:sz w:val="22"/>
          </w:rPr>
          <w:t>Nitrospira</w:t>
        </w:r>
        <w:r w:rsidRPr="00ED68EC">
          <w:rPr>
            <w:rFonts w:ascii="Arial" w:hAnsi="Arial" w:cs="Arial"/>
            <w:sz w:val="22"/>
          </w:rPr>
          <w:t xml:space="preserve"> in agricultural soils. </w:t>
        </w:r>
        <w:r w:rsidRPr="00ED68EC">
          <w:rPr>
            <w:rFonts w:ascii="Arial" w:hAnsi="Arial" w:cs="Arial"/>
            <w:i/>
            <w:iCs/>
            <w:sz w:val="22"/>
          </w:rPr>
          <w:t>Science of The Total Environment</w:t>
        </w:r>
        <w:r w:rsidRPr="00ED68EC">
          <w:rPr>
            <w:rFonts w:ascii="Arial" w:hAnsi="Arial" w:cs="Arial"/>
            <w:sz w:val="22"/>
          </w:rPr>
          <w:t xml:space="preserve">, </w:t>
        </w:r>
        <w:r w:rsidRPr="00ED68EC">
          <w:rPr>
            <w:rFonts w:ascii="Arial" w:hAnsi="Arial" w:cs="Arial"/>
            <w:i/>
            <w:iCs/>
            <w:sz w:val="22"/>
          </w:rPr>
          <w:t>706</w:t>
        </w:r>
        <w:r w:rsidRPr="00ED68EC">
          <w:rPr>
            <w:rFonts w:ascii="Arial" w:hAnsi="Arial" w:cs="Arial"/>
            <w:sz w:val="22"/>
          </w:rPr>
          <w:t>, 135684. https://doi.org/10.1016/j.scitotenv.2019.135684</w:t>
        </w:r>
      </w:ins>
    </w:p>
    <w:p w:rsidR="006D66E5" w:rsidRPr="00ED68EC" w:rsidRDefault="006D66E5" w:rsidP="006D66E5">
      <w:pPr>
        <w:pStyle w:val="Bibliographie"/>
        <w:rPr>
          <w:ins w:id="1808" w:author="Ari Fina Bintarti" w:date="2024-04-06T00:23:00Z"/>
          <w:rFonts w:ascii="Arial" w:hAnsi="Arial" w:cs="Arial"/>
          <w:sz w:val="22"/>
        </w:rPr>
      </w:pPr>
      <w:ins w:id="1809" w:author="Ari Fina Bintarti" w:date="2024-04-06T00:23:00Z">
        <w:r w:rsidRPr="003A0CFB">
          <w:rPr>
            <w:rFonts w:ascii="Arial" w:hAnsi="Arial" w:cs="Arial"/>
            <w:sz w:val="22"/>
            <w:lang w:val="fr-FR"/>
            <w:rPrChange w:id="1810" w:author="Laurent Philippot" w:date="2024-04-08T15:38:00Z">
              <w:rPr>
                <w:rFonts w:ascii="Arial" w:hAnsi="Arial" w:cs="Arial"/>
                <w:sz w:val="22"/>
              </w:rPr>
            </w:rPrChange>
          </w:rPr>
          <w:t xml:space="preserve">Xu, X., Liu, Y., Tang, C., Yang, Y., Yu, L., Lesueur, D., Herrmann, L., Di, H., Li, Y., Li, Q., &amp; Xu, J. (2024). </w:t>
        </w:r>
        <w:r w:rsidRPr="00ED68EC">
          <w:rPr>
            <w:rFonts w:ascii="Arial" w:hAnsi="Arial" w:cs="Arial"/>
            <w:sz w:val="22"/>
          </w:rPr>
          <w:t xml:space="preserve">Microbial resistance and resilience to drought and rewetting modulate soil N2O emissions with different fertilizers. </w:t>
        </w:r>
        <w:r w:rsidRPr="00ED68EC">
          <w:rPr>
            <w:rFonts w:ascii="Arial" w:hAnsi="Arial" w:cs="Arial"/>
            <w:i/>
            <w:iCs/>
            <w:sz w:val="22"/>
          </w:rPr>
          <w:t>Science of The Total Environment</w:t>
        </w:r>
        <w:r w:rsidRPr="00ED68EC">
          <w:rPr>
            <w:rFonts w:ascii="Arial" w:hAnsi="Arial" w:cs="Arial"/>
            <w:sz w:val="22"/>
          </w:rPr>
          <w:t xml:space="preserve">, </w:t>
        </w:r>
        <w:r w:rsidRPr="00ED68EC">
          <w:rPr>
            <w:rFonts w:ascii="Arial" w:hAnsi="Arial" w:cs="Arial"/>
            <w:i/>
            <w:iCs/>
            <w:sz w:val="22"/>
          </w:rPr>
          <w:t>917</w:t>
        </w:r>
        <w:r w:rsidRPr="00ED68EC">
          <w:rPr>
            <w:rFonts w:ascii="Arial" w:hAnsi="Arial" w:cs="Arial"/>
            <w:sz w:val="22"/>
          </w:rPr>
          <w:t>, 170380. https://doi.org/10.1016/j.scitotenv.2024.170380</w:t>
        </w:r>
      </w:ins>
    </w:p>
    <w:p w:rsidR="006D66E5" w:rsidRPr="00ED68EC" w:rsidRDefault="006D66E5" w:rsidP="006D66E5">
      <w:pPr>
        <w:spacing w:line="480" w:lineRule="auto"/>
        <w:jc w:val="both"/>
        <w:rPr>
          <w:ins w:id="1811" w:author="Ari Fina Bintarti" w:date="2024-04-06T00:23:00Z"/>
          <w:rFonts w:ascii="Arial" w:hAnsi="Arial" w:cs="Arial"/>
          <w:b/>
          <w:bCs/>
        </w:rPr>
      </w:pPr>
      <w:ins w:id="1812" w:author="Ari Fina Bintarti" w:date="2024-04-06T00:23:00Z">
        <w:r w:rsidRPr="00ED68EC">
          <w:rPr>
            <w:rFonts w:ascii="Arial" w:hAnsi="Arial" w:cs="Arial"/>
            <w:b/>
            <w:bCs/>
          </w:rPr>
          <w:fldChar w:fldCharType="end"/>
        </w:r>
      </w:ins>
    </w:p>
    <w:p w:rsidR="006D66E5" w:rsidRDefault="006D66E5" w:rsidP="00157A05">
      <w:pPr>
        <w:spacing w:after="0" w:line="480" w:lineRule="auto"/>
        <w:jc w:val="both"/>
        <w:rPr>
          <w:rFonts w:ascii="Arial" w:hAnsi="Arial" w:cs="Arial"/>
        </w:rPr>
      </w:pPr>
      <w:ins w:id="1813" w:author="Ari Fina Bintarti" w:date="2024-04-06T00:23:00Z">
        <w:r>
          <w:rPr>
            <w:rFonts w:ascii="Arial" w:hAnsi="Arial" w:cs="Arial"/>
          </w:rPr>
          <w:t>F</w:t>
        </w:r>
      </w:ins>
      <w:ins w:id="1814" w:author="Ari Fina Bintarti" w:date="2024-04-06T00:24:00Z">
        <w:r>
          <w:rPr>
            <w:rFonts w:ascii="Arial" w:hAnsi="Arial" w:cs="Arial"/>
          </w:rPr>
          <w:t>IGURE LABEL</w:t>
        </w:r>
      </w:ins>
    </w:p>
    <w:p w:rsidR="00D55233" w:rsidRDefault="00D55233" w:rsidP="00157A05">
      <w:pPr>
        <w:spacing w:after="0" w:line="480" w:lineRule="auto"/>
        <w:jc w:val="both"/>
        <w:rPr>
          <w:rFonts w:ascii="Arial" w:hAnsi="Arial" w:cs="Arial"/>
          <w:vertAlign w:val="subscript"/>
        </w:rPr>
      </w:pPr>
    </w:p>
    <w:p w:rsidR="00C3231E" w:rsidRPr="00C3170F" w:rsidRDefault="00772852" w:rsidP="00C3170F">
      <w:pPr>
        <w:tabs>
          <w:tab w:val="left" w:pos="2285"/>
        </w:tabs>
        <w:spacing w:line="480" w:lineRule="auto"/>
        <w:jc w:val="both"/>
        <w:rPr>
          <w:ins w:id="1815" w:author="Ari Fina Bintarti" w:date="2024-03-19T16:10:00Z"/>
          <w:rFonts w:ascii="Arial" w:hAnsi="Arial" w:cs="Arial"/>
          <w:i/>
          <w:iCs/>
          <w:color w:val="000000" w:themeColor="text1"/>
        </w:rPr>
      </w:pPr>
      <w:ins w:id="1816" w:author="Ari Fina Bintarti" w:date="2024-03-19T13:33:00Z">
        <w:r w:rsidRPr="00B70336">
          <w:rPr>
            <w:rFonts w:ascii="Arial" w:hAnsi="Arial" w:cs="Arial"/>
            <w:i/>
            <w:iCs/>
          </w:rPr>
          <w:t>Figure 1. Ammonium (NH</w:t>
        </w:r>
        <w:r w:rsidRPr="00112B9B">
          <w:rPr>
            <w:rFonts w:ascii="Arial" w:hAnsi="Arial" w:cs="Arial"/>
            <w:i/>
            <w:iCs/>
            <w:vertAlign w:val="subscript"/>
          </w:rPr>
          <w:t>4</w:t>
        </w:r>
        <w:r w:rsidRPr="00B70336">
          <w:rPr>
            <w:rFonts w:ascii="Arial" w:hAnsi="Arial" w:cs="Arial"/>
            <w:i/>
            <w:iCs/>
            <w:vertAlign w:val="superscript"/>
          </w:rPr>
          <w:t>+</w:t>
        </w:r>
        <w:r w:rsidRPr="00B70336">
          <w:rPr>
            <w:rFonts w:ascii="Arial" w:hAnsi="Arial" w:cs="Arial"/>
            <w:i/>
            <w:iCs/>
          </w:rPr>
          <w:t>) (A)</w:t>
        </w:r>
      </w:ins>
      <w:ins w:id="1817" w:author="Ari Fina Bintarti" w:date="2024-03-29T09:14:00Z">
        <w:r w:rsidR="00112B9B">
          <w:rPr>
            <w:rFonts w:ascii="Arial" w:hAnsi="Arial" w:cs="Arial"/>
            <w:i/>
            <w:iCs/>
          </w:rPr>
          <w:t xml:space="preserve"> and </w:t>
        </w:r>
      </w:ins>
      <w:ins w:id="1818" w:author="Ari Fina Bintarti" w:date="2024-03-19T13:33:00Z">
        <w:r w:rsidRPr="00B70336">
          <w:rPr>
            <w:rFonts w:ascii="Arial" w:hAnsi="Arial" w:cs="Arial"/>
            <w:i/>
            <w:iCs/>
          </w:rPr>
          <w:t>nitrate (NO</w:t>
        </w:r>
        <w:r w:rsidRPr="00112B9B">
          <w:rPr>
            <w:rFonts w:ascii="Arial" w:hAnsi="Arial" w:cs="Arial"/>
            <w:i/>
            <w:iCs/>
            <w:vertAlign w:val="subscript"/>
          </w:rPr>
          <w:t>3</w:t>
        </w:r>
        <w:r w:rsidRPr="00B70336">
          <w:rPr>
            <w:rFonts w:ascii="Arial" w:hAnsi="Arial" w:cs="Arial"/>
            <w:i/>
            <w:iCs/>
            <w:vertAlign w:val="superscript"/>
          </w:rPr>
          <w:t>-</w:t>
        </w:r>
        <w:r w:rsidRPr="00B70336">
          <w:rPr>
            <w:rFonts w:ascii="Arial" w:hAnsi="Arial" w:cs="Arial"/>
            <w:i/>
            <w:iCs/>
          </w:rPr>
          <w:t>) (B) contents</w:t>
        </w:r>
      </w:ins>
      <w:ins w:id="1819" w:author="Ari Fina Bintarti" w:date="2024-03-29T09:14:00Z">
        <w:r w:rsidR="00112B9B">
          <w:rPr>
            <w:rFonts w:ascii="Arial" w:hAnsi="Arial" w:cs="Arial"/>
            <w:i/>
            <w:iCs/>
          </w:rPr>
          <w:t>, and the average N</w:t>
        </w:r>
        <w:r w:rsidR="00112B9B" w:rsidRPr="00112B9B">
          <w:rPr>
            <w:rFonts w:ascii="Arial" w:hAnsi="Arial" w:cs="Arial"/>
            <w:i/>
            <w:iCs/>
            <w:vertAlign w:val="subscript"/>
          </w:rPr>
          <w:t>2</w:t>
        </w:r>
        <w:r w:rsidR="00112B9B">
          <w:rPr>
            <w:rFonts w:ascii="Arial" w:hAnsi="Arial" w:cs="Arial"/>
            <w:i/>
            <w:iCs/>
          </w:rPr>
          <w:t>O flux (C)</w:t>
        </w:r>
      </w:ins>
      <w:ins w:id="1820" w:author="Ari Fina Bintarti" w:date="2024-03-19T13:33:00Z">
        <w:r w:rsidRPr="00B70336">
          <w:rPr>
            <w:rFonts w:ascii="Arial" w:hAnsi="Arial" w:cs="Arial"/>
            <w:i/>
            <w:iCs/>
          </w:rPr>
          <w:t xml:space="preserve"> of control and drought-treated plots. </w:t>
        </w:r>
      </w:ins>
      <w:ins w:id="1821" w:author="Ari Fina Bintarti" w:date="2024-03-19T13:41:00Z">
        <w:r w:rsidRPr="00B70336">
          <w:rPr>
            <w:rFonts w:ascii="Arial" w:hAnsi="Arial" w:cs="Arial"/>
            <w:i/>
            <w:iCs/>
            <w:color w:val="000000" w:themeColor="text1"/>
          </w:rPr>
          <w:t>The effect of drought (I), cropping system (C), and sampling date (D), as well as their interactions was assessed by three-way repeated measures ANOVA.</w:t>
        </w:r>
      </w:ins>
      <w:ins w:id="1822" w:author="Ari Fina Bintarti" w:date="2024-03-19T16:10:00Z">
        <w:r w:rsidR="00C3231E" w:rsidRPr="00B70336">
          <w:rPr>
            <w:rFonts w:ascii="Arial" w:hAnsi="Arial" w:cs="Arial"/>
            <w:i/>
            <w:iCs/>
            <w:color w:val="000000" w:themeColor="text1"/>
          </w:rPr>
          <w:t xml:space="preserve"> </w:t>
        </w:r>
      </w:ins>
      <w:ins w:id="1823" w:author="Ari Fina Bintarti" w:date="2024-03-19T19:51:00Z">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ins>
      <w:ins w:id="1824" w:author="Ari Fina Bintarti" w:date="2024-03-19T19:54:00Z">
        <w:r w:rsidR="00B70336" w:rsidRPr="00B70336">
          <w:rPr>
            <w:rFonts w:ascii="Arial" w:hAnsi="Arial" w:cs="Arial"/>
            <w:i/>
            <w:iCs/>
            <w:color w:val="000000" w:themeColor="text1"/>
          </w:rPr>
          <w:t>P</w:t>
        </w:r>
      </w:ins>
      <w:ins w:id="1825" w:author="Ari Fina Bintarti" w:date="2024-03-19T19:51:00Z">
        <w:r w:rsidR="00B70336" w:rsidRPr="00B70336">
          <w:rPr>
            <w:rFonts w:ascii="Arial" w:hAnsi="Arial" w:cs="Arial"/>
            <w:i/>
            <w:iCs/>
            <w:color w:val="000000" w:themeColor="text1"/>
            <w:shd w:val="clear" w:color="auto" w:fill="FFFFFF"/>
          </w:rPr>
          <w:t>&lt;0.0001, ***</w:t>
        </w:r>
      </w:ins>
      <w:ins w:id="1826" w:author="Ari Fina Bintarti" w:date="2024-03-19T19:54:00Z">
        <w:r w:rsidR="00B70336" w:rsidRPr="00B70336">
          <w:rPr>
            <w:rFonts w:ascii="Arial" w:hAnsi="Arial" w:cs="Arial"/>
            <w:i/>
            <w:iCs/>
            <w:color w:val="000000" w:themeColor="text1"/>
          </w:rPr>
          <w:t>P</w:t>
        </w:r>
      </w:ins>
      <w:ins w:id="1827" w:author="Ari Fina Bintarti" w:date="2024-03-19T19:51:00Z">
        <w:r w:rsidR="00B70336" w:rsidRPr="00B70336">
          <w:rPr>
            <w:rFonts w:ascii="Arial" w:hAnsi="Arial" w:cs="Arial"/>
            <w:i/>
            <w:iCs/>
            <w:color w:val="000000" w:themeColor="text1"/>
            <w:shd w:val="clear" w:color="auto" w:fill="FFFFFF"/>
          </w:rPr>
          <w:t>&lt;0.001, **</w:t>
        </w:r>
      </w:ins>
      <w:ins w:id="1828" w:author="Ari Fina Bintarti" w:date="2024-03-19T19:54:00Z">
        <w:r w:rsidR="00B70336" w:rsidRPr="00B70336">
          <w:rPr>
            <w:rFonts w:ascii="Arial" w:hAnsi="Arial" w:cs="Arial"/>
            <w:i/>
            <w:iCs/>
            <w:color w:val="000000" w:themeColor="text1"/>
          </w:rPr>
          <w:t>P</w:t>
        </w:r>
      </w:ins>
      <w:ins w:id="1829" w:author="Ari Fina Bintarti" w:date="2024-03-19T19:51:00Z">
        <w:r w:rsidR="00B70336" w:rsidRPr="00B70336">
          <w:rPr>
            <w:rFonts w:ascii="Arial" w:hAnsi="Arial" w:cs="Arial"/>
            <w:i/>
            <w:iCs/>
            <w:color w:val="000000" w:themeColor="text1"/>
            <w:shd w:val="clear" w:color="auto" w:fill="FFFFFF"/>
          </w:rPr>
          <w:t xml:space="preserve">&lt;0.01, *&lt;0.05, ns=not significant). </w:t>
        </w:r>
      </w:ins>
      <w:ins w:id="1830" w:author="Ari Fina Bintarti" w:date="2024-03-19T16:10:00Z">
        <w:r w:rsidR="00C3231E" w:rsidRPr="00C3170F">
          <w:rPr>
            <w:rFonts w:ascii="Arial" w:hAnsi="Arial" w:cs="Arial"/>
            <w:i/>
            <w:iCs/>
            <w:color w:val="000000" w:themeColor="text1"/>
          </w:rPr>
          <w:t>Boxplots show the median (center line), first and third quartiles (box limits), and smallest and largest values within 1.5x interquartile range (whiskers).</w:t>
        </w:r>
      </w:ins>
    </w:p>
    <w:p w:rsidR="00C3231E" w:rsidRPr="00B70336" w:rsidRDefault="00C3231E" w:rsidP="00157A05">
      <w:pPr>
        <w:spacing w:after="0" w:line="480" w:lineRule="auto"/>
        <w:jc w:val="both"/>
        <w:rPr>
          <w:ins w:id="1831" w:author="Ari Fina Bintarti" w:date="2024-03-19T16:11:00Z"/>
          <w:rFonts w:ascii="Arial" w:hAnsi="Arial" w:cs="Arial"/>
        </w:rPr>
      </w:pPr>
    </w:p>
    <w:p w:rsidR="00C3231E" w:rsidRPr="00C3170F" w:rsidRDefault="00C3231E" w:rsidP="00157A05">
      <w:pPr>
        <w:spacing w:after="0" w:line="480" w:lineRule="auto"/>
        <w:jc w:val="both"/>
        <w:rPr>
          <w:ins w:id="1832" w:author="Ari Fina Bintarti" w:date="2024-03-19T16:12:00Z"/>
          <w:rFonts w:ascii="Arial" w:hAnsi="Arial" w:cs="Arial"/>
          <w:i/>
          <w:iCs/>
        </w:rPr>
      </w:pPr>
      <w:ins w:id="1833" w:author="Ari Fina Bintarti" w:date="2024-03-19T15:55:00Z">
        <w:r w:rsidRPr="00C3170F">
          <w:rPr>
            <w:rFonts w:ascii="Arial" w:hAnsi="Arial" w:cs="Arial"/>
            <w:i/>
            <w:iCs/>
          </w:rPr>
          <w:t xml:space="preserve">Figure 2. </w:t>
        </w:r>
      </w:ins>
      <w:ins w:id="1834" w:author="Ari Fina Bintarti" w:date="2024-03-19T16:11:00Z">
        <w:r w:rsidRPr="00C3170F">
          <w:rPr>
            <w:rFonts w:ascii="Arial" w:hAnsi="Arial" w:cs="Arial"/>
            <w:i/>
            <w:iCs/>
          </w:rPr>
          <w:t xml:space="preserve"> </w:t>
        </w:r>
      </w:ins>
      <w:ins w:id="1835" w:author="Ari Fina Bintarti" w:date="2024-03-19T15:55:00Z">
        <w:r w:rsidRPr="00C3170F">
          <w:rPr>
            <w:rFonts w:ascii="Arial" w:hAnsi="Arial" w:cs="Arial"/>
            <w:i/>
            <w:iCs/>
          </w:rPr>
          <w:t xml:space="preserve">Effects of drought and cropping system on </w:t>
        </w:r>
      </w:ins>
      <w:ins w:id="1836" w:author="Ari Fina Bintarti" w:date="2024-03-19T16:11:00Z">
        <w:r w:rsidRPr="00C3170F">
          <w:rPr>
            <w:rFonts w:ascii="Arial" w:hAnsi="Arial" w:cs="Arial"/>
            <w:i/>
            <w:iCs/>
          </w:rPr>
          <w:t xml:space="preserve">the community </w:t>
        </w:r>
      </w:ins>
      <w:ins w:id="1837" w:author="Ari Fina Bintarti" w:date="2024-03-19T16:15:00Z">
        <w:r w:rsidRPr="00C3170F">
          <w:rPr>
            <w:rFonts w:ascii="Arial" w:hAnsi="Arial" w:cs="Arial"/>
            <w:i/>
            <w:iCs/>
          </w:rPr>
          <w:t>structure</w:t>
        </w:r>
      </w:ins>
      <w:ins w:id="1838" w:author="Ari Fina Bintarti" w:date="2024-03-19T15:55:00Z">
        <w:r w:rsidRPr="00C3170F">
          <w:rPr>
            <w:rFonts w:ascii="Arial" w:hAnsi="Arial" w:cs="Arial"/>
            <w:i/>
            <w:iCs/>
          </w:rPr>
          <w:t xml:space="preserve"> as assessed by </w:t>
        </w:r>
      </w:ins>
      <w:ins w:id="1839" w:author="Ari Fina Bintarti" w:date="2024-03-19T16:13:00Z">
        <w:r w:rsidRPr="00C3170F">
          <w:rPr>
            <w:rFonts w:ascii="Arial" w:hAnsi="Arial" w:cs="Arial"/>
            <w:i/>
            <w:iCs/>
          </w:rPr>
          <w:t xml:space="preserve">constrained </w:t>
        </w:r>
      </w:ins>
      <w:ins w:id="1840" w:author="Ari Fina Bintarti" w:date="2024-03-19T15:55:00Z">
        <w:r w:rsidRPr="00C3170F">
          <w:rPr>
            <w:rFonts w:ascii="Arial" w:hAnsi="Arial" w:cs="Arial"/>
            <w:i/>
            <w:iCs/>
          </w:rPr>
          <w:t>canonical analysis of principal coordinates (CAP)</w:t>
        </w:r>
      </w:ins>
      <w:ins w:id="1841" w:author="Ari Fina Bintarti" w:date="2024-03-19T16:15:00Z">
        <w:r w:rsidRPr="00C3170F">
          <w:rPr>
            <w:rFonts w:ascii="Arial" w:hAnsi="Arial" w:cs="Arial"/>
            <w:i/>
            <w:iCs/>
          </w:rPr>
          <w:t xml:space="preserve"> of AOB </w:t>
        </w:r>
      </w:ins>
      <w:ins w:id="1842" w:author="Ari Fina Bintarti" w:date="2024-03-19T16:16:00Z">
        <w:r w:rsidRPr="00C3170F">
          <w:rPr>
            <w:rFonts w:ascii="Arial" w:hAnsi="Arial" w:cs="Arial"/>
            <w:i/>
            <w:iCs/>
          </w:rPr>
          <w:t>(A and B)</w:t>
        </w:r>
      </w:ins>
      <w:ins w:id="1843" w:author="Ari Fina Bintarti" w:date="2024-03-19T16:15:00Z">
        <w:r w:rsidRPr="00C3170F">
          <w:rPr>
            <w:rFonts w:ascii="Arial" w:hAnsi="Arial" w:cs="Arial"/>
            <w:i/>
            <w:iCs/>
          </w:rPr>
          <w:t>,  AOA</w:t>
        </w:r>
      </w:ins>
      <w:ins w:id="1844" w:author="Ari Fina Bintarti" w:date="2024-03-19T16:16:00Z">
        <w:r w:rsidRPr="00C3170F">
          <w:rPr>
            <w:rFonts w:ascii="Arial" w:hAnsi="Arial" w:cs="Arial"/>
            <w:i/>
            <w:iCs/>
          </w:rPr>
          <w:t xml:space="preserve"> (C and D)</w:t>
        </w:r>
      </w:ins>
      <w:ins w:id="1845" w:author="Ari Fina Bintarti" w:date="2024-03-19T16:15:00Z">
        <w:r w:rsidRPr="00C3170F">
          <w:rPr>
            <w:rFonts w:ascii="Arial" w:hAnsi="Arial" w:cs="Arial"/>
            <w:i/>
            <w:iCs/>
          </w:rPr>
          <w:t xml:space="preserve">, and </w:t>
        </w:r>
      </w:ins>
      <w:ins w:id="1846" w:author="Ari Fina Bintarti" w:date="2024-03-19T19:47:00Z">
        <w:r w:rsidR="00B70336" w:rsidRPr="00B70336">
          <w:rPr>
            <w:rFonts w:ascii="Arial" w:hAnsi="Arial" w:cs="Arial"/>
            <w:i/>
            <w:iCs/>
          </w:rPr>
          <w:t>c</w:t>
        </w:r>
      </w:ins>
      <w:ins w:id="1847" w:author="Ari Fina Bintarti" w:date="2024-03-19T16:15:00Z">
        <w:r w:rsidRPr="00C3170F">
          <w:rPr>
            <w:rFonts w:ascii="Arial" w:hAnsi="Arial" w:cs="Arial"/>
            <w:i/>
            <w:iCs/>
          </w:rPr>
          <w:t>omammox</w:t>
        </w:r>
      </w:ins>
      <w:ins w:id="1848" w:author="Ari Fina Bintarti" w:date="2024-03-19T16:16:00Z">
        <w:r w:rsidRPr="00C3170F">
          <w:rPr>
            <w:rFonts w:ascii="Arial" w:hAnsi="Arial" w:cs="Arial"/>
            <w:i/>
            <w:iCs/>
          </w:rPr>
          <w:t xml:space="preserve"> (E and F)</w:t>
        </w:r>
      </w:ins>
      <w:ins w:id="1849" w:author="Ari Fina Bintarti" w:date="2024-03-19T16:15:00Z">
        <w:r w:rsidRPr="00C3170F">
          <w:rPr>
            <w:rFonts w:ascii="Arial" w:hAnsi="Arial" w:cs="Arial"/>
            <w:i/>
            <w:iCs/>
          </w:rPr>
          <w:t xml:space="preserve"> in bulk soil and rhizosphere.</w:t>
        </w:r>
      </w:ins>
      <w:ins w:id="1850" w:author="Ari Fina Bintarti" w:date="2024-03-19T16:17:00Z">
        <w:r w:rsidR="0071677C" w:rsidRPr="00B70336">
          <w:rPr>
            <w:rFonts w:ascii="Arial" w:hAnsi="Arial" w:cs="Arial"/>
            <w:i/>
            <w:iCs/>
          </w:rPr>
          <w:t xml:space="preserve"> </w:t>
        </w:r>
      </w:ins>
      <w:ins w:id="1851" w:author="Ari Fina Bintarti" w:date="2024-03-19T16:25:00Z">
        <w:r w:rsidR="0071677C" w:rsidRPr="00B70336">
          <w:rPr>
            <w:rFonts w:ascii="Arial" w:hAnsi="Arial" w:cs="Arial"/>
            <w:i/>
            <w:iCs/>
          </w:rPr>
          <w:t>O</w:t>
        </w:r>
      </w:ins>
      <w:ins w:id="1852" w:author="Ari Fina Bintarti" w:date="2024-03-19T16:18:00Z">
        <w:r w:rsidR="0071677C" w:rsidRPr="00B70336">
          <w:rPr>
            <w:rFonts w:ascii="Arial" w:hAnsi="Arial" w:cs="Arial"/>
            <w:i/>
            <w:iCs/>
          </w:rPr>
          <w:t xml:space="preserve">verall reclassification </w:t>
        </w:r>
      </w:ins>
      <w:ins w:id="1853" w:author="Ari Fina Bintarti" w:date="2024-03-19T16:19:00Z">
        <w:r w:rsidR="0071677C" w:rsidRPr="00B70336">
          <w:rPr>
            <w:rFonts w:ascii="Arial" w:hAnsi="Arial" w:cs="Arial"/>
            <w:i/>
            <w:iCs/>
          </w:rPr>
          <w:t xml:space="preserve">success </w:t>
        </w:r>
      </w:ins>
      <w:ins w:id="1854" w:author="Ari Fina Bintarti" w:date="2024-03-19T16:18:00Z">
        <w:r w:rsidR="0071677C" w:rsidRPr="00B70336">
          <w:rPr>
            <w:rFonts w:ascii="Arial" w:hAnsi="Arial" w:cs="Arial"/>
            <w:i/>
            <w:iCs/>
          </w:rPr>
          <w:t xml:space="preserve">rate </w:t>
        </w:r>
      </w:ins>
      <w:ins w:id="1855" w:author="Ari Fina Bintarti" w:date="2024-03-19T16:20:00Z">
        <w:r w:rsidR="0071677C" w:rsidRPr="00B70336">
          <w:rPr>
            <w:rFonts w:ascii="Arial" w:hAnsi="Arial" w:cs="Arial"/>
            <w:i/>
            <w:iCs/>
          </w:rPr>
          <w:t xml:space="preserve">represents </w:t>
        </w:r>
      </w:ins>
      <w:ins w:id="1856" w:author="Ari Fina Bintarti" w:date="2024-03-19T16:21:00Z">
        <w:r w:rsidR="0071677C" w:rsidRPr="00B70336">
          <w:rPr>
            <w:rFonts w:ascii="Arial" w:hAnsi="Arial" w:cs="Arial"/>
            <w:i/>
            <w:iCs/>
          </w:rPr>
          <w:t>the degree of discrimination between the grouping factors.</w:t>
        </w:r>
      </w:ins>
      <w:ins w:id="1857" w:author="Ari Fina Bintarti" w:date="2024-03-19T16:24:00Z">
        <w:r w:rsidR="0071677C" w:rsidRPr="00B70336">
          <w:rPr>
            <w:rFonts w:ascii="Arial" w:hAnsi="Arial" w:cs="Arial"/>
            <w:i/>
            <w:iCs/>
          </w:rPr>
          <w:t xml:space="preserve"> </w:t>
        </w:r>
      </w:ins>
      <w:ins w:id="1858" w:author="Ari Fina Bintarti" w:date="2024-03-19T16:25:00Z">
        <w:r w:rsidR="0071677C" w:rsidRPr="00B70336">
          <w:rPr>
            <w:rFonts w:ascii="Arial" w:hAnsi="Arial" w:cs="Arial"/>
            <w:i/>
            <w:iCs/>
          </w:rPr>
          <w:t>R</w:t>
        </w:r>
      </w:ins>
      <w:ins w:id="1859" w:author="Ari Fina Bintarti" w:date="2024-03-19T16:24:00Z">
        <w:r w:rsidR="0071677C" w:rsidRPr="00B70336">
          <w:rPr>
            <w:rFonts w:ascii="Arial" w:hAnsi="Arial" w:cs="Arial"/>
            <w:i/>
            <w:iCs/>
          </w:rPr>
          <w:t>eclassification success rate</w:t>
        </w:r>
      </w:ins>
      <w:ins w:id="1860" w:author="Ari Fina Bintarti" w:date="2024-03-19T16:25:00Z">
        <w:r w:rsidR="0071677C" w:rsidRPr="00B70336">
          <w:rPr>
            <w:rFonts w:ascii="Arial" w:hAnsi="Arial" w:cs="Arial"/>
            <w:i/>
            <w:iCs/>
          </w:rPr>
          <w:t>s</w:t>
        </w:r>
      </w:ins>
      <w:ins w:id="1861" w:author="Ari Fina Bintarti" w:date="2024-03-19T16:24:00Z">
        <w:r w:rsidR="0071677C" w:rsidRPr="00B70336">
          <w:rPr>
            <w:rFonts w:ascii="Arial" w:hAnsi="Arial" w:cs="Arial"/>
            <w:i/>
            <w:iCs/>
          </w:rPr>
          <w:t xml:space="preserve"> for </w:t>
        </w:r>
      </w:ins>
      <w:ins w:id="1862" w:author="Ari Fina Bintarti" w:date="2024-03-19T16:25:00Z">
        <w:r w:rsidR="0071677C" w:rsidRPr="00B70336">
          <w:rPr>
            <w:rFonts w:ascii="Arial" w:hAnsi="Arial" w:cs="Arial"/>
            <w:i/>
            <w:iCs/>
          </w:rPr>
          <w:t xml:space="preserve">each cluster are </w:t>
        </w:r>
      </w:ins>
      <w:ins w:id="1863" w:author="Ari Fina Bintarti" w:date="2024-03-19T16:26:00Z">
        <w:r w:rsidR="0071677C" w:rsidRPr="00B70336">
          <w:rPr>
            <w:rFonts w:ascii="Arial" w:hAnsi="Arial" w:cs="Arial"/>
            <w:i/>
            <w:iCs/>
          </w:rPr>
          <w:t>provided next to the res</w:t>
        </w:r>
      </w:ins>
      <w:ins w:id="1864" w:author="Ari Fina Bintarti" w:date="2024-03-19T16:27:00Z">
        <w:r w:rsidR="0071677C" w:rsidRPr="00B70336">
          <w:rPr>
            <w:rFonts w:ascii="Arial" w:hAnsi="Arial" w:cs="Arial"/>
            <w:i/>
            <w:iCs/>
          </w:rPr>
          <w:t>pective ellipses.</w:t>
        </w:r>
      </w:ins>
      <w:ins w:id="1865" w:author="Ari Fina Bintarti" w:date="2024-03-19T16:25:00Z">
        <w:r w:rsidR="0071677C" w:rsidRPr="00B70336">
          <w:rPr>
            <w:rFonts w:ascii="Arial" w:hAnsi="Arial" w:cs="Arial"/>
            <w:i/>
            <w:iCs/>
          </w:rPr>
          <w:t xml:space="preserve"> </w:t>
        </w:r>
      </w:ins>
      <w:ins w:id="1866" w:author="Ari Fina Bintarti" w:date="2024-03-19T16:27:00Z">
        <w:r w:rsidR="0071677C" w:rsidRPr="00B70336">
          <w:rPr>
            <w:rFonts w:ascii="Arial" w:hAnsi="Arial" w:cs="Arial"/>
            <w:i/>
            <w:iCs/>
          </w:rPr>
          <w:t xml:space="preserve">The statistical significances are indicated by </w:t>
        </w:r>
        <w:r w:rsidR="0071677C" w:rsidRPr="00C3170F">
          <w:rPr>
            <w:rFonts w:ascii="Arial" w:hAnsi="Arial" w:cs="Arial"/>
            <w:i/>
            <w:iCs/>
          </w:rPr>
          <w:t xml:space="preserve">the </w:t>
        </w:r>
      </w:ins>
      <w:ins w:id="1867" w:author="Ari Fina Bintarti" w:date="2024-03-19T16:22:00Z">
        <w:r w:rsidR="0071677C" w:rsidRPr="00C3170F">
          <w:rPr>
            <w:rFonts w:ascii="Arial" w:hAnsi="Arial" w:cs="Arial"/>
            <w:i/>
            <w:iCs/>
          </w:rPr>
          <w:t>Pillai’s trace statistics</w:t>
        </w:r>
      </w:ins>
      <w:ins w:id="1868" w:author="Ari Fina Bintarti" w:date="2024-03-19T16:28:00Z">
        <w:r w:rsidR="0071677C" w:rsidRPr="00C3170F">
          <w:rPr>
            <w:rFonts w:ascii="Arial" w:hAnsi="Arial" w:cs="Arial"/>
            <w:i/>
            <w:iCs/>
          </w:rPr>
          <w:t xml:space="preserve"> and asterisks </w:t>
        </w:r>
      </w:ins>
      <w:ins w:id="1869" w:author="Ari Fina Bintarti" w:date="2024-03-19T16:22:00Z">
        <w:r w:rsidR="0071677C" w:rsidRPr="00C3170F">
          <w:rPr>
            <w:rFonts w:ascii="Arial" w:hAnsi="Arial" w:cs="Arial"/>
            <w:i/>
            <w:iCs/>
          </w:rPr>
          <w:t xml:space="preserve">(MANOVA, </w:t>
        </w:r>
      </w:ins>
      <w:ins w:id="1870" w:author="Ari Fina Bintarti" w:date="2024-03-19T19:56:00Z">
        <w:r w:rsidR="00B70336">
          <w:rPr>
            <w:rFonts w:ascii="Arial" w:hAnsi="Arial" w:cs="Arial"/>
            <w:i/>
            <w:iCs/>
          </w:rPr>
          <w:t>***</w:t>
        </w:r>
      </w:ins>
      <w:ins w:id="1871" w:author="Ari Fina Bintarti" w:date="2024-03-19T19:53:00Z">
        <w:r w:rsidR="00B70336" w:rsidRPr="00C3170F">
          <w:rPr>
            <w:rFonts w:ascii="Arial" w:hAnsi="Arial" w:cs="Arial"/>
            <w:i/>
            <w:iCs/>
          </w:rPr>
          <w:t>P</w:t>
        </w:r>
      </w:ins>
      <w:ins w:id="1872" w:author="Ari Fina Bintarti" w:date="2024-03-19T16:22:00Z">
        <w:r w:rsidR="0071677C" w:rsidRPr="00C3170F">
          <w:rPr>
            <w:rFonts w:ascii="Arial" w:hAnsi="Arial" w:cs="Arial"/>
            <w:i/>
            <w:iCs/>
          </w:rPr>
          <w:t>&lt;0.001)</w:t>
        </w:r>
      </w:ins>
      <w:ins w:id="1873" w:author="Ari Fina Bintarti" w:date="2024-03-19T16:28:00Z">
        <w:r w:rsidR="0071677C" w:rsidRPr="00C3170F">
          <w:rPr>
            <w:rFonts w:ascii="Arial" w:hAnsi="Arial" w:cs="Arial"/>
            <w:i/>
            <w:iCs/>
          </w:rPr>
          <w:t>.</w:t>
        </w:r>
      </w:ins>
    </w:p>
    <w:p w:rsidR="00C3231E" w:rsidRPr="00C3170F" w:rsidRDefault="00C3231E" w:rsidP="00157A05">
      <w:pPr>
        <w:spacing w:after="0" w:line="480" w:lineRule="auto"/>
        <w:jc w:val="both"/>
        <w:rPr>
          <w:ins w:id="1874" w:author="Ari Fina Bintarti" w:date="2024-03-19T16:12:00Z"/>
          <w:rFonts w:ascii="Arial" w:hAnsi="Arial" w:cs="Arial"/>
        </w:rPr>
      </w:pPr>
    </w:p>
    <w:p w:rsidR="00625B66" w:rsidRPr="00112B9B" w:rsidRDefault="0006153B" w:rsidP="00157A05">
      <w:pPr>
        <w:spacing w:after="0" w:line="480" w:lineRule="auto"/>
        <w:jc w:val="both"/>
        <w:rPr>
          <w:rFonts w:ascii="Arial" w:hAnsi="Arial" w:cs="Arial"/>
          <w:i/>
          <w:iCs/>
        </w:rPr>
      </w:pPr>
      <w:ins w:id="1875" w:author="Ari Fina Bintarti" w:date="2024-03-19T17:24:00Z">
        <w:r w:rsidRPr="00C3170F">
          <w:rPr>
            <w:rFonts w:ascii="Arial" w:hAnsi="Arial" w:cs="Arial"/>
            <w:i/>
            <w:iCs/>
          </w:rPr>
          <w:t xml:space="preserve">Figure 3. </w:t>
        </w:r>
      </w:ins>
      <w:ins w:id="1876" w:author="Ari Fina Bintarti" w:date="2024-03-19T17:30:00Z">
        <w:r w:rsidR="00092EDE" w:rsidRPr="00C3170F">
          <w:rPr>
            <w:rFonts w:ascii="Arial" w:hAnsi="Arial" w:cs="Arial"/>
            <w:i/>
            <w:iCs/>
          </w:rPr>
          <w:t xml:space="preserve">Heat map showing </w:t>
        </w:r>
      </w:ins>
      <w:ins w:id="1877" w:author="Ari Fina Bintarti" w:date="2024-03-19T17:24:00Z">
        <w:r w:rsidRPr="00C3170F">
          <w:rPr>
            <w:rFonts w:ascii="Arial" w:hAnsi="Arial" w:cs="Arial"/>
            <w:i/>
            <w:iCs/>
          </w:rPr>
          <w:t xml:space="preserve">ASVs of AOB, AOA, and </w:t>
        </w:r>
      </w:ins>
      <w:ins w:id="1878" w:author="Ari Fina Bintarti" w:date="2024-03-19T19:47:00Z">
        <w:r w:rsidR="00B70336" w:rsidRPr="00B70336">
          <w:rPr>
            <w:rFonts w:ascii="Arial" w:hAnsi="Arial" w:cs="Arial"/>
            <w:i/>
            <w:iCs/>
          </w:rPr>
          <w:t>c</w:t>
        </w:r>
      </w:ins>
      <w:ins w:id="1879" w:author="Ari Fina Bintarti" w:date="2024-03-19T17:24:00Z">
        <w:r w:rsidRPr="00C3170F">
          <w:rPr>
            <w:rFonts w:ascii="Arial" w:hAnsi="Arial" w:cs="Arial"/>
            <w:i/>
            <w:iCs/>
          </w:rPr>
          <w:t xml:space="preserve">omammox </w:t>
        </w:r>
      </w:ins>
      <w:ins w:id="1880" w:author="Ari Fina Bintarti" w:date="2024-03-19T17:26:00Z">
        <w:r w:rsidR="00092EDE" w:rsidRPr="00C3170F">
          <w:rPr>
            <w:rFonts w:ascii="Arial" w:hAnsi="Arial" w:cs="Arial"/>
            <w:i/>
            <w:iCs/>
          </w:rPr>
          <w:t>that</w:t>
        </w:r>
      </w:ins>
      <w:ins w:id="1881" w:author="Ari Fina Bintarti" w:date="2024-03-19T17:24:00Z">
        <w:r w:rsidRPr="00C3170F">
          <w:rPr>
            <w:rFonts w:ascii="Arial" w:hAnsi="Arial" w:cs="Arial"/>
            <w:i/>
            <w:iCs/>
          </w:rPr>
          <w:t xml:space="preserve"> are affected by drought</w:t>
        </w:r>
      </w:ins>
      <w:ins w:id="1882" w:author="Ari Fina Bintarti" w:date="2024-03-19T17:30:00Z">
        <w:r w:rsidR="00092EDE" w:rsidRPr="00C3170F">
          <w:rPr>
            <w:rFonts w:ascii="Arial" w:hAnsi="Arial" w:cs="Arial"/>
            <w:i/>
            <w:iCs/>
          </w:rPr>
          <w:t xml:space="preserve"> in</w:t>
        </w:r>
      </w:ins>
      <w:ins w:id="1883" w:author="Ari Fina Bintarti" w:date="2024-03-19T17:26:00Z">
        <w:r w:rsidR="00092EDE" w:rsidRPr="00C3170F">
          <w:rPr>
            <w:rFonts w:ascii="Arial" w:hAnsi="Arial" w:cs="Arial"/>
            <w:i/>
            <w:iCs/>
          </w:rPr>
          <w:t xml:space="preserve"> bulk soil and rhizosphere </w:t>
        </w:r>
      </w:ins>
      <w:ins w:id="1884" w:author="Ari Fina Bintarti" w:date="2024-03-19T17:27:00Z">
        <w:r w:rsidR="00092EDE" w:rsidRPr="00C3170F">
          <w:rPr>
            <w:rFonts w:ascii="Arial" w:hAnsi="Arial" w:cs="Arial"/>
            <w:i/>
            <w:iCs/>
          </w:rPr>
          <w:t>as assessed by</w:t>
        </w:r>
      </w:ins>
      <w:ins w:id="1885" w:author="Ari Fina Bintarti" w:date="2024-03-19T17:25:00Z">
        <w:r w:rsidRPr="00C3170F">
          <w:rPr>
            <w:rFonts w:ascii="Arial" w:hAnsi="Arial" w:cs="Arial"/>
            <w:i/>
            <w:iCs/>
          </w:rPr>
          <w:t xml:space="preserve"> differential abundance analysis</w:t>
        </w:r>
      </w:ins>
      <w:ins w:id="1886" w:author="Ari Fina Bintarti" w:date="2024-03-19T17:32:00Z">
        <w:r w:rsidR="0027430B" w:rsidRPr="00C3170F">
          <w:rPr>
            <w:rFonts w:ascii="Arial" w:hAnsi="Arial" w:cs="Arial"/>
            <w:i/>
            <w:iCs/>
          </w:rPr>
          <w:t xml:space="preserve"> using generalized linear mixed models</w:t>
        </w:r>
      </w:ins>
      <w:ins w:id="1887" w:author="Ari Fina Bintarti" w:date="2024-03-19T17:30:00Z">
        <w:r w:rsidR="00092EDE" w:rsidRPr="00C3170F">
          <w:rPr>
            <w:rFonts w:ascii="Arial" w:hAnsi="Arial" w:cs="Arial"/>
            <w:i/>
            <w:iCs/>
          </w:rPr>
          <w:t xml:space="preserve"> (P&lt;0.</w:t>
        </w:r>
      </w:ins>
      <w:ins w:id="1888" w:author="Ari Fina Bintarti" w:date="2024-03-19T17:31:00Z">
        <w:r w:rsidR="00092EDE" w:rsidRPr="00C3170F">
          <w:rPr>
            <w:rFonts w:ascii="Arial" w:hAnsi="Arial" w:cs="Arial"/>
            <w:i/>
            <w:iCs/>
          </w:rPr>
          <w:t>05)</w:t>
        </w:r>
      </w:ins>
      <w:ins w:id="1889" w:author="Ari Fina Bintarti" w:date="2024-03-28T18:28:00Z">
        <w:r w:rsidR="008B05B8">
          <w:rPr>
            <w:rFonts w:ascii="Arial" w:hAnsi="Arial" w:cs="Arial"/>
            <w:i/>
            <w:iCs/>
          </w:rPr>
          <w:t xml:space="preserve"> (A) and the </w:t>
        </w:r>
      </w:ins>
      <w:ins w:id="1890" w:author="Ari Fina Bintarti" w:date="2024-03-28T18:29:00Z">
        <w:r w:rsidR="008B05B8">
          <w:rPr>
            <w:rFonts w:ascii="Arial" w:hAnsi="Arial" w:cs="Arial"/>
            <w:i/>
            <w:iCs/>
          </w:rPr>
          <w:t>percentage of affected ASVs (B)</w:t>
        </w:r>
      </w:ins>
      <w:ins w:id="1891" w:author="Ari Fina Bintarti" w:date="2024-03-19T17:25:00Z">
        <w:r w:rsidRPr="00C3170F">
          <w:rPr>
            <w:rFonts w:ascii="Arial" w:hAnsi="Arial" w:cs="Arial"/>
            <w:i/>
            <w:iCs/>
          </w:rPr>
          <w:t>.</w:t>
        </w:r>
      </w:ins>
      <w:ins w:id="1892" w:author="Ari Fina Bintarti" w:date="2024-03-19T17:32:00Z">
        <w:r w:rsidR="0027430B" w:rsidRPr="00B70336">
          <w:rPr>
            <w:rFonts w:ascii="Arial" w:hAnsi="Arial" w:cs="Arial"/>
            <w:i/>
            <w:iCs/>
          </w:rPr>
          <w:t xml:space="preserve"> </w:t>
        </w:r>
      </w:ins>
      <w:ins w:id="1893" w:author="Ari Fina Bintarti" w:date="2024-03-19T17:33:00Z">
        <w:r w:rsidR="0027430B" w:rsidRPr="00B70336">
          <w:rPr>
            <w:rFonts w:ascii="Arial" w:hAnsi="Arial" w:cs="Arial"/>
            <w:i/>
            <w:iCs/>
          </w:rPr>
          <w:t xml:space="preserve">Taxonomic affiliations are indicated </w:t>
        </w:r>
      </w:ins>
      <w:ins w:id="1894" w:author="Ari Fina Bintarti" w:date="2024-03-19T17:35:00Z">
        <w:r w:rsidR="0027430B" w:rsidRPr="00B70336">
          <w:rPr>
            <w:rFonts w:ascii="Arial" w:hAnsi="Arial" w:cs="Arial"/>
            <w:i/>
            <w:iCs/>
          </w:rPr>
          <w:t xml:space="preserve">by genus (AOB) and clade (AOA and </w:t>
        </w:r>
      </w:ins>
      <w:ins w:id="1895" w:author="Ari Fina Bintarti" w:date="2024-03-19T19:47:00Z">
        <w:r w:rsidR="00B70336" w:rsidRPr="00B70336">
          <w:rPr>
            <w:rFonts w:ascii="Arial" w:hAnsi="Arial" w:cs="Arial"/>
            <w:i/>
            <w:iCs/>
          </w:rPr>
          <w:t>c</w:t>
        </w:r>
      </w:ins>
      <w:ins w:id="1896" w:author="Ari Fina Bintarti" w:date="2024-03-19T17:35:00Z">
        <w:r w:rsidR="0027430B" w:rsidRPr="00B70336">
          <w:rPr>
            <w:rFonts w:ascii="Arial" w:hAnsi="Arial" w:cs="Arial"/>
            <w:i/>
            <w:iCs/>
          </w:rPr>
          <w:t>omammox).</w:t>
        </w:r>
      </w:ins>
      <w:ins w:id="1897" w:author="Ari Fina Bintarti" w:date="2024-03-19T17:37:00Z">
        <w:r w:rsidR="0027430B" w:rsidRPr="00B70336">
          <w:rPr>
            <w:rFonts w:ascii="Arial" w:hAnsi="Arial" w:cs="Arial"/>
            <w:i/>
            <w:iCs/>
          </w:rPr>
          <w:t xml:space="preserve"> </w:t>
        </w:r>
        <w:r w:rsidR="007B0A88" w:rsidRPr="00B70336">
          <w:rPr>
            <w:rFonts w:ascii="Arial" w:hAnsi="Arial" w:cs="Arial"/>
            <w:i/>
            <w:iCs/>
          </w:rPr>
          <w:t xml:space="preserve">The enriched </w:t>
        </w:r>
      </w:ins>
      <w:ins w:id="1898" w:author="Ari Fina Bintarti" w:date="2024-03-19T17:40:00Z">
        <w:r w:rsidR="007B0A88" w:rsidRPr="00B70336">
          <w:rPr>
            <w:rFonts w:ascii="Arial" w:hAnsi="Arial" w:cs="Arial"/>
            <w:i/>
            <w:iCs/>
          </w:rPr>
          <w:t xml:space="preserve">and depleted </w:t>
        </w:r>
      </w:ins>
      <w:ins w:id="1899" w:author="Ari Fina Bintarti" w:date="2024-03-19T17:37:00Z">
        <w:r w:rsidR="007B0A88" w:rsidRPr="00B70336">
          <w:rPr>
            <w:rFonts w:ascii="Arial" w:hAnsi="Arial" w:cs="Arial"/>
            <w:i/>
            <w:iCs/>
          </w:rPr>
          <w:t xml:space="preserve">ASVs </w:t>
        </w:r>
      </w:ins>
      <w:ins w:id="1900" w:author="Ari Fina Bintarti" w:date="2024-03-19T17:38:00Z">
        <w:r w:rsidR="007B0A88" w:rsidRPr="00B70336">
          <w:rPr>
            <w:rFonts w:ascii="Arial" w:hAnsi="Arial" w:cs="Arial"/>
            <w:i/>
            <w:iCs/>
          </w:rPr>
          <w:t xml:space="preserve">are indicated in </w:t>
        </w:r>
      </w:ins>
      <w:ins w:id="1901" w:author="Ari Fina Bintarti" w:date="2024-03-19T17:40:00Z">
        <w:r w:rsidR="007B0A88" w:rsidRPr="00B70336">
          <w:rPr>
            <w:rFonts w:ascii="Arial" w:hAnsi="Arial" w:cs="Arial"/>
            <w:i/>
            <w:iCs/>
          </w:rPr>
          <w:t>blue</w:t>
        </w:r>
      </w:ins>
      <w:ins w:id="1902" w:author="Ari Fina Bintarti" w:date="2024-03-19T17:49:00Z">
        <w:r w:rsidR="00DF51D3" w:rsidRPr="00B70336">
          <w:rPr>
            <w:rFonts w:ascii="Arial" w:hAnsi="Arial" w:cs="Arial"/>
            <w:i/>
            <w:iCs/>
          </w:rPr>
          <w:t xml:space="preserve"> (log2</w:t>
        </w:r>
      </w:ins>
      <w:ins w:id="1903" w:author="Ari Fina Bintarti" w:date="2024-03-19T17:54:00Z">
        <w:r w:rsidR="00DF51D3" w:rsidRPr="00B70336">
          <w:rPr>
            <w:rFonts w:ascii="Arial" w:hAnsi="Arial" w:cs="Arial"/>
            <w:i/>
            <w:iCs/>
          </w:rPr>
          <w:t>-</w:t>
        </w:r>
      </w:ins>
      <w:ins w:id="1904" w:author="Ari Fina Bintarti" w:date="2024-03-19T17:49:00Z">
        <w:r w:rsidR="00DF51D3" w:rsidRPr="00B70336">
          <w:rPr>
            <w:rFonts w:ascii="Arial" w:hAnsi="Arial" w:cs="Arial"/>
            <w:i/>
            <w:iCs/>
          </w:rPr>
          <w:t>ratio</w:t>
        </w:r>
      </w:ins>
      <w:ins w:id="1905" w:author="Ari Fina Bintarti" w:date="2024-03-19T17:54:00Z">
        <w:r w:rsidR="00DF51D3" w:rsidRPr="00B70336">
          <w:rPr>
            <w:rFonts w:ascii="Arial" w:hAnsi="Arial" w:cs="Arial"/>
            <w:i/>
            <w:iCs/>
          </w:rPr>
          <w:t>&gt;0</w:t>
        </w:r>
      </w:ins>
      <w:ins w:id="1906" w:author="Ari Fina Bintarti" w:date="2024-03-19T17:49:00Z">
        <w:r w:rsidR="00DF51D3" w:rsidRPr="00B70336">
          <w:rPr>
            <w:rFonts w:ascii="Arial" w:hAnsi="Arial" w:cs="Arial"/>
            <w:i/>
            <w:iCs/>
          </w:rPr>
          <w:t>)</w:t>
        </w:r>
      </w:ins>
      <w:ins w:id="1907" w:author="Ari Fina Bintarti" w:date="2024-03-19T17:40:00Z">
        <w:r w:rsidR="007B0A88" w:rsidRPr="00B70336">
          <w:rPr>
            <w:rFonts w:ascii="Arial" w:hAnsi="Arial" w:cs="Arial"/>
            <w:i/>
            <w:iCs/>
          </w:rPr>
          <w:t xml:space="preserve"> and red</w:t>
        </w:r>
      </w:ins>
      <w:ins w:id="1908" w:author="Ari Fina Bintarti" w:date="2024-03-19T17:49:00Z">
        <w:r w:rsidR="00DF51D3" w:rsidRPr="00B70336">
          <w:rPr>
            <w:rFonts w:ascii="Arial" w:hAnsi="Arial" w:cs="Arial"/>
            <w:i/>
            <w:iCs/>
          </w:rPr>
          <w:t xml:space="preserve"> </w:t>
        </w:r>
      </w:ins>
      <w:ins w:id="1909" w:author="Ari Fina Bintarti" w:date="2024-03-19T17:55:00Z">
        <w:r w:rsidR="00DF51D3" w:rsidRPr="00B70336">
          <w:rPr>
            <w:rFonts w:ascii="Arial" w:hAnsi="Arial" w:cs="Arial"/>
            <w:i/>
            <w:iCs/>
          </w:rPr>
          <w:t xml:space="preserve">(log2-ratio&lt;0) </w:t>
        </w:r>
      </w:ins>
      <w:ins w:id="1910" w:author="Ari Fina Bintarti" w:date="2024-03-19T17:40:00Z">
        <w:r w:rsidR="007B0A88" w:rsidRPr="00B70336">
          <w:rPr>
            <w:rFonts w:ascii="Arial" w:hAnsi="Arial" w:cs="Arial"/>
            <w:i/>
            <w:iCs/>
          </w:rPr>
          <w:t>respectively.</w:t>
        </w:r>
      </w:ins>
      <w:ins w:id="1911" w:author="Ari Fina Bintarti" w:date="2024-03-19T17:55:00Z">
        <w:r w:rsidR="00DA39AA" w:rsidRPr="00B70336">
          <w:rPr>
            <w:rFonts w:ascii="Arial" w:hAnsi="Arial" w:cs="Arial"/>
            <w:i/>
            <w:iCs/>
          </w:rPr>
          <w:t xml:space="preserve"> The relative abundance of each AS</w:t>
        </w:r>
      </w:ins>
      <w:ins w:id="1912" w:author="Ari Fina Bintarti" w:date="2024-03-19T17:56:00Z">
        <w:r w:rsidR="00DA39AA" w:rsidRPr="00B70336">
          <w:rPr>
            <w:rFonts w:ascii="Arial" w:hAnsi="Arial" w:cs="Arial"/>
            <w:i/>
            <w:iCs/>
          </w:rPr>
          <w:t xml:space="preserve">V is provided in the </w:t>
        </w:r>
      </w:ins>
      <w:ins w:id="1913" w:author="Ari Fina Bintarti" w:date="2024-03-19T17:57:00Z">
        <w:r w:rsidR="00DA39AA" w:rsidRPr="00B70336">
          <w:rPr>
            <w:rFonts w:ascii="Arial" w:hAnsi="Arial" w:cs="Arial"/>
            <w:i/>
            <w:iCs/>
          </w:rPr>
          <w:t>left side of the heat map.</w:t>
        </w:r>
      </w:ins>
    </w:p>
    <w:p w:rsidR="00625B66" w:rsidRPr="00B70336" w:rsidRDefault="00625B66" w:rsidP="00157A05">
      <w:pPr>
        <w:spacing w:after="0" w:line="480" w:lineRule="auto"/>
        <w:jc w:val="both"/>
        <w:rPr>
          <w:rFonts w:ascii="Arial" w:hAnsi="Arial" w:cs="Arial"/>
        </w:rPr>
      </w:pPr>
    </w:p>
    <w:p w:rsidR="00B70336" w:rsidRDefault="009E6584" w:rsidP="00B70336">
      <w:pPr>
        <w:tabs>
          <w:tab w:val="left" w:pos="2285"/>
        </w:tabs>
        <w:spacing w:line="480" w:lineRule="auto"/>
        <w:jc w:val="both"/>
        <w:rPr>
          <w:ins w:id="1914" w:author="Ari Fina Bintarti" w:date="2024-03-19T20:00:00Z"/>
          <w:rFonts w:ascii="Arial" w:hAnsi="Arial" w:cs="Arial"/>
          <w:i/>
          <w:iCs/>
          <w:color w:val="000000" w:themeColor="text1"/>
        </w:rPr>
      </w:pPr>
      <w:ins w:id="1915" w:author="Ari Fina Bintarti" w:date="2024-03-19T17:57:00Z">
        <w:r w:rsidRPr="00112B9B">
          <w:rPr>
            <w:rFonts w:ascii="Arial" w:hAnsi="Arial" w:cs="Arial"/>
            <w:i/>
            <w:iCs/>
          </w:rPr>
          <w:t xml:space="preserve">Figure 4. </w:t>
        </w:r>
      </w:ins>
      <w:ins w:id="1916" w:author="Ari Fina Bintarti" w:date="2024-03-19T19:47:00Z">
        <w:r w:rsidR="00B70336" w:rsidRPr="00112B9B">
          <w:rPr>
            <w:rFonts w:ascii="Arial" w:hAnsi="Arial" w:cs="Arial"/>
            <w:i/>
            <w:iCs/>
          </w:rPr>
          <w:t>amoA gene abunda</w:t>
        </w:r>
        <w:r w:rsidR="00B70336" w:rsidRPr="00B70336">
          <w:rPr>
            <w:rFonts w:ascii="Arial" w:hAnsi="Arial" w:cs="Arial"/>
            <w:i/>
            <w:iCs/>
          </w:rPr>
          <w:t>nce of AOB</w:t>
        </w:r>
      </w:ins>
      <w:ins w:id="1917" w:author="Ari Fina Bintarti" w:date="2024-03-19T19:48:00Z">
        <w:r w:rsidR="00B70336" w:rsidRPr="00B70336">
          <w:rPr>
            <w:rFonts w:ascii="Arial" w:hAnsi="Arial" w:cs="Arial"/>
            <w:i/>
            <w:iCs/>
          </w:rPr>
          <w:t xml:space="preserve"> (A)</w:t>
        </w:r>
      </w:ins>
      <w:ins w:id="1918" w:author="Ari Fina Bintarti" w:date="2024-03-19T19:47:00Z">
        <w:r w:rsidR="00B70336" w:rsidRPr="00B70336">
          <w:rPr>
            <w:rFonts w:ascii="Arial" w:hAnsi="Arial" w:cs="Arial"/>
            <w:i/>
            <w:iCs/>
          </w:rPr>
          <w:t>, AOA</w:t>
        </w:r>
      </w:ins>
      <w:ins w:id="1919" w:author="Ari Fina Bintarti" w:date="2024-03-19T19:48:00Z">
        <w:r w:rsidR="00B70336" w:rsidRPr="00B70336">
          <w:rPr>
            <w:rFonts w:ascii="Arial" w:hAnsi="Arial" w:cs="Arial"/>
            <w:i/>
            <w:iCs/>
          </w:rPr>
          <w:t xml:space="preserve"> (B)</w:t>
        </w:r>
      </w:ins>
      <w:ins w:id="1920" w:author="Ari Fina Bintarti" w:date="2024-03-19T19:47:00Z">
        <w:r w:rsidR="00B70336" w:rsidRPr="00B70336">
          <w:rPr>
            <w:rFonts w:ascii="Arial" w:hAnsi="Arial" w:cs="Arial"/>
            <w:i/>
            <w:iCs/>
          </w:rPr>
          <w:t>, and comammox</w:t>
        </w:r>
      </w:ins>
      <w:ins w:id="1921" w:author="Ari Fina Bintarti" w:date="2024-03-19T19:48:00Z">
        <w:r w:rsidR="00B70336" w:rsidRPr="00B70336">
          <w:rPr>
            <w:rFonts w:ascii="Arial" w:hAnsi="Arial" w:cs="Arial"/>
            <w:i/>
            <w:iCs/>
          </w:rPr>
          <w:t xml:space="preserve"> clade A (C) and B (D) in bulk soil.</w:t>
        </w:r>
      </w:ins>
      <w:ins w:id="1922" w:author="Ari Fina Bintarti" w:date="2024-03-19T19:49:00Z">
        <w:r w:rsidR="00B70336" w:rsidRPr="00B70336">
          <w:rPr>
            <w:rFonts w:ascii="Arial" w:hAnsi="Arial" w:cs="Arial"/>
            <w:i/>
            <w:iCs/>
          </w:rPr>
          <w:t xml:space="preserve"> </w:t>
        </w:r>
        <w:r w:rsidR="00B70336" w:rsidRPr="00B70336">
          <w:rPr>
            <w:rFonts w:ascii="Arial" w:hAnsi="Arial" w:cs="Arial"/>
            <w:i/>
            <w:iCs/>
            <w:color w:val="000000" w:themeColor="text1"/>
          </w:rPr>
          <w:t xml:space="preserve">The effect of drought (I), cropping system (C), and sampling date (D), as well as their interactions was assessed by three-way repeated measures ANOVA. </w:t>
        </w:r>
      </w:ins>
      <w:ins w:id="1923" w:author="Ari Fina Bintarti" w:date="2024-03-19T19:51:00Z">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&lt;0.05, ns=not significant).</w:t>
        </w:r>
        <w:r w:rsidR="00B70336" w:rsidRPr="00B70336">
          <w:rPr>
            <w:rFonts w:ascii="Arial" w:hAnsi="Arial" w:cs="Arial"/>
            <w:i/>
            <w:iCs/>
            <w:color w:val="000000" w:themeColor="text1"/>
          </w:rPr>
          <w:t xml:space="preserve"> </w:t>
        </w:r>
      </w:ins>
      <w:ins w:id="1924" w:author="Ari Fina Bintarti" w:date="2024-03-19T19:49:00Z">
        <w:r w:rsidR="00B70336" w:rsidRPr="00B70336">
          <w:rPr>
            <w:rFonts w:ascii="Arial" w:hAnsi="Arial" w:cs="Arial"/>
            <w:i/>
            <w:iCs/>
            <w:color w:val="000000" w:themeColor="text1"/>
          </w:rPr>
          <w:t>Boxplots show the median (center line), first and third quartiles (box limits), and smallest and largest values within 1.5x interquartile range (whiskers).</w:t>
        </w:r>
      </w:ins>
    </w:p>
    <w:p w:rsidR="007C3FD0" w:rsidRDefault="007C3FD0" w:rsidP="00B70336">
      <w:pPr>
        <w:tabs>
          <w:tab w:val="left" w:pos="2285"/>
        </w:tabs>
        <w:spacing w:line="480" w:lineRule="auto"/>
        <w:jc w:val="both"/>
        <w:rPr>
          <w:ins w:id="1925" w:author="Ari Fina Bintarti" w:date="2024-03-19T20:00:00Z"/>
          <w:rFonts w:ascii="Arial" w:hAnsi="Arial" w:cs="Arial"/>
          <w:i/>
          <w:iCs/>
          <w:color w:val="000000" w:themeColor="text1"/>
        </w:rPr>
      </w:pPr>
    </w:p>
    <w:p w:rsidR="007C3FD0" w:rsidRPr="004A7D3B" w:rsidRDefault="007C3FD0" w:rsidP="00B70336">
      <w:pPr>
        <w:tabs>
          <w:tab w:val="left" w:pos="2285"/>
        </w:tabs>
        <w:spacing w:line="480" w:lineRule="auto"/>
        <w:jc w:val="both"/>
        <w:rPr>
          <w:ins w:id="1926" w:author="Ari Fina Bintarti" w:date="2024-03-19T19:49:00Z"/>
          <w:rFonts w:ascii="Arial" w:hAnsi="Arial" w:cs="Arial"/>
          <w:i/>
          <w:iCs/>
          <w:color w:val="000000" w:themeColor="text1"/>
        </w:rPr>
      </w:pPr>
      <w:ins w:id="1927" w:author="Ari Fina Bintarti" w:date="2024-03-19T20:00:00Z">
        <w:r>
          <w:rPr>
            <w:rFonts w:ascii="Arial" w:hAnsi="Arial" w:cs="Arial"/>
            <w:i/>
            <w:iCs/>
            <w:color w:val="000000" w:themeColor="text1"/>
          </w:rPr>
          <w:t xml:space="preserve">Figure 5. </w:t>
        </w:r>
      </w:ins>
      <w:ins w:id="1928" w:author="Ari Fina Bintarti" w:date="2024-03-19T20:01:00Z">
        <w:r>
          <w:rPr>
            <w:rFonts w:ascii="Arial" w:hAnsi="Arial" w:cs="Arial"/>
            <w:i/>
            <w:iCs/>
            <w:color w:val="000000" w:themeColor="text1"/>
          </w:rPr>
          <w:t>Mantel</w:t>
        </w:r>
      </w:ins>
      <w:ins w:id="1929" w:author="Ari Fina Bintarti" w:date="2024-03-19T20:07:00Z">
        <w:r w:rsidR="00511EBC">
          <w:rPr>
            <w:rFonts w:ascii="Arial" w:hAnsi="Arial" w:cs="Arial"/>
            <w:i/>
            <w:iCs/>
            <w:color w:val="000000" w:themeColor="text1"/>
          </w:rPr>
          <w:t>’s</w:t>
        </w:r>
      </w:ins>
      <w:ins w:id="1930" w:author="Ari Fina Bintarti" w:date="2024-03-19T20:01:00Z">
        <w:r>
          <w:rPr>
            <w:rFonts w:ascii="Arial" w:hAnsi="Arial" w:cs="Arial"/>
            <w:i/>
            <w:iCs/>
            <w:color w:val="000000" w:themeColor="text1"/>
          </w:rPr>
          <w:t xml:space="preserve"> test</w:t>
        </w:r>
      </w:ins>
      <w:ins w:id="1931" w:author="Ari Fina Bintarti" w:date="2024-03-19T20:13:00Z">
        <w:r w:rsidR="00511EBC">
          <w:rPr>
            <w:rFonts w:ascii="Arial" w:hAnsi="Arial" w:cs="Arial"/>
            <w:i/>
            <w:iCs/>
            <w:color w:val="000000" w:themeColor="text1"/>
          </w:rPr>
          <w:t xml:space="preserve"> </w:t>
        </w:r>
      </w:ins>
      <w:ins w:id="1932" w:author="Ari Fina Bintarti" w:date="2024-03-19T20:01:00Z">
        <w:r>
          <w:rPr>
            <w:rFonts w:ascii="Arial" w:hAnsi="Arial" w:cs="Arial"/>
            <w:i/>
            <w:iCs/>
            <w:color w:val="000000" w:themeColor="text1"/>
          </w:rPr>
          <w:t xml:space="preserve">for </w:t>
        </w:r>
      </w:ins>
      <w:ins w:id="1933" w:author="Ari Fina Bintarti" w:date="2024-03-19T20:02:00Z">
        <w:r>
          <w:rPr>
            <w:rFonts w:ascii="Arial" w:hAnsi="Arial" w:cs="Arial"/>
            <w:i/>
            <w:iCs/>
            <w:color w:val="000000" w:themeColor="text1"/>
          </w:rPr>
          <w:t xml:space="preserve">the </w:t>
        </w:r>
      </w:ins>
      <w:ins w:id="1934" w:author="Ari Fina Bintarti" w:date="2024-03-19T20:01:00Z">
        <w:r>
          <w:rPr>
            <w:rFonts w:ascii="Arial" w:hAnsi="Arial" w:cs="Arial"/>
            <w:i/>
            <w:iCs/>
            <w:color w:val="000000" w:themeColor="text1"/>
          </w:rPr>
          <w:t>correlation</w:t>
        </w:r>
      </w:ins>
      <w:ins w:id="1935" w:author="Ari Fina Bintarti" w:date="2024-03-19T20:02:00Z">
        <w:r>
          <w:rPr>
            <w:rFonts w:ascii="Arial" w:hAnsi="Arial" w:cs="Arial"/>
            <w:i/>
            <w:iCs/>
            <w:color w:val="000000" w:themeColor="text1"/>
          </w:rPr>
          <w:t xml:space="preserve"> analysis between </w:t>
        </w:r>
      </w:ins>
      <w:ins w:id="1936" w:author="Ari Fina Bintarti" w:date="2024-03-19T20:03:00Z">
        <w:r>
          <w:rPr>
            <w:rFonts w:ascii="Arial" w:hAnsi="Arial" w:cs="Arial"/>
            <w:i/>
            <w:iCs/>
            <w:color w:val="000000" w:themeColor="text1"/>
          </w:rPr>
          <w:t xml:space="preserve">ammonia-oxidizing </w:t>
        </w:r>
      </w:ins>
      <w:ins w:id="1937" w:author="Ari Fina Bintarti" w:date="2024-03-19T20:02:00Z">
        <w:r>
          <w:rPr>
            <w:rFonts w:ascii="Arial" w:hAnsi="Arial" w:cs="Arial"/>
            <w:i/>
            <w:iCs/>
            <w:color w:val="000000" w:themeColor="text1"/>
          </w:rPr>
          <w:t>community beta diversity (Bray-Curt</w:t>
        </w:r>
      </w:ins>
      <w:ins w:id="1938" w:author="Ari Fina Bintarti" w:date="2024-03-19T20:03:00Z">
        <w:r>
          <w:rPr>
            <w:rFonts w:ascii="Arial" w:hAnsi="Arial" w:cs="Arial"/>
            <w:i/>
            <w:iCs/>
            <w:color w:val="000000" w:themeColor="text1"/>
          </w:rPr>
          <w:t>is distance) with mineral N pools (NH4</w:t>
        </w:r>
        <w:r w:rsidRPr="00112B9B">
          <w:rPr>
            <w:rFonts w:ascii="Arial" w:hAnsi="Arial" w:cs="Arial"/>
            <w:i/>
            <w:iCs/>
            <w:color w:val="000000" w:themeColor="text1"/>
            <w:vertAlign w:val="superscript"/>
          </w:rPr>
          <w:t>+</w:t>
        </w:r>
      </w:ins>
      <w:ins w:id="1939" w:author="Ari Fina Bintarti" w:date="2024-03-19T20:05:00Z">
        <w:r>
          <w:rPr>
            <w:rFonts w:ascii="Arial" w:hAnsi="Arial" w:cs="Arial"/>
            <w:i/>
            <w:iCs/>
            <w:color w:val="000000" w:themeColor="text1"/>
          </w:rPr>
          <w:t xml:space="preserve">, </w:t>
        </w:r>
      </w:ins>
      <w:ins w:id="1940" w:author="Ari Fina Bintarti" w:date="2024-03-19T20:04:00Z">
        <w:r>
          <w:rPr>
            <w:rFonts w:ascii="Arial" w:hAnsi="Arial" w:cs="Arial"/>
            <w:i/>
            <w:iCs/>
            <w:color w:val="000000" w:themeColor="text1"/>
          </w:rPr>
          <w:t>NO3</w:t>
        </w:r>
        <w:r w:rsidRPr="00112B9B">
          <w:rPr>
            <w:rFonts w:ascii="Arial" w:hAnsi="Arial" w:cs="Arial"/>
            <w:i/>
            <w:iCs/>
            <w:color w:val="000000" w:themeColor="text1"/>
            <w:vertAlign w:val="superscript"/>
          </w:rPr>
          <w:t>-</w:t>
        </w:r>
        <w:r>
          <w:rPr>
            <w:rFonts w:ascii="Arial" w:hAnsi="Arial" w:cs="Arial"/>
            <w:i/>
            <w:iCs/>
            <w:color w:val="000000" w:themeColor="text1"/>
          </w:rPr>
          <w:t>)</w:t>
        </w:r>
      </w:ins>
      <w:ins w:id="1941" w:author="Ari Fina Bintarti" w:date="2024-03-19T20:05:00Z">
        <w:r>
          <w:rPr>
            <w:rFonts w:ascii="Arial" w:hAnsi="Arial" w:cs="Arial"/>
            <w:i/>
            <w:iCs/>
            <w:color w:val="000000" w:themeColor="text1"/>
          </w:rPr>
          <w:t xml:space="preserve"> </w:t>
        </w:r>
      </w:ins>
      <w:ins w:id="1942" w:author="Ari Fina Bintarti" w:date="2024-03-19T20:04:00Z">
        <w:r>
          <w:rPr>
            <w:rFonts w:ascii="Arial" w:hAnsi="Arial" w:cs="Arial"/>
            <w:i/>
            <w:iCs/>
            <w:color w:val="000000" w:themeColor="text1"/>
          </w:rPr>
          <w:t>and other soil properties, as well as the community alpha diversity and abundance</w:t>
        </w:r>
      </w:ins>
      <w:ins w:id="1943" w:author="Ari Fina Bintarti" w:date="2024-03-19T20:05:00Z">
        <w:r>
          <w:rPr>
            <w:rFonts w:ascii="Arial" w:hAnsi="Arial" w:cs="Arial"/>
            <w:i/>
            <w:iCs/>
            <w:color w:val="000000" w:themeColor="text1"/>
          </w:rPr>
          <w:t xml:space="preserve"> in control </w:t>
        </w:r>
      </w:ins>
      <w:ins w:id="1944" w:author="Ari Fina Bintarti" w:date="2024-03-19T20:06:00Z">
        <w:r>
          <w:rPr>
            <w:rFonts w:ascii="Arial" w:hAnsi="Arial" w:cs="Arial"/>
            <w:i/>
            <w:iCs/>
            <w:color w:val="000000" w:themeColor="text1"/>
          </w:rPr>
          <w:t xml:space="preserve">(A) </w:t>
        </w:r>
      </w:ins>
      <w:ins w:id="1945" w:author="Ari Fina Bintarti" w:date="2024-03-19T20:05:00Z">
        <w:r>
          <w:rPr>
            <w:rFonts w:ascii="Arial" w:hAnsi="Arial" w:cs="Arial"/>
            <w:i/>
            <w:iCs/>
            <w:color w:val="000000" w:themeColor="text1"/>
          </w:rPr>
          <w:t>and drought</w:t>
        </w:r>
      </w:ins>
      <w:ins w:id="1946" w:author="Ari Fina Bintarti" w:date="2024-03-19T20:06:00Z">
        <w:r>
          <w:rPr>
            <w:rFonts w:ascii="Arial" w:hAnsi="Arial" w:cs="Arial"/>
            <w:i/>
            <w:iCs/>
            <w:color w:val="000000" w:themeColor="text1"/>
          </w:rPr>
          <w:t xml:space="preserve"> (B)</w:t>
        </w:r>
      </w:ins>
      <w:ins w:id="1947" w:author="Ari Fina Bintarti" w:date="2024-03-19T20:04:00Z">
        <w:r>
          <w:rPr>
            <w:rFonts w:ascii="Arial" w:hAnsi="Arial" w:cs="Arial"/>
            <w:i/>
            <w:iCs/>
            <w:color w:val="000000" w:themeColor="text1"/>
          </w:rPr>
          <w:t>.</w:t>
        </w:r>
      </w:ins>
      <w:ins w:id="1948" w:author="Ari Fina Bintarti" w:date="2024-03-19T20:06:00Z">
        <w:r w:rsidR="00511EBC">
          <w:rPr>
            <w:rFonts w:ascii="Arial" w:hAnsi="Arial" w:cs="Arial"/>
            <w:i/>
            <w:iCs/>
            <w:color w:val="000000" w:themeColor="text1"/>
          </w:rPr>
          <w:t xml:space="preserve"> </w:t>
        </w:r>
        <w:r w:rsidR="00511EBC" w:rsidRPr="00511EBC">
          <w:rPr>
            <w:rFonts w:ascii="Arial" w:hAnsi="Arial" w:cs="Arial"/>
            <w:i/>
            <w:iCs/>
            <w:color w:val="000000" w:themeColor="text1"/>
          </w:rPr>
          <w:t xml:space="preserve">The width </w:t>
        </w:r>
      </w:ins>
      <w:ins w:id="1949" w:author="Ari Fina Bintarti" w:date="2024-03-19T20:14:00Z">
        <w:r w:rsidR="00511EBC">
          <w:rPr>
            <w:rFonts w:ascii="Arial" w:hAnsi="Arial" w:cs="Arial"/>
            <w:i/>
            <w:iCs/>
            <w:color w:val="000000" w:themeColor="text1"/>
          </w:rPr>
          <w:t xml:space="preserve">and color </w:t>
        </w:r>
      </w:ins>
      <w:ins w:id="1950" w:author="Ari Fina Bintarti" w:date="2024-03-19T20:06:00Z">
        <w:r w:rsidR="00511EBC" w:rsidRPr="00511EBC">
          <w:rPr>
            <w:rFonts w:ascii="Arial" w:hAnsi="Arial" w:cs="Arial"/>
            <w:i/>
            <w:iCs/>
            <w:color w:val="000000" w:themeColor="text1"/>
          </w:rPr>
          <w:t>of the edges represents the Mantel</w:t>
        </w:r>
      </w:ins>
      <w:ins w:id="1951" w:author="Ari Fina Bintarti" w:date="2024-03-19T20:07:00Z">
        <w:r w:rsidR="00511EBC">
          <w:rPr>
            <w:rFonts w:ascii="Arial" w:hAnsi="Arial" w:cs="Arial"/>
            <w:i/>
            <w:iCs/>
            <w:color w:val="000000" w:themeColor="text1"/>
          </w:rPr>
          <w:t xml:space="preserve">’s </w:t>
        </w:r>
      </w:ins>
      <w:ins w:id="1952" w:author="Ari Fina Bintarti" w:date="2024-03-19T20:14:00Z">
        <w:r w:rsidR="00511EBC">
          <w:rPr>
            <w:rFonts w:ascii="Arial" w:hAnsi="Arial" w:cs="Arial"/>
            <w:i/>
            <w:iCs/>
            <w:color w:val="000000" w:themeColor="text1"/>
          </w:rPr>
          <w:t>R and P value, respectively</w:t>
        </w:r>
      </w:ins>
      <w:ins w:id="1953" w:author="Ari Fina Bintarti" w:date="2024-03-19T20:07:00Z">
        <w:r w:rsidR="00511EBC">
          <w:rPr>
            <w:rFonts w:ascii="Arial" w:hAnsi="Arial" w:cs="Arial"/>
            <w:i/>
            <w:iCs/>
            <w:color w:val="000000" w:themeColor="text1"/>
          </w:rPr>
          <w:t>.</w:t>
        </w:r>
      </w:ins>
      <w:ins w:id="1954" w:author="Ari Fina Bintarti" w:date="2024-03-19T20:24:00Z">
        <w:r w:rsidR="0018716A">
          <w:rPr>
            <w:rFonts w:ascii="Arial" w:hAnsi="Arial" w:cs="Arial"/>
            <w:i/>
            <w:iCs/>
            <w:color w:val="000000" w:themeColor="text1"/>
          </w:rPr>
          <w:t xml:space="preserve"> Th</w:t>
        </w:r>
      </w:ins>
      <w:ins w:id="1955" w:author="Ari Fina Bintarti" w:date="2024-03-19T20:25:00Z">
        <w:r w:rsidR="0018716A">
          <w:rPr>
            <w:rFonts w:ascii="Arial" w:hAnsi="Arial" w:cs="Arial"/>
            <w:i/>
            <w:iCs/>
            <w:color w:val="000000" w:themeColor="text1"/>
          </w:rPr>
          <w:t>icker edge indicates stronger relationship.</w:t>
        </w:r>
      </w:ins>
      <w:ins w:id="1956" w:author="Ari Fina Bintarti" w:date="2024-03-19T20:14:00Z">
        <w:r w:rsidR="00511EBC">
          <w:rPr>
            <w:rFonts w:ascii="Arial" w:hAnsi="Arial" w:cs="Arial"/>
            <w:i/>
            <w:iCs/>
            <w:color w:val="000000" w:themeColor="text1"/>
          </w:rPr>
          <w:t xml:space="preserve"> Spearman correlation </w:t>
        </w:r>
      </w:ins>
      <w:ins w:id="1957" w:author="Ari Fina Bintarti" w:date="2024-03-19T20:17:00Z">
        <w:r w:rsidR="00511EBC">
          <w:rPr>
            <w:rFonts w:ascii="Arial" w:hAnsi="Arial" w:cs="Arial"/>
            <w:i/>
            <w:iCs/>
            <w:color w:val="000000" w:themeColor="text1"/>
          </w:rPr>
          <w:t>coefficients</w:t>
        </w:r>
      </w:ins>
      <w:ins w:id="1958" w:author="Ari Fina Bintarti" w:date="2024-03-19T20:24:00Z">
        <w:r w:rsidR="0018716A">
          <w:rPr>
            <w:rFonts w:ascii="Arial" w:hAnsi="Arial" w:cs="Arial"/>
            <w:i/>
            <w:iCs/>
            <w:color w:val="000000" w:themeColor="text1"/>
          </w:rPr>
          <w:t xml:space="preserve"> among variables</w:t>
        </w:r>
      </w:ins>
      <w:ins w:id="1959" w:author="Ari Fina Bintarti" w:date="2024-03-19T20:17:00Z">
        <w:r w:rsidR="00511EBC">
          <w:rPr>
            <w:rFonts w:ascii="Arial" w:hAnsi="Arial" w:cs="Arial"/>
            <w:i/>
            <w:iCs/>
            <w:color w:val="000000" w:themeColor="text1"/>
          </w:rPr>
          <w:t xml:space="preserve"> are indicated by the </w:t>
        </w:r>
      </w:ins>
      <w:ins w:id="1960" w:author="Ari Fina Bintarti" w:date="2024-03-19T20:18:00Z">
        <w:r w:rsidR="00511EBC">
          <w:rPr>
            <w:rFonts w:ascii="Arial" w:hAnsi="Arial" w:cs="Arial"/>
            <w:i/>
            <w:iCs/>
            <w:color w:val="000000" w:themeColor="text1"/>
          </w:rPr>
          <w:t xml:space="preserve">area of the </w:t>
        </w:r>
      </w:ins>
      <w:ins w:id="1961" w:author="Ari Fina Bintarti" w:date="2024-03-19T20:17:00Z">
        <w:r w:rsidR="00511EBC">
          <w:rPr>
            <w:rFonts w:ascii="Arial" w:hAnsi="Arial" w:cs="Arial"/>
            <w:i/>
            <w:iCs/>
            <w:color w:val="000000" w:themeColor="text1"/>
          </w:rPr>
          <w:t>s</w:t>
        </w:r>
      </w:ins>
      <w:ins w:id="1962" w:author="Ari Fina Bintarti" w:date="2024-03-19T20:18:00Z">
        <w:r w:rsidR="00511EBC">
          <w:rPr>
            <w:rFonts w:ascii="Arial" w:hAnsi="Arial" w:cs="Arial"/>
            <w:i/>
            <w:iCs/>
            <w:color w:val="000000" w:themeColor="text1"/>
          </w:rPr>
          <w:t>quar</w:t>
        </w:r>
      </w:ins>
      <w:ins w:id="1963" w:author="Ari Fina Bintarti" w:date="2024-03-19T20:20:00Z">
        <w:r w:rsidR="00511EBC">
          <w:rPr>
            <w:rFonts w:ascii="Arial" w:hAnsi="Arial" w:cs="Arial"/>
            <w:i/>
            <w:iCs/>
            <w:color w:val="000000" w:themeColor="text1"/>
          </w:rPr>
          <w:t>e</w:t>
        </w:r>
      </w:ins>
      <w:ins w:id="1964" w:author="Ari Fina Bintarti" w:date="2024-03-19T20:22:00Z">
        <w:r w:rsidR="00511EBC">
          <w:rPr>
            <w:rFonts w:ascii="Arial" w:hAnsi="Arial" w:cs="Arial"/>
            <w:i/>
            <w:iCs/>
            <w:color w:val="000000" w:themeColor="text1"/>
          </w:rPr>
          <w:t xml:space="preserve"> with blue</w:t>
        </w:r>
      </w:ins>
      <w:ins w:id="1965" w:author="Ari Fina Bintarti" w:date="2024-03-19T20:23:00Z">
        <w:r w:rsidR="00511EBC">
          <w:rPr>
            <w:rFonts w:ascii="Arial" w:hAnsi="Arial" w:cs="Arial"/>
            <w:i/>
            <w:iCs/>
            <w:color w:val="000000" w:themeColor="text1"/>
          </w:rPr>
          <w:t xml:space="preserve"> and red colors indicate positive</w:t>
        </w:r>
      </w:ins>
      <w:ins w:id="1966" w:author="Ari Fina Bintarti" w:date="2024-03-19T20:22:00Z">
        <w:r w:rsidR="00511EBC">
          <w:rPr>
            <w:rFonts w:ascii="Arial" w:hAnsi="Arial" w:cs="Arial"/>
            <w:i/>
            <w:iCs/>
            <w:color w:val="000000" w:themeColor="text1"/>
          </w:rPr>
          <w:t xml:space="preserve"> and negative correlation</w:t>
        </w:r>
      </w:ins>
      <w:ins w:id="1967" w:author="Ari Fina Bintarti" w:date="2024-03-19T20:23:00Z">
        <w:r w:rsidR="00511EBC">
          <w:rPr>
            <w:rFonts w:ascii="Arial" w:hAnsi="Arial" w:cs="Arial"/>
            <w:i/>
            <w:iCs/>
            <w:color w:val="000000" w:themeColor="text1"/>
          </w:rPr>
          <w:t>, respectively</w:t>
        </w:r>
      </w:ins>
      <w:ins w:id="1968" w:author="Ari Fina Bintarti" w:date="2024-03-19T20:21:00Z">
        <w:r w:rsidR="00511EBC">
          <w:rPr>
            <w:rFonts w:ascii="Arial" w:hAnsi="Arial" w:cs="Arial"/>
            <w:i/>
            <w:iCs/>
            <w:color w:val="000000" w:themeColor="text1"/>
          </w:rPr>
          <w:t>. S</w:t>
        </w:r>
        <w:r w:rsidR="00511EBC" w:rsidRPr="00B70336">
          <w:rPr>
            <w:rFonts w:ascii="Arial" w:hAnsi="Arial" w:cs="Arial"/>
            <w:i/>
            <w:iCs/>
            <w:color w:val="000000" w:themeColor="text1"/>
          </w:rPr>
          <w:t>ignificant</w:t>
        </w:r>
        <w:r w:rsidR="00511EBC">
          <w:rPr>
            <w:rFonts w:ascii="Arial" w:hAnsi="Arial" w:cs="Arial"/>
            <w:i/>
            <w:iCs/>
            <w:color w:val="000000" w:themeColor="text1"/>
          </w:rPr>
          <w:t xml:space="preserve"> correlation</w:t>
        </w:r>
        <w:r w:rsidR="00511EBC" w:rsidRPr="00B70336">
          <w:rPr>
            <w:rFonts w:ascii="Arial" w:hAnsi="Arial" w:cs="Arial"/>
            <w:i/>
            <w:iCs/>
            <w:color w:val="000000" w:themeColor="text1"/>
          </w:rPr>
          <w:t xml:space="preserve"> indicated by asterisks (</w:t>
        </w:r>
        <w:r w:rsidR="00511EBC" w:rsidRPr="00B70336">
          <w:rPr>
            <w:rFonts w:ascii="Arial" w:hAnsi="Arial" w:cs="Arial"/>
            <w:i/>
            <w:iCs/>
            <w:color w:val="000000" w:themeColor="text1"/>
            <w:shd w:val="clear" w:color="auto" w:fill="FFFFFF"/>
          </w:rPr>
          <w:t>***</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&lt;0.05)</w:t>
        </w:r>
      </w:ins>
    </w:p>
    <w:p w:rsidR="00625B66" w:rsidRPr="00112B9B" w:rsidRDefault="00625B66" w:rsidP="00157A05">
      <w:pPr>
        <w:spacing w:after="0" w:line="480" w:lineRule="auto"/>
        <w:jc w:val="both"/>
        <w:rPr>
          <w:rFonts w:ascii="Arial" w:hAnsi="Arial" w:cs="Arial"/>
          <w:i/>
          <w:iCs/>
        </w:rPr>
      </w:pPr>
    </w:p>
    <w:p w:rsidR="007C2534" w:rsidRPr="00157A05" w:rsidRDefault="007C2534" w:rsidP="00157A05">
      <w:pPr>
        <w:spacing w:after="0" w:line="480" w:lineRule="auto"/>
        <w:jc w:val="both"/>
        <w:rPr>
          <w:rFonts w:ascii="Arial" w:hAnsi="Arial" w:cs="Arial"/>
        </w:rPr>
      </w:pPr>
    </w:p>
    <w:p w:rsidR="007C2534" w:rsidRPr="00157A05" w:rsidRDefault="007C2534" w:rsidP="00157A05">
      <w:pPr>
        <w:spacing w:after="0" w:line="480" w:lineRule="auto"/>
        <w:jc w:val="both"/>
        <w:rPr>
          <w:rFonts w:ascii="Arial" w:hAnsi="Arial" w:cs="Arial"/>
        </w:rPr>
      </w:pPr>
    </w:p>
    <w:p w:rsidR="007C2534" w:rsidRPr="00157A05" w:rsidRDefault="007C2534" w:rsidP="00157A05">
      <w:pPr>
        <w:spacing w:after="0" w:line="480" w:lineRule="auto"/>
        <w:jc w:val="both"/>
        <w:rPr>
          <w:rFonts w:ascii="Arial" w:hAnsi="Arial" w:cs="Arial"/>
        </w:rPr>
      </w:pPr>
    </w:p>
    <w:p w:rsidR="007C2534" w:rsidRPr="00157A05" w:rsidRDefault="007C2534" w:rsidP="00157A05">
      <w:pPr>
        <w:spacing w:after="0" w:line="480" w:lineRule="auto"/>
        <w:jc w:val="both"/>
        <w:rPr>
          <w:rFonts w:ascii="Arial" w:hAnsi="Arial" w:cs="Arial"/>
        </w:rPr>
      </w:pPr>
    </w:p>
    <w:p w:rsidR="007C2534" w:rsidRPr="00157A05" w:rsidRDefault="007C2534" w:rsidP="00157A05">
      <w:pPr>
        <w:spacing w:after="0" w:line="480" w:lineRule="auto"/>
        <w:jc w:val="both"/>
        <w:rPr>
          <w:rFonts w:ascii="Arial" w:hAnsi="Arial" w:cs="Arial"/>
        </w:rPr>
      </w:pPr>
    </w:p>
    <w:p w:rsidR="00CA526F" w:rsidRPr="00157A05" w:rsidRDefault="00CA526F" w:rsidP="00157A05">
      <w:pPr>
        <w:spacing w:after="0" w:line="480" w:lineRule="auto"/>
        <w:jc w:val="both"/>
        <w:rPr>
          <w:rFonts w:ascii="Arial" w:hAnsi="Arial" w:cs="Arial"/>
        </w:rPr>
      </w:pPr>
    </w:p>
    <w:p w:rsidR="00CA526F" w:rsidRPr="00157A05" w:rsidRDefault="00CA526F" w:rsidP="00157A05">
      <w:pPr>
        <w:spacing w:after="0" w:line="480" w:lineRule="auto"/>
        <w:jc w:val="both"/>
        <w:rPr>
          <w:rFonts w:ascii="Arial" w:hAnsi="Arial" w:cs="Arial"/>
        </w:rPr>
      </w:pPr>
    </w:p>
    <w:p w:rsidR="00CA526F" w:rsidRPr="00157A05" w:rsidRDefault="00CA526F" w:rsidP="00157A05">
      <w:pPr>
        <w:spacing w:after="0" w:line="480" w:lineRule="auto"/>
        <w:jc w:val="both"/>
        <w:rPr>
          <w:rFonts w:ascii="Arial" w:hAnsi="Arial" w:cs="Arial"/>
        </w:rPr>
      </w:pPr>
    </w:p>
    <w:p w:rsidR="00CA526F" w:rsidRPr="00157A05" w:rsidRDefault="00CA526F" w:rsidP="00157A05">
      <w:pPr>
        <w:spacing w:after="0" w:line="480" w:lineRule="auto"/>
        <w:jc w:val="both"/>
        <w:rPr>
          <w:rFonts w:ascii="Arial" w:hAnsi="Arial" w:cs="Arial"/>
        </w:rPr>
      </w:pPr>
    </w:p>
    <w:p w:rsidR="00CA526F" w:rsidRPr="00157A05" w:rsidRDefault="00CA526F" w:rsidP="00157A05">
      <w:pPr>
        <w:spacing w:after="0" w:line="480" w:lineRule="auto"/>
        <w:jc w:val="both"/>
        <w:rPr>
          <w:rFonts w:ascii="Arial" w:hAnsi="Arial" w:cs="Arial"/>
        </w:rPr>
      </w:pPr>
    </w:p>
    <w:p w:rsidR="00CA526F" w:rsidRPr="00157A05" w:rsidRDefault="00CA526F" w:rsidP="00157A05">
      <w:pPr>
        <w:spacing w:after="0" w:line="480" w:lineRule="auto"/>
        <w:ind w:firstLine="720"/>
        <w:jc w:val="both"/>
        <w:rPr>
          <w:rFonts w:ascii="Arial" w:hAnsi="Arial" w:cs="Arial"/>
          <w:b/>
          <w:bCs/>
        </w:rPr>
      </w:pPr>
    </w:p>
    <w:p w:rsidR="00A54115" w:rsidRPr="00157A05" w:rsidRDefault="00A54115" w:rsidP="00157A05">
      <w:pPr>
        <w:spacing w:after="0" w:line="480" w:lineRule="auto"/>
        <w:jc w:val="both"/>
        <w:rPr>
          <w:rFonts w:ascii="Arial" w:hAnsi="Arial" w:cs="Arial"/>
        </w:rPr>
      </w:pPr>
    </w:p>
    <w:sectPr w:rsidR="00A54115" w:rsidRPr="00157A05" w:rsidSect="00795462">
      <w:footerReference w:type="default" r:id="rId9"/>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Laurent Philippot" w:date="2024-04-14T15:30:00Z" w:initials="LP">
    <w:p w:rsidR="00E63C46" w:rsidRDefault="00E63C46">
      <w:pPr>
        <w:pStyle w:val="Commentaire"/>
      </w:pPr>
      <w:r>
        <w:rPr>
          <w:rStyle w:val="Marquedecommentaire"/>
        </w:rPr>
        <w:annotationRef/>
      </w:r>
      <w:r w:rsidR="00EE452E">
        <w:rPr>
          <w:noProof/>
        </w:rPr>
        <w:t>weird phrasing</w:t>
      </w:r>
    </w:p>
  </w:comment>
  <w:comment w:id="277" w:author="Laurent Philippot" w:date="2024-04-09T15:27:00Z" w:initials="LP">
    <w:p w:rsidR="00445154" w:rsidRDefault="00445154">
      <w:pPr>
        <w:pStyle w:val="Commentaire"/>
      </w:pPr>
      <w:r>
        <w:rPr>
          <w:rStyle w:val="Marquedecommentaire"/>
        </w:rPr>
        <w:annotationRef/>
      </w:r>
      <w:r>
        <w:rPr>
          <w:noProof/>
        </w:rPr>
        <w:t xml:space="preserve">are you sure about the %? </w:t>
      </w:r>
    </w:p>
  </w:comment>
  <w:comment w:id="283" w:author="Laurent Philippot" w:date="2024-04-14T15:36:00Z" w:initials="LP">
    <w:p w:rsidR="00F040D7" w:rsidRDefault="00F040D7">
      <w:pPr>
        <w:pStyle w:val="Commentaire"/>
      </w:pPr>
      <w:r>
        <w:rPr>
          <w:rStyle w:val="Marquedecommentaire"/>
        </w:rPr>
        <w:annotationRef/>
      </w:r>
      <w:r w:rsidR="00EE452E">
        <w:rPr>
          <w:noProof/>
        </w:rPr>
        <w:t>not sure it is neded, delete?</w:t>
      </w:r>
    </w:p>
  </w:comment>
  <w:comment w:id="346" w:author="Laurent Philippot" w:date="2024-04-09T16:55:00Z" w:initials="LP">
    <w:p w:rsidR="00445154" w:rsidRDefault="00445154">
      <w:pPr>
        <w:pStyle w:val="Commentaire"/>
      </w:pPr>
      <w:r>
        <w:rPr>
          <w:rStyle w:val="Marquedecommentaire"/>
        </w:rPr>
        <w:annotationRef/>
      </w:r>
      <w:r>
        <w:rPr>
          <w:noProof/>
        </w:rPr>
        <w:t>Please add the AOA to AOB ratio in the sup figure</w:t>
      </w:r>
    </w:p>
  </w:comment>
  <w:comment w:id="657" w:author="Laurent Philippot" w:date="2024-04-11T15:20:00Z" w:initials="LP">
    <w:p w:rsidR="00445154" w:rsidRDefault="00445154">
      <w:pPr>
        <w:pStyle w:val="Commentaire"/>
      </w:pPr>
      <w:r>
        <w:rPr>
          <w:rStyle w:val="Marquedecommentaire"/>
        </w:rPr>
        <w:annotationRef/>
      </w:r>
      <w:r>
        <w:rPr>
          <w:noProof/>
        </w:rPr>
        <w:t>can't be the ony explaination: manure both in CONFYM and BIODYN</w:t>
      </w:r>
    </w:p>
  </w:comment>
  <w:comment w:id="698" w:author="Laurent Philippot" w:date="2024-04-09T13:24:00Z" w:initials="LP">
    <w:p w:rsidR="00445154" w:rsidRDefault="00445154">
      <w:pPr>
        <w:pStyle w:val="Commentaire"/>
      </w:pPr>
      <w:r>
        <w:rPr>
          <w:rStyle w:val="Marquedecommentaire"/>
        </w:rPr>
        <w:annotationRef/>
      </w:r>
      <w:r>
        <w:t>doi:10.1371/journal.pone.0160974</w:t>
      </w:r>
    </w:p>
  </w:comment>
  <w:comment w:id="654" w:author="Laurent Philippot" w:date="2024-04-12T13:43:00Z" w:initials="LP">
    <w:p w:rsidR="00445154" w:rsidRDefault="00445154">
      <w:pPr>
        <w:pStyle w:val="Commentaire"/>
      </w:pPr>
      <w:r>
        <w:rPr>
          <w:rStyle w:val="Marquedecommentaire"/>
        </w:rPr>
        <w:annotationRef/>
      </w:r>
      <w:r>
        <w:rPr>
          <w:noProof/>
        </w:rPr>
        <w:t>true but not the explanation here cf GWC</w:t>
      </w:r>
    </w:p>
  </w:comment>
  <w:comment w:id="772" w:author="Laurent Philippot" w:date="2024-04-08T21:24:00Z" w:initials="LP">
    <w:p w:rsidR="00445154" w:rsidRDefault="00445154">
      <w:pPr>
        <w:pStyle w:val="Commentaire"/>
      </w:pPr>
      <w:r>
        <w:rPr>
          <w:rStyle w:val="Marquedecommentaire"/>
        </w:rPr>
        <w:annotationRef/>
      </w:r>
      <w:r>
        <w:t>add this one</w:t>
      </w:r>
    </w:p>
    <w:p w:rsidR="00445154" w:rsidRDefault="00445154">
      <w:pPr>
        <w:pStyle w:val="Commentaire"/>
      </w:pPr>
      <w:r>
        <w:t>Dobbie and Smith  European Journal of Soil Science, December 2001, 52, 667±673</w:t>
      </w:r>
    </w:p>
  </w:comment>
  <w:comment w:id="781" w:author="Laurent Philippot" w:date="2024-04-08T20:57:00Z" w:initials="LP">
    <w:p w:rsidR="00445154" w:rsidRDefault="00445154">
      <w:pPr>
        <w:pStyle w:val="Commentaire"/>
      </w:pPr>
      <w:r>
        <w:rPr>
          <w:rStyle w:val="Marquedecommentaire"/>
        </w:rPr>
        <w:annotationRef/>
      </w:r>
      <w:r>
        <w:t>Not in our case: more nitrate!</w:t>
      </w:r>
    </w:p>
  </w:comment>
  <w:comment w:id="888" w:author="Laurent Philippot" w:date="2024-04-08T21:28:00Z" w:initials="LP">
    <w:p w:rsidR="00445154" w:rsidRDefault="00445154">
      <w:pPr>
        <w:pStyle w:val="Commentaire"/>
      </w:pPr>
      <w:r>
        <w:rPr>
          <w:rStyle w:val="Marquedecommentaire"/>
        </w:rPr>
        <w:annotationRef/>
      </w:r>
      <w:r>
        <w:t>Another one?</w:t>
      </w:r>
    </w:p>
  </w:comment>
  <w:comment w:id="1488" w:author="Laurent Philippot" w:date="2024-04-10T12:50:00Z" w:initials="LP">
    <w:p w:rsidR="00445154" w:rsidRDefault="00445154">
      <w:pPr>
        <w:pStyle w:val="Commentaire"/>
      </w:pPr>
      <w:r>
        <w:rPr>
          <w:rStyle w:val="Marquedecommentaire"/>
        </w:rPr>
        <w:annotationRef/>
      </w:r>
      <w:r>
        <w:t>As the earth system changes in response to human activities, a critical objective is to predict how biogeochemical process rates (e.g. nitrification, decomposition) and ecosystem function (e.g. net ecosystem productivity) will change under future conditions. A particular challenge is that the microbial communities that drive many of these processes are capable of adapting to environmental change in ways that alter ecosystem functioning. Despite evidence that microbes can adapt to temperature, precipitation regimes, and redox fluctuations, microbial communities are typically not optimally adapted to their local environment. For example, temperature optima for growth and enzyme activity are often greater than in situ temperatures in their environment. Here we discuss fundamental constraints on microbial adaptation and suggest specific environments where microbial adaptation to climate change (or lack thereof) is most likely to alter ecosystem functioning.</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899" w:rsidRDefault="00633899" w:rsidP="001A136F">
      <w:pPr>
        <w:spacing w:after="0" w:line="240" w:lineRule="auto"/>
      </w:pPr>
      <w:r>
        <w:separator/>
      </w:r>
    </w:p>
  </w:endnote>
  <w:endnote w:type="continuationSeparator" w:id="0">
    <w:p w:rsidR="00633899" w:rsidRDefault="00633899" w:rsidP="001A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JansonText-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969" w:author="Laurent Philippot" w:date="2024-04-11T15:17:00Z"/>
  <w:sdt>
    <w:sdtPr>
      <w:id w:val="-126559065"/>
      <w:docPartObj>
        <w:docPartGallery w:val="Page Numbers (Bottom of Page)"/>
        <w:docPartUnique/>
      </w:docPartObj>
    </w:sdtPr>
    <w:sdtEndPr/>
    <w:sdtContent>
      <w:customXmlInsRangeEnd w:id="1969"/>
      <w:p w:rsidR="00445154" w:rsidRDefault="00445154">
        <w:pPr>
          <w:pStyle w:val="Pieddepage"/>
          <w:jc w:val="center"/>
          <w:rPr>
            <w:ins w:id="1970" w:author="Laurent Philippot" w:date="2024-04-11T15:17:00Z"/>
          </w:rPr>
        </w:pPr>
      </w:p>
      <w:p w:rsidR="00445154" w:rsidRDefault="00445154">
        <w:pPr>
          <w:pStyle w:val="Pieddepage"/>
          <w:jc w:val="center"/>
          <w:rPr>
            <w:ins w:id="1971" w:author="Laurent Philippot" w:date="2024-04-11T15:17:00Z"/>
          </w:rPr>
        </w:pPr>
        <w:ins w:id="1972" w:author="Laurent Philippot" w:date="2024-04-11T15:17:00Z">
          <w:r>
            <w:fldChar w:fldCharType="begin"/>
          </w:r>
          <w:r>
            <w:instrText>PAGE   \* MERGEFORMAT</w:instrText>
          </w:r>
          <w:r>
            <w:fldChar w:fldCharType="separate"/>
          </w:r>
          <w:r>
            <w:rPr>
              <w:lang w:val="fr-FR"/>
            </w:rPr>
            <w:t>2</w:t>
          </w:r>
          <w:r>
            <w:fldChar w:fldCharType="end"/>
          </w:r>
        </w:ins>
      </w:p>
      <w:customXmlInsRangeStart w:id="1973" w:author="Laurent Philippot" w:date="2024-04-11T15:17:00Z"/>
    </w:sdtContent>
  </w:sdt>
  <w:customXmlInsRangeEnd w:id="1973"/>
  <w:p w:rsidR="00445154" w:rsidRDefault="004451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899" w:rsidRDefault="00633899" w:rsidP="001A136F">
      <w:pPr>
        <w:spacing w:after="0" w:line="240" w:lineRule="auto"/>
      </w:pPr>
      <w:r>
        <w:separator/>
      </w:r>
    </w:p>
  </w:footnote>
  <w:footnote w:type="continuationSeparator" w:id="0">
    <w:p w:rsidR="00633899" w:rsidRDefault="00633899" w:rsidP="001A1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3500E"/>
    <w:multiLevelType w:val="hybridMultilevel"/>
    <w:tmpl w:val="18C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E40F8"/>
    <w:multiLevelType w:val="hybridMultilevel"/>
    <w:tmpl w:val="F09C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0272CC"/>
    <w:multiLevelType w:val="hybridMultilevel"/>
    <w:tmpl w:val="4D705684"/>
    <w:lvl w:ilvl="0" w:tplc="799611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A1599"/>
    <w:multiLevelType w:val="hybridMultilevel"/>
    <w:tmpl w:val="2132F05E"/>
    <w:lvl w:ilvl="0" w:tplc="CC1CE6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F46BA"/>
    <w:multiLevelType w:val="hybridMultilevel"/>
    <w:tmpl w:val="7650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t Philippot">
    <w15:presenceInfo w15:providerId="AD" w15:userId="S-1-5-21-3569255166-3711921035-3486062074-52939"/>
  </w15:person>
  <w15:person w15:author="Ari Fina Bintarti">
    <w15:presenceInfo w15:providerId="Windows Live" w15:userId="cfeaa7f513f55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2408"/>
    <w:rsid w:val="000043B3"/>
    <w:rsid w:val="0001020C"/>
    <w:rsid w:val="00010DAC"/>
    <w:rsid w:val="000113DA"/>
    <w:rsid w:val="00011DD4"/>
    <w:rsid w:val="000133C7"/>
    <w:rsid w:val="00013584"/>
    <w:rsid w:val="00013D3F"/>
    <w:rsid w:val="00016570"/>
    <w:rsid w:val="00016D52"/>
    <w:rsid w:val="000231AE"/>
    <w:rsid w:val="000303E9"/>
    <w:rsid w:val="00033A80"/>
    <w:rsid w:val="000412F1"/>
    <w:rsid w:val="00042BAD"/>
    <w:rsid w:val="000500CB"/>
    <w:rsid w:val="000500DC"/>
    <w:rsid w:val="00051FF8"/>
    <w:rsid w:val="00054723"/>
    <w:rsid w:val="000551EA"/>
    <w:rsid w:val="00056552"/>
    <w:rsid w:val="0006153B"/>
    <w:rsid w:val="000617DE"/>
    <w:rsid w:val="00061F15"/>
    <w:rsid w:val="000642F5"/>
    <w:rsid w:val="00064AE0"/>
    <w:rsid w:val="00067208"/>
    <w:rsid w:val="0007341E"/>
    <w:rsid w:val="00074A70"/>
    <w:rsid w:val="0007628C"/>
    <w:rsid w:val="00085C98"/>
    <w:rsid w:val="00086596"/>
    <w:rsid w:val="000873E2"/>
    <w:rsid w:val="00087E86"/>
    <w:rsid w:val="00090941"/>
    <w:rsid w:val="00092EDE"/>
    <w:rsid w:val="0009315C"/>
    <w:rsid w:val="00096154"/>
    <w:rsid w:val="000A3213"/>
    <w:rsid w:val="000A546C"/>
    <w:rsid w:val="000A5726"/>
    <w:rsid w:val="000A655C"/>
    <w:rsid w:val="000A67A5"/>
    <w:rsid w:val="000B03BB"/>
    <w:rsid w:val="000B12A0"/>
    <w:rsid w:val="000B3012"/>
    <w:rsid w:val="000B4EE4"/>
    <w:rsid w:val="000B6552"/>
    <w:rsid w:val="000B7DF4"/>
    <w:rsid w:val="000C08D3"/>
    <w:rsid w:val="000C2C7C"/>
    <w:rsid w:val="000C3AB8"/>
    <w:rsid w:val="000C623C"/>
    <w:rsid w:val="000D5853"/>
    <w:rsid w:val="000D5B16"/>
    <w:rsid w:val="000D63E7"/>
    <w:rsid w:val="000D73CF"/>
    <w:rsid w:val="000D79B2"/>
    <w:rsid w:val="000E2DF4"/>
    <w:rsid w:val="000E3235"/>
    <w:rsid w:val="000E6204"/>
    <w:rsid w:val="000E645C"/>
    <w:rsid w:val="000E6E56"/>
    <w:rsid w:val="000F0A6F"/>
    <w:rsid w:val="000F16A6"/>
    <w:rsid w:val="000F2323"/>
    <w:rsid w:val="000F258D"/>
    <w:rsid w:val="000F28D6"/>
    <w:rsid w:val="000F7633"/>
    <w:rsid w:val="0010210A"/>
    <w:rsid w:val="00103CB5"/>
    <w:rsid w:val="00104866"/>
    <w:rsid w:val="00112B9B"/>
    <w:rsid w:val="001132E3"/>
    <w:rsid w:val="001135A3"/>
    <w:rsid w:val="00115EA3"/>
    <w:rsid w:val="00116F1C"/>
    <w:rsid w:val="00122874"/>
    <w:rsid w:val="00123AC9"/>
    <w:rsid w:val="00124495"/>
    <w:rsid w:val="00131D7C"/>
    <w:rsid w:val="001338B9"/>
    <w:rsid w:val="00136A5B"/>
    <w:rsid w:val="00142496"/>
    <w:rsid w:val="00152010"/>
    <w:rsid w:val="00152125"/>
    <w:rsid w:val="00152F96"/>
    <w:rsid w:val="00156712"/>
    <w:rsid w:val="00157A05"/>
    <w:rsid w:val="00163811"/>
    <w:rsid w:val="00166143"/>
    <w:rsid w:val="00166D7B"/>
    <w:rsid w:val="00167F5D"/>
    <w:rsid w:val="00170210"/>
    <w:rsid w:val="00170F89"/>
    <w:rsid w:val="0017235D"/>
    <w:rsid w:val="00174262"/>
    <w:rsid w:val="0017518A"/>
    <w:rsid w:val="00180972"/>
    <w:rsid w:val="00187102"/>
    <w:rsid w:val="0018716A"/>
    <w:rsid w:val="001905FA"/>
    <w:rsid w:val="001910B2"/>
    <w:rsid w:val="001918B2"/>
    <w:rsid w:val="0019481C"/>
    <w:rsid w:val="001948B9"/>
    <w:rsid w:val="001971A9"/>
    <w:rsid w:val="00197A9B"/>
    <w:rsid w:val="001A136F"/>
    <w:rsid w:val="001A1382"/>
    <w:rsid w:val="001A1821"/>
    <w:rsid w:val="001A2431"/>
    <w:rsid w:val="001A43FF"/>
    <w:rsid w:val="001B19AD"/>
    <w:rsid w:val="001B3445"/>
    <w:rsid w:val="001C3FCA"/>
    <w:rsid w:val="001C5335"/>
    <w:rsid w:val="001C63A5"/>
    <w:rsid w:val="001D4A2A"/>
    <w:rsid w:val="001D6892"/>
    <w:rsid w:val="001E5173"/>
    <w:rsid w:val="001F6783"/>
    <w:rsid w:val="0020034D"/>
    <w:rsid w:val="00206D48"/>
    <w:rsid w:val="00210507"/>
    <w:rsid w:val="002118D3"/>
    <w:rsid w:val="0022090A"/>
    <w:rsid w:val="00222DDD"/>
    <w:rsid w:val="00223654"/>
    <w:rsid w:val="00224134"/>
    <w:rsid w:val="00227227"/>
    <w:rsid w:val="00227786"/>
    <w:rsid w:val="00235470"/>
    <w:rsid w:val="0023608A"/>
    <w:rsid w:val="0023621D"/>
    <w:rsid w:val="00240FB8"/>
    <w:rsid w:val="0024214B"/>
    <w:rsid w:val="00243C35"/>
    <w:rsid w:val="0024409D"/>
    <w:rsid w:val="002474CE"/>
    <w:rsid w:val="00247BAD"/>
    <w:rsid w:val="00247DF0"/>
    <w:rsid w:val="002526AC"/>
    <w:rsid w:val="00255F32"/>
    <w:rsid w:val="00257173"/>
    <w:rsid w:val="002617CD"/>
    <w:rsid w:val="00262E74"/>
    <w:rsid w:val="00266E7B"/>
    <w:rsid w:val="00270FC4"/>
    <w:rsid w:val="0027430B"/>
    <w:rsid w:val="00274337"/>
    <w:rsid w:val="002756C9"/>
    <w:rsid w:val="002769F3"/>
    <w:rsid w:val="0028276C"/>
    <w:rsid w:val="00283DED"/>
    <w:rsid w:val="00285CE5"/>
    <w:rsid w:val="00285F31"/>
    <w:rsid w:val="002914CB"/>
    <w:rsid w:val="00292936"/>
    <w:rsid w:val="002A09A7"/>
    <w:rsid w:val="002A50A0"/>
    <w:rsid w:val="002B0B9D"/>
    <w:rsid w:val="002B12F7"/>
    <w:rsid w:val="002B1514"/>
    <w:rsid w:val="002B1C53"/>
    <w:rsid w:val="002C1BC6"/>
    <w:rsid w:val="002C2FEE"/>
    <w:rsid w:val="002D029F"/>
    <w:rsid w:val="002D19AF"/>
    <w:rsid w:val="002D4C00"/>
    <w:rsid w:val="002D764E"/>
    <w:rsid w:val="002E0B72"/>
    <w:rsid w:val="002E0BBD"/>
    <w:rsid w:val="002E5A80"/>
    <w:rsid w:val="002F2AF7"/>
    <w:rsid w:val="002F35B4"/>
    <w:rsid w:val="002F4460"/>
    <w:rsid w:val="002F511C"/>
    <w:rsid w:val="002F55F7"/>
    <w:rsid w:val="002F5E39"/>
    <w:rsid w:val="002F6C64"/>
    <w:rsid w:val="002F7956"/>
    <w:rsid w:val="002F7E73"/>
    <w:rsid w:val="00301E4B"/>
    <w:rsid w:val="00304493"/>
    <w:rsid w:val="003053FB"/>
    <w:rsid w:val="003054D7"/>
    <w:rsid w:val="00311BD7"/>
    <w:rsid w:val="00315A31"/>
    <w:rsid w:val="00316B3D"/>
    <w:rsid w:val="003207C8"/>
    <w:rsid w:val="0032109C"/>
    <w:rsid w:val="00321E5F"/>
    <w:rsid w:val="0032413D"/>
    <w:rsid w:val="00324FC9"/>
    <w:rsid w:val="00325FFA"/>
    <w:rsid w:val="003274DF"/>
    <w:rsid w:val="003315C4"/>
    <w:rsid w:val="003410D7"/>
    <w:rsid w:val="00341D95"/>
    <w:rsid w:val="00351CB4"/>
    <w:rsid w:val="00353862"/>
    <w:rsid w:val="00357014"/>
    <w:rsid w:val="00360834"/>
    <w:rsid w:val="003617F9"/>
    <w:rsid w:val="003622EC"/>
    <w:rsid w:val="003671E4"/>
    <w:rsid w:val="00374139"/>
    <w:rsid w:val="003741CE"/>
    <w:rsid w:val="00380A8F"/>
    <w:rsid w:val="003815CF"/>
    <w:rsid w:val="003834A0"/>
    <w:rsid w:val="0039192B"/>
    <w:rsid w:val="00393B30"/>
    <w:rsid w:val="003954F2"/>
    <w:rsid w:val="003A0A91"/>
    <w:rsid w:val="003A0CFB"/>
    <w:rsid w:val="003A11A1"/>
    <w:rsid w:val="003A2768"/>
    <w:rsid w:val="003A2BA7"/>
    <w:rsid w:val="003A57A3"/>
    <w:rsid w:val="003B4001"/>
    <w:rsid w:val="003B4B04"/>
    <w:rsid w:val="003B558A"/>
    <w:rsid w:val="003B5ADA"/>
    <w:rsid w:val="003C0618"/>
    <w:rsid w:val="003C11E5"/>
    <w:rsid w:val="003C68B4"/>
    <w:rsid w:val="003C714E"/>
    <w:rsid w:val="003D0DDA"/>
    <w:rsid w:val="003D188A"/>
    <w:rsid w:val="003D18D2"/>
    <w:rsid w:val="003D4FC1"/>
    <w:rsid w:val="003D5D9D"/>
    <w:rsid w:val="003D64F5"/>
    <w:rsid w:val="003D6606"/>
    <w:rsid w:val="003E26FA"/>
    <w:rsid w:val="003E2886"/>
    <w:rsid w:val="003E4575"/>
    <w:rsid w:val="003E788E"/>
    <w:rsid w:val="003E7F23"/>
    <w:rsid w:val="003F2673"/>
    <w:rsid w:val="003F47F8"/>
    <w:rsid w:val="003F5D05"/>
    <w:rsid w:val="00401693"/>
    <w:rsid w:val="00401A0D"/>
    <w:rsid w:val="00401A9A"/>
    <w:rsid w:val="00402F5F"/>
    <w:rsid w:val="0040508C"/>
    <w:rsid w:val="00406C0B"/>
    <w:rsid w:val="00407AC1"/>
    <w:rsid w:val="00414BAC"/>
    <w:rsid w:val="00415770"/>
    <w:rsid w:val="0041764B"/>
    <w:rsid w:val="004206ED"/>
    <w:rsid w:val="00421098"/>
    <w:rsid w:val="00423A98"/>
    <w:rsid w:val="004256BB"/>
    <w:rsid w:val="004271A6"/>
    <w:rsid w:val="00427B4C"/>
    <w:rsid w:val="004307A9"/>
    <w:rsid w:val="0043406C"/>
    <w:rsid w:val="00436573"/>
    <w:rsid w:val="00443151"/>
    <w:rsid w:val="00443898"/>
    <w:rsid w:val="0044457D"/>
    <w:rsid w:val="0044470A"/>
    <w:rsid w:val="00445154"/>
    <w:rsid w:val="0044721C"/>
    <w:rsid w:val="004473D5"/>
    <w:rsid w:val="00452EF8"/>
    <w:rsid w:val="00453826"/>
    <w:rsid w:val="004558CC"/>
    <w:rsid w:val="0045607C"/>
    <w:rsid w:val="00460B3D"/>
    <w:rsid w:val="00463954"/>
    <w:rsid w:val="00464EA7"/>
    <w:rsid w:val="004708B0"/>
    <w:rsid w:val="00472190"/>
    <w:rsid w:val="0047364A"/>
    <w:rsid w:val="00474084"/>
    <w:rsid w:val="00475174"/>
    <w:rsid w:val="00476E77"/>
    <w:rsid w:val="00477B4D"/>
    <w:rsid w:val="00477E63"/>
    <w:rsid w:val="00484441"/>
    <w:rsid w:val="00484D26"/>
    <w:rsid w:val="00485576"/>
    <w:rsid w:val="0048626C"/>
    <w:rsid w:val="004874BD"/>
    <w:rsid w:val="0049175E"/>
    <w:rsid w:val="004930DD"/>
    <w:rsid w:val="004955D5"/>
    <w:rsid w:val="004956E9"/>
    <w:rsid w:val="00495EDC"/>
    <w:rsid w:val="004A1054"/>
    <w:rsid w:val="004A669E"/>
    <w:rsid w:val="004B09A6"/>
    <w:rsid w:val="004B3226"/>
    <w:rsid w:val="004C0887"/>
    <w:rsid w:val="004C1658"/>
    <w:rsid w:val="004C38A7"/>
    <w:rsid w:val="004C54B6"/>
    <w:rsid w:val="004C6B7B"/>
    <w:rsid w:val="004D1422"/>
    <w:rsid w:val="004D3626"/>
    <w:rsid w:val="004D4320"/>
    <w:rsid w:val="004D500D"/>
    <w:rsid w:val="004E036E"/>
    <w:rsid w:val="004E1883"/>
    <w:rsid w:val="004E37E7"/>
    <w:rsid w:val="004F207F"/>
    <w:rsid w:val="004F573D"/>
    <w:rsid w:val="004F750D"/>
    <w:rsid w:val="004F7620"/>
    <w:rsid w:val="004F7D47"/>
    <w:rsid w:val="004F7DF8"/>
    <w:rsid w:val="00501CD8"/>
    <w:rsid w:val="00505ACF"/>
    <w:rsid w:val="005105B2"/>
    <w:rsid w:val="00511EBC"/>
    <w:rsid w:val="005137EF"/>
    <w:rsid w:val="00514533"/>
    <w:rsid w:val="00520484"/>
    <w:rsid w:val="0052060D"/>
    <w:rsid w:val="00522C58"/>
    <w:rsid w:val="005260BF"/>
    <w:rsid w:val="0053115D"/>
    <w:rsid w:val="00532ABA"/>
    <w:rsid w:val="005347B0"/>
    <w:rsid w:val="00542DBC"/>
    <w:rsid w:val="005442EB"/>
    <w:rsid w:val="00544B2C"/>
    <w:rsid w:val="00546830"/>
    <w:rsid w:val="00547965"/>
    <w:rsid w:val="005512B1"/>
    <w:rsid w:val="0055223A"/>
    <w:rsid w:val="00555B25"/>
    <w:rsid w:val="005560FC"/>
    <w:rsid w:val="005609E8"/>
    <w:rsid w:val="00560F9B"/>
    <w:rsid w:val="005627B0"/>
    <w:rsid w:val="00565302"/>
    <w:rsid w:val="00566140"/>
    <w:rsid w:val="0057376B"/>
    <w:rsid w:val="00573C46"/>
    <w:rsid w:val="00574143"/>
    <w:rsid w:val="00574389"/>
    <w:rsid w:val="005755FF"/>
    <w:rsid w:val="005812C2"/>
    <w:rsid w:val="0058253F"/>
    <w:rsid w:val="00582DD5"/>
    <w:rsid w:val="005907D2"/>
    <w:rsid w:val="00590839"/>
    <w:rsid w:val="005952AE"/>
    <w:rsid w:val="0059560F"/>
    <w:rsid w:val="005A2B8A"/>
    <w:rsid w:val="005A3AFB"/>
    <w:rsid w:val="005B1BAA"/>
    <w:rsid w:val="005B384B"/>
    <w:rsid w:val="005B454A"/>
    <w:rsid w:val="005B5EBE"/>
    <w:rsid w:val="005B62E7"/>
    <w:rsid w:val="005B6698"/>
    <w:rsid w:val="005B67E3"/>
    <w:rsid w:val="005B7470"/>
    <w:rsid w:val="005B751C"/>
    <w:rsid w:val="005B765D"/>
    <w:rsid w:val="005C32A0"/>
    <w:rsid w:val="005C465C"/>
    <w:rsid w:val="005C4F10"/>
    <w:rsid w:val="005C712A"/>
    <w:rsid w:val="005C72D3"/>
    <w:rsid w:val="005D084B"/>
    <w:rsid w:val="005D0A70"/>
    <w:rsid w:val="005D6635"/>
    <w:rsid w:val="005E48B6"/>
    <w:rsid w:val="005E5426"/>
    <w:rsid w:val="005E640A"/>
    <w:rsid w:val="005E7228"/>
    <w:rsid w:val="005E7E55"/>
    <w:rsid w:val="005F2174"/>
    <w:rsid w:val="005F3FC9"/>
    <w:rsid w:val="005F4B47"/>
    <w:rsid w:val="005F4B4A"/>
    <w:rsid w:val="005F4CE4"/>
    <w:rsid w:val="0060181B"/>
    <w:rsid w:val="00603814"/>
    <w:rsid w:val="00603DB5"/>
    <w:rsid w:val="00605E17"/>
    <w:rsid w:val="00607087"/>
    <w:rsid w:val="00611BAD"/>
    <w:rsid w:val="0061222F"/>
    <w:rsid w:val="006123B4"/>
    <w:rsid w:val="00614C7F"/>
    <w:rsid w:val="00622CA6"/>
    <w:rsid w:val="00625B66"/>
    <w:rsid w:val="00625C15"/>
    <w:rsid w:val="00630A62"/>
    <w:rsid w:val="00632066"/>
    <w:rsid w:val="0063388C"/>
    <w:rsid w:val="00633899"/>
    <w:rsid w:val="006339E2"/>
    <w:rsid w:val="00633F87"/>
    <w:rsid w:val="006401CC"/>
    <w:rsid w:val="006419B6"/>
    <w:rsid w:val="00647155"/>
    <w:rsid w:val="00647F58"/>
    <w:rsid w:val="006543C9"/>
    <w:rsid w:val="00654419"/>
    <w:rsid w:val="00654CBB"/>
    <w:rsid w:val="00656977"/>
    <w:rsid w:val="00656AD9"/>
    <w:rsid w:val="00657F5A"/>
    <w:rsid w:val="00661110"/>
    <w:rsid w:val="00662064"/>
    <w:rsid w:val="0066593B"/>
    <w:rsid w:val="00666FDA"/>
    <w:rsid w:val="00670024"/>
    <w:rsid w:val="00670CA4"/>
    <w:rsid w:val="006711C2"/>
    <w:rsid w:val="00673E21"/>
    <w:rsid w:val="00674165"/>
    <w:rsid w:val="00680204"/>
    <w:rsid w:val="006836A0"/>
    <w:rsid w:val="00686C3C"/>
    <w:rsid w:val="006873A4"/>
    <w:rsid w:val="00687C4F"/>
    <w:rsid w:val="006A0BBD"/>
    <w:rsid w:val="006A2116"/>
    <w:rsid w:val="006C001A"/>
    <w:rsid w:val="006C473B"/>
    <w:rsid w:val="006D1A9C"/>
    <w:rsid w:val="006D26D0"/>
    <w:rsid w:val="006D401B"/>
    <w:rsid w:val="006D5678"/>
    <w:rsid w:val="006D66E5"/>
    <w:rsid w:val="006D7562"/>
    <w:rsid w:val="006E4ECE"/>
    <w:rsid w:val="006E6AA5"/>
    <w:rsid w:val="006E7A72"/>
    <w:rsid w:val="006F1D1B"/>
    <w:rsid w:val="006F35AA"/>
    <w:rsid w:val="00705520"/>
    <w:rsid w:val="007062D2"/>
    <w:rsid w:val="00707269"/>
    <w:rsid w:val="0071516A"/>
    <w:rsid w:val="007152EF"/>
    <w:rsid w:val="00715653"/>
    <w:rsid w:val="0071677C"/>
    <w:rsid w:val="00720218"/>
    <w:rsid w:val="00721822"/>
    <w:rsid w:val="007228B3"/>
    <w:rsid w:val="00723C96"/>
    <w:rsid w:val="00724589"/>
    <w:rsid w:val="007247FA"/>
    <w:rsid w:val="007248C5"/>
    <w:rsid w:val="00726A65"/>
    <w:rsid w:val="007301D1"/>
    <w:rsid w:val="00730382"/>
    <w:rsid w:val="00734981"/>
    <w:rsid w:val="00735F1E"/>
    <w:rsid w:val="00740578"/>
    <w:rsid w:val="0074066A"/>
    <w:rsid w:val="007447D4"/>
    <w:rsid w:val="00747A1B"/>
    <w:rsid w:val="007503E7"/>
    <w:rsid w:val="007504CC"/>
    <w:rsid w:val="00751F91"/>
    <w:rsid w:val="00754271"/>
    <w:rsid w:val="0076037D"/>
    <w:rsid w:val="007609E5"/>
    <w:rsid w:val="0077003D"/>
    <w:rsid w:val="00772852"/>
    <w:rsid w:val="00772D68"/>
    <w:rsid w:val="00776770"/>
    <w:rsid w:val="0077678A"/>
    <w:rsid w:val="00777092"/>
    <w:rsid w:val="00785503"/>
    <w:rsid w:val="007900E0"/>
    <w:rsid w:val="00791F9E"/>
    <w:rsid w:val="007935D5"/>
    <w:rsid w:val="007945BD"/>
    <w:rsid w:val="00795462"/>
    <w:rsid w:val="007A2E98"/>
    <w:rsid w:val="007A6F80"/>
    <w:rsid w:val="007A6FF0"/>
    <w:rsid w:val="007B0A88"/>
    <w:rsid w:val="007B231B"/>
    <w:rsid w:val="007B32D3"/>
    <w:rsid w:val="007C2534"/>
    <w:rsid w:val="007C3FD0"/>
    <w:rsid w:val="007D17B9"/>
    <w:rsid w:val="007D2D6B"/>
    <w:rsid w:val="007D3EF9"/>
    <w:rsid w:val="007E258A"/>
    <w:rsid w:val="007E67B4"/>
    <w:rsid w:val="007F48E3"/>
    <w:rsid w:val="007F67E8"/>
    <w:rsid w:val="008004C3"/>
    <w:rsid w:val="008017AD"/>
    <w:rsid w:val="0080257C"/>
    <w:rsid w:val="00804E75"/>
    <w:rsid w:val="0080516B"/>
    <w:rsid w:val="00807A98"/>
    <w:rsid w:val="00810B44"/>
    <w:rsid w:val="008158D9"/>
    <w:rsid w:val="0082197A"/>
    <w:rsid w:val="00821EAC"/>
    <w:rsid w:val="00822BA3"/>
    <w:rsid w:val="00824EE0"/>
    <w:rsid w:val="00826ACF"/>
    <w:rsid w:val="0083196C"/>
    <w:rsid w:val="00831FBE"/>
    <w:rsid w:val="00832BB0"/>
    <w:rsid w:val="008338DC"/>
    <w:rsid w:val="00833F5C"/>
    <w:rsid w:val="00834485"/>
    <w:rsid w:val="0083476F"/>
    <w:rsid w:val="00836270"/>
    <w:rsid w:val="00845721"/>
    <w:rsid w:val="00845D80"/>
    <w:rsid w:val="00846DD9"/>
    <w:rsid w:val="00854097"/>
    <w:rsid w:val="00854FF9"/>
    <w:rsid w:val="00860461"/>
    <w:rsid w:val="00860C0A"/>
    <w:rsid w:val="008618B6"/>
    <w:rsid w:val="00864763"/>
    <w:rsid w:val="008713D4"/>
    <w:rsid w:val="0087192C"/>
    <w:rsid w:val="00873D2B"/>
    <w:rsid w:val="0087552A"/>
    <w:rsid w:val="00876AA0"/>
    <w:rsid w:val="00877F8B"/>
    <w:rsid w:val="00882BF4"/>
    <w:rsid w:val="008833EE"/>
    <w:rsid w:val="008953ED"/>
    <w:rsid w:val="00896AF6"/>
    <w:rsid w:val="008A1477"/>
    <w:rsid w:val="008A2A2B"/>
    <w:rsid w:val="008B05B8"/>
    <w:rsid w:val="008B2A1A"/>
    <w:rsid w:val="008B5A4C"/>
    <w:rsid w:val="008B5BF1"/>
    <w:rsid w:val="008B5CFA"/>
    <w:rsid w:val="008C28FA"/>
    <w:rsid w:val="008C3AC6"/>
    <w:rsid w:val="008C44A0"/>
    <w:rsid w:val="008C5AD7"/>
    <w:rsid w:val="008C5D10"/>
    <w:rsid w:val="008C5D11"/>
    <w:rsid w:val="008C6E8E"/>
    <w:rsid w:val="008D0B90"/>
    <w:rsid w:val="008D218A"/>
    <w:rsid w:val="008D274B"/>
    <w:rsid w:val="008D2E86"/>
    <w:rsid w:val="008D4C98"/>
    <w:rsid w:val="008E0996"/>
    <w:rsid w:val="008E5BC1"/>
    <w:rsid w:val="008F1096"/>
    <w:rsid w:val="008F13B5"/>
    <w:rsid w:val="008F2E2E"/>
    <w:rsid w:val="008F42C7"/>
    <w:rsid w:val="008F4D5E"/>
    <w:rsid w:val="00901A1F"/>
    <w:rsid w:val="0090345A"/>
    <w:rsid w:val="0090742B"/>
    <w:rsid w:val="00913A6F"/>
    <w:rsid w:val="009145B4"/>
    <w:rsid w:val="00914705"/>
    <w:rsid w:val="00916C62"/>
    <w:rsid w:val="00924446"/>
    <w:rsid w:val="00925940"/>
    <w:rsid w:val="00925BF1"/>
    <w:rsid w:val="009306F6"/>
    <w:rsid w:val="00930E15"/>
    <w:rsid w:val="00932C2F"/>
    <w:rsid w:val="00932F91"/>
    <w:rsid w:val="00933A28"/>
    <w:rsid w:val="0093577E"/>
    <w:rsid w:val="00935A06"/>
    <w:rsid w:val="00935BD7"/>
    <w:rsid w:val="0093696A"/>
    <w:rsid w:val="00937678"/>
    <w:rsid w:val="00940511"/>
    <w:rsid w:val="00940820"/>
    <w:rsid w:val="00941805"/>
    <w:rsid w:val="00942399"/>
    <w:rsid w:val="00942BC8"/>
    <w:rsid w:val="00943EFC"/>
    <w:rsid w:val="009454CA"/>
    <w:rsid w:val="009457EA"/>
    <w:rsid w:val="009515A9"/>
    <w:rsid w:val="0095376F"/>
    <w:rsid w:val="00957C90"/>
    <w:rsid w:val="0096146A"/>
    <w:rsid w:val="009618AD"/>
    <w:rsid w:val="00961A99"/>
    <w:rsid w:val="00961F8E"/>
    <w:rsid w:val="00967ABB"/>
    <w:rsid w:val="0097179D"/>
    <w:rsid w:val="00973262"/>
    <w:rsid w:val="00974316"/>
    <w:rsid w:val="00975CA6"/>
    <w:rsid w:val="00976270"/>
    <w:rsid w:val="00977F1E"/>
    <w:rsid w:val="0098000A"/>
    <w:rsid w:val="00983EEC"/>
    <w:rsid w:val="0098402A"/>
    <w:rsid w:val="009846FE"/>
    <w:rsid w:val="00985BAF"/>
    <w:rsid w:val="00990D2B"/>
    <w:rsid w:val="00993677"/>
    <w:rsid w:val="009943A8"/>
    <w:rsid w:val="00995388"/>
    <w:rsid w:val="009A0419"/>
    <w:rsid w:val="009A327C"/>
    <w:rsid w:val="009A37A2"/>
    <w:rsid w:val="009A48C7"/>
    <w:rsid w:val="009A7C4E"/>
    <w:rsid w:val="009B3F69"/>
    <w:rsid w:val="009B4760"/>
    <w:rsid w:val="009B697D"/>
    <w:rsid w:val="009B7CAE"/>
    <w:rsid w:val="009C3847"/>
    <w:rsid w:val="009C5398"/>
    <w:rsid w:val="009D0533"/>
    <w:rsid w:val="009D17A0"/>
    <w:rsid w:val="009D2FA4"/>
    <w:rsid w:val="009E0384"/>
    <w:rsid w:val="009E289B"/>
    <w:rsid w:val="009E6584"/>
    <w:rsid w:val="009E75A1"/>
    <w:rsid w:val="009F6FBA"/>
    <w:rsid w:val="009F70BF"/>
    <w:rsid w:val="009F7785"/>
    <w:rsid w:val="00A000B5"/>
    <w:rsid w:val="00A000EF"/>
    <w:rsid w:val="00A00BEE"/>
    <w:rsid w:val="00A00C84"/>
    <w:rsid w:val="00A014C0"/>
    <w:rsid w:val="00A0180A"/>
    <w:rsid w:val="00A033DA"/>
    <w:rsid w:val="00A037BF"/>
    <w:rsid w:val="00A05FF4"/>
    <w:rsid w:val="00A11586"/>
    <w:rsid w:val="00A11CFE"/>
    <w:rsid w:val="00A16580"/>
    <w:rsid w:val="00A1701C"/>
    <w:rsid w:val="00A177C0"/>
    <w:rsid w:val="00A21396"/>
    <w:rsid w:val="00A25C75"/>
    <w:rsid w:val="00A34A6C"/>
    <w:rsid w:val="00A359C1"/>
    <w:rsid w:val="00A36507"/>
    <w:rsid w:val="00A41196"/>
    <w:rsid w:val="00A42142"/>
    <w:rsid w:val="00A44F55"/>
    <w:rsid w:val="00A44FAF"/>
    <w:rsid w:val="00A45CC7"/>
    <w:rsid w:val="00A50354"/>
    <w:rsid w:val="00A51273"/>
    <w:rsid w:val="00A5386E"/>
    <w:rsid w:val="00A54115"/>
    <w:rsid w:val="00A60E9A"/>
    <w:rsid w:val="00A61B42"/>
    <w:rsid w:val="00A64C2E"/>
    <w:rsid w:val="00A65838"/>
    <w:rsid w:val="00A65AA0"/>
    <w:rsid w:val="00A66729"/>
    <w:rsid w:val="00A668C9"/>
    <w:rsid w:val="00A71ABC"/>
    <w:rsid w:val="00A726A6"/>
    <w:rsid w:val="00A729D9"/>
    <w:rsid w:val="00A76F20"/>
    <w:rsid w:val="00A77E08"/>
    <w:rsid w:val="00A8009C"/>
    <w:rsid w:val="00A80A5F"/>
    <w:rsid w:val="00A83153"/>
    <w:rsid w:val="00A86D6C"/>
    <w:rsid w:val="00A870C9"/>
    <w:rsid w:val="00A90B68"/>
    <w:rsid w:val="00A929C2"/>
    <w:rsid w:val="00A92EFC"/>
    <w:rsid w:val="00A937C5"/>
    <w:rsid w:val="00A94243"/>
    <w:rsid w:val="00A95DD7"/>
    <w:rsid w:val="00A96888"/>
    <w:rsid w:val="00AA1A6C"/>
    <w:rsid w:val="00AA5190"/>
    <w:rsid w:val="00AA59A1"/>
    <w:rsid w:val="00AA6246"/>
    <w:rsid w:val="00AA649F"/>
    <w:rsid w:val="00AA7A7D"/>
    <w:rsid w:val="00AB5A07"/>
    <w:rsid w:val="00AB6C1B"/>
    <w:rsid w:val="00AB7F45"/>
    <w:rsid w:val="00AC2BDD"/>
    <w:rsid w:val="00AC39F2"/>
    <w:rsid w:val="00AC41ED"/>
    <w:rsid w:val="00AC6FA1"/>
    <w:rsid w:val="00AD1072"/>
    <w:rsid w:val="00AE311F"/>
    <w:rsid w:val="00AE4338"/>
    <w:rsid w:val="00AE66E8"/>
    <w:rsid w:val="00AE70A7"/>
    <w:rsid w:val="00AE74C4"/>
    <w:rsid w:val="00AF00B9"/>
    <w:rsid w:val="00AF09B8"/>
    <w:rsid w:val="00AF3192"/>
    <w:rsid w:val="00B003DE"/>
    <w:rsid w:val="00B00A14"/>
    <w:rsid w:val="00B014C7"/>
    <w:rsid w:val="00B029BF"/>
    <w:rsid w:val="00B029E8"/>
    <w:rsid w:val="00B036A7"/>
    <w:rsid w:val="00B05966"/>
    <w:rsid w:val="00B1013C"/>
    <w:rsid w:val="00B10D1C"/>
    <w:rsid w:val="00B11912"/>
    <w:rsid w:val="00B11EFC"/>
    <w:rsid w:val="00B16454"/>
    <w:rsid w:val="00B164D6"/>
    <w:rsid w:val="00B2124A"/>
    <w:rsid w:val="00B21422"/>
    <w:rsid w:val="00B22655"/>
    <w:rsid w:val="00B22922"/>
    <w:rsid w:val="00B23C69"/>
    <w:rsid w:val="00B276DD"/>
    <w:rsid w:val="00B27C35"/>
    <w:rsid w:val="00B31B6A"/>
    <w:rsid w:val="00B32BF8"/>
    <w:rsid w:val="00B338DD"/>
    <w:rsid w:val="00B36B3D"/>
    <w:rsid w:val="00B40E4D"/>
    <w:rsid w:val="00B410A9"/>
    <w:rsid w:val="00B45552"/>
    <w:rsid w:val="00B45D0D"/>
    <w:rsid w:val="00B5015D"/>
    <w:rsid w:val="00B518DD"/>
    <w:rsid w:val="00B51A57"/>
    <w:rsid w:val="00B54767"/>
    <w:rsid w:val="00B55676"/>
    <w:rsid w:val="00B55D4C"/>
    <w:rsid w:val="00B56B2E"/>
    <w:rsid w:val="00B5780D"/>
    <w:rsid w:val="00B61F3A"/>
    <w:rsid w:val="00B638D8"/>
    <w:rsid w:val="00B65180"/>
    <w:rsid w:val="00B65FE7"/>
    <w:rsid w:val="00B70336"/>
    <w:rsid w:val="00B7272D"/>
    <w:rsid w:val="00B73914"/>
    <w:rsid w:val="00B745DB"/>
    <w:rsid w:val="00B82BD2"/>
    <w:rsid w:val="00B851AA"/>
    <w:rsid w:val="00B857ED"/>
    <w:rsid w:val="00B86B53"/>
    <w:rsid w:val="00B8702E"/>
    <w:rsid w:val="00B87E4E"/>
    <w:rsid w:val="00B918B6"/>
    <w:rsid w:val="00BA0015"/>
    <w:rsid w:val="00BA0583"/>
    <w:rsid w:val="00BA3799"/>
    <w:rsid w:val="00BA3ECB"/>
    <w:rsid w:val="00BB06D2"/>
    <w:rsid w:val="00BB1BE0"/>
    <w:rsid w:val="00BB4EB2"/>
    <w:rsid w:val="00BC188B"/>
    <w:rsid w:val="00BC40EC"/>
    <w:rsid w:val="00BC67EE"/>
    <w:rsid w:val="00BC6DD7"/>
    <w:rsid w:val="00BD1599"/>
    <w:rsid w:val="00BD2E40"/>
    <w:rsid w:val="00BD48AE"/>
    <w:rsid w:val="00BD66DA"/>
    <w:rsid w:val="00BD6714"/>
    <w:rsid w:val="00BD6B26"/>
    <w:rsid w:val="00BE0841"/>
    <w:rsid w:val="00BE2348"/>
    <w:rsid w:val="00BE4CE2"/>
    <w:rsid w:val="00BE552D"/>
    <w:rsid w:val="00BF0DDE"/>
    <w:rsid w:val="00C01E7B"/>
    <w:rsid w:val="00C029C8"/>
    <w:rsid w:val="00C0446C"/>
    <w:rsid w:val="00C16C0C"/>
    <w:rsid w:val="00C22E53"/>
    <w:rsid w:val="00C258EB"/>
    <w:rsid w:val="00C27236"/>
    <w:rsid w:val="00C30AF4"/>
    <w:rsid w:val="00C3170F"/>
    <w:rsid w:val="00C317B0"/>
    <w:rsid w:val="00C3231E"/>
    <w:rsid w:val="00C32E9A"/>
    <w:rsid w:val="00C354D9"/>
    <w:rsid w:val="00C35B9F"/>
    <w:rsid w:val="00C35F55"/>
    <w:rsid w:val="00C36B44"/>
    <w:rsid w:val="00C40D64"/>
    <w:rsid w:val="00C43333"/>
    <w:rsid w:val="00C436C2"/>
    <w:rsid w:val="00C45695"/>
    <w:rsid w:val="00C46C88"/>
    <w:rsid w:val="00C518BE"/>
    <w:rsid w:val="00C52AF9"/>
    <w:rsid w:val="00C54C45"/>
    <w:rsid w:val="00C5669E"/>
    <w:rsid w:val="00C601DE"/>
    <w:rsid w:val="00C60949"/>
    <w:rsid w:val="00C63853"/>
    <w:rsid w:val="00C6448B"/>
    <w:rsid w:val="00C66335"/>
    <w:rsid w:val="00C74663"/>
    <w:rsid w:val="00C7527D"/>
    <w:rsid w:val="00C819F8"/>
    <w:rsid w:val="00C84545"/>
    <w:rsid w:val="00C850C0"/>
    <w:rsid w:val="00C85D31"/>
    <w:rsid w:val="00C85DA6"/>
    <w:rsid w:val="00C8610C"/>
    <w:rsid w:val="00C86DF7"/>
    <w:rsid w:val="00C8725C"/>
    <w:rsid w:val="00C91028"/>
    <w:rsid w:val="00C91EF0"/>
    <w:rsid w:val="00C9415C"/>
    <w:rsid w:val="00C95801"/>
    <w:rsid w:val="00CA0D43"/>
    <w:rsid w:val="00CA526F"/>
    <w:rsid w:val="00CA5C59"/>
    <w:rsid w:val="00CA62E0"/>
    <w:rsid w:val="00CB2DF6"/>
    <w:rsid w:val="00CB40E7"/>
    <w:rsid w:val="00CC1EF0"/>
    <w:rsid w:val="00CC317B"/>
    <w:rsid w:val="00CC38BE"/>
    <w:rsid w:val="00CC7545"/>
    <w:rsid w:val="00CD334E"/>
    <w:rsid w:val="00CD380D"/>
    <w:rsid w:val="00CD4626"/>
    <w:rsid w:val="00CD7C1F"/>
    <w:rsid w:val="00CD7E61"/>
    <w:rsid w:val="00CE06D5"/>
    <w:rsid w:val="00CE085E"/>
    <w:rsid w:val="00CE1CAB"/>
    <w:rsid w:val="00CE47BC"/>
    <w:rsid w:val="00CE6758"/>
    <w:rsid w:val="00CE6B0C"/>
    <w:rsid w:val="00CE7479"/>
    <w:rsid w:val="00CF0D28"/>
    <w:rsid w:val="00CF267E"/>
    <w:rsid w:val="00CF3A06"/>
    <w:rsid w:val="00CF53B2"/>
    <w:rsid w:val="00CF54CE"/>
    <w:rsid w:val="00CF7E73"/>
    <w:rsid w:val="00D02AD3"/>
    <w:rsid w:val="00D06384"/>
    <w:rsid w:val="00D06EF4"/>
    <w:rsid w:val="00D10820"/>
    <w:rsid w:val="00D11B59"/>
    <w:rsid w:val="00D12980"/>
    <w:rsid w:val="00D17154"/>
    <w:rsid w:val="00D17C93"/>
    <w:rsid w:val="00D24086"/>
    <w:rsid w:val="00D245FE"/>
    <w:rsid w:val="00D2538D"/>
    <w:rsid w:val="00D26FB9"/>
    <w:rsid w:val="00D3207A"/>
    <w:rsid w:val="00D322ED"/>
    <w:rsid w:val="00D33F24"/>
    <w:rsid w:val="00D45296"/>
    <w:rsid w:val="00D456AD"/>
    <w:rsid w:val="00D47301"/>
    <w:rsid w:val="00D51230"/>
    <w:rsid w:val="00D53BCF"/>
    <w:rsid w:val="00D542D7"/>
    <w:rsid w:val="00D55233"/>
    <w:rsid w:val="00D602B5"/>
    <w:rsid w:val="00D61B65"/>
    <w:rsid w:val="00D6220A"/>
    <w:rsid w:val="00D635D6"/>
    <w:rsid w:val="00D65AC0"/>
    <w:rsid w:val="00D6600B"/>
    <w:rsid w:val="00D700DD"/>
    <w:rsid w:val="00D703AC"/>
    <w:rsid w:val="00D71595"/>
    <w:rsid w:val="00D72046"/>
    <w:rsid w:val="00D758D9"/>
    <w:rsid w:val="00D77077"/>
    <w:rsid w:val="00D83391"/>
    <w:rsid w:val="00D84899"/>
    <w:rsid w:val="00D8707A"/>
    <w:rsid w:val="00D876F1"/>
    <w:rsid w:val="00D91219"/>
    <w:rsid w:val="00D91E8F"/>
    <w:rsid w:val="00D944EE"/>
    <w:rsid w:val="00D9748F"/>
    <w:rsid w:val="00DA1B73"/>
    <w:rsid w:val="00DA39AA"/>
    <w:rsid w:val="00DA44F0"/>
    <w:rsid w:val="00DB0992"/>
    <w:rsid w:val="00DB125C"/>
    <w:rsid w:val="00DB1FE4"/>
    <w:rsid w:val="00DB43E9"/>
    <w:rsid w:val="00DC0564"/>
    <w:rsid w:val="00DC4185"/>
    <w:rsid w:val="00DC6A61"/>
    <w:rsid w:val="00DC6ABE"/>
    <w:rsid w:val="00DD0906"/>
    <w:rsid w:val="00DD3709"/>
    <w:rsid w:val="00DD65DA"/>
    <w:rsid w:val="00DE07C1"/>
    <w:rsid w:val="00DE2B17"/>
    <w:rsid w:val="00DE36AB"/>
    <w:rsid w:val="00DE58BB"/>
    <w:rsid w:val="00DE6CFF"/>
    <w:rsid w:val="00DE7A0C"/>
    <w:rsid w:val="00DF0C12"/>
    <w:rsid w:val="00DF51D3"/>
    <w:rsid w:val="00DF5435"/>
    <w:rsid w:val="00DF67CD"/>
    <w:rsid w:val="00DF74F7"/>
    <w:rsid w:val="00E06063"/>
    <w:rsid w:val="00E10C34"/>
    <w:rsid w:val="00E1632F"/>
    <w:rsid w:val="00E17EFA"/>
    <w:rsid w:val="00E201D8"/>
    <w:rsid w:val="00E232A1"/>
    <w:rsid w:val="00E24970"/>
    <w:rsid w:val="00E253D2"/>
    <w:rsid w:val="00E264CC"/>
    <w:rsid w:val="00E36579"/>
    <w:rsid w:val="00E36FB6"/>
    <w:rsid w:val="00E4094C"/>
    <w:rsid w:val="00E424CC"/>
    <w:rsid w:val="00E4298A"/>
    <w:rsid w:val="00E45A3C"/>
    <w:rsid w:val="00E61339"/>
    <w:rsid w:val="00E616E6"/>
    <w:rsid w:val="00E61796"/>
    <w:rsid w:val="00E63503"/>
    <w:rsid w:val="00E63C46"/>
    <w:rsid w:val="00E63E6C"/>
    <w:rsid w:val="00E65DA9"/>
    <w:rsid w:val="00E7375E"/>
    <w:rsid w:val="00E73A76"/>
    <w:rsid w:val="00E75BC5"/>
    <w:rsid w:val="00E75DAE"/>
    <w:rsid w:val="00E8099C"/>
    <w:rsid w:val="00E82E9F"/>
    <w:rsid w:val="00E8455D"/>
    <w:rsid w:val="00E86443"/>
    <w:rsid w:val="00E86A10"/>
    <w:rsid w:val="00E87002"/>
    <w:rsid w:val="00E87D8B"/>
    <w:rsid w:val="00E9257A"/>
    <w:rsid w:val="00E93AA0"/>
    <w:rsid w:val="00E948E1"/>
    <w:rsid w:val="00E9556A"/>
    <w:rsid w:val="00E9585D"/>
    <w:rsid w:val="00E95994"/>
    <w:rsid w:val="00E972A6"/>
    <w:rsid w:val="00EA24DB"/>
    <w:rsid w:val="00EB4772"/>
    <w:rsid w:val="00EB6F7A"/>
    <w:rsid w:val="00EC0038"/>
    <w:rsid w:val="00EC1C9A"/>
    <w:rsid w:val="00EC1DF3"/>
    <w:rsid w:val="00EC240C"/>
    <w:rsid w:val="00EC60BA"/>
    <w:rsid w:val="00EC6903"/>
    <w:rsid w:val="00ED08CD"/>
    <w:rsid w:val="00ED08DB"/>
    <w:rsid w:val="00ED0FB9"/>
    <w:rsid w:val="00ED3A1C"/>
    <w:rsid w:val="00EE0FBF"/>
    <w:rsid w:val="00EE173A"/>
    <w:rsid w:val="00EE384C"/>
    <w:rsid w:val="00EE452E"/>
    <w:rsid w:val="00EE5004"/>
    <w:rsid w:val="00EE563D"/>
    <w:rsid w:val="00EE6041"/>
    <w:rsid w:val="00EE6E8B"/>
    <w:rsid w:val="00EF0B10"/>
    <w:rsid w:val="00EF114C"/>
    <w:rsid w:val="00EF5434"/>
    <w:rsid w:val="00EF67F1"/>
    <w:rsid w:val="00EF688E"/>
    <w:rsid w:val="00F03C1B"/>
    <w:rsid w:val="00F040D7"/>
    <w:rsid w:val="00F068AF"/>
    <w:rsid w:val="00F06DAC"/>
    <w:rsid w:val="00F07E44"/>
    <w:rsid w:val="00F103C7"/>
    <w:rsid w:val="00F11764"/>
    <w:rsid w:val="00F12E54"/>
    <w:rsid w:val="00F14AC5"/>
    <w:rsid w:val="00F24F1A"/>
    <w:rsid w:val="00F31BCE"/>
    <w:rsid w:val="00F3527F"/>
    <w:rsid w:val="00F357B6"/>
    <w:rsid w:val="00F3674E"/>
    <w:rsid w:val="00F443B7"/>
    <w:rsid w:val="00F46D0E"/>
    <w:rsid w:val="00F46F43"/>
    <w:rsid w:val="00F5077B"/>
    <w:rsid w:val="00F50DBF"/>
    <w:rsid w:val="00F527A8"/>
    <w:rsid w:val="00F564F2"/>
    <w:rsid w:val="00F57BFD"/>
    <w:rsid w:val="00F60D21"/>
    <w:rsid w:val="00F61C03"/>
    <w:rsid w:val="00F64A6C"/>
    <w:rsid w:val="00F71260"/>
    <w:rsid w:val="00F75CDE"/>
    <w:rsid w:val="00F76341"/>
    <w:rsid w:val="00F80D91"/>
    <w:rsid w:val="00F858BC"/>
    <w:rsid w:val="00F85ECA"/>
    <w:rsid w:val="00F870D1"/>
    <w:rsid w:val="00F8733F"/>
    <w:rsid w:val="00F87697"/>
    <w:rsid w:val="00F9108C"/>
    <w:rsid w:val="00F936B2"/>
    <w:rsid w:val="00FB13DD"/>
    <w:rsid w:val="00FB3695"/>
    <w:rsid w:val="00FB75EA"/>
    <w:rsid w:val="00FC0075"/>
    <w:rsid w:val="00FC05EE"/>
    <w:rsid w:val="00FC2676"/>
    <w:rsid w:val="00FC33AA"/>
    <w:rsid w:val="00FC552D"/>
    <w:rsid w:val="00FC5C9E"/>
    <w:rsid w:val="00FC6F4B"/>
    <w:rsid w:val="00FC7E62"/>
    <w:rsid w:val="00FD49E9"/>
    <w:rsid w:val="00FD4EA2"/>
    <w:rsid w:val="00FD7235"/>
    <w:rsid w:val="00FE0B12"/>
    <w:rsid w:val="00FE383D"/>
    <w:rsid w:val="00FE441C"/>
    <w:rsid w:val="00FE5AEB"/>
    <w:rsid w:val="00FE773A"/>
    <w:rsid w:val="00FE7C2A"/>
    <w:rsid w:val="00FF0E4A"/>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7DA1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ligne">
    <w:name w:val="line number"/>
    <w:basedOn w:val="Policepardfaut"/>
    <w:uiPriority w:val="99"/>
    <w:semiHidden/>
    <w:unhideWhenUsed/>
    <w:rsid w:val="001A1821"/>
  </w:style>
  <w:style w:type="character" w:styleId="CodeHTML">
    <w:name w:val="HTML Code"/>
    <w:basedOn w:val="Policepardfaut"/>
    <w:uiPriority w:val="99"/>
    <w:semiHidden/>
    <w:unhideWhenUsed/>
    <w:rsid w:val="00B86B53"/>
    <w:rPr>
      <w:rFonts w:ascii="Courier New" w:eastAsia="Times New Roman" w:hAnsi="Courier New" w:cs="Courier New"/>
      <w:sz w:val="20"/>
      <w:szCs w:val="20"/>
    </w:rPr>
  </w:style>
  <w:style w:type="character" w:styleId="Lienhypertexte">
    <w:name w:val="Hyperlink"/>
    <w:basedOn w:val="Policepardfaut"/>
    <w:uiPriority w:val="99"/>
    <w:unhideWhenUsed/>
    <w:rsid w:val="00614C7F"/>
    <w:rPr>
      <w:color w:val="0000FF"/>
      <w:u w:val="single"/>
    </w:rPr>
  </w:style>
  <w:style w:type="character" w:styleId="Accentuation">
    <w:name w:val="Emphasis"/>
    <w:basedOn w:val="Policepardfaut"/>
    <w:uiPriority w:val="20"/>
    <w:qFormat/>
    <w:rsid w:val="00E93AA0"/>
    <w:rPr>
      <w:i/>
      <w:iCs/>
    </w:rPr>
  </w:style>
  <w:style w:type="character" w:styleId="Textedelespacerserv">
    <w:name w:val="Placeholder Text"/>
    <w:basedOn w:val="Policepardfaut"/>
    <w:uiPriority w:val="99"/>
    <w:semiHidden/>
    <w:rsid w:val="004708B0"/>
    <w:rPr>
      <w:color w:val="808080"/>
    </w:rPr>
  </w:style>
  <w:style w:type="character" w:styleId="Marquedecommentaire">
    <w:name w:val="annotation reference"/>
    <w:basedOn w:val="Policepardfaut"/>
    <w:uiPriority w:val="99"/>
    <w:semiHidden/>
    <w:unhideWhenUsed/>
    <w:rsid w:val="00E9585D"/>
    <w:rPr>
      <w:sz w:val="16"/>
      <w:szCs w:val="16"/>
    </w:rPr>
  </w:style>
  <w:style w:type="paragraph" w:styleId="Commentaire">
    <w:name w:val="annotation text"/>
    <w:basedOn w:val="Normal"/>
    <w:link w:val="CommentaireCar"/>
    <w:uiPriority w:val="99"/>
    <w:semiHidden/>
    <w:unhideWhenUsed/>
    <w:rsid w:val="00E9585D"/>
    <w:pPr>
      <w:spacing w:line="240" w:lineRule="auto"/>
    </w:pPr>
    <w:rPr>
      <w:sz w:val="20"/>
      <w:szCs w:val="20"/>
    </w:rPr>
  </w:style>
  <w:style w:type="character" w:customStyle="1" w:styleId="CommentaireCar">
    <w:name w:val="Commentaire Car"/>
    <w:basedOn w:val="Policepardfaut"/>
    <w:link w:val="Commentaire"/>
    <w:uiPriority w:val="99"/>
    <w:semiHidden/>
    <w:rsid w:val="00E9585D"/>
    <w:rPr>
      <w:sz w:val="20"/>
      <w:szCs w:val="20"/>
    </w:rPr>
  </w:style>
  <w:style w:type="paragraph" w:styleId="Objetducommentaire">
    <w:name w:val="annotation subject"/>
    <w:basedOn w:val="Commentaire"/>
    <w:next w:val="Commentaire"/>
    <w:link w:val="ObjetducommentaireCar"/>
    <w:uiPriority w:val="99"/>
    <w:semiHidden/>
    <w:unhideWhenUsed/>
    <w:rsid w:val="00E9585D"/>
    <w:rPr>
      <w:b/>
      <w:bCs/>
    </w:rPr>
  </w:style>
  <w:style w:type="character" w:customStyle="1" w:styleId="ObjetducommentaireCar">
    <w:name w:val="Objet du commentaire Car"/>
    <w:basedOn w:val="CommentaireCar"/>
    <w:link w:val="Objetducommentaire"/>
    <w:uiPriority w:val="99"/>
    <w:semiHidden/>
    <w:rsid w:val="00E9585D"/>
    <w:rPr>
      <w:b/>
      <w:bCs/>
      <w:sz w:val="20"/>
      <w:szCs w:val="20"/>
    </w:rPr>
  </w:style>
  <w:style w:type="paragraph" w:styleId="Textedebulles">
    <w:name w:val="Balloon Text"/>
    <w:basedOn w:val="Normal"/>
    <w:link w:val="TextedebullesCar"/>
    <w:uiPriority w:val="99"/>
    <w:semiHidden/>
    <w:unhideWhenUsed/>
    <w:rsid w:val="00E424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24CC"/>
    <w:rPr>
      <w:rFonts w:ascii="Segoe UI" w:hAnsi="Segoe UI" w:cs="Segoe UI"/>
      <w:sz w:val="18"/>
      <w:szCs w:val="18"/>
    </w:rPr>
  </w:style>
  <w:style w:type="paragraph" w:styleId="Rvision">
    <w:name w:val="Revision"/>
    <w:hidden/>
    <w:uiPriority w:val="99"/>
    <w:semiHidden/>
    <w:rsid w:val="00301E4B"/>
    <w:pPr>
      <w:spacing w:after="0" w:line="240" w:lineRule="auto"/>
    </w:pPr>
  </w:style>
  <w:style w:type="paragraph" w:styleId="Titre">
    <w:name w:val="Title"/>
    <w:basedOn w:val="Normal"/>
    <w:next w:val="Normal"/>
    <w:link w:val="TitreC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reCar">
    <w:name w:val="Titre Car"/>
    <w:basedOn w:val="Policepardfaut"/>
    <w:link w:val="Titre"/>
    <w:uiPriority w:val="10"/>
    <w:rsid w:val="004874BD"/>
    <w:rPr>
      <w:rFonts w:ascii="Arial" w:eastAsiaTheme="majorEastAsia" w:hAnsi="Arial" w:cstheme="majorBidi"/>
      <w:b/>
      <w:spacing w:val="-10"/>
      <w:kern w:val="28"/>
      <w:sz w:val="36"/>
      <w:szCs w:val="56"/>
    </w:rPr>
  </w:style>
  <w:style w:type="paragraph" w:styleId="Paragraphedeliste">
    <w:name w:val="List Paragraph"/>
    <w:basedOn w:val="Normal"/>
    <w:uiPriority w:val="34"/>
    <w:qFormat/>
    <w:rsid w:val="006D66E5"/>
    <w:pPr>
      <w:spacing w:after="0" w:line="240" w:lineRule="auto"/>
      <w:ind w:left="720"/>
      <w:contextualSpacing/>
    </w:pPr>
    <w:rPr>
      <w:kern w:val="2"/>
      <w:sz w:val="24"/>
      <w:szCs w:val="24"/>
      <w14:ligatures w14:val="standardContextual"/>
    </w:rPr>
  </w:style>
  <w:style w:type="character" w:customStyle="1" w:styleId="apple-converted-space">
    <w:name w:val="apple-converted-space"/>
    <w:basedOn w:val="Policepardfaut"/>
    <w:rsid w:val="006D66E5"/>
  </w:style>
  <w:style w:type="paragraph" w:styleId="Bibliographie">
    <w:name w:val="Bibliography"/>
    <w:basedOn w:val="Normal"/>
    <w:next w:val="Normal"/>
    <w:uiPriority w:val="37"/>
    <w:unhideWhenUsed/>
    <w:rsid w:val="006D66E5"/>
    <w:pPr>
      <w:spacing w:after="0" w:line="480" w:lineRule="auto"/>
      <w:ind w:left="720" w:hanging="720"/>
    </w:pPr>
    <w:rPr>
      <w:kern w:val="2"/>
      <w:sz w:val="24"/>
      <w:szCs w:val="24"/>
      <w14:ligatures w14:val="standardContextual"/>
    </w:rPr>
  </w:style>
  <w:style w:type="character" w:styleId="Mentionnonrsolue">
    <w:name w:val="Unresolved Mention"/>
    <w:basedOn w:val="Policepardfaut"/>
    <w:uiPriority w:val="99"/>
    <w:semiHidden/>
    <w:unhideWhenUsed/>
    <w:rsid w:val="00F103C7"/>
    <w:rPr>
      <w:color w:val="605E5C"/>
      <w:shd w:val="clear" w:color="auto" w:fill="E1DFDD"/>
    </w:rPr>
  </w:style>
  <w:style w:type="paragraph" w:styleId="En-tte">
    <w:name w:val="header"/>
    <w:basedOn w:val="Normal"/>
    <w:link w:val="En-tteCar"/>
    <w:uiPriority w:val="99"/>
    <w:unhideWhenUsed/>
    <w:rsid w:val="001A136F"/>
    <w:pPr>
      <w:tabs>
        <w:tab w:val="center" w:pos="4536"/>
        <w:tab w:val="right" w:pos="9072"/>
      </w:tabs>
      <w:spacing w:after="0" w:line="240" w:lineRule="auto"/>
    </w:pPr>
  </w:style>
  <w:style w:type="character" w:customStyle="1" w:styleId="En-tteCar">
    <w:name w:val="En-tête Car"/>
    <w:basedOn w:val="Policepardfaut"/>
    <w:link w:val="En-tte"/>
    <w:uiPriority w:val="99"/>
    <w:rsid w:val="001A136F"/>
  </w:style>
  <w:style w:type="paragraph" w:styleId="Pieddepage">
    <w:name w:val="footer"/>
    <w:basedOn w:val="Normal"/>
    <w:link w:val="PieddepageCar"/>
    <w:uiPriority w:val="99"/>
    <w:unhideWhenUsed/>
    <w:rsid w:val="001A13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1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8442">
      <w:bodyDiv w:val="1"/>
      <w:marLeft w:val="0"/>
      <w:marRight w:val="0"/>
      <w:marTop w:val="0"/>
      <w:marBottom w:val="0"/>
      <w:divBdr>
        <w:top w:val="none" w:sz="0" w:space="0" w:color="auto"/>
        <w:left w:val="none" w:sz="0" w:space="0" w:color="auto"/>
        <w:bottom w:val="none" w:sz="0" w:space="0" w:color="auto"/>
        <w:right w:val="none" w:sz="0" w:space="0" w:color="auto"/>
      </w:divBdr>
    </w:div>
    <w:div w:id="1364749776">
      <w:bodyDiv w:val="1"/>
      <w:marLeft w:val="0"/>
      <w:marRight w:val="0"/>
      <w:marTop w:val="0"/>
      <w:marBottom w:val="0"/>
      <w:divBdr>
        <w:top w:val="none" w:sz="0" w:space="0" w:color="auto"/>
        <w:left w:val="none" w:sz="0" w:space="0" w:color="auto"/>
        <w:bottom w:val="none" w:sz="0" w:space="0" w:color="auto"/>
        <w:right w:val="none" w:sz="0" w:space="0" w:color="auto"/>
      </w:divBdr>
    </w:div>
    <w:div w:id="15742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18830-8CF0-4AB2-B97C-847E4F5E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4396</TotalTime>
  <Pages>1</Pages>
  <Words>39659</Words>
  <Characters>218129</Characters>
  <Application>Microsoft Office Word</Application>
  <DocSecurity>0</DocSecurity>
  <Lines>1817</Lines>
  <Paragraphs>514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Laurent Philippot</cp:lastModifiedBy>
  <cp:revision>27</cp:revision>
  <dcterms:created xsi:type="dcterms:W3CDTF">2024-04-11T12:57:00Z</dcterms:created>
  <dcterms:modified xsi:type="dcterms:W3CDTF">2024-04-22T12:36:00Z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
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134" w:rsidRPr="009E0F40" w:rsidRDefault="004A0FA6" w:rsidP="00F238A8">
      <w:pPr>
        <w:spacing w:line="480" w:lineRule="auto"/>
        <w:jc w:val="both"/>
        <w:rPr>
          <w:rFonts w:ascii="Arial" w:hAnsi="Arial" w:cs="Arial"/>
          <w:b/>
          <w:bCs/>
        </w:rPr>
      </w:pPr>
      <w:r w:rsidRPr="009E0F40">
        <w:rPr>
          <w:rFonts w:ascii="Arial" w:hAnsi="Arial" w:cs="Arial"/>
          <w:b/>
          <w:bCs/>
        </w:rPr>
        <w:t>Results</w:t>
      </w:r>
    </w:p>
    <w:p w:rsidR="004A0FA6" w:rsidRDefault="004A0FA6" w:rsidP="00F238A8">
      <w:pPr>
        <w:spacing w:line="480" w:lineRule="auto"/>
        <w:jc w:val="both"/>
        <w:rPr>
          <w:rFonts w:ascii="Arial" w:hAnsi="Arial" w:cs="Arial"/>
          <w:b/>
          <w:bCs/>
        </w:rPr>
      </w:pPr>
    </w:p>
    <w:p w:rsidR="00A37AA4" w:rsidRDefault="00A37AA4" w:rsidP="00F238A8">
      <w:pPr>
        <w:spacing w:line="480" w:lineRule="auto"/>
        <w:jc w:val="both"/>
        <w:rPr>
          <w:rFonts w:ascii="Arial" w:hAnsi="Arial" w:cs="Arial"/>
          <w:b/>
          <w:bCs/>
        </w:rPr>
      </w:pPr>
      <w:r>
        <w:rPr>
          <w:rFonts w:ascii="Arial" w:hAnsi="Arial" w:cs="Arial"/>
          <w:b/>
          <w:bCs/>
        </w:rPr>
        <w:t xml:space="preserve">Drought affects soil water availability and mineral N </w:t>
      </w:r>
      <w:r w:rsidR="006A029E">
        <w:rPr>
          <w:rFonts w:ascii="Arial" w:hAnsi="Arial" w:cs="Arial"/>
          <w:b/>
          <w:bCs/>
        </w:rPr>
        <w:t>pools</w:t>
      </w:r>
    </w:p>
    <w:p w:rsidR="003D3BBF" w:rsidRDefault="00B102EA" w:rsidP="00BF1DB5">
      <w:pPr>
        <w:spacing w:line="480" w:lineRule="auto"/>
        <w:ind w:firstLine="720"/>
        <w:jc w:val="both"/>
        <w:rPr>
          <w:rFonts w:ascii="Arial" w:hAnsi="Arial" w:cs="Arial"/>
        </w:rPr>
      </w:pPr>
      <w:commentRangeStart w:id="0"/>
      <w:r>
        <w:rPr>
          <w:rFonts w:ascii="Arial" w:hAnsi="Arial" w:cs="Arial"/>
        </w:rPr>
        <w:t>Drought s</w:t>
      </w:r>
      <w:r w:rsidR="004E2BBA">
        <w:rPr>
          <w:rFonts w:ascii="Arial" w:hAnsi="Arial" w:cs="Arial"/>
        </w:rPr>
        <w:t>everely</w:t>
      </w:r>
      <w:r>
        <w:rPr>
          <w:rFonts w:ascii="Arial" w:hAnsi="Arial" w:cs="Arial"/>
        </w:rPr>
        <w:t xml:space="preserve"> affects the soil water availability in all cropping systems</w:t>
      </w:r>
      <w:ins w:id="1" w:author="Laurent Philippot" w:date="2024-02-06T10:21:00Z">
        <w:r w:rsidR="00725BCE">
          <w:rPr>
            <w:rFonts w:ascii="Arial" w:hAnsi="Arial" w:cs="Arial"/>
          </w:rPr>
          <w:t xml:space="preserve">, with a decrease </w:t>
        </w:r>
      </w:ins>
      <w:ins w:id="2" w:author="Laurent Philippot" w:date="2024-02-06T10:22:00Z">
        <w:r w:rsidR="00725BCE">
          <w:rPr>
            <w:rFonts w:ascii="Arial" w:hAnsi="Arial" w:cs="Arial"/>
          </w:rPr>
          <w:t>ranging between X</w:t>
        </w:r>
      </w:ins>
      <w:ins w:id="3" w:author="Laurent Philippot" w:date="2024-02-06T10:21:00Z">
        <w:r w:rsidR="00725BCE">
          <w:rPr>
            <w:rFonts w:ascii="Arial" w:hAnsi="Arial" w:cs="Arial"/>
          </w:rPr>
          <w:t xml:space="preserve"> to X% in</w:t>
        </w:r>
      </w:ins>
      <w:r>
        <w:rPr>
          <w:rFonts w:ascii="Arial" w:hAnsi="Arial" w:cs="Arial"/>
        </w:rPr>
        <w:t xml:space="preserve"> </w:t>
      </w:r>
      <w:ins w:id="4" w:author="Laurent Philippot" w:date="2024-02-06T10:22:00Z">
        <w:r w:rsidR="00725BCE">
          <w:rPr>
            <w:rFonts w:ascii="Arial" w:hAnsi="Arial" w:cs="Arial"/>
          </w:rPr>
          <w:t xml:space="preserve">gravimetric water content compared to the control </w:t>
        </w:r>
      </w:ins>
      <w:r>
        <w:rPr>
          <w:rFonts w:ascii="Arial" w:hAnsi="Arial" w:cs="Arial"/>
        </w:rPr>
        <w:t>(</w:t>
      </w:r>
      <w:r w:rsidRPr="00B102EA">
        <w:rPr>
          <w:rFonts w:ascii="Arial" w:hAnsi="Arial" w:cs="Arial"/>
          <w:highlight w:val="yellow"/>
        </w:rPr>
        <w:t>Fig.1: Soil GWC</w:t>
      </w:r>
      <w:r>
        <w:rPr>
          <w:rFonts w:ascii="Arial" w:hAnsi="Arial" w:cs="Arial"/>
        </w:rPr>
        <w:t xml:space="preserve">; Kost et al. (2024)). </w:t>
      </w:r>
      <w:commentRangeEnd w:id="0"/>
      <w:r w:rsidR="00FE650A">
        <w:rPr>
          <w:rStyle w:val="Marquedecommentaire"/>
        </w:rPr>
        <w:commentReference w:id="0"/>
      </w:r>
      <w:del w:id="5" w:author="Laurent Philippot" w:date="2024-02-06T10:23:00Z">
        <w:r w:rsidDel="00725BCE">
          <w:rPr>
            <w:rFonts w:ascii="Arial" w:hAnsi="Arial" w:cs="Arial"/>
          </w:rPr>
          <w:delText>We observed that drought-treated soil has lower gravimetric water content compared to the control over the course of drought treatment</w:delText>
        </w:r>
        <w:r w:rsidR="00807440" w:rsidDel="00725BCE">
          <w:rPr>
            <w:rFonts w:ascii="Arial" w:hAnsi="Arial" w:cs="Arial"/>
          </w:rPr>
          <w:delText xml:space="preserve">, </w:delText>
        </w:r>
        <w:commentRangeStart w:id="6"/>
        <w:r w:rsidR="00FD2540" w:rsidDel="00725BCE">
          <w:rPr>
            <w:rFonts w:ascii="Arial" w:hAnsi="Arial" w:cs="Arial"/>
          </w:rPr>
          <w:delText>and</w:delText>
        </w:r>
        <w:r w:rsidR="00807440" w:rsidDel="00725BCE">
          <w:rPr>
            <w:rFonts w:ascii="Arial" w:hAnsi="Arial" w:cs="Arial"/>
          </w:rPr>
          <w:delText xml:space="preserve"> </w:delText>
        </w:r>
      </w:del>
      <w:r w:rsidR="008B033E">
        <w:rPr>
          <w:rFonts w:ascii="Arial" w:hAnsi="Arial" w:cs="Arial"/>
        </w:rPr>
        <w:t xml:space="preserve">the water availability </w:t>
      </w:r>
      <w:r>
        <w:rPr>
          <w:rFonts w:ascii="Arial" w:hAnsi="Arial" w:cs="Arial"/>
        </w:rPr>
        <w:t>recover</w:t>
      </w:r>
      <w:r w:rsidR="008631EC">
        <w:rPr>
          <w:rFonts w:ascii="Arial" w:hAnsi="Arial" w:cs="Arial"/>
        </w:rPr>
        <w:t>ed</w:t>
      </w:r>
      <w:r>
        <w:rPr>
          <w:rFonts w:ascii="Arial" w:hAnsi="Arial" w:cs="Arial"/>
        </w:rPr>
        <w:t xml:space="preserve"> at the</w:t>
      </w:r>
      <w:r w:rsidR="00FD2540">
        <w:rPr>
          <w:rFonts w:ascii="Arial" w:hAnsi="Arial" w:cs="Arial"/>
        </w:rPr>
        <w:t xml:space="preserve"> fi</w:t>
      </w:r>
      <w:r w:rsidR="006A5D96">
        <w:rPr>
          <w:rFonts w:ascii="Arial" w:hAnsi="Arial" w:cs="Arial"/>
        </w:rPr>
        <w:t>nal</w:t>
      </w:r>
      <w:r w:rsidR="00FD2540">
        <w:rPr>
          <w:rFonts w:ascii="Arial" w:hAnsi="Arial" w:cs="Arial"/>
        </w:rPr>
        <w:t xml:space="preserve"> sampling time</w:t>
      </w:r>
      <w:r w:rsidR="00BF06D4">
        <w:rPr>
          <w:rFonts w:ascii="Arial" w:hAnsi="Arial" w:cs="Arial"/>
        </w:rPr>
        <w:t xml:space="preserve"> (eleven weeks</w:t>
      </w:r>
      <w:r w:rsidR="00FD2540">
        <w:rPr>
          <w:rFonts w:ascii="Arial" w:hAnsi="Arial" w:cs="Arial"/>
        </w:rPr>
        <w:t xml:space="preserve"> after</w:t>
      </w:r>
      <w:r w:rsidR="008B033E">
        <w:rPr>
          <w:rFonts w:ascii="Arial" w:hAnsi="Arial" w:cs="Arial"/>
        </w:rPr>
        <w:t xml:space="preserve"> </w:t>
      </w:r>
      <w:r>
        <w:rPr>
          <w:rFonts w:ascii="Arial" w:hAnsi="Arial" w:cs="Arial"/>
        </w:rPr>
        <w:t xml:space="preserve">rewetting </w:t>
      </w:r>
      <w:r w:rsidR="000B77C0">
        <w:rPr>
          <w:rFonts w:ascii="Arial" w:hAnsi="Arial" w:cs="Arial"/>
        </w:rPr>
        <w:t>event</w:t>
      </w:r>
      <w:commentRangeEnd w:id="6"/>
      <w:r w:rsidR="00725BCE">
        <w:rPr>
          <w:rStyle w:val="Marquedecommentaire"/>
        </w:rPr>
        <w:commentReference w:id="6"/>
      </w:r>
      <w:r w:rsidR="00BF06D4">
        <w:rPr>
          <w:rFonts w:ascii="Arial" w:hAnsi="Arial" w:cs="Arial"/>
        </w:rPr>
        <w:t>)</w:t>
      </w:r>
      <w:r w:rsidR="00FD2540">
        <w:rPr>
          <w:rFonts w:ascii="Arial" w:hAnsi="Arial" w:cs="Arial"/>
        </w:rPr>
        <w:t xml:space="preserve"> </w:t>
      </w:r>
      <w:r>
        <w:rPr>
          <w:rFonts w:ascii="Arial" w:hAnsi="Arial" w:cs="Arial"/>
        </w:rPr>
        <w:t>(</w:t>
      </w:r>
      <w:r w:rsidRPr="00B102EA">
        <w:rPr>
          <w:rFonts w:ascii="Arial" w:hAnsi="Arial" w:cs="Arial"/>
          <w:highlight w:val="yellow"/>
        </w:rPr>
        <w:t>Fig.1</w:t>
      </w:r>
      <w:r w:rsidR="00B6663C">
        <w:rPr>
          <w:rFonts w:ascii="Arial" w:hAnsi="Arial" w:cs="Arial"/>
          <w:highlight w:val="yellow"/>
        </w:rPr>
        <w:t xml:space="preserve"> A</w:t>
      </w:r>
      <w:r w:rsidRPr="00B102EA">
        <w:rPr>
          <w:rFonts w:ascii="Arial" w:hAnsi="Arial" w:cs="Arial"/>
          <w:highlight w:val="yellow"/>
        </w:rPr>
        <w:t>: Soil GWC</w:t>
      </w:r>
      <w:r>
        <w:rPr>
          <w:rFonts w:ascii="Arial" w:hAnsi="Arial" w:cs="Arial"/>
        </w:rPr>
        <w:t xml:space="preserve">). </w:t>
      </w:r>
      <w:ins w:id="7" w:author="Laurent Philippot" w:date="2024-02-06T10:24:00Z">
        <w:r w:rsidR="00725BCE">
          <w:rPr>
            <w:rFonts w:ascii="Arial" w:hAnsi="Arial" w:cs="Arial"/>
          </w:rPr>
          <w:t xml:space="preserve">Large differences in ammonium and nitrate </w:t>
        </w:r>
      </w:ins>
      <w:ins w:id="8" w:author="Laurent Philippot" w:date="2024-02-06T10:26:00Z">
        <w:r w:rsidR="00FE650A">
          <w:rPr>
            <w:rFonts w:ascii="Arial" w:hAnsi="Arial" w:cs="Arial"/>
          </w:rPr>
          <w:t>were observed between cropping systems</w:t>
        </w:r>
        <w:proofErr w:type="gramStart"/>
        <w:r w:rsidR="00FE650A">
          <w:rPr>
            <w:rFonts w:ascii="Arial" w:hAnsi="Arial" w:cs="Arial"/>
          </w:rPr>
          <w:t>….please</w:t>
        </w:r>
        <w:proofErr w:type="gramEnd"/>
        <w:r w:rsidR="00FE650A">
          <w:rPr>
            <w:rFonts w:ascii="Arial" w:hAnsi="Arial" w:cs="Arial"/>
          </w:rPr>
          <w:t xml:space="preserve"> expend</w:t>
        </w:r>
      </w:ins>
      <w:ins w:id="9" w:author="Laurent Philippot" w:date="2024-02-07T11:02:00Z">
        <w:r w:rsidR="00DC061B">
          <w:rPr>
            <w:rFonts w:ascii="Arial" w:hAnsi="Arial" w:cs="Arial"/>
          </w:rPr>
          <w:t xml:space="preserve"> and provide numbers when possible</w:t>
        </w:r>
      </w:ins>
      <w:ins w:id="10" w:author="Laurent Philippot" w:date="2024-02-06T10:27:00Z">
        <w:r w:rsidR="00FE650A">
          <w:rPr>
            <w:rFonts w:ascii="Arial" w:hAnsi="Arial" w:cs="Arial"/>
          </w:rPr>
          <w:t xml:space="preserve">. </w:t>
        </w:r>
      </w:ins>
      <w:r w:rsidR="004E2BBA">
        <w:rPr>
          <w:rFonts w:ascii="Arial" w:hAnsi="Arial" w:cs="Arial"/>
        </w:rPr>
        <w:t>The total mineral N content, including the ammonium (NH4</w:t>
      </w:r>
      <w:r w:rsidR="004E2BBA" w:rsidRPr="004E2BBA">
        <w:rPr>
          <w:rFonts w:ascii="Arial" w:hAnsi="Arial" w:cs="Arial"/>
          <w:vertAlign w:val="superscript"/>
        </w:rPr>
        <w:t>+</w:t>
      </w:r>
      <w:r w:rsidR="004E2BBA">
        <w:rPr>
          <w:rFonts w:ascii="Arial" w:hAnsi="Arial" w:cs="Arial"/>
        </w:rPr>
        <w:t>) and nitrate (NO3</w:t>
      </w:r>
      <w:r w:rsidR="004E2BBA" w:rsidRPr="004E2BBA">
        <w:rPr>
          <w:rFonts w:ascii="Arial" w:hAnsi="Arial" w:cs="Arial"/>
          <w:vertAlign w:val="superscript"/>
        </w:rPr>
        <w:t>+</w:t>
      </w:r>
      <w:r w:rsidR="004E2BBA">
        <w:rPr>
          <w:rFonts w:ascii="Arial" w:hAnsi="Arial" w:cs="Arial"/>
        </w:rPr>
        <w:t>) contents, were strongly affected by drought</w:t>
      </w:r>
      <w:r w:rsidR="006A5D96" w:rsidRPr="006A5D96">
        <w:rPr>
          <w:rFonts w:ascii="Arial" w:hAnsi="Arial" w:cs="Arial"/>
        </w:rPr>
        <w:t xml:space="preserve"> </w:t>
      </w:r>
      <w:r w:rsidR="006A5D96">
        <w:rPr>
          <w:rFonts w:ascii="Arial" w:hAnsi="Arial" w:cs="Arial"/>
        </w:rPr>
        <w:t>in the mixed-</w:t>
      </w:r>
      <w:r w:rsidR="00322D11">
        <w:rPr>
          <w:rFonts w:ascii="Arial" w:hAnsi="Arial" w:cs="Arial"/>
        </w:rPr>
        <w:t xml:space="preserve"> (CONFYM)</w:t>
      </w:r>
      <w:r w:rsidR="006A5D96">
        <w:rPr>
          <w:rFonts w:ascii="Arial" w:hAnsi="Arial" w:cs="Arial"/>
        </w:rPr>
        <w:t xml:space="preserve"> and mineral fertilized</w:t>
      </w:r>
      <w:r w:rsidR="00322D11">
        <w:rPr>
          <w:rFonts w:ascii="Arial" w:hAnsi="Arial" w:cs="Arial"/>
        </w:rPr>
        <w:t xml:space="preserve"> (CONMIN) </w:t>
      </w:r>
      <w:r w:rsidR="006A5D96">
        <w:rPr>
          <w:rFonts w:ascii="Arial" w:hAnsi="Arial" w:cs="Arial"/>
        </w:rPr>
        <w:t>conventional systems, but not in the biodynamic</w:t>
      </w:r>
      <w:r w:rsidR="00322D11">
        <w:rPr>
          <w:rFonts w:ascii="Arial" w:hAnsi="Arial" w:cs="Arial"/>
        </w:rPr>
        <w:t xml:space="preserve"> (BIODYN)</w:t>
      </w:r>
      <w:r w:rsidR="006A5D96">
        <w:rPr>
          <w:rFonts w:ascii="Arial" w:hAnsi="Arial" w:cs="Arial"/>
        </w:rPr>
        <w:t xml:space="preserve"> cropping system</w:t>
      </w:r>
      <w:r w:rsidR="004E2BBA">
        <w:rPr>
          <w:rFonts w:ascii="Arial" w:hAnsi="Arial" w:cs="Arial"/>
        </w:rPr>
        <w:t xml:space="preserve"> (</w:t>
      </w:r>
      <w:r w:rsidR="004E2BBA" w:rsidRPr="00807440">
        <w:rPr>
          <w:rFonts w:ascii="Arial" w:hAnsi="Arial" w:cs="Arial"/>
          <w:highlight w:val="yellow"/>
        </w:rPr>
        <w:t>Fig</w:t>
      </w:r>
      <w:r w:rsidR="00B6663C">
        <w:rPr>
          <w:rFonts w:ascii="Arial" w:hAnsi="Arial" w:cs="Arial"/>
          <w:highlight w:val="yellow"/>
        </w:rPr>
        <w:t>.</w:t>
      </w:r>
      <w:r w:rsidR="004E2BBA" w:rsidRPr="00807440">
        <w:rPr>
          <w:rFonts w:ascii="Arial" w:hAnsi="Arial" w:cs="Arial"/>
          <w:highlight w:val="yellow"/>
        </w:rPr>
        <w:t xml:space="preserve"> </w:t>
      </w:r>
      <w:r w:rsidR="00B6663C">
        <w:rPr>
          <w:rFonts w:ascii="Arial" w:hAnsi="Arial" w:cs="Arial"/>
          <w:highlight w:val="yellow"/>
        </w:rPr>
        <w:t>1 B</w:t>
      </w:r>
      <w:r w:rsidR="004E2BBA" w:rsidRPr="00807440">
        <w:rPr>
          <w:rFonts w:ascii="Arial" w:hAnsi="Arial" w:cs="Arial"/>
          <w:highlight w:val="yellow"/>
        </w:rPr>
        <w:t xml:space="preserve">: </w:t>
      </w:r>
      <w:r w:rsidR="00807440" w:rsidRPr="00807440">
        <w:rPr>
          <w:rFonts w:ascii="Arial" w:hAnsi="Arial" w:cs="Arial"/>
          <w:highlight w:val="yellow"/>
        </w:rPr>
        <w:t>A</w:t>
      </w:r>
      <w:r w:rsidR="004E2BBA" w:rsidRPr="00807440">
        <w:rPr>
          <w:rFonts w:ascii="Arial" w:hAnsi="Arial" w:cs="Arial"/>
          <w:highlight w:val="yellow"/>
        </w:rPr>
        <w:t>mmonium, nitrate</w:t>
      </w:r>
      <w:r w:rsidR="00377635" w:rsidRPr="00807440">
        <w:rPr>
          <w:rFonts w:ascii="Arial" w:hAnsi="Arial" w:cs="Arial"/>
          <w:highlight w:val="yellow"/>
        </w:rPr>
        <w:t>, and total mineral N</w:t>
      </w:r>
      <w:r w:rsidR="004E2BBA" w:rsidRPr="00807440">
        <w:rPr>
          <w:rFonts w:ascii="Arial" w:hAnsi="Arial" w:cs="Arial"/>
          <w:highlight w:val="yellow"/>
        </w:rPr>
        <w:t xml:space="preserve"> content</w:t>
      </w:r>
      <w:r w:rsidR="00807440" w:rsidRPr="00807440">
        <w:rPr>
          <w:rFonts w:ascii="Arial" w:hAnsi="Arial" w:cs="Arial"/>
          <w:highlight w:val="yellow"/>
        </w:rPr>
        <w:t>s</w:t>
      </w:r>
      <w:r w:rsidR="006E3F8E">
        <w:rPr>
          <w:rFonts w:ascii="Arial" w:hAnsi="Arial" w:cs="Arial"/>
        </w:rPr>
        <w:t>,</w:t>
      </w:r>
      <w:r w:rsidR="006E3F8E" w:rsidRPr="006E3F8E">
        <w:rPr>
          <w:rFonts w:ascii="Arial" w:hAnsi="Arial" w:cs="Arial"/>
          <w:highlight w:val="yellow"/>
        </w:rPr>
        <w:t xml:space="preserve"> </w:t>
      </w:r>
      <w:r w:rsidR="006E3F8E" w:rsidRPr="009E0F40">
        <w:rPr>
          <w:rFonts w:ascii="Arial" w:hAnsi="Arial" w:cs="Arial"/>
          <w:highlight w:val="yellow"/>
        </w:rPr>
        <w:t xml:space="preserve">Table S1: </w:t>
      </w:r>
      <w:r w:rsidR="003F1E5A">
        <w:rPr>
          <w:rFonts w:ascii="Arial" w:hAnsi="Arial" w:cs="Arial"/>
          <w:highlight w:val="yellow"/>
        </w:rPr>
        <w:t xml:space="preserve">N pools </w:t>
      </w:r>
      <w:r w:rsidR="006E3F8E" w:rsidRPr="009E0F40">
        <w:rPr>
          <w:rFonts w:ascii="Arial" w:hAnsi="Arial" w:cs="Arial"/>
          <w:highlight w:val="yellow"/>
        </w:rPr>
        <w:t>statistical analysis</w:t>
      </w:r>
      <w:r w:rsidR="004E2BBA">
        <w:rPr>
          <w:rFonts w:ascii="Arial" w:hAnsi="Arial" w:cs="Arial"/>
        </w:rPr>
        <w:t>).</w:t>
      </w:r>
      <w:r w:rsidR="00807440">
        <w:rPr>
          <w:rFonts w:ascii="Arial" w:hAnsi="Arial" w:cs="Arial"/>
        </w:rPr>
        <w:t xml:space="preserve"> </w:t>
      </w:r>
      <w:ins w:id="11" w:author="Laurent Philippot" w:date="2024-02-06T10:30:00Z">
        <w:r w:rsidR="00FE650A">
          <w:rPr>
            <w:rFonts w:ascii="Arial" w:hAnsi="Arial" w:cs="Arial"/>
          </w:rPr>
          <w:t xml:space="preserve">Thus, </w:t>
        </w:r>
      </w:ins>
      <w:del w:id="12" w:author="Laurent Philippot" w:date="2024-02-06T10:30:00Z">
        <w:r w:rsidR="00BF06D4" w:rsidDel="00FE650A">
          <w:rPr>
            <w:rFonts w:ascii="Arial" w:hAnsi="Arial" w:cs="Arial"/>
          </w:rPr>
          <w:delText>D</w:delText>
        </w:r>
      </w:del>
      <w:del w:id="13" w:author="Laurent Philippot" w:date="2024-02-06T10:31:00Z">
        <w:r w:rsidR="00BF06D4" w:rsidDel="00FE650A">
          <w:rPr>
            <w:rFonts w:ascii="Arial" w:hAnsi="Arial" w:cs="Arial"/>
          </w:rPr>
          <w:delText xml:space="preserve">rought </w:delText>
        </w:r>
      </w:del>
      <w:del w:id="14" w:author="Laurent Philippot" w:date="2024-02-06T10:30:00Z">
        <w:r w:rsidR="00BF06D4" w:rsidDel="00FE650A">
          <w:rPr>
            <w:rFonts w:ascii="Arial" w:hAnsi="Arial" w:cs="Arial"/>
          </w:rPr>
          <w:delText xml:space="preserve">altered the mineral N </w:delText>
        </w:r>
        <w:r w:rsidR="008631EC" w:rsidDel="00FE650A">
          <w:rPr>
            <w:rFonts w:ascii="Arial" w:hAnsi="Arial" w:cs="Arial"/>
          </w:rPr>
          <w:delText>pools</w:delText>
        </w:r>
        <w:r w:rsidR="003D3BBF" w:rsidDel="00FE650A">
          <w:rPr>
            <w:rFonts w:ascii="Arial" w:hAnsi="Arial" w:cs="Arial"/>
          </w:rPr>
          <w:delText>, where</w:delText>
        </w:r>
      </w:del>
      <w:del w:id="15" w:author="Laurent Philippot" w:date="2024-02-06T10:31:00Z">
        <w:r w:rsidR="003D3BBF" w:rsidDel="00FE650A">
          <w:rPr>
            <w:rFonts w:ascii="Arial" w:hAnsi="Arial" w:cs="Arial"/>
          </w:rPr>
          <w:delText xml:space="preserve"> </w:delText>
        </w:r>
      </w:del>
      <w:r w:rsidR="003D3BBF">
        <w:rPr>
          <w:rFonts w:ascii="Arial" w:hAnsi="Arial" w:cs="Arial"/>
        </w:rPr>
        <w:t xml:space="preserve">the ammonium and nitrate </w:t>
      </w:r>
      <w:ins w:id="16" w:author="Laurent Philippot" w:date="2024-02-07T11:06:00Z">
        <w:r w:rsidR="00D142D5">
          <w:rPr>
            <w:rFonts w:ascii="Arial" w:hAnsi="Arial" w:cs="Arial"/>
          </w:rPr>
          <w:t xml:space="preserve">significantly </w:t>
        </w:r>
      </w:ins>
      <w:r w:rsidR="003D3BBF">
        <w:rPr>
          <w:rFonts w:ascii="Arial" w:hAnsi="Arial" w:cs="Arial"/>
        </w:rPr>
        <w:t>increased</w:t>
      </w:r>
      <w:r w:rsidR="000B77C0">
        <w:rPr>
          <w:rFonts w:ascii="Arial" w:hAnsi="Arial" w:cs="Arial"/>
        </w:rPr>
        <w:t xml:space="preserve"> during drought treatment, </w:t>
      </w:r>
      <w:r w:rsidR="003D3BBF">
        <w:rPr>
          <w:rFonts w:ascii="Arial" w:hAnsi="Arial" w:cs="Arial"/>
        </w:rPr>
        <w:t>and recovered back to the control levels after the removal of the rain-out shelter and rewetting event (</w:t>
      </w:r>
      <w:r w:rsidR="003D3BBF" w:rsidRPr="00807440">
        <w:rPr>
          <w:rFonts w:ascii="Arial" w:hAnsi="Arial" w:cs="Arial"/>
          <w:highlight w:val="yellow"/>
        </w:rPr>
        <w:t>Fig</w:t>
      </w:r>
      <w:r w:rsidR="00B6663C">
        <w:rPr>
          <w:rFonts w:ascii="Arial" w:hAnsi="Arial" w:cs="Arial"/>
          <w:highlight w:val="yellow"/>
        </w:rPr>
        <w:t>.</w:t>
      </w:r>
      <w:r w:rsidR="003D3BBF" w:rsidRPr="00807440">
        <w:rPr>
          <w:rFonts w:ascii="Arial" w:hAnsi="Arial" w:cs="Arial"/>
          <w:highlight w:val="yellow"/>
        </w:rPr>
        <w:t xml:space="preserve"> </w:t>
      </w:r>
      <w:r w:rsidR="00B6663C">
        <w:rPr>
          <w:rFonts w:ascii="Arial" w:hAnsi="Arial" w:cs="Arial"/>
          <w:highlight w:val="yellow"/>
        </w:rPr>
        <w:t>1 B</w:t>
      </w:r>
      <w:r w:rsidR="003D3BBF" w:rsidRPr="00807440">
        <w:rPr>
          <w:rFonts w:ascii="Arial" w:hAnsi="Arial" w:cs="Arial"/>
          <w:highlight w:val="yellow"/>
        </w:rPr>
        <w:t>: Ammonium, nitrate, and total mineral N contents</w:t>
      </w:r>
      <w:r w:rsidR="003D3BBF">
        <w:rPr>
          <w:rFonts w:ascii="Arial" w:hAnsi="Arial" w:cs="Arial"/>
        </w:rPr>
        <w:t>).</w:t>
      </w:r>
    </w:p>
    <w:p w:rsidR="00D17B0F" w:rsidRDefault="00D17B0F" w:rsidP="00F238A8">
      <w:pPr>
        <w:spacing w:line="480" w:lineRule="auto"/>
        <w:jc w:val="both"/>
        <w:rPr>
          <w:rFonts w:ascii="Arial" w:hAnsi="Arial" w:cs="Arial"/>
        </w:rPr>
      </w:pPr>
    </w:p>
    <w:p w:rsidR="00E4062B" w:rsidRPr="009E0F40" w:rsidRDefault="00A37AA4" w:rsidP="00F238A8">
      <w:pPr>
        <w:spacing w:line="480" w:lineRule="auto"/>
        <w:jc w:val="both"/>
        <w:rPr>
          <w:rFonts w:ascii="Arial" w:hAnsi="Arial" w:cs="Arial"/>
          <w:b/>
          <w:bCs/>
        </w:rPr>
      </w:pPr>
      <w:r>
        <w:rPr>
          <w:rFonts w:ascii="Arial" w:hAnsi="Arial" w:cs="Arial"/>
          <w:b/>
          <w:bCs/>
        </w:rPr>
        <w:t>The effect</w:t>
      </w:r>
      <w:r w:rsidR="0098428A">
        <w:rPr>
          <w:rFonts w:ascii="Arial" w:hAnsi="Arial" w:cs="Arial"/>
          <w:b/>
          <w:bCs/>
        </w:rPr>
        <w:t>s</w:t>
      </w:r>
      <w:r>
        <w:rPr>
          <w:rFonts w:ascii="Arial" w:hAnsi="Arial" w:cs="Arial"/>
          <w:b/>
          <w:bCs/>
        </w:rPr>
        <w:t xml:space="preserve"> of</w:t>
      </w:r>
      <w:r w:rsidR="004A0FA6" w:rsidRPr="009E0F40">
        <w:rPr>
          <w:rFonts w:ascii="Arial" w:hAnsi="Arial" w:cs="Arial"/>
          <w:b/>
          <w:bCs/>
        </w:rPr>
        <w:t xml:space="preserve"> drought </w:t>
      </w:r>
      <w:r w:rsidR="0098428A">
        <w:rPr>
          <w:rFonts w:ascii="Arial" w:hAnsi="Arial" w:cs="Arial"/>
          <w:b/>
          <w:bCs/>
        </w:rPr>
        <w:t>on the ammonia-oxidizers diversity and composition were marginal</w:t>
      </w:r>
    </w:p>
    <w:p w:rsidR="00322D11" w:rsidRDefault="00F41635" w:rsidP="00322D11">
      <w:pPr>
        <w:spacing w:line="480" w:lineRule="auto"/>
        <w:ind w:firstLine="720"/>
        <w:jc w:val="both"/>
        <w:rPr>
          <w:rFonts w:ascii="Arial" w:hAnsi="Arial" w:cs="Arial"/>
        </w:rPr>
      </w:pPr>
      <w:moveToRangeStart w:id="17" w:author="Laurent Philippot" w:date="2024-02-06T10:44:00Z" w:name="move158108667"/>
      <w:moveTo w:id="18" w:author="Laurent Philippot" w:date="2024-02-06T10:44:00Z">
        <w:r>
          <w:rPr>
            <w:rFonts w:ascii="Arial" w:hAnsi="Arial" w:cs="Arial"/>
          </w:rPr>
          <w:t xml:space="preserve">Mean relative abundance of the ammonia-oxidizing taxa revealed that AOB, AOA, and </w:t>
        </w:r>
        <w:proofErr w:type="spellStart"/>
        <w:r>
          <w:rPr>
            <w:rFonts w:ascii="Arial" w:hAnsi="Arial" w:cs="Arial"/>
          </w:rPr>
          <w:t>Comammox</w:t>
        </w:r>
        <w:proofErr w:type="spellEnd"/>
        <w:r>
          <w:rPr>
            <w:rFonts w:ascii="Arial" w:hAnsi="Arial" w:cs="Arial"/>
          </w:rPr>
          <w:t xml:space="preserve"> communities were dominated by genus </w:t>
        </w:r>
        <w:proofErr w:type="spellStart"/>
        <w:r w:rsidRPr="008000F5">
          <w:rPr>
            <w:rFonts w:ascii="Arial" w:hAnsi="Arial" w:cs="Arial"/>
            <w:i/>
            <w:iCs/>
          </w:rPr>
          <w:t>Nitrosospira</w:t>
        </w:r>
        <w:proofErr w:type="spellEnd"/>
        <w:r>
          <w:rPr>
            <w:rFonts w:ascii="Arial" w:hAnsi="Arial" w:cs="Arial"/>
          </w:rPr>
          <w:t xml:space="preserve"> (bulk soil: 84.56%, rhizosphere: 83.38%), lineage </w:t>
        </w:r>
        <w:proofErr w:type="spellStart"/>
        <w:r w:rsidRPr="00BE3270">
          <w:rPr>
            <w:rFonts w:ascii="Arial" w:hAnsi="Arial" w:cs="Arial"/>
            <w:i/>
            <w:iCs/>
          </w:rPr>
          <w:t>Nitrososphaerales</w:t>
        </w:r>
        <w:proofErr w:type="spellEnd"/>
        <w:r>
          <w:rPr>
            <w:rFonts w:ascii="Arial" w:hAnsi="Arial" w:cs="Arial"/>
          </w:rPr>
          <w:t xml:space="preserve"> clade Delta (NS-Delta) (bulk soil: 73.51%, rhizosphere: 71.14%), and </w:t>
        </w:r>
        <w:proofErr w:type="spellStart"/>
        <w:r w:rsidRPr="008000F5">
          <w:rPr>
            <w:rFonts w:ascii="Arial" w:hAnsi="Arial" w:cs="Arial"/>
            <w:i/>
            <w:iCs/>
          </w:rPr>
          <w:t>Nitrospira</w:t>
        </w:r>
        <w:proofErr w:type="spellEnd"/>
        <w:r>
          <w:rPr>
            <w:rFonts w:ascii="Arial" w:hAnsi="Arial" w:cs="Arial"/>
          </w:rPr>
          <w:t xml:space="preserve"> clade B (bulk soil: 97.43%, rhizosphere: 96.85%), respectively. We found that there were no notable shifts of taxonomic composition of the ammonia-oxidizing communities in response to drought, although the community compositions were largely shifted among cropping systems (</w:t>
        </w:r>
        <w:r w:rsidRPr="008000F5">
          <w:rPr>
            <w:rFonts w:ascii="Arial" w:hAnsi="Arial" w:cs="Arial"/>
            <w:highlight w:val="yellow"/>
          </w:rPr>
          <w:t>Supplementary Fig.1: Relative abundance bar plot</w:t>
        </w:r>
        <w:r>
          <w:rPr>
            <w:rFonts w:ascii="Arial" w:hAnsi="Arial" w:cs="Arial"/>
          </w:rPr>
          <w:t>).</w:t>
        </w:r>
      </w:moveTo>
      <w:moveToRangeEnd w:id="17"/>
      <w:ins w:id="19" w:author="Laurent Philippot" w:date="2024-02-06T10:33:00Z">
        <w:r w:rsidR="00FE650A">
          <w:rPr>
            <w:rFonts w:ascii="Arial" w:hAnsi="Arial" w:cs="Arial"/>
          </w:rPr>
          <w:t xml:space="preserve"> </w:t>
        </w:r>
      </w:ins>
      <w:ins w:id="20" w:author="Laurent Philippot" w:date="2024-02-07T10:40:00Z">
        <w:r w:rsidR="004F547F">
          <w:rPr>
            <w:rFonts w:ascii="Arial" w:hAnsi="Arial" w:cs="Arial"/>
          </w:rPr>
          <w:t xml:space="preserve">The </w:t>
        </w:r>
      </w:ins>
      <w:moveToRangeStart w:id="21" w:author="Laurent Philippot" w:date="2024-02-07T10:40:00Z" w:name="move158194845"/>
      <w:moveTo w:id="22" w:author="Laurent Philippot" w:date="2024-02-07T10:40:00Z">
        <w:r w:rsidR="004F547F">
          <w:rPr>
            <w:rFonts w:ascii="Arial" w:hAnsi="Arial" w:cs="Arial"/>
          </w:rPr>
          <w:t>cropping system was a</w:t>
        </w:r>
      </w:moveTo>
      <w:ins w:id="23" w:author="Laurent Philippot" w:date="2024-02-07T10:40:00Z">
        <w:r w:rsidR="004F547F">
          <w:rPr>
            <w:rFonts w:ascii="Arial" w:hAnsi="Arial" w:cs="Arial"/>
          </w:rPr>
          <w:t>lso a</w:t>
        </w:r>
      </w:ins>
      <w:moveTo w:id="24" w:author="Laurent Philippot" w:date="2024-02-07T10:40:00Z">
        <w:r w:rsidR="004F547F">
          <w:rPr>
            <w:rFonts w:ascii="Arial" w:hAnsi="Arial" w:cs="Arial"/>
          </w:rPr>
          <w:t xml:space="preserve"> strong driver of the ammonia-oxidizers alpha diversity, with higher AOA and </w:t>
        </w:r>
        <w:proofErr w:type="spellStart"/>
        <w:r w:rsidR="004F547F">
          <w:rPr>
            <w:rFonts w:ascii="Arial" w:hAnsi="Arial" w:cs="Arial"/>
          </w:rPr>
          <w:t>Comammox</w:t>
        </w:r>
        <w:proofErr w:type="spellEnd"/>
        <w:r w:rsidR="004F547F">
          <w:rPr>
            <w:rFonts w:ascii="Arial" w:hAnsi="Arial" w:cs="Arial"/>
          </w:rPr>
          <w:t xml:space="preserve">, but lower AOB alpha diversity in the BIODYN system than in the CONFYM and CONMIN cropping systems </w:t>
        </w:r>
        <w:r w:rsidR="004F547F">
          <w:rPr>
            <w:rFonts w:ascii="Arial" w:hAnsi="Arial" w:cs="Arial"/>
            <w:highlight w:val="yellow"/>
          </w:rPr>
          <w:t>(</w:t>
        </w:r>
        <w:r w:rsidR="004F547F" w:rsidRPr="00906EB8">
          <w:rPr>
            <w:rFonts w:ascii="Arial" w:hAnsi="Arial" w:cs="Arial"/>
            <w:highlight w:val="yellow"/>
          </w:rPr>
          <w:t>Fig</w:t>
        </w:r>
        <w:r w:rsidR="004F547F">
          <w:rPr>
            <w:rFonts w:ascii="Arial" w:hAnsi="Arial" w:cs="Arial"/>
            <w:highlight w:val="yellow"/>
          </w:rPr>
          <w:t>.</w:t>
        </w:r>
        <w:r w:rsidR="004F547F" w:rsidRPr="00906EB8">
          <w:rPr>
            <w:rFonts w:ascii="Arial" w:hAnsi="Arial" w:cs="Arial"/>
            <w:highlight w:val="yellow"/>
          </w:rPr>
          <w:t xml:space="preserve"> </w:t>
        </w:r>
        <w:r w:rsidR="004F547F">
          <w:rPr>
            <w:rFonts w:ascii="Arial" w:hAnsi="Arial" w:cs="Arial"/>
            <w:highlight w:val="yellow"/>
          </w:rPr>
          <w:t>2</w:t>
        </w:r>
        <w:r w:rsidR="004F547F" w:rsidRPr="00906EB8">
          <w:rPr>
            <w:rFonts w:ascii="Arial" w:hAnsi="Arial" w:cs="Arial"/>
            <w:highlight w:val="yellow"/>
          </w:rPr>
          <w:t>: alpha diversity</w:t>
        </w:r>
        <w:r w:rsidR="004F547F">
          <w:rPr>
            <w:rFonts w:ascii="Arial" w:hAnsi="Arial" w:cs="Arial"/>
            <w:highlight w:val="yellow"/>
          </w:rPr>
          <w:t xml:space="preserve">, </w:t>
        </w:r>
        <w:r w:rsidR="004F547F" w:rsidRPr="009E0F40">
          <w:rPr>
            <w:rFonts w:ascii="Arial" w:hAnsi="Arial" w:cs="Arial"/>
            <w:highlight w:val="yellow"/>
          </w:rPr>
          <w:t>Table S</w:t>
        </w:r>
        <w:r w:rsidR="004F547F">
          <w:rPr>
            <w:rFonts w:ascii="Arial" w:hAnsi="Arial" w:cs="Arial"/>
            <w:highlight w:val="yellow"/>
          </w:rPr>
          <w:t>2</w:t>
        </w:r>
        <w:r w:rsidR="004F547F" w:rsidRPr="009E0F40">
          <w:rPr>
            <w:rFonts w:ascii="Arial" w:hAnsi="Arial" w:cs="Arial"/>
            <w:highlight w:val="yellow"/>
          </w:rPr>
          <w:t xml:space="preserve">: </w:t>
        </w:r>
        <w:r w:rsidR="004F547F">
          <w:rPr>
            <w:rFonts w:ascii="Arial" w:hAnsi="Arial" w:cs="Arial"/>
            <w:highlight w:val="yellow"/>
          </w:rPr>
          <w:t xml:space="preserve">alpha diversity </w:t>
        </w:r>
        <w:r w:rsidR="004F547F" w:rsidRPr="009E0F40">
          <w:rPr>
            <w:rFonts w:ascii="Arial" w:hAnsi="Arial" w:cs="Arial"/>
            <w:highlight w:val="yellow"/>
          </w:rPr>
          <w:t>statistical analysis)</w:t>
        </w:r>
        <w:r w:rsidR="004F547F" w:rsidRPr="009E0F40">
          <w:rPr>
            <w:rFonts w:ascii="Arial" w:hAnsi="Arial" w:cs="Arial"/>
          </w:rPr>
          <w:t>.</w:t>
        </w:r>
        <w:r w:rsidR="004F547F">
          <w:rPr>
            <w:rFonts w:ascii="Arial" w:hAnsi="Arial" w:cs="Arial"/>
          </w:rPr>
          <w:t xml:space="preserve"> </w:t>
        </w:r>
      </w:moveTo>
      <w:moveToRangeEnd w:id="21"/>
      <w:del w:id="25" w:author="Laurent Philippot" w:date="2024-02-07T10:40:00Z">
        <w:r w:rsidR="00A37AA4" w:rsidDel="00FD7148">
          <w:rPr>
            <w:rFonts w:ascii="Arial" w:hAnsi="Arial" w:cs="Arial"/>
          </w:rPr>
          <w:delText>Overall</w:delText>
        </w:r>
      </w:del>
      <w:ins w:id="26" w:author="Laurent Philippot" w:date="2024-02-07T10:40:00Z">
        <w:r w:rsidR="00FD7148">
          <w:rPr>
            <w:rFonts w:ascii="Arial" w:hAnsi="Arial" w:cs="Arial"/>
          </w:rPr>
          <w:t>In contrast</w:t>
        </w:r>
      </w:ins>
      <w:r w:rsidR="00A37AA4">
        <w:rPr>
          <w:rFonts w:ascii="Arial" w:hAnsi="Arial" w:cs="Arial"/>
        </w:rPr>
        <w:t>, t</w:t>
      </w:r>
      <w:r w:rsidR="00E4062B" w:rsidRPr="009E0F40">
        <w:rPr>
          <w:rFonts w:ascii="Arial" w:hAnsi="Arial" w:cs="Arial"/>
        </w:rPr>
        <w:t xml:space="preserve">here were no differences of </w:t>
      </w:r>
      <w:r w:rsidR="00974A17">
        <w:rPr>
          <w:rFonts w:ascii="Arial" w:hAnsi="Arial" w:cs="Arial"/>
        </w:rPr>
        <w:t>the o</w:t>
      </w:r>
      <w:r w:rsidR="00E4062B" w:rsidRPr="009E0F40">
        <w:rPr>
          <w:rFonts w:ascii="Arial" w:hAnsi="Arial" w:cs="Arial"/>
        </w:rPr>
        <w:t xml:space="preserve">bserved </w:t>
      </w:r>
      <w:r w:rsidR="00374A38">
        <w:rPr>
          <w:rFonts w:ascii="Arial" w:hAnsi="Arial" w:cs="Arial"/>
        </w:rPr>
        <w:t>r</w:t>
      </w:r>
      <w:r w:rsidR="00E4062B" w:rsidRPr="009E0F40">
        <w:rPr>
          <w:rFonts w:ascii="Arial" w:hAnsi="Arial" w:cs="Arial"/>
        </w:rPr>
        <w:t xml:space="preserve">ichness and Shannon </w:t>
      </w:r>
      <w:r w:rsidR="00374A38">
        <w:rPr>
          <w:rFonts w:ascii="Arial" w:hAnsi="Arial" w:cs="Arial"/>
        </w:rPr>
        <w:t>d</w:t>
      </w:r>
      <w:r w:rsidR="00E4062B" w:rsidRPr="009E0F40">
        <w:rPr>
          <w:rFonts w:ascii="Arial" w:hAnsi="Arial" w:cs="Arial"/>
        </w:rPr>
        <w:t xml:space="preserve">iversity </w:t>
      </w:r>
      <w:r w:rsidR="00374A38">
        <w:rPr>
          <w:rFonts w:ascii="Arial" w:hAnsi="Arial" w:cs="Arial"/>
        </w:rPr>
        <w:t>i</w:t>
      </w:r>
      <w:r w:rsidR="00E4062B" w:rsidRPr="009E0F40">
        <w:rPr>
          <w:rFonts w:ascii="Arial" w:hAnsi="Arial" w:cs="Arial"/>
        </w:rPr>
        <w:t>ndex between drought</w:t>
      </w:r>
      <w:r w:rsidR="00603B24" w:rsidRPr="009E0F40">
        <w:rPr>
          <w:rFonts w:ascii="Arial" w:hAnsi="Arial" w:cs="Arial"/>
        </w:rPr>
        <w:t xml:space="preserve"> </w:t>
      </w:r>
      <w:r w:rsidR="00E4062B" w:rsidRPr="009E0F40">
        <w:rPr>
          <w:rFonts w:ascii="Arial" w:hAnsi="Arial" w:cs="Arial"/>
        </w:rPr>
        <w:t>and control of the AOB and AOA communit</w:t>
      </w:r>
      <w:r w:rsidR="00974A17">
        <w:rPr>
          <w:rFonts w:ascii="Arial" w:hAnsi="Arial" w:cs="Arial"/>
        </w:rPr>
        <w:t>ies</w:t>
      </w:r>
      <w:r w:rsidR="00603B24" w:rsidRPr="009E0F40">
        <w:rPr>
          <w:rFonts w:ascii="Arial" w:hAnsi="Arial" w:cs="Arial"/>
        </w:rPr>
        <w:t xml:space="preserve"> in </w:t>
      </w:r>
      <w:r w:rsidR="00974A17">
        <w:rPr>
          <w:rFonts w:ascii="Arial" w:hAnsi="Arial" w:cs="Arial"/>
        </w:rPr>
        <w:t xml:space="preserve">both </w:t>
      </w:r>
      <w:r w:rsidR="00603B24" w:rsidRPr="009E0F40">
        <w:rPr>
          <w:rFonts w:ascii="Arial" w:hAnsi="Arial" w:cs="Arial"/>
        </w:rPr>
        <w:t>bulk soil and rhizosphere</w:t>
      </w:r>
      <w:r w:rsidR="00906EB8">
        <w:rPr>
          <w:rFonts w:ascii="Arial" w:hAnsi="Arial" w:cs="Arial"/>
        </w:rPr>
        <w:t xml:space="preserve"> </w:t>
      </w:r>
      <w:r w:rsidR="00906EB8" w:rsidRPr="00906EB8">
        <w:rPr>
          <w:rFonts w:ascii="Arial" w:hAnsi="Arial" w:cs="Arial"/>
          <w:highlight w:val="yellow"/>
        </w:rPr>
        <w:t>(Fig</w:t>
      </w:r>
      <w:r w:rsidR="00B6663C">
        <w:rPr>
          <w:rFonts w:ascii="Arial" w:hAnsi="Arial" w:cs="Arial"/>
          <w:highlight w:val="yellow"/>
        </w:rPr>
        <w:t>.</w:t>
      </w:r>
      <w:r w:rsidR="00906EB8" w:rsidRPr="00906EB8">
        <w:rPr>
          <w:rFonts w:ascii="Arial" w:hAnsi="Arial" w:cs="Arial"/>
          <w:highlight w:val="yellow"/>
        </w:rPr>
        <w:t xml:space="preserve"> </w:t>
      </w:r>
      <w:r w:rsidR="00B6663C">
        <w:rPr>
          <w:rFonts w:ascii="Arial" w:hAnsi="Arial" w:cs="Arial"/>
          <w:highlight w:val="yellow"/>
        </w:rPr>
        <w:t>2</w:t>
      </w:r>
      <w:r w:rsidR="00906EB8" w:rsidRPr="00906EB8">
        <w:rPr>
          <w:rFonts w:ascii="Arial" w:hAnsi="Arial" w:cs="Arial"/>
          <w:highlight w:val="yellow"/>
        </w:rPr>
        <w:t xml:space="preserve">: </w:t>
      </w:r>
      <w:r w:rsidR="00EC49C2">
        <w:rPr>
          <w:rFonts w:ascii="Arial" w:hAnsi="Arial" w:cs="Arial"/>
          <w:highlight w:val="yellow"/>
        </w:rPr>
        <w:t>A</w:t>
      </w:r>
      <w:r w:rsidR="00906EB8" w:rsidRPr="00906EB8">
        <w:rPr>
          <w:rFonts w:ascii="Arial" w:hAnsi="Arial" w:cs="Arial"/>
          <w:highlight w:val="yellow"/>
        </w:rPr>
        <w:t>lpha diversity</w:t>
      </w:r>
      <w:r w:rsidR="00906EB8">
        <w:rPr>
          <w:rFonts w:ascii="Arial" w:hAnsi="Arial" w:cs="Arial"/>
        </w:rPr>
        <w:t>,</w:t>
      </w:r>
      <w:r w:rsidR="00643F4F">
        <w:rPr>
          <w:rFonts w:ascii="Arial" w:hAnsi="Arial" w:cs="Arial"/>
        </w:rPr>
        <w:t xml:space="preserve"> </w:t>
      </w:r>
      <w:r w:rsidR="00906EB8" w:rsidRPr="009E0F40">
        <w:rPr>
          <w:rFonts w:ascii="Arial" w:hAnsi="Arial" w:cs="Arial"/>
          <w:highlight w:val="yellow"/>
        </w:rPr>
        <w:t>Table S</w:t>
      </w:r>
      <w:r w:rsidR="003F1E5A">
        <w:rPr>
          <w:rFonts w:ascii="Arial" w:hAnsi="Arial" w:cs="Arial"/>
          <w:highlight w:val="yellow"/>
        </w:rPr>
        <w:t>2</w:t>
      </w:r>
      <w:r w:rsidR="00906EB8" w:rsidRPr="009E0F40">
        <w:rPr>
          <w:rFonts w:ascii="Arial" w:hAnsi="Arial" w:cs="Arial"/>
          <w:highlight w:val="yellow"/>
        </w:rPr>
        <w:t xml:space="preserve">: </w:t>
      </w:r>
      <w:r w:rsidR="0098428A">
        <w:rPr>
          <w:rFonts w:ascii="Arial" w:hAnsi="Arial" w:cs="Arial"/>
          <w:highlight w:val="yellow"/>
        </w:rPr>
        <w:t xml:space="preserve">alpha diversity </w:t>
      </w:r>
      <w:r w:rsidR="00906EB8" w:rsidRPr="009E0F40">
        <w:rPr>
          <w:rFonts w:ascii="Arial" w:hAnsi="Arial" w:cs="Arial"/>
          <w:highlight w:val="yellow"/>
        </w:rPr>
        <w:t>statistical analysis)</w:t>
      </w:r>
      <w:r w:rsidR="00974A17">
        <w:rPr>
          <w:rFonts w:ascii="Arial" w:hAnsi="Arial" w:cs="Arial"/>
        </w:rPr>
        <w:t>.</w:t>
      </w:r>
      <w:r w:rsidR="00906EB8">
        <w:rPr>
          <w:rFonts w:ascii="Arial" w:hAnsi="Arial" w:cs="Arial"/>
        </w:rPr>
        <w:t xml:space="preserve"> </w:t>
      </w:r>
      <w:del w:id="27" w:author="Laurent Philippot" w:date="2024-02-07T10:42:00Z">
        <w:r w:rsidR="00A26A3E" w:rsidDel="00FD7148">
          <w:rPr>
            <w:rFonts w:ascii="Arial" w:hAnsi="Arial" w:cs="Arial"/>
          </w:rPr>
          <w:delText>Meanwhile</w:delText>
        </w:r>
      </w:del>
      <w:ins w:id="28" w:author="Laurent Philippot" w:date="2024-02-07T10:42:00Z">
        <w:r w:rsidR="00FD7148">
          <w:rPr>
            <w:rFonts w:ascii="Arial" w:hAnsi="Arial" w:cs="Arial"/>
          </w:rPr>
          <w:t>However</w:t>
        </w:r>
      </w:ins>
      <w:r w:rsidR="00974A17">
        <w:rPr>
          <w:rFonts w:ascii="Arial" w:hAnsi="Arial" w:cs="Arial"/>
        </w:rPr>
        <w:t>,</w:t>
      </w:r>
      <w:r w:rsidR="00A26A3E">
        <w:rPr>
          <w:rFonts w:ascii="Arial" w:hAnsi="Arial" w:cs="Arial"/>
        </w:rPr>
        <w:t xml:space="preserve"> </w:t>
      </w:r>
      <w:ins w:id="29" w:author="Laurent Philippot" w:date="2024-02-07T11:07:00Z">
        <w:r w:rsidR="00D142D5">
          <w:rPr>
            <w:rFonts w:ascii="Arial" w:hAnsi="Arial" w:cs="Arial"/>
          </w:rPr>
          <w:t xml:space="preserve">a subtle yet significant effect of drought was observed on </w:t>
        </w:r>
      </w:ins>
      <w:r w:rsidR="00374A38">
        <w:rPr>
          <w:rFonts w:ascii="Arial" w:hAnsi="Arial" w:cs="Arial"/>
        </w:rPr>
        <w:t>t</w:t>
      </w:r>
      <w:r w:rsidR="00A26A3E">
        <w:rPr>
          <w:rFonts w:ascii="Arial" w:hAnsi="Arial" w:cs="Arial"/>
        </w:rPr>
        <w:t>he</w:t>
      </w:r>
      <w:r w:rsidR="00EC49C2">
        <w:rPr>
          <w:rFonts w:ascii="Arial" w:hAnsi="Arial" w:cs="Arial"/>
        </w:rPr>
        <w:t xml:space="preserve"> observed richness of the</w:t>
      </w:r>
      <w:r w:rsidR="00A26A3E">
        <w:rPr>
          <w:rFonts w:ascii="Arial" w:hAnsi="Arial" w:cs="Arial"/>
        </w:rPr>
        <w:t xml:space="preserve"> </w:t>
      </w:r>
      <w:r w:rsidR="00374A38">
        <w:rPr>
          <w:rFonts w:ascii="Arial" w:hAnsi="Arial" w:cs="Arial"/>
        </w:rPr>
        <w:t xml:space="preserve">Comammox community </w:t>
      </w:r>
      <w:del w:id="30" w:author="Laurent Philippot" w:date="2024-02-07T11:07:00Z">
        <w:r w:rsidR="00374A38" w:rsidDel="00D142D5">
          <w:rPr>
            <w:rFonts w:ascii="Arial" w:hAnsi="Arial" w:cs="Arial"/>
          </w:rPr>
          <w:delText xml:space="preserve">was marginally affected by drought </w:delText>
        </w:r>
      </w:del>
      <w:r w:rsidR="00374A38">
        <w:rPr>
          <w:rFonts w:ascii="Arial" w:hAnsi="Arial" w:cs="Arial"/>
        </w:rPr>
        <w:t>in the bulk soil</w:t>
      </w:r>
      <w:ins w:id="31" w:author="Laurent Philippot" w:date="2024-02-07T11:07:00Z">
        <w:r w:rsidR="00D142D5">
          <w:rPr>
            <w:rFonts w:ascii="Arial" w:hAnsi="Arial" w:cs="Arial"/>
          </w:rPr>
          <w:t xml:space="preserve"> only </w:t>
        </w:r>
      </w:ins>
      <w:del w:id="32" w:author="Laurent Philippot" w:date="2024-02-07T11:07:00Z">
        <w:r w:rsidR="00374A38" w:rsidDel="00D142D5">
          <w:rPr>
            <w:rFonts w:ascii="Arial" w:hAnsi="Arial" w:cs="Arial"/>
          </w:rPr>
          <w:delText xml:space="preserve">, but not in the rhizosphere </w:delText>
        </w:r>
      </w:del>
      <w:r w:rsidR="00374A38">
        <w:rPr>
          <w:rFonts w:ascii="Arial" w:hAnsi="Arial" w:cs="Arial"/>
          <w:highlight w:val="yellow"/>
        </w:rPr>
        <w:t>(</w:t>
      </w:r>
      <w:r w:rsidR="00374A38" w:rsidRPr="009E0F40">
        <w:rPr>
          <w:rFonts w:ascii="Arial" w:hAnsi="Arial" w:cs="Arial"/>
          <w:highlight w:val="yellow"/>
        </w:rPr>
        <w:t>Table S</w:t>
      </w:r>
      <w:r w:rsidR="003F1E5A">
        <w:rPr>
          <w:rFonts w:ascii="Arial" w:hAnsi="Arial" w:cs="Arial"/>
          <w:highlight w:val="yellow"/>
        </w:rPr>
        <w:t>2</w:t>
      </w:r>
      <w:r w:rsidR="00374A38" w:rsidRPr="009E0F40">
        <w:rPr>
          <w:rFonts w:ascii="Arial" w:hAnsi="Arial" w:cs="Arial"/>
          <w:highlight w:val="yellow"/>
        </w:rPr>
        <w:t xml:space="preserve">: </w:t>
      </w:r>
      <w:r w:rsidR="0098428A">
        <w:rPr>
          <w:rFonts w:ascii="Arial" w:hAnsi="Arial" w:cs="Arial"/>
          <w:highlight w:val="yellow"/>
        </w:rPr>
        <w:t xml:space="preserve">alpha diversity </w:t>
      </w:r>
      <w:r w:rsidR="00374A38" w:rsidRPr="009E0F40">
        <w:rPr>
          <w:rFonts w:ascii="Arial" w:hAnsi="Arial" w:cs="Arial"/>
          <w:highlight w:val="yellow"/>
        </w:rPr>
        <w:t>statistical analysis</w:t>
      </w:r>
      <w:r w:rsidR="00374A38">
        <w:rPr>
          <w:rFonts w:ascii="Arial" w:hAnsi="Arial" w:cs="Arial"/>
        </w:rPr>
        <w:t>).</w:t>
      </w:r>
      <w:r w:rsidR="0024471A">
        <w:rPr>
          <w:rFonts w:ascii="Arial" w:hAnsi="Arial" w:cs="Arial"/>
        </w:rPr>
        <w:t xml:space="preserve"> </w:t>
      </w:r>
      <w:del w:id="33" w:author="Laurent Philippot" w:date="2024-02-07T10:41:00Z">
        <w:r w:rsidR="0024471A" w:rsidDel="00FD7148">
          <w:rPr>
            <w:rFonts w:ascii="Arial" w:hAnsi="Arial" w:cs="Arial"/>
          </w:rPr>
          <w:delText>In contrast</w:delText>
        </w:r>
        <w:r w:rsidR="00A26A3E" w:rsidDel="00FD7148">
          <w:rPr>
            <w:rFonts w:ascii="Arial" w:hAnsi="Arial" w:cs="Arial"/>
          </w:rPr>
          <w:delText>,</w:delText>
        </w:r>
        <w:r w:rsidR="00974A17" w:rsidDel="00FD7148">
          <w:rPr>
            <w:rFonts w:ascii="Arial" w:hAnsi="Arial" w:cs="Arial"/>
          </w:rPr>
          <w:delText xml:space="preserve"> </w:delText>
        </w:r>
        <w:r w:rsidR="00374A38" w:rsidDel="00FD7148">
          <w:rPr>
            <w:rFonts w:ascii="Arial" w:hAnsi="Arial" w:cs="Arial"/>
          </w:rPr>
          <w:delText xml:space="preserve">we </w:delText>
        </w:r>
        <w:r w:rsidR="00974A17" w:rsidDel="00FD7148">
          <w:rPr>
            <w:rFonts w:ascii="Arial" w:hAnsi="Arial" w:cs="Arial"/>
          </w:rPr>
          <w:delText>found t</w:delText>
        </w:r>
        <w:r w:rsidR="00374A38" w:rsidDel="00FD7148">
          <w:rPr>
            <w:rFonts w:ascii="Arial" w:hAnsi="Arial" w:cs="Arial"/>
          </w:rPr>
          <w:delText xml:space="preserve">hat </w:delText>
        </w:r>
      </w:del>
      <w:moveFromRangeStart w:id="34" w:author="Laurent Philippot" w:date="2024-02-07T10:40:00Z" w:name="move158194845"/>
      <w:moveFrom w:id="35" w:author="Laurent Philippot" w:date="2024-02-07T10:40:00Z">
        <w:del w:id="36" w:author="Laurent Philippot" w:date="2024-02-07T10:41:00Z">
          <w:r w:rsidR="00322D11" w:rsidDel="00FD7148">
            <w:rPr>
              <w:rFonts w:ascii="Arial" w:hAnsi="Arial" w:cs="Arial"/>
            </w:rPr>
            <w:delText>cropping</w:delText>
          </w:r>
          <w:r w:rsidR="00643F4F" w:rsidDel="00FD7148">
            <w:rPr>
              <w:rFonts w:ascii="Arial" w:hAnsi="Arial" w:cs="Arial"/>
            </w:rPr>
            <w:delText xml:space="preserve"> </w:delText>
          </w:r>
        </w:del>
        <w:r w:rsidR="00643F4F" w:rsidDel="004F547F">
          <w:rPr>
            <w:rFonts w:ascii="Arial" w:hAnsi="Arial" w:cs="Arial"/>
          </w:rPr>
          <w:t>system</w:t>
        </w:r>
        <w:r w:rsidR="00974A17" w:rsidDel="004F547F">
          <w:rPr>
            <w:rFonts w:ascii="Arial" w:hAnsi="Arial" w:cs="Arial"/>
          </w:rPr>
          <w:t xml:space="preserve"> was a strong driver of </w:t>
        </w:r>
        <w:r w:rsidR="00643F4F" w:rsidDel="004F547F">
          <w:rPr>
            <w:rFonts w:ascii="Arial" w:hAnsi="Arial" w:cs="Arial"/>
          </w:rPr>
          <w:t xml:space="preserve">the </w:t>
        </w:r>
        <w:r w:rsidR="00974A17" w:rsidDel="004F547F">
          <w:rPr>
            <w:rFonts w:ascii="Arial" w:hAnsi="Arial" w:cs="Arial"/>
          </w:rPr>
          <w:t>ammonia-oxidizers alpha diversity</w:t>
        </w:r>
        <w:r w:rsidR="00374A38" w:rsidDel="004F547F">
          <w:rPr>
            <w:rFonts w:ascii="Arial" w:hAnsi="Arial" w:cs="Arial"/>
          </w:rPr>
          <w:t>, with higher AOA and Comammox</w:t>
        </w:r>
        <w:r w:rsidR="00D86680" w:rsidDel="004F547F">
          <w:rPr>
            <w:rFonts w:ascii="Arial" w:hAnsi="Arial" w:cs="Arial"/>
          </w:rPr>
          <w:t xml:space="preserve">, </w:t>
        </w:r>
        <w:r w:rsidR="00B97351" w:rsidDel="004F547F">
          <w:rPr>
            <w:rFonts w:ascii="Arial" w:hAnsi="Arial" w:cs="Arial"/>
          </w:rPr>
          <w:t>but</w:t>
        </w:r>
        <w:r w:rsidR="00D86680" w:rsidDel="004F547F">
          <w:rPr>
            <w:rFonts w:ascii="Arial" w:hAnsi="Arial" w:cs="Arial"/>
          </w:rPr>
          <w:t xml:space="preserve"> lower AOB</w:t>
        </w:r>
        <w:r w:rsidR="00374A38" w:rsidDel="004F547F">
          <w:rPr>
            <w:rFonts w:ascii="Arial" w:hAnsi="Arial" w:cs="Arial"/>
          </w:rPr>
          <w:t xml:space="preserve"> alpha diversity in the </w:t>
        </w:r>
        <w:r w:rsidR="00322D11" w:rsidDel="004F547F">
          <w:rPr>
            <w:rFonts w:ascii="Arial" w:hAnsi="Arial" w:cs="Arial"/>
          </w:rPr>
          <w:t>BIODYN</w:t>
        </w:r>
        <w:r w:rsidR="00D86680" w:rsidDel="004F547F">
          <w:rPr>
            <w:rFonts w:ascii="Arial" w:hAnsi="Arial" w:cs="Arial"/>
          </w:rPr>
          <w:t xml:space="preserve"> system than in the </w:t>
        </w:r>
        <w:r w:rsidR="00322D11" w:rsidDel="004F547F">
          <w:rPr>
            <w:rFonts w:ascii="Arial" w:hAnsi="Arial" w:cs="Arial"/>
          </w:rPr>
          <w:t>CONFYM</w:t>
        </w:r>
        <w:r w:rsidR="00D86680" w:rsidDel="004F547F">
          <w:rPr>
            <w:rFonts w:ascii="Arial" w:hAnsi="Arial" w:cs="Arial"/>
          </w:rPr>
          <w:t xml:space="preserve"> and</w:t>
        </w:r>
        <w:r w:rsidR="004A431F" w:rsidDel="004F547F">
          <w:rPr>
            <w:rFonts w:ascii="Arial" w:hAnsi="Arial" w:cs="Arial"/>
          </w:rPr>
          <w:t xml:space="preserve"> </w:t>
        </w:r>
        <w:r w:rsidR="00322D11" w:rsidDel="004F547F">
          <w:rPr>
            <w:rFonts w:ascii="Arial" w:hAnsi="Arial" w:cs="Arial"/>
          </w:rPr>
          <w:t>CONMIN cropping</w:t>
        </w:r>
        <w:r w:rsidR="00D86680" w:rsidDel="004F547F">
          <w:rPr>
            <w:rFonts w:ascii="Arial" w:hAnsi="Arial" w:cs="Arial"/>
          </w:rPr>
          <w:t xml:space="preserve"> systems </w:t>
        </w:r>
        <w:r w:rsidR="00906EB8" w:rsidDel="004F547F">
          <w:rPr>
            <w:rFonts w:ascii="Arial" w:hAnsi="Arial" w:cs="Arial"/>
            <w:highlight w:val="yellow"/>
          </w:rPr>
          <w:t>(</w:t>
        </w:r>
        <w:r w:rsidR="00D86680" w:rsidRPr="00906EB8" w:rsidDel="004F547F">
          <w:rPr>
            <w:rFonts w:ascii="Arial" w:hAnsi="Arial" w:cs="Arial"/>
            <w:highlight w:val="yellow"/>
          </w:rPr>
          <w:t>Fig</w:t>
        </w:r>
        <w:r w:rsidR="00B6663C" w:rsidDel="004F547F">
          <w:rPr>
            <w:rFonts w:ascii="Arial" w:hAnsi="Arial" w:cs="Arial"/>
            <w:highlight w:val="yellow"/>
          </w:rPr>
          <w:t>.</w:t>
        </w:r>
        <w:r w:rsidR="00D86680" w:rsidRPr="00906EB8" w:rsidDel="004F547F">
          <w:rPr>
            <w:rFonts w:ascii="Arial" w:hAnsi="Arial" w:cs="Arial"/>
            <w:highlight w:val="yellow"/>
          </w:rPr>
          <w:t xml:space="preserve"> </w:t>
        </w:r>
        <w:r w:rsidR="00B6663C" w:rsidDel="004F547F">
          <w:rPr>
            <w:rFonts w:ascii="Arial" w:hAnsi="Arial" w:cs="Arial"/>
            <w:highlight w:val="yellow"/>
          </w:rPr>
          <w:t>2</w:t>
        </w:r>
        <w:r w:rsidR="00D86680" w:rsidRPr="00906EB8" w:rsidDel="004F547F">
          <w:rPr>
            <w:rFonts w:ascii="Arial" w:hAnsi="Arial" w:cs="Arial"/>
            <w:highlight w:val="yellow"/>
          </w:rPr>
          <w:t>: alpha diversity</w:t>
        </w:r>
        <w:r w:rsidR="00D86680" w:rsidDel="004F547F">
          <w:rPr>
            <w:rFonts w:ascii="Arial" w:hAnsi="Arial" w:cs="Arial"/>
            <w:highlight w:val="yellow"/>
          </w:rPr>
          <w:t xml:space="preserve">, </w:t>
        </w:r>
        <w:r w:rsidR="003F7885" w:rsidRPr="009E0F40" w:rsidDel="004F547F">
          <w:rPr>
            <w:rFonts w:ascii="Arial" w:hAnsi="Arial" w:cs="Arial"/>
            <w:highlight w:val="yellow"/>
          </w:rPr>
          <w:t>Table S</w:t>
        </w:r>
        <w:r w:rsidR="003F1E5A" w:rsidDel="004F547F">
          <w:rPr>
            <w:rFonts w:ascii="Arial" w:hAnsi="Arial" w:cs="Arial"/>
            <w:highlight w:val="yellow"/>
          </w:rPr>
          <w:t>2</w:t>
        </w:r>
        <w:r w:rsidR="003F7885" w:rsidRPr="009E0F40" w:rsidDel="004F547F">
          <w:rPr>
            <w:rFonts w:ascii="Arial" w:hAnsi="Arial" w:cs="Arial"/>
            <w:highlight w:val="yellow"/>
          </w:rPr>
          <w:t xml:space="preserve">: </w:t>
        </w:r>
        <w:r w:rsidR="0098428A" w:rsidDel="004F547F">
          <w:rPr>
            <w:rFonts w:ascii="Arial" w:hAnsi="Arial" w:cs="Arial"/>
            <w:highlight w:val="yellow"/>
          </w:rPr>
          <w:t xml:space="preserve">alpha diversity </w:t>
        </w:r>
        <w:r w:rsidR="003F7885" w:rsidRPr="009E0F40" w:rsidDel="004F547F">
          <w:rPr>
            <w:rFonts w:ascii="Arial" w:hAnsi="Arial" w:cs="Arial"/>
            <w:highlight w:val="yellow"/>
          </w:rPr>
          <w:t>statistical analysis)</w:t>
        </w:r>
        <w:r w:rsidR="003F7885" w:rsidRPr="009E0F40" w:rsidDel="004F547F">
          <w:rPr>
            <w:rFonts w:ascii="Arial" w:hAnsi="Arial" w:cs="Arial"/>
          </w:rPr>
          <w:t>.</w:t>
        </w:r>
        <w:r w:rsidR="00906EB8" w:rsidDel="004F547F">
          <w:rPr>
            <w:rFonts w:ascii="Arial" w:hAnsi="Arial" w:cs="Arial"/>
          </w:rPr>
          <w:t xml:space="preserve"> </w:t>
        </w:r>
      </w:moveFrom>
      <w:moveFromRangeEnd w:id="34"/>
    </w:p>
    <w:p w:rsidR="00E81E25" w:rsidRDefault="00F631DC" w:rsidP="00E953CB">
      <w:pPr>
        <w:spacing w:line="480" w:lineRule="auto"/>
        <w:ind w:firstLine="720"/>
        <w:jc w:val="both"/>
        <w:rPr>
          <w:ins w:id="37" w:author="Laurent Philippot" w:date="2024-02-06T10:41:00Z"/>
          <w:rFonts w:ascii="Arial" w:hAnsi="Arial" w:cs="Arial"/>
          <w:highlight w:val="yellow"/>
        </w:rPr>
      </w:pPr>
      <w:r>
        <w:rPr>
          <w:rFonts w:ascii="Arial" w:hAnsi="Arial" w:cs="Arial"/>
        </w:rPr>
        <w:t>The u</w:t>
      </w:r>
      <w:r w:rsidR="00116DE4">
        <w:rPr>
          <w:rFonts w:ascii="Arial" w:hAnsi="Arial" w:cs="Arial"/>
        </w:rPr>
        <w:t>nconstrained PCoA plots using Bray-Curtis dissimilarity distances showed distinct separation by cropping system on the first axis</w:t>
      </w:r>
      <w:r w:rsidR="00637D90">
        <w:rPr>
          <w:rFonts w:ascii="Arial" w:hAnsi="Arial" w:cs="Arial"/>
        </w:rPr>
        <w:t xml:space="preserve">, </w:t>
      </w:r>
      <w:r w:rsidR="006D5DC6">
        <w:rPr>
          <w:rFonts w:ascii="Arial" w:hAnsi="Arial" w:cs="Arial"/>
        </w:rPr>
        <w:t>m</w:t>
      </w:r>
      <w:r w:rsidR="000A1803">
        <w:rPr>
          <w:rFonts w:ascii="Arial" w:hAnsi="Arial" w:cs="Arial"/>
        </w:rPr>
        <w:t>eanwhile</w:t>
      </w:r>
      <w:r>
        <w:rPr>
          <w:rFonts w:ascii="Arial" w:hAnsi="Arial" w:cs="Arial"/>
        </w:rPr>
        <w:t xml:space="preserve">, </w:t>
      </w:r>
      <w:r w:rsidR="0024471A">
        <w:rPr>
          <w:rFonts w:ascii="Arial" w:hAnsi="Arial" w:cs="Arial"/>
        </w:rPr>
        <w:t xml:space="preserve">the effect of drought was </w:t>
      </w:r>
      <w:r w:rsidR="00637D90">
        <w:rPr>
          <w:rFonts w:ascii="Arial" w:hAnsi="Arial" w:cs="Arial"/>
        </w:rPr>
        <w:t>only</w:t>
      </w:r>
      <w:r w:rsidR="0024471A">
        <w:rPr>
          <w:rFonts w:ascii="Arial" w:hAnsi="Arial" w:cs="Arial"/>
        </w:rPr>
        <w:t xml:space="preserve"> apparent within block</w:t>
      </w:r>
      <w:r w:rsidR="00637D90">
        <w:rPr>
          <w:rFonts w:ascii="Arial" w:hAnsi="Arial" w:cs="Arial"/>
        </w:rPr>
        <w:t xml:space="preserve"> due to a strong block effect</w:t>
      </w:r>
      <w:r w:rsidR="00DC07D5">
        <w:rPr>
          <w:rFonts w:ascii="Arial" w:hAnsi="Arial" w:cs="Arial"/>
        </w:rPr>
        <w:t xml:space="preserve"> </w:t>
      </w:r>
      <w:r w:rsidR="0024471A">
        <w:rPr>
          <w:rFonts w:ascii="Arial" w:hAnsi="Arial" w:cs="Arial"/>
        </w:rPr>
        <w:t>(</w:t>
      </w:r>
      <w:r w:rsidR="0024471A" w:rsidRPr="00116DE4">
        <w:rPr>
          <w:rFonts w:ascii="Arial" w:hAnsi="Arial" w:cs="Arial"/>
          <w:highlight w:val="yellow"/>
        </w:rPr>
        <w:t xml:space="preserve">Supplementary Fig. </w:t>
      </w:r>
      <w:r w:rsidR="00B6663C">
        <w:rPr>
          <w:rFonts w:ascii="Arial" w:hAnsi="Arial" w:cs="Arial"/>
          <w:highlight w:val="yellow"/>
        </w:rPr>
        <w:t>2</w:t>
      </w:r>
      <w:r w:rsidR="0024471A" w:rsidRPr="00116DE4">
        <w:rPr>
          <w:rFonts w:ascii="Arial" w:hAnsi="Arial" w:cs="Arial"/>
          <w:highlight w:val="yellow"/>
        </w:rPr>
        <w:t>: unconstrained PCoA plots)</w:t>
      </w:r>
      <w:r w:rsidR="000A1803">
        <w:rPr>
          <w:rFonts w:ascii="Arial" w:hAnsi="Arial" w:cs="Arial"/>
        </w:rPr>
        <w:t>.</w:t>
      </w:r>
      <w:r w:rsidR="00BD38C0">
        <w:rPr>
          <w:rFonts w:ascii="Arial" w:hAnsi="Arial" w:cs="Arial"/>
        </w:rPr>
        <w:t xml:space="preserve"> </w:t>
      </w:r>
      <w:del w:id="38" w:author="Laurent Philippot" w:date="2024-02-06T10:37:00Z">
        <w:r w:rsidR="000A1803" w:rsidDel="00F41635">
          <w:rPr>
            <w:rFonts w:ascii="Arial" w:hAnsi="Arial" w:cs="Arial"/>
          </w:rPr>
          <w:delText xml:space="preserve">The results of </w:delText>
        </w:r>
        <w:r w:rsidR="006D5DC6" w:rsidDel="00F41635">
          <w:rPr>
            <w:rFonts w:ascii="Arial" w:hAnsi="Arial" w:cs="Arial"/>
          </w:rPr>
          <w:delText xml:space="preserve">the whole plot </w:delText>
        </w:r>
        <w:r w:rsidR="000A1803" w:rsidDel="00F41635">
          <w:rPr>
            <w:rFonts w:ascii="Arial" w:hAnsi="Arial" w:cs="Arial"/>
          </w:rPr>
          <w:delText>PERMANOVA support</w:delText>
        </w:r>
        <w:r w:rsidR="00BF1DB5" w:rsidDel="00F41635">
          <w:rPr>
            <w:rFonts w:ascii="Arial" w:hAnsi="Arial" w:cs="Arial"/>
          </w:rPr>
          <w:delText>ed</w:delText>
        </w:r>
        <w:r w:rsidR="000A1803" w:rsidDel="00F41635">
          <w:rPr>
            <w:rFonts w:ascii="Arial" w:hAnsi="Arial" w:cs="Arial"/>
          </w:rPr>
          <w:delText xml:space="preserve"> the effect of cropping system</w:delText>
        </w:r>
        <w:r w:rsidR="00DC07D5" w:rsidDel="00F41635">
          <w:rPr>
            <w:rFonts w:ascii="Arial" w:hAnsi="Arial" w:cs="Arial"/>
          </w:rPr>
          <w:delText xml:space="preserve"> in bulk soil</w:delText>
        </w:r>
        <w:r w:rsidR="00954282" w:rsidDel="00F41635">
          <w:rPr>
            <w:rFonts w:ascii="Arial" w:hAnsi="Arial" w:cs="Arial"/>
          </w:rPr>
          <w:delText xml:space="preserve"> </w:delText>
        </w:r>
        <w:r w:rsidR="00DC07D5" w:rsidDel="00F41635">
          <w:rPr>
            <w:rFonts w:ascii="Arial" w:hAnsi="Arial" w:cs="Arial"/>
          </w:rPr>
          <w:delText>and rhizosphere (</w:delText>
        </w:r>
        <w:r w:rsidR="00DC07D5" w:rsidDel="00F41635">
          <w:rPr>
            <w:rFonts w:ascii="Arial" w:hAnsi="Arial" w:cs="Arial"/>
            <w:i/>
            <w:iCs/>
          </w:rPr>
          <w:delText>P</w:delText>
        </w:r>
        <w:r w:rsidR="00DC07D5" w:rsidDel="00F41635">
          <w:rPr>
            <w:rFonts w:ascii="Arial" w:hAnsi="Arial" w:cs="Arial"/>
          </w:rPr>
          <w:delText xml:space="preserve">=0.001), </w:delText>
        </w:r>
        <w:r w:rsidR="00646642" w:rsidDel="00F41635">
          <w:rPr>
            <w:rFonts w:ascii="Arial" w:hAnsi="Arial" w:cs="Arial"/>
          </w:rPr>
          <w:delText>and</w:delText>
        </w:r>
        <w:r w:rsidR="00DC07D5" w:rsidDel="00F41635">
          <w:rPr>
            <w:rFonts w:ascii="Arial" w:hAnsi="Arial" w:cs="Arial"/>
          </w:rPr>
          <w:delText xml:space="preserve"> </w:delText>
        </w:r>
        <w:r w:rsidR="000A1803" w:rsidDel="00F41635">
          <w:rPr>
            <w:rFonts w:ascii="Arial" w:hAnsi="Arial" w:cs="Arial"/>
          </w:rPr>
          <w:delText>we could not detect the effect of drought on the ammonia oxidizers composition.</w:delText>
        </w:r>
        <w:r w:rsidR="00646642" w:rsidDel="00F41635">
          <w:rPr>
            <w:rFonts w:ascii="Arial" w:hAnsi="Arial" w:cs="Arial"/>
          </w:rPr>
          <w:delText xml:space="preserve"> </w:delText>
        </w:r>
        <w:r w:rsidR="00AA2A7C" w:rsidDel="00F41635">
          <w:rPr>
            <w:rFonts w:ascii="Arial" w:hAnsi="Arial" w:cs="Arial"/>
          </w:rPr>
          <w:delText>However, t</w:delText>
        </w:r>
        <w:r w:rsidR="00954282" w:rsidDel="00F41635">
          <w:rPr>
            <w:rFonts w:ascii="Arial" w:hAnsi="Arial" w:cs="Arial"/>
          </w:rPr>
          <w:delText xml:space="preserve">he </w:delText>
        </w:r>
        <w:commentRangeStart w:id="39"/>
        <w:r w:rsidR="00954282" w:rsidDel="00F41635">
          <w:rPr>
            <w:rFonts w:ascii="Arial" w:hAnsi="Arial" w:cs="Arial"/>
          </w:rPr>
          <w:delText>r</w:delText>
        </w:r>
      </w:del>
      <w:del w:id="40" w:author="Laurent Philippot" w:date="2024-02-13T10:24:00Z">
        <w:r w:rsidR="00954282" w:rsidDel="00E53032">
          <w:rPr>
            <w:rFonts w:ascii="Arial" w:hAnsi="Arial" w:cs="Arial"/>
          </w:rPr>
          <w:delText xml:space="preserve">estricted permutations PERMANOVA </w:delText>
        </w:r>
      </w:del>
      <w:del w:id="41" w:author="Laurent Philippot" w:date="2024-02-06T10:37:00Z">
        <w:r w:rsidR="00954282" w:rsidDel="00F41635">
          <w:rPr>
            <w:rFonts w:ascii="Arial" w:hAnsi="Arial" w:cs="Arial"/>
          </w:rPr>
          <w:delText xml:space="preserve">showed the </w:delText>
        </w:r>
      </w:del>
      <w:del w:id="42" w:author="Laurent Philippot" w:date="2024-02-13T10:24:00Z">
        <w:r w:rsidR="00954282" w:rsidDel="00E53032">
          <w:rPr>
            <w:rFonts w:ascii="Arial" w:hAnsi="Arial" w:cs="Arial"/>
          </w:rPr>
          <w:delText xml:space="preserve">effect of drought on the composition of </w:delText>
        </w:r>
      </w:del>
      <w:del w:id="43" w:author="Laurent Philippot" w:date="2024-02-07T11:12:00Z">
        <w:r w:rsidR="00954282" w:rsidDel="000609E4">
          <w:rPr>
            <w:rFonts w:ascii="Arial" w:hAnsi="Arial" w:cs="Arial"/>
          </w:rPr>
          <w:delText xml:space="preserve"> </w:delText>
        </w:r>
      </w:del>
      <w:del w:id="44" w:author="Laurent Philippot" w:date="2024-02-13T10:24:00Z">
        <w:r w:rsidR="006F294F" w:rsidDel="00E53032">
          <w:rPr>
            <w:rFonts w:ascii="Arial" w:hAnsi="Arial" w:cs="Arial"/>
          </w:rPr>
          <w:delText xml:space="preserve">the </w:delText>
        </w:r>
        <w:r w:rsidR="00954282" w:rsidDel="00E53032">
          <w:rPr>
            <w:rFonts w:ascii="Arial" w:hAnsi="Arial" w:cs="Arial"/>
          </w:rPr>
          <w:delText>AOB (</w:delText>
        </w:r>
        <w:r w:rsidR="00954282" w:rsidDel="00E53032">
          <w:rPr>
            <w:rFonts w:ascii="Arial" w:hAnsi="Arial" w:cs="Arial"/>
            <w:i/>
            <w:iCs/>
          </w:rPr>
          <w:delText>P</w:delText>
        </w:r>
        <w:r w:rsidR="00954282" w:rsidDel="00E53032">
          <w:rPr>
            <w:rFonts w:ascii="Arial" w:hAnsi="Arial" w:cs="Arial"/>
          </w:rPr>
          <w:delText>= 0.0</w:delText>
        </w:r>
        <w:r w:rsidR="00D32B30" w:rsidDel="00E53032">
          <w:rPr>
            <w:rFonts w:ascii="Arial" w:hAnsi="Arial" w:cs="Arial"/>
          </w:rPr>
          <w:delText>28</w:delText>
        </w:r>
        <w:r w:rsidR="009029F8" w:rsidDel="00E53032">
          <w:rPr>
            <w:rFonts w:ascii="Arial" w:hAnsi="Arial" w:cs="Arial"/>
          </w:rPr>
          <w:delText xml:space="preserve">, bulk soil; </w:delText>
        </w:r>
        <w:r w:rsidR="009029F8" w:rsidRPr="009029F8" w:rsidDel="00E53032">
          <w:rPr>
            <w:rFonts w:ascii="Arial" w:hAnsi="Arial" w:cs="Arial"/>
            <w:i/>
            <w:iCs/>
          </w:rPr>
          <w:delText>P</w:delText>
        </w:r>
        <w:r w:rsidR="009029F8" w:rsidDel="00E53032">
          <w:rPr>
            <w:rFonts w:ascii="Arial" w:hAnsi="Arial" w:cs="Arial"/>
          </w:rPr>
          <w:delText>=</w:delText>
        </w:r>
        <w:r w:rsidR="00D32B30" w:rsidDel="00E53032">
          <w:rPr>
            <w:rFonts w:ascii="Arial" w:hAnsi="Arial" w:cs="Arial"/>
          </w:rPr>
          <w:delText>0.007</w:delText>
        </w:r>
        <w:r w:rsidR="009029F8" w:rsidDel="00E53032">
          <w:rPr>
            <w:rFonts w:ascii="Arial" w:hAnsi="Arial" w:cs="Arial"/>
          </w:rPr>
          <w:delText>, rhizosphere</w:delText>
        </w:r>
        <w:r w:rsidR="00D32B30" w:rsidDel="00E53032">
          <w:rPr>
            <w:rFonts w:ascii="Arial" w:hAnsi="Arial" w:cs="Arial"/>
          </w:rPr>
          <w:delText>)</w:delText>
        </w:r>
        <w:r w:rsidR="00954282" w:rsidDel="00E53032">
          <w:rPr>
            <w:rFonts w:ascii="Arial" w:hAnsi="Arial" w:cs="Arial"/>
          </w:rPr>
          <w:delText xml:space="preserve"> and Comammox</w:delText>
        </w:r>
        <w:r w:rsidR="00D32B30" w:rsidDel="00E53032">
          <w:rPr>
            <w:rFonts w:ascii="Arial" w:hAnsi="Arial" w:cs="Arial"/>
          </w:rPr>
          <w:delText xml:space="preserve"> (</w:delText>
        </w:r>
        <w:r w:rsidR="00D32B30" w:rsidDel="00E53032">
          <w:rPr>
            <w:rFonts w:ascii="Arial" w:hAnsi="Arial" w:cs="Arial"/>
            <w:i/>
            <w:iCs/>
          </w:rPr>
          <w:delText>P</w:delText>
        </w:r>
        <w:r w:rsidR="00D32B30" w:rsidDel="00E53032">
          <w:rPr>
            <w:rFonts w:ascii="Arial" w:hAnsi="Arial" w:cs="Arial"/>
          </w:rPr>
          <w:delText>=0.042</w:delText>
        </w:r>
        <w:r w:rsidR="009029F8" w:rsidDel="00E53032">
          <w:rPr>
            <w:rFonts w:ascii="Arial" w:hAnsi="Arial" w:cs="Arial"/>
          </w:rPr>
          <w:delText xml:space="preserve">, bulk soil; </w:delText>
        </w:r>
        <w:r w:rsidR="009029F8" w:rsidRPr="009029F8" w:rsidDel="00E53032">
          <w:rPr>
            <w:rFonts w:ascii="Arial" w:hAnsi="Arial" w:cs="Arial"/>
            <w:i/>
            <w:iCs/>
          </w:rPr>
          <w:delText>P</w:delText>
        </w:r>
        <w:r w:rsidR="009029F8" w:rsidDel="00E53032">
          <w:rPr>
            <w:rFonts w:ascii="Arial" w:hAnsi="Arial" w:cs="Arial"/>
          </w:rPr>
          <w:delText>=</w:delText>
        </w:r>
        <w:r w:rsidR="00D32B30" w:rsidDel="00E53032">
          <w:rPr>
            <w:rFonts w:ascii="Arial" w:hAnsi="Arial" w:cs="Arial"/>
          </w:rPr>
          <w:delText>0.001</w:delText>
        </w:r>
        <w:r w:rsidR="009029F8" w:rsidDel="00E53032">
          <w:rPr>
            <w:rFonts w:ascii="Arial" w:hAnsi="Arial" w:cs="Arial"/>
          </w:rPr>
          <w:delText>, rhizosphere</w:delText>
        </w:r>
        <w:r w:rsidR="00D32B30" w:rsidDel="00E53032">
          <w:rPr>
            <w:rFonts w:ascii="Arial" w:hAnsi="Arial" w:cs="Arial"/>
          </w:rPr>
          <w:delText xml:space="preserve">) </w:delText>
        </w:r>
        <w:r w:rsidR="00954282" w:rsidDel="00E53032">
          <w:rPr>
            <w:rFonts w:ascii="Arial" w:hAnsi="Arial" w:cs="Arial"/>
          </w:rPr>
          <w:delText>communities, but not on the AOA community (</w:delText>
        </w:r>
        <w:r w:rsidR="00D32B30" w:rsidDel="00E53032">
          <w:rPr>
            <w:rFonts w:ascii="Arial" w:hAnsi="Arial" w:cs="Arial"/>
            <w:i/>
            <w:iCs/>
          </w:rPr>
          <w:delText>P</w:delText>
        </w:r>
        <w:r w:rsidR="009029F8" w:rsidDel="00E53032">
          <w:rPr>
            <w:rFonts w:ascii="Arial" w:hAnsi="Arial" w:cs="Arial"/>
            <w:i/>
            <w:iCs/>
          </w:rPr>
          <w:delText>=</w:delText>
        </w:r>
        <w:r w:rsidR="009029F8" w:rsidRPr="009029F8" w:rsidDel="00E53032">
          <w:rPr>
            <w:rFonts w:ascii="Arial" w:hAnsi="Arial" w:cs="Arial"/>
          </w:rPr>
          <w:delText>0.08,</w:delText>
        </w:r>
        <w:r w:rsidR="009029F8" w:rsidDel="00E53032">
          <w:rPr>
            <w:rFonts w:ascii="Arial" w:hAnsi="Arial" w:cs="Arial"/>
            <w:i/>
            <w:iCs/>
          </w:rPr>
          <w:delText xml:space="preserve"> </w:delText>
        </w:r>
        <w:r w:rsidR="00D32B30" w:rsidDel="00E53032">
          <w:rPr>
            <w:rFonts w:ascii="Arial" w:hAnsi="Arial" w:cs="Arial"/>
          </w:rPr>
          <w:delText>bulk soil an</w:delText>
        </w:r>
        <w:r w:rsidR="009029F8" w:rsidDel="00E53032">
          <w:rPr>
            <w:rFonts w:ascii="Arial" w:hAnsi="Arial" w:cs="Arial"/>
          </w:rPr>
          <w:delText>d</w:delText>
        </w:r>
        <w:r w:rsidR="00D32B30" w:rsidDel="00E53032">
          <w:rPr>
            <w:rFonts w:ascii="Arial" w:hAnsi="Arial" w:cs="Arial"/>
          </w:rPr>
          <w:delText xml:space="preserve"> rhizosphere</w:delText>
        </w:r>
        <w:commentRangeEnd w:id="39"/>
        <w:r w:rsidR="000609E4" w:rsidDel="00E53032">
          <w:rPr>
            <w:rStyle w:val="Marquedecommentaire"/>
          </w:rPr>
          <w:commentReference w:id="39"/>
        </w:r>
        <w:r w:rsidR="00D32B30" w:rsidDel="00E53032">
          <w:rPr>
            <w:rFonts w:ascii="Arial" w:hAnsi="Arial" w:cs="Arial"/>
          </w:rPr>
          <w:delText>).</w:delText>
        </w:r>
        <w:r w:rsidR="00AA2A7C" w:rsidDel="00E53032">
          <w:rPr>
            <w:rFonts w:ascii="Arial" w:hAnsi="Arial" w:cs="Arial"/>
          </w:rPr>
          <w:delText xml:space="preserve"> </w:delText>
        </w:r>
      </w:del>
      <w:r w:rsidR="0076136C">
        <w:rPr>
          <w:rFonts w:ascii="Arial" w:hAnsi="Arial" w:cs="Arial"/>
        </w:rPr>
        <w:t xml:space="preserve">To </w:t>
      </w:r>
      <w:r w:rsidR="00EE566B">
        <w:rPr>
          <w:rFonts w:ascii="Arial" w:hAnsi="Arial" w:cs="Arial"/>
        </w:rPr>
        <w:t>further</w:t>
      </w:r>
      <w:r w:rsidR="0076136C">
        <w:rPr>
          <w:rFonts w:ascii="Arial" w:hAnsi="Arial" w:cs="Arial"/>
        </w:rPr>
        <w:t xml:space="preserve"> </w:t>
      </w:r>
      <w:del w:id="45" w:author="Laurent Philippot" w:date="2024-02-06T10:38:00Z">
        <w:r w:rsidR="0076136C" w:rsidDel="00F41635">
          <w:rPr>
            <w:rFonts w:ascii="Arial" w:hAnsi="Arial" w:cs="Arial"/>
          </w:rPr>
          <w:delText xml:space="preserve">observe </w:delText>
        </w:r>
      </w:del>
      <w:ins w:id="46" w:author="Laurent Philippot" w:date="2024-02-06T10:38:00Z">
        <w:r w:rsidR="00F41635">
          <w:rPr>
            <w:rFonts w:ascii="Arial" w:hAnsi="Arial" w:cs="Arial"/>
          </w:rPr>
          <w:t xml:space="preserve">investigate </w:t>
        </w:r>
      </w:ins>
      <w:r w:rsidR="0076136C">
        <w:rPr>
          <w:rFonts w:ascii="Arial" w:hAnsi="Arial" w:cs="Arial"/>
        </w:rPr>
        <w:t>the effect of drought on the beta diversity</w:t>
      </w:r>
      <w:ins w:id="47" w:author="Laurent Philippot" w:date="2024-02-06T10:38:00Z">
        <w:r w:rsidR="00F41635">
          <w:rPr>
            <w:rFonts w:ascii="Arial" w:hAnsi="Arial" w:cs="Arial"/>
          </w:rPr>
          <w:t xml:space="preserve"> of ammonia oxidizers</w:t>
        </w:r>
      </w:ins>
      <w:r w:rsidR="0076136C">
        <w:rPr>
          <w:rFonts w:ascii="Arial" w:hAnsi="Arial" w:cs="Arial"/>
        </w:rPr>
        <w:t>, we</w:t>
      </w:r>
      <w:r w:rsidR="00E90640">
        <w:rPr>
          <w:rFonts w:ascii="Arial" w:hAnsi="Arial" w:cs="Arial"/>
        </w:rPr>
        <w:t xml:space="preserve"> </w:t>
      </w:r>
      <w:r w:rsidR="0076136C">
        <w:rPr>
          <w:rFonts w:ascii="Arial" w:hAnsi="Arial" w:cs="Arial"/>
        </w:rPr>
        <w:t xml:space="preserve">performed </w:t>
      </w:r>
      <w:r w:rsidR="002D4859">
        <w:rPr>
          <w:rFonts w:ascii="Arial" w:hAnsi="Arial" w:cs="Arial"/>
        </w:rPr>
        <w:t>constrained analysis</w:t>
      </w:r>
      <w:r w:rsidR="00BB773C">
        <w:rPr>
          <w:rFonts w:ascii="Arial" w:hAnsi="Arial" w:cs="Arial"/>
        </w:rPr>
        <w:t xml:space="preserve"> </w:t>
      </w:r>
      <w:r w:rsidR="002D4859">
        <w:rPr>
          <w:rFonts w:ascii="Arial" w:hAnsi="Arial" w:cs="Arial"/>
        </w:rPr>
        <w:t xml:space="preserve">using </w:t>
      </w:r>
      <w:proofErr w:type="spellStart"/>
      <w:r w:rsidR="002D4859">
        <w:rPr>
          <w:rFonts w:ascii="Arial" w:hAnsi="Arial" w:cs="Arial"/>
        </w:rPr>
        <w:t>CAP</w:t>
      </w:r>
      <w:ins w:id="48" w:author="Laurent Philippot" w:date="2024-02-06T10:39:00Z">
        <w:r w:rsidR="00F41635">
          <w:rPr>
            <w:rFonts w:ascii="Arial" w:hAnsi="Arial" w:cs="Arial"/>
          </w:rPr>
          <w:t>..</w:t>
        </w:r>
      </w:ins>
      <w:del w:id="49" w:author="Laurent Philippot" w:date="2024-02-06T10:38:00Z">
        <w:r w:rsidR="00E90640" w:rsidDel="00F41635">
          <w:rPr>
            <w:rFonts w:ascii="Arial" w:hAnsi="Arial" w:cs="Arial"/>
          </w:rPr>
          <w:delText xml:space="preserve">, </w:delText>
        </w:r>
        <w:r w:rsidR="00BB773C" w:rsidDel="00F41635">
          <w:rPr>
            <w:rFonts w:ascii="Arial" w:hAnsi="Arial" w:cs="Arial"/>
          </w:rPr>
          <w:delText xml:space="preserve">and </w:delText>
        </w:r>
      </w:del>
      <w:del w:id="50" w:author="Laurent Philippot" w:date="2024-02-06T10:39:00Z">
        <w:r w:rsidR="0060064D" w:rsidDel="00F41635">
          <w:rPr>
            <w:rFonts w:ascii="Arial" w:hAnsi="Arial" w:cs="Arial"/>
          </w:rPr>
          <w:delText xml:space="preserve">the </w:delText>
        </w:r>
      </w:del>
      <w:ins w:id="51" w:author="Laurent Philippot" w:date="2024-02-06T10:39:00Z">
        <w:r w:rsidR="00F41635">
          <w:rPr>
            <w:rFonts w:ascii="Arial" w:hAnsi="Arial" w:cs="Arial"/>
          </w:rPr>
          <w:t>By</w:t>
        </w:r>
        <w:proofErr w:type="spellEnd"/>
        <w:r w:rsidR="00F41635">
          <w:rPr>
            <w:rFonts w:ascii="Arial" w:hAnsi="Arial" w:cs="Arial"/>
          </w:rPr>
          <w:t xml:space="preserve"> accounting for the block effects, </w:t>
        </w:r>
      </w:ins>
      <w:r w:rsidR="00BB773C">
        <w:rPr>
          <w:rFonts w:ascii="Arial" w:hAnsi="Arial" w:cs="Arial"/>
        </w:rPr>
        <w:t>differences on the community</w:t>
      </w:r>
      <w:r w:rsidR="0060064D">
        <w:rPr>
          <w:rFonts w:ascii="Arial" w:hAnsi="Arial" w:cs="Arial"/>
        </w:rPr>
        <w:t xml:space="preserve"> </w:t>
      </w:r>
      <w:r w:rsidR="00BB773C">
        <w:rPr>
          <w:rFonts w:ascii="Arial" w:hAnsi="Arial" w:cs="Arial"/>
        </w:rPr>
        <w:t xml:space="preserve">composition between drought and control </w:t>
      </w:r>
      <w:r w:rsidR="0060064D">
        <w:rPr>
          <w:rFonts w:ascii="Arial" w:hAnsi="Arial" w:cs="Arial"/>
        </w:rPr>
        <w:t xml:space="preserve">within </w:t>
      </w:r>
      <w:r w:rsidR="00E90640">
        <w:rPr>
          <w:rFonts w:ascii="Arial" w:hAnsi="Arial" w:cs="Arial"/>
        </w:rPr>
        <w:t xml:space="preserve">each </w:t>
      </w:r>
      <w:r w:rsidR="0060064D">
        <w:rPr>
          <w:rFonts w:ascii="Arial" w:hAnsi="Arial" w:cs="Arial"/>
        </w:rPr>
        <w:t xml:space="preserve">cropping system </w:t>
      </w:r>
      <w:r w:rsidR="00954282">
        <w:rPr>
          <w:rFonts w:ascii="Arial" w:hAnsi="Arial" w:cs="Arial"/>
        </w:rPr>
        <w:t>become</w:t>
      </w:r>
      <w:r w:rsidR="0060064D">
        <w:rPr>
          <w:rFonts w:ascii="Arial" w:hAnsi="Arial" w:cs="Arial"/>
        </w:rPr>
        <w:t xml:space="preserve"> more evident </w:t>
      </w:r>
      <w:r w:rsidR="0060064D" w:rsidRPr="0060064D">
        <w:rPr>
          <w:rFonts w:ascii="Arial" w:hAnsi="Arial" w:cs="Arial"/>
          <w:highlight w:val="yellow"/>
        </w:rPr>
        <w:t>(Fig</w:t>
      </w:r>
      <w:r w:rsidR="00E90640">
        <w:rPr>
          <w:rFonts w:ascii="Arial" w:hAnsi="Arial" w:cs="Arial"/>
          <w:highlight w:val="yellow"/>
        </w:rPr>
        <w:t>.</w:t>
      </w:r>
      <w:r w:rsidR="0060064D" w:rsidRPr="0060064D">
        <w:rPr>
          <w:rFonts w:ascii="Arial" w:hAnsi="Arial" w:cs="Arial"/>
          <w:highlight w:val="yellow"/>
        </w:rPr>
        <w:t xml:space="preserve"> </w:t>
      </w:r>
      <w:r w:rsidR="00B6663C">
        <w:rPr>
          <w:rFonts w:ascii="Arial" w:hAnsi="Arial" w:cs="Arial"/>
          <w:highlight w:val="yellow"/>
        </w:rPr>
        <w:t>3</w:t>
      </w:r>
      <w:r w:rsidR="0060064D" w:rsidRPr="0060064D">
        <w:rPr>
          <w:rFonts w:ascii="Arial" w:hAnsi="Arial" w:cs="Arial"/>
          <w:highlight w:val="yellow"/>
        </w:rPr>
        <w:t xml:space="preserve">: </w:t>
      </w:r>
      <w:r w:rsidR="001F64E4">
        <w:rPr>
          <w:rFonts w:ascii="Arial" w:hAnsi="Arial" w:cs="Arial"/>
          <w:highlight w:val="yellow"/>
        </w:rPr>
        <w:t xml:space="preserve">Constrained </w:t>
      </w:r>
      <w:r w:rsidR="0060064D" w:rsidRPr="0060064D">
        <w:rPr>
          <w:rFonts w:ascii="Arial" w:hAnsi="Arial" w:cs="Arial"/>
          <w:highlight w:val="yellow"/>
        </w:rPr>
        <w:t>CAP Plots).</w:t>
      </w:r>
      <w:r w:rsidR="0060064D">
        <w:rPr>
          <w:rFonts w:ascii="Arial" w:hAnsi="Arial" w:cs="Arial"/>
        </w:rPr>
        <w:t xml:space="preserve"> </w:t>
      </w:r>
      <w:r w:rsidR="007E32BE">
        <w:rPr>
          <w:rFonts w:ascii="Arial" w:hAnsi="Arial" w:cs="Arial"/>
        </w:rPr>
        <w:t>The</w:t>
      </w:r>
      <w:r w:rsidR="00EC70FE">
        <w:rPr>
          <w:rFonts w:ascii="Arial" w:hAnsi="Arial" w:cs="Arial"/>
        </w:rPr>
        <w:t xml:space="preserve"> AOA community has the highest compositional differences between drought and control</w:t>
      </w:r>
      <w:r w:rsidR="007E32BE">
        <w:rPr>
          <w:rFonts w:ascii="Arial" w:hAnsi="Arial" w:cs="Arial"/>
        </w:rPr>
        <w:t xml:space="preserve"> </w:t>
      </w:r>
      <w:r w:rsidR="00EC70FE">
        <w:rPr>
          <w:rFonts w:ascii="Arial" w:hAnsi="Arial" w:cs="Arial"/>
        </w:rPr>
        <w:t>as</w:t>
      </w:r>
      <w:r w:rsidR="00E81E25">
        <w:rPr>
          <w:rFonts w:ascii="Arial" w:hAnsi="Arial" w:cs="Arial"/>
        </w:rPr>
        <w:t xml:space="preserve"> demonstrated</w:t>
      </w:r>
      <w:r w:rsidR="00EC70FE">
        <w:rPr>
          <w:rFonts w:ascii="Arial" w:hAnsi="Arial" w:cs="Arial"/>
        </w:rPr>
        <w:t xml:space="preserve"> </w:t>
      </w:r>
      <w:r w:rsidR="00E81E25">
        <w:rPr>
          <w:rFonts w:ascii="Arial" w:hAnsi="Arial" w:cs="Arial"/>
        </w:rPr>
        <w:t xml:space="preserve">by high </w:t>
      </w:r>
      <w:r w:rsidR="00FF7212">
        <w:rPr>
          <w:rFonts w:ascii="Arial" w:hAnsi="Arial" w:cs="Arial"/>
        </w:rPr>
        <w:t xml:space="preserve">overall </w:t>
      </w:r>
      <w:r w:rsidR="00E81E25">
        <w:rPr>
          <w:rFonts w:ascii="Arial" w:hAnsi="Arial" w:cs="Arial"/>
        </w:rPr>
        <w:t>reclassification rates of 94.2 % and 90.3 % in bulk soil and rhizosphere, respectively.</w:t>
      </w:r>
      <w:r w:rsidR="00FF7212">
        <w:rPr>
          <w:rFonts w:ascii="Arial" w:hAnsi="Arial" w:cs="Arial"/>
        </w:rPr>
        <w:t xml:space="preserve"> </w:t>
      </w:r>
      <w:ins w:id="52" w:author="Laurent Philippot" w:date="2024-02-07T11:57:00Z">
        <w:r w:rsidR="00B5579A">
          <w:rPr>
            <w:rFonts w:ascii="Arial" w:hAnsi="Arial" w:cs="Arial"/>
          </w:rPr>
          <w:t>T</w:t>
        </w:r>
      </w:ins>
      <w:ins w:id="53" w:author="Laurent Philippot" w:date="2024-02-07T11:55:00Z">
        <w:r w:rsidR="00B5579A">
          <w:rPr>
            <w:rFonts w:ascii="Arial" w:hAnsi="Arial" w:cs="Arial"/>
          </w:rPr>
          <w:t>he</w:t>
        </w:r>
      </w:ins>
      <w:ins w:id="54" w:author="Laurent Philippot" w:date="2024-02-07T11:22:00Z">
        <w:r w:rsidR="00701BA3">
          <w:rPr>
            <w:rFonts w:ascii="Arial" w:hAnsi="Arial" w:cs="Arial"/>
          </w:rPr>
          <w:t xml:space="preserve"> effect of drought</w:t>
        </w:r>
      </w:ins>
      <w:ins w:id="55" w:author="Laurent Philippot" w:date="2024-02-07T12:04:00Z">
        <w:r w:rsidR="00B5579A">
          <w:rPr>
            <w:rFonts w:ascii="Arial" w:hAnsi="Arial" w:cs="Arial"/>
          </w:rPr>
          <w:t xml:space="preserve"> on</w:t>
        </w:r>
        <w:r w:rsidR="000669B8">
          <w:rPr>
            <w:rFonts w:ascii="Arial" w:hAnsi="Arial" w:cs="Arial"/>
          </w:rPr>
          <w:t xml:space="preserve"> the community structure</w:t>
        </w:r>
      </w:ins>
      <w:ins w:id="56" w:author="Laurent Philippot" w:date="2024-02-07T11:22:00Z">
        <w:r w:rsidR="00701BA3">
          <w:rPr>
            <w:rFonts w:ascii="Arial" w:hAnsi="Arial" w:cs="Arial"/>
          </w:rPr>
          <w:t xml:space="preserve"> </w:t>
        </w:r>
      </w:ins>
      <w:ins w:id="57" w:author="Laurent Philippot" w:date="2024-02-07T11:55:00Z">
        <w:r w:rsidR="00B5579A">
          <w:rPr>
            <w:rFonts w:ascii="Arial" w:hAnsi="Arial" w:cs="Arial"/>
          </w:rPr>
          <w:t xml:space="preserve">was </w:t>
        </w:r>
      </w:ins>
      <w:ins w:id="58" w:author="Laurent Philippot" w:date="2024-02-07T11:57:00Z">
        <w:r w:rsidR="00B5579A">
          <w:rPr>
            <w:rFonts w:ascii="Arial" w:hAnsi="Arial" w:cs="Arial"/>
          </w:rPr>
          <w:t xml:space="preserve">also </w:t>
        </w:r>
      </w:ins>
      <w:ins w:id="59" w:author="Laurent Philippot" w:date="2024-02-07T12:04:00Z">
        <w:r w:rsidR="000669B8">
          <w:rPr>
            <w:rFonts w:ascii="Arial" w:hAnsi="Arial" w:cs="Arial"/>
          </w:rPr>
          <w:t>influenced by the cropping system</w:t>
        </w:r>
      </w:ins>
      <w:ins w:id="60" w:author="Laurent Philippot" w:date="2024-02-07T11:57:00Z">
        <w:r w:rsidR="00B5579A">
          <w:rPr>
            <w:rFonts w:ascii="Arial" w:hAnsi="Arial" w:cs="Arial"/>
          </w:rPr>
          <w:t xml:space="preserve"> </w:t>
        </w:r>
      </w:ins>
      <w:ins w:id="61" w:author="Laurent Philippot" w:date="2024-02-07T11:59:00Z">
        <w:r w:rsidR="00B5579A">
          <w:rPr>
            <w:rFonts w:ascii="Arial" w:hAnsi="Arial" w:cs="Arial"/>
          </w:rPr>
          <w:t xml:space="preserve">with a better </w:t>
        </w:r>
      </w:ins>
      <w:ins w:id="62" w:author="Laurent Philippot" w:date="2024-02-07T12:03:00Z">
        <w:r w:rsidR="00B5579A">
          <w:rPr>
            <w:rFonts w:ascii="Arial" w:hAnsi="Arial" w:cs="Arial"/>
          </w:rPr>
          <w:t xml:space="preserve">clustering </w:t>
        </w:r>
      </w:ins>
      <w:ins w:id="63" w:author="Laurent Philippot" w:date="2024-02-07T12:05:00Z">
        <w:r w:rsidR="000669B8">
          <w:rPr>
            <w:rFonts w:ascii="Arial" w:hAnsi="Arial" w:cs="Arial"/>
          </w:rPr>
          <w:t xml:space="preserve">by the drought treatment </w:t>
        </w:r>
      </w:ins>
      <w:ins w:id="64" w:author="Laurent Philippot" w:date="2024-02-07T12:04:00Z">
        <w:r w:rsidR="00B5579A">
          <w:rPr>
            <w:rFonts w:ascii="Arial" w:hAnsi="Arial" w:cs="Arial"/>
          </w:rPr>
          <w:t>in the BIODYN and CONFYN cropping system than in the CONM</w:t>
        </w:r>
      </w:ins>
      <w:ins w:id="65" w:author="Laurent Philippot" w:date="2024-02-07T12:05:00Z">
        <w:r w:rsidR="000669B8">
          <w:rPr>
            <w:rFonts w:ascii="Arial" w:hAnsi="Arial" w:cs="Arial"/>
          </w:rPr>
          <w:t>I</w:t>
        </w:r>
      </w:ins>
      <w:ins w:id="66" w:author="Laurent Philippot" w:date="2024-02-07T12:04:00Z">
        <w:r w:rsidR="00B5579A">
          <w:rPr>
            <w:rFonts w:ascii="Arial" w:hAnsi="Arial" w:cs="Arial"/>
          </w:rPr>
          <w:t>N cropping system</w:t>
        </w:r>
        <w:r w:rsidR="000669B8">
          <w:rPr>
            <w:rFonts w:ascii="Arial" w:hAnsi="Arial" w:cs="Arial"/>
          </w:rPr>
          <w:t xml:space="preserve">. </w:t>
        </w:r>
      </w:ins>
      <w:r w:rsidR="00FF7212">
        <w:rPr>
          <w:rFonts w:ascii="Arial" w:hAnsi="Arial" w:cs="Arial"/>
        </w:rPr>
        <w:t>D</w:t>
      </w:r>
      <w:r w:rsidR="00E81E25">
        <w:rPr>
          <w:rFonts w:ascii="Arial" w:hAnsi="Arial" w:cs="Arial"/>
        </w:rPr>
        <w:t xml:space="preserve">istinct </w:t>
      </w:r>
      <w:r w:rsidR="000F1E6E">
        <w:rPr>
          <w:rFonts w:ascii="Arial" w:hAnsi="Arial" w:cs="Arial"/>
        </w:rPr>
        <w:t>clustering</w:t>
      </w:r>
      <w:r w:rsidR="00FF7212">
        <w:rPr>
          <w:rFonts w:ascii="Arial" w:hAnsi="Arial" w:cs="Arial"/>
        </w:rPr>
        <w:t xml:space="preserve"> by </w:t>
      </w:r>
      <w:r w:rsidR="003738EE">
        <w:rPr>
          <w:rFonts w:ascii="Arial" w:hAnsi="Arial" w:cs="Arial"/>
        </w:rPr>
        <w:t xml:space="preserve">the </w:t>
      </w:r>
      <w:r w:rsidR="00FF7212">
        <w:rPr>
          <w:rFonts w:ascii="Arial" w:hAnsi="Arial" w:cs="Arial"/>
        </w:rPr>
        <w:t>drought</w:t>
      </w:r>
      <w:r w:rsidR="003738EE">
        <w:rPr>
          <w:rFonts w:ascii="Arial" w:hAnsi="Arial" w:cs="Arial"/>
        </w:rPr>
        <w:t xml:space="preserve"> treatment</w:t>
      </w:r>
      <w:r w:rsidR="00FF7212">
        <w:rPr>
          <w:rFonts w:ascii="Arial" w:hAnsi="Arial" w:cs="Arial"/>
        </w:rPr>
        <w:t xml:space="preserve"> were also observed in the Comammox community with overall reclassification rates of 78.8 % and 83.3 % in bulk soil and rhizosphere, respectively.</w:t>
      </w:r>
      <w:r w:rsidR="006E79CF">
        <w:rPr>
          <w:rFonts w:ascii="Arial" w:hAnsi="Arial" w:cs="Arial"/>
        </w:rPr>
        <w:t xml:space="preserve"> </w:t>
      </w:r>
      <w:r w:rsidR="006F294F">
        <w:rPr>
          <w:rFonts w:ascii="Arial" w:hAnsi="Arial" w:cs="Arial"/>
        </w:rPr>
        <w:t>In contrast</w:t>
      </w:r>
      <w:r w:rsidR="003738EE">
        <w:rPr>
          <w:rFonts w:ascii="Arial" w:hAnsi="Arial" w:cs="Arial"/>
        </w:rPr>
        <w:t>, the AOB community showed only marginal separations between drought and control</w:t>
      </w:r>
      <w:r w:rsidR="001E0903">
        <w:rPr>
          <w:rFonts w:ascii="Arial" w:hAnsi="Arial" w:cs="Arial"/>
        </w:rPr>
        <w:t xml:space="preserve"> within cropping system with lower </w:t>
      </w:r>
      <w:r w:rsidR="003738EE">
        <w:rPr>
          <w:rFonts w:ascii="Arial" w:hAnsi="Arial" w:cs="Arial"/>
        </w:rPr>
        <w:t>overall reclassification rate</w:t>
      </w:r>
      <w:r w:rsidR="001E0903">
        <w:rPr>
          <w:rFonts w:ascii="Arial" w:hAnsi="Arial" w:cs="Arial"/>
        </w:rPr>
        <w:t>s</w:t>
      </w:r>
      <w:r w:rsidR="003738EE">
        <w:rPr>
          <w:rFonts w:ascii="Arial" w:hAnsi="Arial" w:cs="Arial"/>
        </w:rPr>
        <w:t xml:space="preserve"> of 60.5 % and 54.2 % in bulk soil and rhizosphere, respectively. </w:t>
      </w:r>
      <w:ins w:id="67" w:author="Laurent Philippot" w:date="2024-02-07T12:07:00Z">
        <w:r w:rsidR="000669B8">
          <w:rPr>
            <w:rFonts w:ascii="Arial" w:hAnsi="Arial" w:cs="Arial"/>
          </w:rPr>
          <w:t xml:space="preserve">To further quantify the impact of drought, we </w:t>
        </w:r>
      </w:ins>
      <w:del w:id="68" w:author="Laurent Philippot" w:date="2024-02-07T12:07:00Z">
        <w:r w:rsidR="000F1E6E" w:rsidDel="000669B8">
          <w:rPr>
            <w:rFonts w:ascii="Arial" w:hAnsi="Arial" w:cs="Arial"/>
          </w:rPr>
          <w:delText>Evaluation</w:delText>
        </w:r>
      </w:del>
      <w:proofErr w:type="spellStart"/>
      <w:ins w:id="69" w:author="Laurent Philippot" w:date="2024-02-07T12:07:00Z">
        <w:r w:rsidR="000669B8">
          <w:rPr>
            <w:rFonts w:ascii="Arial" w:hAnsi="Arial" w:cs="Arial"/>
          </w:rPr>
          <w:t>calculated</w:t>
        </w:r>
      </w:ins>
      <w:del w:id="70" w:author="Laurent Philippot" w:date="2024-02-07T12:07:00Z">
        <w:r w:rsidR="000F1E6E" w:rsidDel="000669B8">
          <w:rPr>
            <w:rFonts w:ascii="Arial" w:hAnsi="Arial" w:cs="Arial"/>
          </w:rPr>
          <w:delText xml:space="preserve"> o</w:delText>
        </w:r>
        <w:r w:rsidR="00F93621" w:rsidDel="000669B8">
          <w:rPr>
            <w:rFonts w:ascii="Arial" w:hAnsi="Arial" w:cs="Arial"/>
          </w:rPr>
          <w:delText>f</w:delText>
        </w:r>
        <w:r w:rsidR="000F1E6E" w:rsidDel="000669B8">
          <w:rPr>
            <w:rFonts w:ascii="Arial" w:hAnsi="Arial" w:cs="Arial"/>
          </w:rPr>
          <w:delText xml:space="preserve"> </w:delText>
        </w:r>
      </w:del>
      <w:r w:rsidR="000F1E6E">
        <w:rPr>
          <w:rFonts w:ascii="Arial" w:hAnsi="Arial" w:cs="Arial"/>
        </w:rPr>
        <w:t>the</w:t>
      </w:r>
      <w:proofErr w:type="spellEnd"/>
      <w:r w:rsidR="001F64E4">
        <w:rPr>
          <w:rFonts w:ascii="Arial" w:hAnsi="Arial" w:cs="Arial"/>
        </w:rPr>
        <w:t xml:space="preserve"> </w:t>
      </w:r>
      <w:r w:rsidR="00E41E1B">
        <w:rPr>
          <w:rFonts w:ascii="Arial" w:hAnsi="Arial" w:cs="Arial"/>
        </w:rPr>
        <w:t>Euclidean distances</w:t>
      </w:r>
      <w:r w:rsidR="009654DF">
        <w:rPr>
          <w:rFonts w:ascii="Arial" w:hAnsi="Arial" w:cs="Arial"/>
        </w:rPr>
        <w:t xml:space="preserve"> </w:t>
      </w:r>
      <w:ins w:id="71" w:author="Laurent Philippot" w:date="2024-02-07T12:10:00Z">
        <w:r w:rsidR="000669B8">
          <w:rPr>
            <w:rFonts w:ascii="Arial" w:hAnsi="Arial" w:cs="Arial"/>
          </w:rPr>
          <w:t>between the</w:t>
        </w:r>
      </w:ins>
      <w:ins w:id="72" w:author="Laurent Philippot" w:date="2024-02-07T12:08:00Z">
        <w:r w:rsidR="000669B8">
          <w:rPr>
            <w:rFonts w:ascii="Arial" w:hAnsi="Arial" w:cs="Arial"/>
          </w:rPr>
          <w:t xml:space="preserve"> drought </w:t>
        </w:r>
      </w:ins>
      <w:ins w:id="73" w:author="Laurent Philippot" w:date="2024-02-07T12:10:00Z">
        <w:r w:rsidR="000669B8">
          <w:rPr>
            <w:rFonts w:ascii="Arial" w:hAnsi="Arial" w:cs="Arial"/>
          </w:rPr>
          <w:t>and</w:t>
        </w:r>
      </w:ins>
      <w:ins w:id="74" w:author="Laurent Philippot" w:date="2024-02-07T12:08:00Z">
        <w:r w:rsidR="000669B8">
          <w:rPr>
            <w:rFonts w:ascii="Arial" w:hAnsi="Arial" w:cs="Arial"/>
          </w:rPr>
          <w:t xml:space="preserve"> control</w:t>
        </w:r>
        <w:r w:rsidR="000669B8" w:rsidDel="00701BA3">
          <w:rPr>
            <w:rFonts w:ascii="Arial" w:hAnsi="Arial" w:cs="Arial"/>
          </w:rPr>
          <w:t xml:space="preserve"> </w:t>
        </w:r>
      </w:ins>
      <w:ins w:id="75" w:author="Laurent Philippot" w:date="2024-02-07T12:10:00Z">
        <w:r w:rsidR="000669B8">
          <w:rPr>
            <w:rFonts w:ascii="Arial" w:hAnsi="Arial" w:cs="Arial"/>
          </w:rPr>
          <w:t xml:space="preserve">treatments </w:t>
        </w:r>
      </w:ins>
      <w:del w:id="76" w:author="Laurent Philippot" w:date="2024-02-07T11:21:00Z">
        <w:r w:rsidR="009654DF" w:rsidDel="00701BA3">
          <w:rPr>
            <w:rFonts w:ascii="Arial" w:hAnsi="Arial" w:cs="Arial"/>
          </w:rPr>
          <w:delText>calculated from the</w:delText>
        </w:r>
        <w:r w:rsidR="00E41E1B" w:rsidDel="00701BA3">
          <w:rPr>
            <w:rFonts w:ascii="Arial" w:hAnsi="Arial" w:cs="Arial"/>
          </w:rPr>
          <w:delText xml:space="preserve"> positions provided by the</w:delText>
        </w:r>
      </w:del>
      <w:ins w:id="77" w:author="Laurent Philippot" w:date="2024-02-07T12:06:00Z">
        <w:r w:rsidR="000669B8">
          <w:rPr>
            <w:rFonts w:ascii="Arial" w:hAnsi="Arial" w:cs="Arial"/>
          </w:rPr>
          <w:t xml:space="preserve"> </w:t>
        </w:r>
      </w:ins>
      <w:ins w:id="78" w:author="Laurent Philippot" w:date="2024-02-07T11:21:00Z">
        <w:r w:rsidR="00701BA3">
          <w:rPr>
            <w:rFonts w:ascii="Arial" w:hAnsi="Arial" w:cs="Arial"/>
          </w:rPr>
          <w:t>based on the</w:t>
        </w:r>
      </w:ins>
      <w:r w:rsidR="00E41E1B">
        <w:rPr>
          <w:rFonts w:ascii="Arial" w:hAnsi="Arial" w:cs="Arial"/>
        </w:rPr>
        <w:t xml:space="preserve"> discriminant analysis</w:t>
      </w:r>
      <w:ins w:id="79" w:author="Laurent Philippot" w:date="2024-02-07T12:10:00Z">
        <w:r w:rsidR="000669B8">
          <w:rPr>
            <w:rFonts w:ascii="Arial" w:hAnsi="Arial" w:cs="Arial"/>
          </w:rPr>
          <w:t xml:space="preserve">. </w:t>
        </w:r>
      </w:ins>
      <w:ins w:id="80" w:author="Laurent Philippot" w:date="2024-02-07T12:11:00Z">
        <w:r w:rsidR="000669B8">
          <w:rPr>
            <w:rFonts w:ascii="Arial" w:hAnsi="Arial" w:cs="Arial"/>
          </w:rPr>
          <w:t xml:space="preserve">The response to drought was dependent both on the ammonia-oxidizing community and on the cropping system. </w:t>
        </w:r>
      </w:ins>
      <w:r w:rsidR="00E41E1B">
        <w:rPr>
          <w:rFonts w:ascii="Arial" w:hAnsi="Arial" w:cs="Arial"/>
        </w:rPr>
        <w:t xml:space="preserve"> </w:t>
      </w:r>
      <w:del w:id="81" w:author="Laurent Philippot" w:date="2024-02-07T12:06:00Z">
        <w:r w:rsidR="00E41E1B" w:rsidDel="000669B8">
          <w:rPr>
            <w:rFonts w:ascii="Arial" w:hAnsi="Arial" w:cs="Arial"/>
          </w:rPr>
          <w:delText>showed</w:delText>
        </w:r>
        <w:r w:rsidR="00E41E1B" w:rsidRPr="00E41E1B" w:rsidDel="000669B8">
          <w:rPr>
            <w:rFonts w:ascii="Arial" w:hAnsi="Arial" w:cs="Arial"/>
          </w:rPr>
          <w:delText xml:space="preserve"> </w:delText>
        </w:r>
        <w:r w:rsidR="00F93621" w:rsidDel="000669B8">
          <w:rPr>
            <w:rFonts w:ascii="Arial" w:hAnsi="Arial" w:cs="Arial"/>
          </w:rPr>
          <w:delText>that</w:delText>
        </w:r>
      </w:del>
      <w:proofErr w:type="spellStart"/>
      <w:ins w:id="82" w:author="Laurent Philippot" w:date="2024-02-07T12:12:00Z">
        <w:r w:rsidR="000669B8">
          <w:rPr>
            <w:rFonts w:ascii="Arial" w:hAnsi="Arial" w:cs="Arial"/>
          </w:rPr>
          <w:t>Thus,</w:t>
        </w:r>
      </w:ins>
      <w:del w:id="83" w:author="Laurent Philippot" w:date="2024-02-07T12:08:00Z">
        <w:r w:rsidR="00F93621" w:rsidDel="000669B8">
          <w:rPr>
            <w:rFonts w:ascii="Arial" w:hAnsi="Arial" w:cs="Arial"/>
          </w:rPr>
          <w:delText xml:space="preserve"> </w:delText>
        </w:r>
      </w:del>
      <w:r w:rsidR="00E41E1B">
        <w:rPr>
          <w:rFonts w:ascii="Arial" w:hAnsi="Arial" w:cs="Arial"/>
        </w:rPr>
        <w:t>the</w:t>
      </w:r>
      <w:proofErr w:type="spellEnd"/>
      <w:r w:rsidR="00E41E1B">
        <w:rPr>
          <w:rFonts w:ascii="Arial" w:hAnsi="Arial" w:cs="Arial"/>
        </w:rPr>
        <w:t xml:space="preserve"> highest differences </w:t>
      </w:r>
      <w:ins w:id="84" w:author="Laurent Philippot" w:date="2024-02-07T11:21:00Z">
        <w:r w:rsidR="00701BA3">
          <w:rPr>
            <w:rFonts w:ascii="Arial" w:hAnsi="Arial" w:cs="Arial"/>
          </w:rPr>
          <w:t xml:space="preserve">in community structure </w:t>
        </w:r>
      </w:ins>
      <w:r w:rsidR="00E41E1B">
        <w:rPr>
          <w:rFonts w:ascii="Arial" w:hAnsi="Arial" w:cs="Arial"/>
        </w:rPr>
        <w:t>between</w:t>
      </w:r>
      <w:r w:rsidR="009654DF">
        <w:rPr>
          <w:rFonts w:ascii="Arial" w:hAnsi="Arial" w:cs="Arial"/>
        </w:rPr>
        <w:t xml:space="preserve"> treatment</w:t>
      </w:r>
      <w:r w:rsidR="00E41E1B">
        <w:rPr>
          <w:rFonts w:ascii="Arial" w:hAnsi="Arial" w:cs="Arial"/>
        </w:rPr>
        <w:t xml:space="preserve"> </w:t>
      </w:r>
      <w:r w:rsidR="009654DF">
        <w:rPr>
          <w:rFonts w:ascii="Arial" w:hAnsi="Arial" w:cs="Arial"/>
        </w:rPr>
        <w:t>(</w:t>
      </w:r>
      <w:r w:rsidR="00E41E1B">
        <w:rPr>
          <w:rFonts w:ascii="Arial" w:hAnsi="Arial" w:cs="Arial"/>
        </w:rPr>
        <w:t xml:space="preserve">drought </w:t>
      </w:r>
      <w:r w:rsidR="009654DF">
        <w:rPr>
          <w:rFonts w:ascii="Arial" w:hAnsi="Arial" w:cs="Arial"/>
        </w:rPr>
        <w:t>vs</w:t>
      </w:r>
      <w:r w:rsidR="00E41E1B">
        <w:rPr>
          <w:rFonts w:ascii="Arial" w:hAnsi="Arial" w:cs="Arial"/>
        </w:rPr>
        <w:t xml:space="preserve"> control</w:t>
      </w:r>
      <w:r w:rsidR="009654DF">
        <w:rPr>
          <w:rFonts w:ascii="Arial" w:hAnsi="Arial" w:cs="Arial"/>
        </w:rPr>
        <w:t xml:space="preserve">) </w:t>
      </w:r>
      <w:r w:rsidR="00E41E1B">
        <w:rPr>
          <w:rFonts w:ascii="Arial" w:hAnsi="Arial" w:cs="Arial"/>
        </w:rPr>
        <w:t xml:space="preserve">were </w:t>
      </w:r>
      <w:ins w:id="85" w:author="Laurent Philippot" w:date="2024-02-07T12:12:00Z">
        <w:r w:rsidR="000669B8">
          <w:rPr>
            <w:rFonts w:ascii="Arial" w:hAnsi="Arial" w:cs="Arial"/>
          </w:rPr>
          <w:t xml:space="preserve">observed for the </w:t>
        </w:r>
      </w:ins>
      <w:ins w:id="86" w:author="Laurent Philippot" w:date="2024-02-07T12:13:00Z">
        <w:r w:rsidR="000669B8">
          <w:rPr>
            <w:rFonts w:ascii="Arial" w:hAnsi="Arial" w:cs="Arial"/>
          </w:rPr>
          <w:t xml:space="preserve">AOA and </w:t>
        </w:r>
        <w:proofErr w:type="spellStart"/>
        <w:r w:rsidR="000669B8">
          <w:rPr>
            <w:rFonts w:ascii="Arial" w:hAnsi="Arial" w:cs="Arial"/>
          </w:rPr>
          <w:t>Comammox</w:t>
        </w:r>
        <w:proofErr w:type="spellEnd"/>
        <w:r w:rsidR="000669B8">
          <w:rPr>
            <w:rFonts w:ascii="Arial" w:hAnsi="Arial" w:cs="Arial"/>
          </w:rPr>
          <w:t xml:space="preserve"> communities </w:t>
        </w:r>
      </w:ins>
      <w:r w:rsidR="00E41E1B">
        <w:rPr>
          <w:rFonts w:ascii="Arial" w:hAnsi="Arial" w:cs="Arial"/>
        </w:rPr>
        <w:t>within the BIODYN cropping system</w:t>
      </w:r>
      <w:ins w:id="87" w:author="Laurent Philippot" w:date="2024-02-07T12:12:00Z">
        <w:r w:rsidR="000669B8">
          <w:rPr>
            <w:rFonts w:ascii="Arial" w:hAnsi="Arial" w:cs="Arial"/>
          </w:rPr>
          <w:t xml:space="preserve"> </w:t>
        </w:r>
      </w:ins>
      <w:del w:id="88" w:author="Laurent Philippot" w:date="2024-02-07T12:13:00Z">
        <w:r w:rsidR="00F93621" w:rsidDel="000669B8">
          <w:rPr>
            <w:rFonts w:ascii="Arial" w:hAnsi="Arial" w:cs="Arial"/>
          </w:rPr>
          <w:delText>, particularly in</w:delText>
        </w:r>
        <w:r w:rsidR="00E41E1B" w:rsidDel="000669B8">
          <w:rPr>
            <w:rFonts w:ascii="Arial" w:hAnsi="Arial" w:cs="Arial"/>
          </w:rPr>
          <w:delText xml:space="preserve"> the AOA and </w:delText>
        </w:r>
        <w:r w:rsidR="00E953CB" w:rsidDel="000669B8">
          <w:rPr>
            <w:rFonts w:ascii="Arial" w:hAnsi="Arial" w:cs="Arial"/>
          </w:rPr>
          <w:delText>Comammox communities</w:delText>
        </w:r>
        <w:r w:rsidR="001F64E4" w:rsidDel="000669B8">
          <w:rPr>
            <w:rFonts w:ascii="Arial" w:hAnsi="Arial" w:cs="Arial"/>
          </w:rPr>
          <w:delText xml:space="preserve"> </w:delText>
        </w:r>
      </w:del>
      <w:r w:rsidR="001F64E4" w:rsidRPr="0060064D">
        <w:rPr>
          <w:rFonts w:ascii="Arial" w:hAnsi="Arial" w:cs="Arial"/>
          <w:highlight w:val="yellow"/>
        </w:rPr>
        <w:t>(Fig</w:t>
      </w:r>
      <w:r w:rsidR="001F64E4">
        <w:rPr>
          <w:rFonts w:ascii="Arial" w:hAnsi="Arial" w:cs="Arial"/>
          <w:highlight w:val="yellow"/>
        </w:rPr>
        <w:t>.</w:t>
      </w:r>
      <w:r w:rsidR="001F64E4" w:rsidRPr="0060064D">
        <w:rPr>
          <w:rFonts w:ascii="Arial" w:hAnsi="Arial" w:cs="Arial"/>
          <w:highlight w:val="yellow"/>
        </w:rPr>
        <w:t xml:space="preserve"> </w:t>
      </w:r>
      <w:r w:rsidR="001F64E4">
        <w:rPr>
          <w:rFonts w:ascii="Arial" w:hAnsi="Arial" w:cs="Arial"/>
          <w:highlight w:val="yellow"/>
        </w:rPr>
        <w:t>3</w:t>
      </w:r>
      <w:r w:rsidR="001F64E4" w:rsidRPr="0060064D">
        <w:rPr>
          <w:rFonts w:ascii="Arial" w:hAnsi="Arial" w:cs="Arial"/>
          <w:highlight w:val="yellow"/>
        </w:rPr>
        <w:t xml:space="preserve">: </w:t>
      </w:r>
      <w:r w:rsidR="001F64E4">
        <w:rPr>
          <w:rFonts w:ascii="Arial" w:hAnsi="Arial" w:cs="Arial"/>
          <w:highlight w:val="yellow"/>
        </w:rPr>
        <w:t>The distance boxplot calculated from the discriminant CAP analysis</w:t>
      </w:r>
      <w:r w:rsidR="001F64E4" w:rsidRPr="0060064D">
        <w:rPr>
          <w:rFonts w:ascii="Arial" w:hAnsi="Arial" w:cs="Arial"/>
          <w:highlight w:val="yellow"/>
        </w:rPr>
        <w:t>).</w:t>
      </w:r>
      <w:r w:rsidR="0011023E">
        <w:rPr>
          <w:rFonts w:ascii="Arial" w:hAnsi="Arial" w:cs="Arial"/>
        </w:rPr>
        <w:t xml:space="preserve"> </w:t>
      </w:r>
      <w:del w:id="89" w:author="Laurent Philippot" w:date="2024-02-07T12:14:00Z">
        <w:r w:rsidR="0011023E" w:rsidDel="000669B8">
          <w:rPr>
            <w:rFonts w:ascii="Arial" w:hAnsi="Arial" w:cs="Arial"/>
          </w:rPr>
          <w:delText xml:space="preserve">Meanwhile, </w:delText>
        </w:r>
        <w:r w:rsidR="006F362E" w:rsidDel="000669B8">
          <w:rPr>
            <w:rFonts w:ascii="Arial" w:hAnsi="Arial" w:cs="Arial"/>
          </w:rPr>
          <w:delText>for</w:delText>
        </w:r>
        <w:r w:rsidR="0011023E" w:rsidDel="000669B8">
          <w:rPr>
            <w:rFonts w:ascii="Arial" w:hAnsi="Arial" w:cs="Arial"/>
          </w:rPr>
          <w:delText xml:space="preserve"> the AOB community </w:delText>
        </w:r>
        <w:r w:rsidR="006F362E" w:rsidDel="000669B8">
          <w:rPr>
            <w:rFonts w:ascii="Arial" w:hAnsi="Arial" w:cs="Arial"/>
          </w:rPr>
          <w:delText>in</w:delText>
        </w:r>
        <w:r w:rsidR="0011023E" w:rsidDel="000669B8">
          <w:rPr>
            <w:rFonts w:ascii="Arial" w:hAnsi="Arial" w:cs="Arial"/>
          </w:rPr>
          <w:delText xml:space="preserve"> the bulk soil, CONMIN </w:delText>
        </w:r>
        <w:r w:rsidR="006F362E" w:rsidDel="000669B8">
          <w:rPr>
            <w:rFonts w:ascii="Arial" w:hAnsi="Arial" w:cs="Arial"/>
          </w:rPr>
          <w:delText xml:space="preserve">system </w:delText>
        </w:r>
        <w:r w:rsidR="0011023E" w:rsidDel="000669B8">
          <w:rPr>
            <w:rFonts w:ascii="Arial" w:hAnsi="Arial" w:cs="Arial"/>
          </w:rPr>
          <w:delText xml:space="preserve">has the largest distance between drought and control </w:delText>
        </w:r>
        <w:r w:rsidR="0011023E" w:rsidRPr="0060064D" w:rsidDel="000669B8">
          <w:rPr>
            <w:rFonts w:ascii="Arial" w:hAnsi="Arial" w:cs="Arial"/>
            <w:highlight w:val="yellow"/>
          </w:rPr>
          <w:delText>(Fig</w:delText>
        </w:r>
        <w:r w:rsidR="0011023E" w:rsidDel="000669B8">
          <w:rPr>
            <w:rFonts w:ascii="Arial" w:hAnsi="Arial" w:cs="Arial"/>
            <w:highlight w:val="yellow"/>
          </w:rPr>
          <w:delText>.</w:delText>
        </w:r>
        <w:r w:rsidR="0011023E" w:rsidRPr="0060064D" w:rsidDel="000669B8">
          <w:rPr>
            <w:rFonts w:ascii="Arial" w:hAnsi="Arial" w:cs="Arial"/>
            <w:highlight w:val="yellow"/>
          </w:rPr>
          <w:delText xml:space="preserve"> </w:delText>
        </w:r>
        <w:r w:rsidR="0011023E" w:rsidDel="000669B8">
          <w:rPr>
            <w:rFonts w:ascii="Arial" w:hAnsi="Arial" w:cs="Arial"/>
            <w:highlight w:val="yellow"/>
          </w:rPr>
          <w:delText>3</w:delText>
        </w:r>
        <w:r w:rsidR="0011023E" w:rsidRPr="0060064D" w:rsidDel="000669B8">
          <w:rPr>
            <w:rFonts w:ascii="Arial" w:hAnsi="Arial" w:cs="Arial"/>
            <w:highlight w:val="yellow"/>
          </w:rPr>
          <w:delText xml:space="preserve">: </w:delText>
        </w:r>
        <w:r w:rsidR="0011023E" w:rsidDel="000669B8">
          <w:rPr>
            <w:rFonts w:ascii="Arial" w:hAnsi="Arial" w:cs="Arial"/>
            <w:highlight w:val="yellow"/>
          </w:rPr>
          <w:delText>The distance boxplot calculated from the discriminant CAP analysis</w:delText>
        </w:r>
        <w:r w:rsidR="0011023E" w:rsidRPr="0060064D" w:rsidDel="000669B8">
          <w:rPr>
            <w:rFonts w:ascii="Arial" w:hAnsi="Arial" w:cs="Arial"/>
            <w:highlight w:val="yellow"/>
          </w:rPr>
          <w:delText>).</w:delText>
        </w:r>
      </w:del>
    </w:p>
    <w:p w:rsidR="00F41635" w:rsidRDefault="00F41635" w:rsidP="00E953CB">
      <w:pPr>
        <w:spacing w:line="480" w:lineRule="auto"/>
        <w:ind w:firstLine="720"/>
        <w:jc w:val="both"/>
        <w:rPr>
          <w:rFonts w:ascii="Arial" w:hAnsi="Arial" w:cs="Arial"/>
        </w:rPr>
      </w:pPr>
      <w:ins w:id="90" w:author="Laurent Philippot" w:date="2024-02-06T10:41:00Z">
        <w:r>
          <w:rPr>
            <w:rFonts w:ascii="Arial" w:hAnsi="Arial" w:cs="Arial"/>
          </w:rPr>
          <w:t xml:space="preserve">I miss something about the sampling time </w:t>
        </w:r>
      </w:ins>
      <w:ins w:id="91" w:author="Laurent Philippot" w:date="2024-02-06T10:42:00Z">
        <w:r>
          <w:rPr>
            <w:rFonts w:ascii="Arial" w:hAnsi="Arial" w:cs="Arial"/>
          </w:rPr>
          <w:t>(was the last date</w:t>
        </w:r>
      </w:ins>
      <w:ins w:id="92" w:author="Laurent Philippot" w:date="2024-02-06T10:46:00Z">
        <w:r w:rsidR="00932A77">
          <w:rPr>
            <w:rFonts w:ascii="Arial" w:hAnsi="Arial" w:cs="Arial"/>
          </w:rPr>
          <w:t xml:space="preserve"> -after rewetting</w:t>
        </w:r>
      </w:ins>
      <w:ins w:id="93" w:author="Laurent Philippot" w:date="2024-02-06T10:43:00Z">
        <w:r>
          <w:rPr>
            <w:rFonts w:ascii="Arial" w:hAnsi="Arial" w:cs="Arial"/>
          </w:rPr>
          <w:t xml:space="preserve"> excluded</w:t>
        </w:r>
      </w:ins>
      <w:ins w:id="94" w:author="Laurent Philippot" w:date="2024-02-06T10:46:00Z">
        <w:r w:rsidR="00932A77">
          <w:rPr>
            <w:rFonts w:ascii="Arial" w:hAnsi="Arial" w:cs="Arial"/>
          </w:rPr>
          <w:t>-</w:t>
        </w:r>
      </w:ins>
      <w:ins w:id="95" w:author="Laurent Philippot" w:date="2024-02-06T10:43:00Z">
        <w:r>
          <w:rPr>
            <w:rFonts w:ascii="Arial" w:hAnsi="Arial" w:cs="Arial"/>
          </w:rPr>
          <w:t xml:space="preserve"> from these analyses?)</w:t>
        </w:r>
      </w:ins>
    </w:p>
    <w:p w:rsidR="001B030E" w:rsidRDefault="001B030E" w:rsidP="00F238A8">
      <w:pPr>
        <w:spacing w:line="480" w:lineRule="auto"/>
        <w:jc w:val="both"/>
        <w:rPr>
          <w:rFonts w:ascii="Arial" w:hAnsi="Arial" w:cs="Arial"/>
        </w:rPr>
      </w:pPr>
    </w:p>
    <w:p w:rsidR="00310905" w:rsidRPr="00EC7A1D" w:rsidRDefault="00543AB3" w:rsidP="00EC7A1D">
      <w:pPr>
        <w:spacing w:line="480" w:lineRule="auto"/>
        <w:jc w:val="both"/>
        <w:rPr>
          <w:rFonts w:ascii="Arial" w:hAnsi="Arial" w:cs="Arial"/>
          <w:b/>
          <w:bCs/>
        </w:rPr>
      </w:pPr>
      <w:r>
        <w:rPr>
          <w:rFonts w:ascii="Arial" w:hAnsi="Arial" w:cs="Arial"/>
          <w:b/>
          <w:bCs/>
        </w:rPr>
        <w:t xml:space="preserve">Most of </w:t>
      </w:r>
      <w:r w:rsidR="0098428A">
        <w:rPr>
          <w:rFonts w:ascii="Arial" w:hAnsi="Arial" w:cs="Arial"/>
          <w:b/>
          <w:bCs/>
        </w:rPr>
        <w:t xml:space="preserve">the </w:t>
      </w:r>
      <w:r w:rsidR="00A37AA4">
        <w:rPr>
          <w:rFonts w:ascii="Arial" w:hAnsi="Arial" w:cs="Arial"/>
          <w:b/>
          <w:bCs/>
        </w:rPr>
        <w:t>ammonia-oxidiz</w:t>
      </w:r>
      <w:r>
        <w:rPr>
          <w:rFonts w:ascii="Arial" w:hAnsi="Arial" w:cs="Arial"/>
          <w:b/>
          <w:bCs/>
        </w:rPr>
        <w:t>er</w:t>
      </w:r>
      <w:r w:rsidR="00A37AA4">
        <w:rPr>
          <w:rFonts w:ascii="Arial" w:hAnsi="Arial" w:cs="Arial"/>
          <w:b/>
          <w:bCs/>
        </w:rPr>
        <w:t xml:space="preserve"> </w:t>
      </w:r>
      <w:r w:rsidR="00925E50">
        <w:rPr>
          <w:rFonts w:ascii="Arial" w:hAnsi="Arial" w:cs="Arial"/>
          <w:b/>
          <w:bCs/>
        </w:rPr>
        <w:t>ASVs</w:t>
      </w:r>
      <w:r w:rsidR="00A37AA4" w:rsidRPr="00A37AA4">
        <w:rPr>
          <w:rFonts w:ascii="Arial" w:hAnsi="Arial" w:cs="Arial"/>
          <w:b/>
          <w:bCs/>
        </w:rPr>
        <w:t xml:space="preserve"> </w:t>
      </w:r>
      <w:r w:rsidR="0098428A">
        <w:rPr>
          <w:rFonts w:ascii="Arial" w:hAnsi="Arial" w:cs="Arial"/>
          <w:b/>
          <w:bCs/>
        </w:rPr>
        <w:t>were</w:t>
      </w:r>
      <w:r w:rsidR="00A37AA4" w:rsidRPr="00A37AA4">
        <w:rPr>
          <w:rFonts w:ascii="Arial" w:hAnsi="Arial" w:cs="Arial"/>
          <w:b/>
          <w:bCs/>
        </w:rPr>
        <w:t xml:space="preserve"> re</w:t>
      </w:r>
      <w:r>
        <w:rPr>
          <w:rFonts w:ascii="Arial" w:hAnsi="Arial" w:cs="Arial"/>
          <w:b/>
          <w:bCs/>
        </w:rPr>
        <w:t>sistant</w:t>
      </w:r>
      <w:r w:rsidR="00A37AA4" w:rsidRPr="00A37AA4">
        <w:rPr>
          <w:rFonts w:ascii="Arial" w:hAnsi="Arial" w:cs="Arial"/>
          <w:b/>
          <w:bCs/>
        </w:rPr>
        <w:t xml:space="preserve"> to drough</w:t>
      </w:r>
      <w:r w:rsidR="00EC7A1D">
        <w:rPr>
          <w:rFonts w:ascii="Arial" w:hAnsi="Arial" w:cs="Arial"/>
          <w:b/>
          <w:bCs/>
        </w:rPr>
        <w:t>t</w:t>
      </w:r>
    </w:p>
    <w:p w:rsidR="00BE3270" w:rsidRPr="00CE2BBE" w:rsidRDefault="00887743" w:rsidP="00271413">
      <w:pPr>
        <w:spacing w:line="480" w:lineRule="auto"/>
        <w:ind w:firstLine="720"/>
        <w:jc w:val="both"/>
        <w:rPr>
          <w:rFonts w:ascii="Arial" w:hAnsi="Arial" w:cs="Arial"/>
        </w:rPr>
      </w:pPr>
      <w:moveFromRangeStart w:id="96" w:author="Laurent Philippot" w:date="2024-02-06T10:44:00Z" w:name="move158108667"/>
      <w:moveFrom w:id="97" w:author="Laurent Philippot" w:date="2024-02-06T10:44:00Z">
        <w:r w:rsidDel="00F41635">
          <w:rPr>
            <w:rFonts w:ascii="Arial" w:hAnsi="Arial" w:cs="Arial"/>
          </w:rPr>
          <w:t>Mean relative abundance of the ammonia-oxidizing taxa revealed that AOB, AOA, and Comammox communities were dominated by</w:t>
        </w:r>
        <w:r w:rsidR="00E14CB0" w:rsidDel="00F41635">
          <w:rPr>
            <w:rFonts w:ascii="Arial" w:hAnsi="Arial" w:cs="Arial"/>
          </w:rPr>
          <w:t xml:space="preserve"> </w:t>
        </w:r>
        <w:r w:rsidR="004B7120" w:rsidDel="00F41635">
          <w:rPr>
            <w:rFonts w:ascii="Arial" w:hAnsi="Arial" w:cs="Arial"/>
          </w:rPr>
          <w:t xml:space="preserve">genus </w:t>
        </w:r>
        <w:r w:rsidRPr="008000F5" w:rsidDel="00F41635">
          <w:rPr>
            <w:rFonts w:ascii="Arial" w:hAnsi="Arial" w:cs="Arial"/>
            <w:i/>
            <w:iCs/>
          </w:rPr>
          <w:t>Nitrosospira</w:t>
        </w:r>
        <w:r w:rsidDel="00F41635">
          <w:rPr>
            <w:rFonts w:ascii="Arial" w:hAnsi="Arial" w:cs="Arial"/>
          </w:rPr>
          <w:t xml:space="preserve"> (</w:t>
        </w:r>
        <w:r w:rsidR="00E30F75" w:rsidDel="00F41635">
          <w:rPr>
            <w:rFonts w:ascii="Arial" w:hAnsi="Arial" w:cs="Arial"/>
          </w:rPr>
          <w:t xml:space="preserve">bulk soil: </w:t>
        </w:r>
        <w:r w:rsidR="00A169E8" w:rsidDel="00F41635">
          <w:rPr>
            <w:rFonts w:ascii="Arial" w:hAnsi="Arial" w:cs="Arial"/>
          </w:rPr>
          <w:t>84.56</w:t>
        </w:r>
        <w:r w:rsidR="00E30F75" w:rsidDel="00F41635">
          <w:rPr>
            <w:rFonts w:ascii="Arial" w:hAnsi="Arial" w:cs="Arial"/>
          </w:rPr>
          <w:t xml:space="preserve">%, rhizosphere: </w:t>
        </w:r>
        <w:r w:rsidR="00A169E8" w:rsidDel="00F41635">
          <w:rPr>
            <w:rFonts w:ascii="Arial" w:hAnsi="Arial" w:cs="Arial"/>
          </w:rPr>
          <w:t>83.38</w:t>
        </w:r>
        <w:r w:rsidR="00E30F75" w:rsidDel="00F41635">
          <w:rPr>
            <w:rFonts w:ascii="Arial" w:hAnsi="Arial" w:cs="Arial"/>
          </w:rPr>
          <w:t>%</w:t>
        </w:r>
        <w:r w:rsidDel="00F41635">
          <w:rPr>
            <w:rFonts w:ascii="Arial" w:hAnsi="Arial" w:cs="Arial"/>
          </w:rPr>
          <w:t>),</w:t>
        </w:r>
        <w:r w:rsidR="004B7120" w:rsidDel="00F41635">
          <w:rPr>
            <w:rFonts w:ascii="Arial" w:hAnsi="Arial" w:cs="Arial"/>
          </w:rPr>
          <w:t xml:space="preserve"> lineage </w:t>
        </w:r>
        <w:r w:rsidR="008000F5" w:rsidRPr="00BE3270" w:rsidDel="00F41635">
          <w:rPr>
            <w:rFonts w:ascii="Arial" w:hAnsi="Arial" w:cs="Arial"/>
            <w:i/>
            <w:iCs/>
          </w:rPr>
          <w:t>Nitrososphaerales</w:t>
        </w:r>
        <w:r w:rsidR="00E30F75" w:rsidDel="00F41635">
          <w:rPr>
            <w:rFonts w:ascii="Arial" w:hAnsi="Arial" w:cs="Arial"/>
          </w:rPr>
          <w:t xml:space="preserve"> clade Delta (</w:t>
        </w:r>
        <w:r w:rsidR="008A0669" w:rsidDel="00F41635">
          <w:rPr>
            <w:rFonts w:ascii="Arial" w:hAnsi="Arial" w:cs="Arial"/>
          </w:rPr>
          <w:t>NS</w:t>
        </w:r>
        <w:r w:rsidR="00E30F75" w:rsidDel="00F41635">
          <w:rPr>
            <w:rFonts w:ascii="Arial" w:hAnsi="Arial" w:cs="Arial"/>
          </w:rPr>
          <w:t>-</w:t>
        </w:r>
        <w:r w:rsidR="008000F5" w:rsidDel="00F41635">
          <w:rPr>
            <w:rFonts w:ascii="Arial" w:hAnsi="Arial" w:cs="Arial"/>
          </w:rPr>
          <w:t>Delta</w:t>
        </w:r>
        <w:r w:rsidR="00D86529" w:rsidDel="00F41635">
          <w:rPr>
            <w:rFonts w:ascii="Arial" w:hAnsi="Arial" w:cs="Arial"/>
          </w:rPr>
          <w:t>)</w:t>
        </w:r>
        <w:r w:rsidR="008000F5" w:rsidDel="00F41635">
          <w:rPr>
            <w:rFonts w:ascii="Arial" w:hAnsi="Arial" w:cs="Arial"/>
          </w:rPr>
          <w:t xml:space="preserve"> (</w:t>
        </w:r>
        <w:r w:rsidR="00BA2FAB" w:rsidDel="00F41635">
          <w:rPr>
            <w:rFonts w:ascii="Arial" w:hAnsi="Arial" w:cs="Arial"/>
          </w:rPr>
          <w:t>bulk soil: 73</w:t>
        </w:r>
        <w:r w:rsidR="00E30F75" w:rsidDel="00F41635">
          <w:rPr>
            <w:rFonts w:ascii="Arial" w:hAnsi="Arial" w:cs="Arial"/>
          </w:rPr>
          <w:t>.51</w:t>
        </w:r>
        <w:r w:rsidR="00BA2FAB" w:rsidDel="00F41635">
          <w:rPr>
            <w:rFonts w:ascii="Arial" w:hAnsi="Arial" w:cs="Arial"/>
          </w:rPr>
          <w:t>%, rhizosphere: 7</w:t>
        </w:r>
        <w:r w:rsidR="00E30F75" w:rsidDel="00F41635">
          <w:rPr>
            <w:rFonts w:ascii="Arial" w:hAnsi="Arial" w:cs="Arial"/>
          </w:rPr>
          <w:t>1</w:t>
        </w:r>
        <w:r w:rsidR="00BA2FAB" w:rsidDel="00F41635">
          <w:rPr>
            <w:rFonts w:ascii="Arial" w:hAnsi="Arial" w:cs="Arial"/>
          </w:rPr>
          <w:t>.</w:t>
        </w:r>
        <w:r w:rsidR="00E30F75" w:rsidDel="00F41635">
          <w:rPr>
            <w:rFonts w:ascii="Arial" w:hAnsi="Arial" w:cs="Arial"/>
          </w:rPr>
          <w:t>14</w:t>
        </w:r>
        <w:r w:rsidR="008000F5" w:rsidDel="00F41635">
          <w:rPr>
            <w:rFonts w:ascii="Arial" w:hAnsi="Arial" w:cs="Arial"/>
          </w:rPr>
          <w:t xml:space="preserve">%), and </w:t>
        </w:r>
        <w:r w:rsidR="008000F5" w:rsidRPr="008000F5" w:rsidDel="00F41635">
          <w:rPr>
            <w:rFonts w:ascii="Arial" w:hAnsi="Arial" w:cs="Arial"/>
            <w:i/>
            <w:iCs/>
          </w:rPr>
          <w:t>Nitrospira</w:t>
        </w:r>
        <w:r w:rsidR="008000F5" w:rsidDel="00F41635">
          <w:rPr>
            <w:rFonts w:ascii="Arial" w:hAnsi="Arial" w:cs="Arial"/>
          </w:rPr>
          <w:t xml:space="preserve"> clade B (</w:t>
        </w:r>
        <w:r w:rsidR="00E30F75" w:rsidDel="00F41635">
          <w:rPr>
            <w:rFonts w:ascii="Arial" w:hAnsi="Arial" w:cs="Arial"/>
          </w:rPr>
          <w:t>bulk soil: 97.43%, rhizosphere: 96.85%</w:t>
        </w:r>
        <w:r w:rsidR="008000F5" w:rsidDel="00F41635">
          <w:rPr>
            <w:rFonts w:ascii="Arial" w:hAnsi="Arial" w:cs="Arial"/>
          </w:rPr>
          <w:t>), respectively</w:t>
        </w:r>
        <w:r w:rsidR="00EC7A1D" w:rsidDel="00F41635">
          <w:rPr>
            <w:rFonts w:ascii="Arial" w:hAnsi="Arial" w:cs="Arial"/>
          </w:rPr>
          <w:t>. We found that there were no notable shifts of taxonomic composition of the ammonia-oxidizing communities in response to drought</w:t>
        </w:r>
        <w:r w:rsidR="006D609A" w:rsidDel="00F41635">
          <w:rPr>
            <w:rFonts w:ascii="Arial" w:hAnsi="Arial" w:cs="Arial"/>
          </w:rPr>
          <w:t xml:space="preserve">, </w:t>
        </w:r>
        <w:r w:rsidR="009D6AC7" w:rsidDel="00F41635">
          <w:rPr>
            <w:rFonts w:ascii="Arial" w:hAnsi="Arial" w:cs="Arial"/>
          </w:rPr>
          <w:t>although</w:t>
        </w:r>
        <w:r w:rsidR="00F82073" w:rsidDel="00F41635">
          <w:rPr>
            <w:rFonts w:ascii="Arial" w:hAnsi="Arial" w:cs="Arial"/>
          </w:rPr>
          <w:t xml:space="preserve"> the </w:t>
        </w:r>
        <w:r w:rsidR="0081237C" w:rsidDel="00F41635">
          <w:rPr>
            <w:rFonts w:ascii="Arial" w:hAnsi="Arial" w:cs="Arial"/>
          </w:rPr>
          <w:t>community</w:t>
        </w:r>
        <w:r w:rsidR="00F82073" w:rsidDel="00F41635">
          <w:rPr>
            <w:rFonts w:ascii="Arial" w:hAnsi="Arial" w:cs="Arial"/>
          </w:rPr>
          <w:t xml:space="preserve"> compositions were largely </w:t>
        </w:r>
        <w:r w:rsidR="00F01E06" w:rsidDel="00F41635">
          <w:rPr>
            <w:rFonts w:ascii="Arial" w:hAnsi="Arial" w:cs="Arial"/>
          </w:rPr>
          <w:t>shifted</w:t>
        </w:r>
        <w:r w:rsidR="00F82073" w:rsidDel="00F41635">
          <w:rPr>
            <w:rFonts w:ascii="Arial" w:hAnsi="Arial" w:cs="Arial"/>
          </w:rPr>
          <w:t xml:space="preserve"> among cropping systems </w:t>
        </w:r>
        <w:r w:rsidR="008000F5" w:rsidDel="00F41635">
          <w:rPr>
            <w:rFonts w:ascii="Arial" w:hAnsi="Arial" w:cs="Arial"/>
          </w:rPr>
          <w:t>(</w:t>
        </w:r>
        <w:r w:rsidR="008000F5" w:rsidRPr="008000F5" w:rsidDel="00F41635">
          <w:rPr>
            <w:rFonts w:ascii="Arial" w:hAnsi="Arial" w:cs="Arial"/>
            <w:highlight w:val="yellow"/>
          </w:rPr>
          <w:t>Supplementary Fig.1: Relative abundance bar plot</w:t>
        </w:r>
        <w:r w:rsidR="008000F5" w:rsidDel="00F41635">
          <w:rPr>
            <w:rFonts w:ascii="Arial" w:hAnsi="Arial" w:cs="Arial"/>
          </w:rPr>
          <w:t>).</w:t>
        </w:r>
        <w:r w:rsidR="00310905" w:rsidDel="00F41635">
          <w:rPr>
            <w:rFonts w:ascii="Arial" w:hAnsi="Arial" w:cs="Arial"/>
          </w:rPr>
          <w:t xml:space="preserve"> </w:t>
        </w:r>
      </w:moveFrom>
      <w:moveFromRangeEnd w:id="96"/>
      <w:r w:rsidR="004611D3">
        <w:rPr>
          <w:rFonts w:ascii="Arial" w:hAnsi="Arial" w:cs="Arial"/>
        </w:rPr>
        <w:t>We performed</w:t>
      </w:r>
      <w:r w:rsidR="00310905">
        <w:rPr>
          <w:rFonts w:ascii="Arial" w:hAnsi="Arial" w:cs="Arial"/>
        </w:rPr>
        <w:t xml:space="preserve"> </w:t>
      </w:r>
      <w:ins w:id="98" w:author="Laurent Philippot" w:date="2024-02-07T12:14:00Z">
        <w:r w:rsidR="00B70F23">
          <w:rPr>
            <w:rFonts w:ascii="Arial" w:hAnsi="Arial" w:cs="Arial"/>
          </w:rPr>
          <w:t xml:space="preserve">a </w:t>
        </w:r>
      </w:ins>
      <w:r w:rsidR="00310905">
        <w:rPr>
          <w:rFonts w:ascii="Arial" w:hAnsi="Arial" w:cs="Arial"/>
        </w:rPr>
        <w:t xml:space="preserve">differential abundance analysis </w:t>
      </w:r>
      <w:r w:rsidR="004611D3">
        <w:rPr>
          <w:rFonts w:ascii="Arial" w:hAnsi="Arial" w:cs="Arial"/>
        </w:rPr>
        <w:t xml:space="preserve">to </w:t>
      </w:r>
      <w:del w:id="99" w:author="Laurent Philippot" w:date="2024-02-06T10:44:00Z">
        <w:r w:rsidR="004611D3" w:rsidDel="00F41635">
          <w:rPr>
            <w:rFonts w:ascii="Arial" w:hAnsi="Arial" w:cs="Arial"/>
          </w:rPr>
          <w:delText xml:space="preserve">investigate </w:delText>
        </w:r>
      </w:del>
      <w:ins w:id="100" w:author="Laurent Philippot" w:date="2024-02-06T10:44:00Z">
        <w:r w:rsidR="00F41635">
          <w:rPr>
            <w:rFonts w:ascii="Arial" w:hAnsi="Arial" w:cs="Arial"/>
          </w:rPr>
          <w:t>ident</w:t>
        </w:r>
        <w:r w:rsidR="00932A77">
          <w:rPr>
            <w:rFonts w:ascii="Arial" w:hAnsi="Arial" w:cs="Arial"/>
          </w:rPr>
          <w:t>i</w:t>
        </w:r>
        <w:r w:rsidR="00F41635">
          <w:rPr>
            <w:rFonts w:ascii="Arial" w:hAnsi="Arial" w:cs="Arial"/>
          </w:rPr>
          <w:t xml:space="preserve">fy </w:t>
        </w:r>
      </w:ins>
      <w:r w:rsidR="004611D3">
        <w:rPr>
          <w:rFonts w:ascii="Arial" w:hAnsi="Arial" w:cs="Arial"/>
        </w:rPr>
        <w:t>ammonia-oxidizing ASVs exhibiting differe</w:t>
      </w:r>
      <w:r w:rsidR="00DF5D4A">
        <w:rPr>
          <w:rFonts w:ascii="Arial" w:hAnsi="Arial" w:cs="Arial"/>
        </w:rPr>
        <w:t>nces in</w:t>
      </w:r>
      <w:r w:rsidR="004611D3">
        <w:rPr>
          <w:rFonts w:ascii="Arial" w:hAnsi="Arial" w:cs="Arial"/>
        </w:rPr>
        <w:t xml:space="preserve"> </w:t>
      </w:r>
      <w:ins w:id="101" w:author="Laurent Philippot" w:date="2024-02-07T12:14:00Z">
        <w:r w:rsidR="00CB0A8B">
          <w:rPr>
            <w:rFonts w:ascii="Arial" w:hAnsi="Arial" w:cs="Arial"/>
          </w:rPr>
          <w:t xml:space="preserve">relative </w:t>
        </w:r>
      </w:ins>
      <w:r w:rsidR="004611D3">
        <w:rPr>
          <w:rFonts w:ascii="Arial" w:hAnsi="Arial" w:cs="Arial"/>
        </w:rPr>
        <w:t>abundance</w:t>
      </w:r>
      <w:r w:rsidR="00DF5D4A">
        <w:rPr>
          <w:rFonts w:ascii="Arial" w:hAnsi="Arial" w:cs="Arial"/>
        </w:rPr>
        <w:t>s</w:t>
      </w:r>
      <w:r w:rsidR="004611D3">
        <w:rPr>
          <w:rFonts w:ascii="Arial" w:hAnsi="Arial" w:cs="Arial"/>
        </w:rPr>
        <w:t xml:space="preserve"> </w:t>
      </w:r>
      <w:r w:rsidR="00DF5D4A">
        <w:rPr>
          <w:rFonts w:ascii="Arial" w:hAnsi="Arial" w:cs="Arial"/>
        </w:rPr>
        <w:t xml:space="preserve">between drought and control </w:t>
      </w:r>
      <w:r w:rsidR="00325D20">
        <w:rPr>
          <w:rFonts w:ascii="Arial" w:hAnsi="Arial" w:cs="Arial"/>
        </w:rPr>
        <w:t>in</w:t>
      </w:r>
      <w:r w:rsidR="00DF5D4A">
        <w:rPr>
          <w:rFonts w:ascii="Arial" w:hAnsi="Arial" w:cs="Arial"/>
        </w:rPr>
        <w:t xml:space="preserve"> </w:t>
      </w:r>
      <w:r w:rsidR="00DB7076">
        <w:rPr>
          <w:rFonts w:ascii="Arial" w:hAnsi="Arial" w:cs="Arial"/>
        </w:rPr>
        <w:t xml:space="preserve">each </w:t>
      </w:r>
      <w:r w:rsidR="00DF5D4A">
        <w:rPr>
          <w:rFonts w:ascii="Arial" w:hAnsi="Arial" w:cs="Arial"/>
        </w:rPr>
        <w:t>cropping system</w:t>
      </w:r>
      <w:r w:rsidR="00DB7076">
        <w:rPr>
          <w:rFonts w:ascii="Arial" w:hAnsi="Arial" w:cs="Arial"/>
        </w:rPr>
        <w:t xml:space="preserve">. </w:t>
      </w:r>
      <w:ins w:id="102" w:author="Laurent Philippot" w:date="2024-02-07T12:15:00Z">
        <w:r w:rsidR="00CB0A8B">
          <w:rPr>
            <w:rFonts w:ascii="Arial" w:hAnsi="Arial" w:cs="Arial"/>
          </w:rPr>
          <w:t xml:space="preserve">In overall, </w:t>
        </w:r>
      </w:ins>
      <w:ins w:id="103" w:author="Laurent Philippot" w:date="2024-02-07T12:16:00Z">
        <w:r w:rsidR="005F527B">
          <w:rPr>
            <w:rFonts w:ascii="Arial" w:hAnsi="Arial" w:cs="Arial"/>
          </w:rPr>
          <w:t>w</w:t>
        </w:r>
      </w:ins>
      <w:del w:id="104" w:author="Laurent Philippot" w:date="2024-02-07T12:15:00Z">
        <w:r w:rsidR="00325D20" w:rsidDel="00CB0A8B">
          <w:rPr>
            <w:rFonts w:ascii="Arial" w:hAnsi="Arial" w:cs="Arial"/>
          </w:rPr>
          <w:delText>W</w:delText>
        </w:r>
      </w:del>
      <w:r w:rsidR="00325D20">
        <w:rPr>
          <w:rFonts w:ascii="Arial" w:hAnsi="Arial" w:cs="Arial"/>
        </w:rPr>
        <w:t xml:space="preserve">e detected a relatively small number of ASVs that were </w:t>
      </w:r>
      <w:del w:id="105" w:author="Laurent Philippot" w:date="2024-02-06T10:45:00Z">
        <w:r w:rsidR="00325D20" w:rsidDel="00932A77">
          <w:rPr>
            <w:rFonts w:ascii="Arial" w:hAnsi="Arial" w:cs="Arial"/>
          </w:rPr>
          <w:delText xml:space="preserve">altered </w:delText>
        </w:r>
      </w:del>
      <w:ins w:id="106" w:author="Laurent Philippot" w:date="2024-02-06T10:45:00Z">
        <w:r w:rsidR="00932A77">
          <w:rPr>
            <w:rFonts w:ascii="Arial" w:hAnsi="Arial" w:cs="Arial"/>
          </w:rPr>
          <w:t xml:space="preserve">significantly affected </w:t>
        </w:r>
      </w:ins>
      <w:r w:rsidR="00325D20">
        <w:rPr>
          <w:rFonts w:ascii="Arial" w:hAnsi="Arial" w:cs="Arial"/>
        </w:rPr>
        <w:t>by drought</w:t>
      </w:r>
      <w:ins w:id="107" w:author="Laurent Philippot" w:date="2024-02-07T12:15:00Z">
        <w:r w:rsidR="00CB0A8B">
          <w:rPr>
            <w:rFonts w:ascii="Arial" w:hAnsi="Arial" w:cs="Arial"/>
          </w:rPr>
          <w:t>, represent</w:t>
        </w:r>
      </w:ins>
      <w:ins w:id="108" w:author="Laurent Philippot" w:date="2024-02-07T12:16:00Z">
        <w:r w:rsidR="005F527B">
          <w:rPr>
            <w:rFonts w:ascii="Arial" w:hAnsi="Arial" w:cs="Arial"/>
          </w:rPr>
          <w:t>ing</w:t>
        </w:r>
      </w:ins>
      <w:ins w:id="109" w:author="Laurent Philippot" w:date="2024-02-07T12:15:00Z">
        <w:r w:rsidR="00CB0A8B">
          <w:rPr>
            <w:rFonts w:ascii="Arial" w:hAnsi="Arial" w:cs="Arial"/>
          </w:rPr>
          <w:t xml:space="preserve"> between X and Y % of the dominant OTUs</w:t>
        </w:r>
      </w:ins>
      <w:ins w:id="110" w:author="Laurent Philippot" w:date="2024-02-07T12:16:00Z">
        <w:r w:rsidR="005F527B">
          <w:rPr>
            <w:rFonts w:ascii="Arial" w:hAnsi="Arial" w:cs="Arial"/>
          </w:rPr>
          <w:t xml:space="preserve"> </w:t>
        </w:r>
      </w:ins>
      <w:del w:id="111" w:author="Laurent Philippot" w:date="2024-02-06T10:45:00Z">
        <w:r w:rsidR="00325D20" w:rsidDel="00932A77">
          <w:rPr>
            <w:rFonts w:ascii="Arial" w:hAnsi="Arial" w:cs="Arial"/>
          </w:rPr>
          <w:delText xml:space="preserve">, while </w:delText>
        </w:r>
        <w:r w:rsidR="00310905" w:rsidDel="00932A77">
          <w:rPr>
            <w:rFonts w:ascii="Arial" w:hAnsi="Arial" w:cs="Arial"/>
          </w:rPr>
          <w:delText xml:space="preserve">most of </w:delText>
        </w:r>
        <w:r w:rsidR="00EC7A1D" w:rsidDel="00932A77">
          <w:rPr>
            <w:rFonts w:ascii="Arial" w:hAnsi="Arial" w:cs="Arial"/>
          </w:rPr>
          <w:delText xml:space="preserve">the ammonia-oxidizing ASVs </w:delText>
        </w:r>
        <w:r w:rsidR="00FB7855" w:rsidDel="00932A77">
          <w:rPr>
            <w:rFonts w:ascii="Arial" w:hAnsi="Arial" w:cs="Arial"/>
          </w:rPr>
          <w:delText xml:space="preserve">remained unchanged in response </w:delText>
        </w:r>
        <w:r w:rsidR="00EC7A1D" w:rsidDel="00932A77">
          <w:rPr>
            <w:rFonts w:ascii="Arial" w:hAnsi="Arial" w:cs="Arial"/>
          </w:rPr>
          <w:delText>to drought</w:delText>
        </w:r>
        <w:r w:rsidR="00325D20" w:rsidDel="00932A77">
          <w:rPr>
            <w:rFonts w:ascii="Arial" w:hAnsi="Arial" w:cs="Arial"/>
          </w:rPr>
          <w:delText xml:space="preserve"> </w:delText>
        </w:r>
      </w:del>
      <w:r w:rsidR="00A01061">
        <w:rPr>
          <w:rFonts w:ascii="Arial" w:hAnsi="Arial" w:cs="Arial"/>
        </w:rPr>
        <w:t>(</w:t>
      </w:r>
      <w:r w:rsidR="00A01061" w:rsidRPr="00A01061">
        <w:rPr>
          <w:rFonts w:ascii="Arial" w:hAnsi="Arial" w:cs="Arial"/>
          <w:highlight w:val="yellow"/>
        </w:rPr>
        <w:t>Fig.4: DAA</w:t>
      </w:r>
      <w:r w:rsidR="00A01061">
        <w:rPr>
          <w:rFonts w:ascii="Arial" w:hAnsi="Arial" w:cs="Arial"/>
        </w:rPr>
        <w:t>)</w:t>
      </w:r>
      <w:r w:rsidR="00EC7A1D">
        <w:rPr>
          <w:rFonts w:ascii="Arial" w:hAnsi="Arial" w:cs="Arial"/>
        </w:rPr>
        <w:t xml:space="preserve">. </w:t>
      </w:r>
      <w:r w:rsidR="00F26B03">
        <w:rPr>
          <w:rFonts w:ascii="Arial" w:hAnsi="Arial" w:cs="Arial"/>
        </w:rPr>
        <w:t>Among</w:t>
      </w:r>
      <w:r w:rsidR="00A01061">
        <w:rPr>
          <w:rFonts w:ascii="Arial" w:hAnsi="Arial" w:cs="Arial"/>
        </w:rPr>
        <w:t xml:space="preserve"> the</w:t>
      </w:r>
      <w:r w:rsidR="00F26B03">
        <w:rPr>
          <w:rFonts w:ascii="Arial" w:hAnsi="Arial" w:cs="Arial"/>
        </w:rPr>
        <w:t xml:space="preserve"> three </w:t>
      </w:r>
      <w:r w:rsidR="00B3173E">
        <w:rPr>
          <w:rFonts w:ascii="Arial" w:hAnsi="Arial" w:cs="Arial"/>
        </w:rPr>
        <w:t xml:space="preserve">ammonia-oxidizing </w:t>
      </w:r>
      <w:r w:rsidR="00F26B03">
        <w:rPr>
          <w:rFonts w:ascii="Arial" w:hAnsi="Arial" w:cs="Arial"/>
        </w:rPr>
        <w:t xml:space="preserve">groups, </w:t>
      </w:r>
      <w:r w:rsidR="009B1490">
        <w:rPr>
          <w:rFonts w:ascii="Arial" w:hAnsi="Arial" w:cs="Arial"/>
        </w:rPr>
        <w:t xml:space="preserve">the </w:t>
      </w:r>
      <w:r w:rsidR="00F26B03">
        <w:rPr>
          <w:rFonts w:ascii="Arial" w:hAnsi="Arial" w:cs="Arial"/>
        </w:rPr>
        <w:t>AOB</w:t>
      </w:r>
      <w:r w:rsidR="00A01061">
        <w:rPr>
          <w:rFonts w:ascii="Arial" w:hAnsi="Arial" w:cs="Arial"/>
        </w:rPr>
        <w:t xml:space="preserve"> community</w:t>
      </w:r>
      <w:r w:rsidR="00F26B03">
        <w:rPr>
          <w:rFonts w:ascii="Arial" w:hAnsi="Arial" w:cs="Arial"/>
        </w:rPr>
        <w:t xml:space="preserve"> has the largest number of </w:t>
      </w:r>
      <w:del w:id="112" w:author="Laurent Philippot" w:date="2024-02-07T12:17:00Z">
        <w:r w:rsidR="00F26B03" w:rsidDel="005F527B">
          <w:rPr>
            <w:rFonts w:ascii="Arial" w:hAnsi="Arial" w:cs="Arial"/>
          </w:rPr>
          <w:delText>a</w:delText>
        </w:r>
        <w:r w:rsidR="00325D20" w:rsidDel="005F527B">
          <w:rPr>
            <w:rFonts w:ascii="Arial" w:hAnsi="Arial" w:cs="Arial"/>
          </w:rPr>
          <w:delText>ltered</w:delText>
        </w:r>
        <w:r w:rsidR="00F26B03" w:rsidDel="005F527B">
          <w:rPr>
            <w:rFonts w:ascii="Arial" w:hAnsi="Arial" w:cs="Arial"/>
          </w:rPr>
          <w:delText xml:space="preserve"> </w:delText>
        </w:r>
      </w:del>
      <w:ins w:id="113" w:author="Laurent Philippot" w:date="2024-02-07T12:17:00Z">
        <w:r w:rsidR="005F527B">
          <w:rPr>
            <w:rFonts w:ascii="Arial" w:hAnsi="Arial" w:cs="Arial"/>
          </w:rPr>
          <w:t xml:space="preserve">affected </w:t>
        </w:r>
      </w:ins>
      <w:r w:rsidR="00F26B03">
        <w:rPr>
          <w:rFonts w:ascii="Arial" w:hAnsi="Arial" w:cs="Arial"/>
        </w:rPr>
        <w:t>ASVs</w:t>
      </w:r>
      <w:r w:rsidR="00A01061">
        <w:rPr>
          <w:rFonts w:ascii="Arial" w:hAnsi="Arial" w:cs="Arial"/>
        </w:rPr>
        <w:t xml:space="preserve"> in all samples</w:t>
      </w:r>
      <w:r w:rsidR="00EC7A1D">
        <w:rPr>
          <w:rFonts w:ascii="Arial" w:hAnsi="Arial" w:cs="Arial"/>
        </w:rPr>
        <w:t xml:space="preserve"> </w:t>
      </w:r>
      <w:r w:rsidR="00A01061">
        <w:rPr>
          <w:rFonts w:ascii="Arial" w:hAnsi="Arial" w:cs="Arial"/>
        </w:rPr>
        <w:t>(17 ASVs in total)</w:t>
      </w:r>
      <w:r w:rsidR="00260258">
        <w:rPr>
          <w:rFonts w:ascii="Arial" w:hAnsi="Arial" w:cs="Arial"/>
        </w:rPr>
        <w:t>,</w:t>
      </w:r>
      <w:r w:rsidR="00C67C1A">
        <w:rPr>
          <w:rFonts w:ascii="Arial" w:hAnsi="Arial" w:cs="Arial"/>
        </w:rPr>
        <w:t xml:space="preserve"> and most of them belonged to the dominant genera of </w:t>
      </w:r>
      <w:r w:rsidR="00C67C1A" w:rsidRPr="00A219B3">
        <w:rPr>
          <w:rFonts w:ascii="Arial" w:hAnsi="Arial" w:cs="Arial"/>
          <w:i/>
          <w:iCs/>
        </w:rPr>
        <w:t xml:space="preserve">Nitrosospira </w:t>
      </w:r>
      <w:r w:rsidR="00C67C1A">
        <w:rPr>
          <w:rFonts w:ascii="Arial" w:hAnsi="Arial" w:cs="Arial"/>
        </w:rPr>
        <w:t xml:space="preserve">and </w:t>
      </w:r>
      <w:r w:rsidR="00C67C1A" w:rsidRPr="00A219B3">
        <w:rPr>
          <w:rFonts w:ascii="Arial" w:hAnsi="Arial" w:cs="Arial"/>
          <w:i/>
          <w:iCs/>
        </w:rPr>
        <w:t>Nitrosolobus</w:t>
      </w:r>
      <w:r w:rsidR="00C67C1A">
        <w:rPr>
          <w:rFonts w:ascii="Arial" w:hAnsi="Arial" w:cs="Arial"/>
        </w:rPr>
        <w:t>.</w:t>
      </w:r>
      <w:r w:rsidR="005738DA">
        <w:rPr>
          <w:rFonts w:ascii="Arial" w:hAnsi="Arial" w:cs="Arial"/>
        </w:rPr>
        <w:t xml:space="preserve"> </w:t>
      </w:r>
      <w:commentRangeStart w:id="114"/>
      <w:r w:rsidR="005738DA">
        <w:rPr>
          <w:rFonts w:ascii="Arial" w:hAnsi="Arial" w:cs="Arial"/>
        </w:rPr>
        <w:t>T</w:t>
      </w:r>
      <w:r w:rsidR="009B1490">
        <w:rPr>
          <w:rFonts w:ascii="Arial" w:hAnsi="Arial" w:cs="Arial"/>
        </w:rPr>
        <w:t>he majority of th</w:t>
      </w:r>
      <w:r w:rsidR="00644C8F">
        <w:rPr>
          <w:rFonts w:ascii="Arial" w:hAnsi="Arial" w:cs="Arial"/>
        </w:rPr>
        <w:t xml:space="preserve">e </w:t>
      </w:r>
      <w:r w:rsidR="00133C38">
        <w:rPr>
          <w:rFonts w:ascii="Arial" w:hAnsi="Arial" w:cs="Arial"/>
        </w:rPr>
        <w:t>drought-</w:t>
      </w:r>
      <w:r w:rsidR="00644C8F">
        <w:rPr>
          <w:rFonts w:ascii="Arial" w:hAnsi="Arial" w:cs="Arial"/>
        </w:rPr>
        <w:t>altered</w:t>
      </w:r>
      <w:r w:rsidR="009B1490">
        <w:rPr>
          <w:rFonts w:ascii="Arial" w:hAnsi="Arial" w:cs="Arial"/>
        </w:rPr>
        <w:t xml:space="preserve"> </w:t>
      </w:r>
      <w:r w:rsidR="00644C8F">
        <w:rPr>
          <w:rFonts w:ascii="Arial" w:hAnsi="Arial" w:cs="Arial"/>
        </w:rPr>
        <w:t xml:space="preserve">AOB </w:t>
      </w:r>
      <w:r w:rsidR="009B1490">
        <w:rPr>
          <w:rFonts w:ascii="Arial" w:hAnsi="Arial" w:cs="Arial"/>
        </w:rPr>
        <w:t xml:space="preserve">ASVs were negatively </w:t>
      </w:r>
      <w:r w:rsidR="005738DA">
        <w:rPr>
          <w:rFonts w:ascii="Arial" w:hAnsi="Arial" w:cs="Arial"/>
        </w:rPr>
        <w:t>impacted</w:t>
      </w:r>
      <w:ins w:id="115" w:author="Laurent Philippot" w:date="2024-02-07T12:17:00Z">
        <w:r w:rsidR="005F527B">
          <w:rPr>
            <w:rFonts w:ascii="Arial" w:hAnsi="Arial" w:cs="Arial"/>
          </w:rPr>
          <w:t xml:space="preserve"> with</w:t>
        </w:r>
      </w:ins>
      <w:ins w:id="116" w:author="Laurent Philippot" w:date="2024-02-07T12:18:00Z">
        <w:r w:rsidR="005F527B">
          <w:rPr>
            <w:rFonts w:ascii="Arial" w:hAnsi="Arial" w:cs="Arial"/>
          </w:rPr>
          <w:t xml:space="preserve"> </w:t>
        </w:r>
      </w:ins>
      <w:del w:id="117" w:author="Laurent Philippot" w:date="2024-02-07T12:17:00Z">
        <w:r w:rsidR="00133C38" w:rsidDel="005F527B">
          <w:rPr>
            <w:rFonts w:ascii="Arial" w:hAnsi="Arial" w:cs="Arial"/>
          </w:rPr>
          <w:delText xml:space="preserve">, indicating </w:delText>
        </w:r>
        <w:r w:rsidR="005738DA" w:rsidDel="005F527B">
          <w:rPr>
            <w:rFonts w:ascii="Arial" w:hAnsi="Arial" w:cs="Arial"/>
          </w:rPr>
          <w:delText xml:space="preserve">that </w:delText>
        </w:r>
        <w:r w:rsidR="00133C38" w:rsidDel="005F527B">
          <w:rPr>
            <w:rFonts w:ascii="Arial" w:hAnsi="Arial" w:cs="Arial"/>
          </w:rPr>
          <w:delText xml:space="preserve">these ASVs </w:delText>
        </w:r>
      </w:del>
      <w:r w:rsidR="00133C38">
        <w:rPr>
          <w:rFonts w:ascii="Arial" w:hAnsi="Arial" w:cs="Arial"/>
        </w:rPr>
        <w:t>decrease</w:t>
      </w:r>
      <w:r w:rsidR="005738DA">
        <w:rPr>
          <w:rFonts w:ascii="Arial" w:hAnsi="Arial" w:cs="Arial"/>
        </w:rPr>
        <w:t>d</w:t>
      </w:r>
      <w:r w:rsidR="00133C38">
        <w:rPr>
          <w:rFonts w:ascii="Arial" w:hAnsi="Arial" w:cs="Arial"/>
        </w:rPr>
        <w:t xml:space="preserve"> in abundances</w:t>
      </w:r>
      <w:r w:rsidR="005738DA">
        <w:rPr>
          <w:rFonts w:ascii="Arial" w:hAnsi="Arial" w:cs="Arial"/>
        </w:rPr>
        <w:t xml:space="preserve"> in response to drought</w:t>
      </w:r>
      <w:r w:rsidR="00271413">
        <w:rPr>
          <w:rFonts w:ascii="Arial" w:hAnsi="Arial" w:cs="Arial"/>
        </w:rPr>
        <w:t>, and these ASVs</w:t>
      </w:r>
      <w:r w:rsidR="00644C8F">
        <w:rPr>
          <w:rFonts w:ascii="Arial" w:hAnsi="Arial" w:cs="Arial"/>
        </w:rPr>
        <w:t xml:space="preserve"> responded to drought toward the end of sampling time (the last day of drought period or the third sampling, one week (fourth sampling), and eleven weeks (fifth sampling) after rewetting</w:t>
      </w:r>
      <w:commentRangeEnd w:id="114"/>
      <w:r w:rsidR="005F527B">
        <w:rPr>
          <w:rStyle w:val="Marquedecommentaire"/>
        </w:rPr>
        <w:commentReference w:id="114"/>
      </w:r>
      <w:r w:rsidR="00644C8F">
        <w:rPr>
          <w:rFonts w:ascii="Arial" w:hAnsi="Arial" w:cs="Arial"/>
        </w:rPr>
        <w:t>)</w:t>
      </w:r>
      <w:r w:rsidR="00271413">
        <w:rPr>
          <w:rFonts w:ascii="Arial" w:hAnsi="Arial" w:cs="Arial"/>
        </w:rPr>
        <w:t>. Another notable observation was that</w:t>
      </w:r>
      <w:r w:rsidR="00C67C1A">
        <w:rPr>
          <w:rFonts w:ascii="Arial" w:hAnsi="Arial" w:cs="Arial"/>
        </w:rPr>
        <w:t xml:space="preserve"> d</w:t>
      </w:r>
      <w:r w:rsidR="00B14AD9">
        <w:rPr>
          <w:rFonts w:ascii="Arial" w:hAnsi="Arial" w:cs="Arial"/>
        </w:rPr>
        <w:t xml:space="preserve">ifferences </w:t>
      </w:r>
      <w:r w:rsidR="009A2480">
        <w:rPr>
          <w:rFonts w:ascii="Arial" w:hAnsi="Arial" w:cs="Arial"/>
        </w:rPr>
        <w:t>in AOB ASVs</w:t>
      </w:r>
      <w:r w:rsidR="00B14AD9">
        <w:rPr>
          <w:rFonts w:ascii="Arial" w:hAnsi="Arial" w:cs="Arial"/>
        </w:rPr>
        <w:t xml:space="preserve"> abundance due to the effects of drought</w:t>
      </w:r>
      <w:r w:rsidR="009A2480">
        <w:rPr>
          <w:rFonts w:ascii="Arial" w:hAnsi="Arial" w:cs="Arial"/>
        </w:rPr>
        <w:t xml:space="preserve"> were </w:t>
      </w:r>
      <w:r w:rsidR="00F01E06">
        <w:rPr>
          <w:rFonts w:ascii="Arial" w:hAnsi="Arial" w:cs="Arial"/>
        </w:rPr>
        <w:t>mainly f</w:t>
      </w:r>
      <w:r w:rsidR="00CE2BBE">
        <w:rPr>
          <w:rFonts w:ascii="Arial" w:hAnsi="Arial" w:cs="Arial"/>
        </w:rPr>
        <w:t>ound in</w:t>
      </w:r>
      <w:r w:rsidR="00F01E06">
        <w:rPr>
          <w:rFonts w:ascii="Arial" w:hAnsi="Arial" w:cs="Arial"/>
        </w:rPr>
        <w:t xml:space="preserve"> </w:t>
      </w:r>
      <w:r w:rsidR="00AA02F0">
        <w:rPr>
          <w:rFonts w:ascii="Arial" w:hAnsi="Arial" w:cs="Arial"/>
        </w:rPr>
        <w:t>bul</w:t>
      </w:r>
      <w:r w:rsidR="00371098">
        <w:rPr>
          <w:rFonts w:ascii="Arial" w:hAnsi="Arial" w:cs="Arial"/>
        </w:rPr>
        <w:t xml:space="preserve">k </w:t>
      </w:r>
      <w:r w:rsidR="00AA02F0">
        <w:rPr>
          <w:rFonts w:ascii="Arial" w:hAnsi="Arial" w:cs="Arial"/>
        </w:rPr>
        <w:t>soil</w:t>
      </w:r>
      <w:r w:rsidR="00B14AD9">
        <w:rPr>
          <w:rFonts w:ascii="Arial" w:hAnsi="Arial" w:cs="Arial"/>
        </w:rPr>
        <w:t xml:space="preserve"> samples, rather than rhizosphere,</w:t>
      </w:r>
      <w:r w:rsidR="00AA02F0">
        <w:rPr>
          <w:rFonts w:ascii="Arial" w:hAnsi="Arial" w:cs="Arial"/>
        </w:rPr>
        <w:t xml:space="preserve"> </w:t>
      </w:r>
      <w:r w:rsidR="00B14AD9">
        <w:rPr>
          <w:rFonts w:ascii="Arial" w:hAnsi="Arial" w:cs="Arial"/>
        </w:rPr>
        <w:t>in</w:t>
      </w:r>
      <w:r w:rsidR="009F5209">
        <w:rPr>
          <w:rFonts w:ascii="Arial" w:hAnsi="Arial" w:cs="Arial"/>
        </w:rPr>
        <w:t xml:space="preserve"> </w:t>
      </w:r>
      <w:r w:rsidR="00AA02F0">
        <w:rPr>
          <w:rFonts w:ascii="Arial" w:hAnsi="Arial" w:cs="Arial"/>
        </w:rPr>
        <w:t>the</w:t>
      </w:r>
      <w:r w:rsidR="00F01E06">
        <w:rPr>
          <w:rFonts w:ascii="Arial" w:hAnsi="Arial" w:cs="Arial"/>
        </w:rPr>
        <w:t xml:space="preserve"> </w:t>
      </w:r>
      <w:r w:rsidR="00371098">
        <w:rPr>
          <w:rFonts w:ascii="Arial" w:hAnsi="Arial" w:cs="Arial"/>
        </w:rPr>
        <w:t>conventional cropping systems (CONFYM and CONMIN)</w:t>
      </w:r>
      <w:r w:rsidR="00271413">
        <w:rPr>
          <w:rFonts w:ascii="Arial" w:hAnsi="Arial" w:cs="Arial"/>
        </w:rPr>
        <w:t xml:space="preserve"> (</w:t>
      </w:r>
      <w:r w:rsidR="00271413" w:rsidRPr="00A01061">
        <w:rPr>
          <w:rFonts w:ascii="Arial" w:hAnsi="Arial" w:cs="Arial"/>
          <w:highlight w:val="yellow"/>
        </w:rPr>
        <w:t>Fig.4: DAA</w:t>
      </w:r>
      <w:r w:rsidR="00271413">
        <w:rPr>
          <w:rFonts w:ascii="Arial" w:hAnsi="Arial" w:cs="Arial"/>
        </w:rPr>
        <w:t>)</w:t>
      </w:r>
      <w:r w:rsidR="009F5209">
        <w:rPr>
          <w:rFonts w:ascii="Arial" w:hAnsi="Arial" w:cs="Arial"/>
        </w:rPr>
        <w:t xml:space="preserve">. </w:t>
      </w:r>
      <w:del w:id="118" w:author="Laurent Philippot" w:date="2024-02-07T12:19:00Z">
        <w:r w:rsidR="00497EE3" w:rsidDel="007960F9">
          <w:rPr>
            <w:rFonts w:ascii="Arial" w:hAnsi="Arial" w:cs="Arial"/>
          </w:rPr>
          <w:delText>O</w:delText>
        </w:r>
        <w:r w:rsidR="009F5209" w:rsidDel="007960F9">
          <w:rPr>
            <w:rFonts w:ascii="Arial" w:hAnsi="Arial" w:cs="Arial"/>
          </w:rPr>
          <w:delText xml:space="preserve">n </w:delText>
        </w:r>
        <w:r w:rsidR="00271413" w:rsidDel="007960F9">
          <w:rPr>
            <w:rFonts w:ascii="Arial" w:hAnsi="Arial" w:cs="Arial"/>
          </w:rPr>
          <w:delText xml:space="preserve">the </w:delText>
        </w:r>
        <w:r w:rsidR="009F5209" w:rsidDel="007960F9">
          <w:rPr>
            <w:rFonts w:ascii="Arial" w:hAnsi="Arial" w:cs="Arial"/>
          </w:rPr>
          <w:delText>other hand,</w:delText>
        </w:r>
        <w:r w:rsidR="00271413" w:rsidDel="007960F9">
          <w:rPr>
            <w:rFonts w:ascii="Arial" w:hAnsi="Arial" w:cs="Arial"/>
          </w:rPr>
          <w:delText xml:space="preserve"> </w:delText>
        </w:r>
      </w:del>
      <w:ins w:id="119" w:author="Laurent Philippot" w:date="2024-02-07T12:19:00Z">
        <w:r w:rsidR="007960F9">
          <w:rPr>
            <w:rFonts w:ascii="Arial" w:hAnsi="Arial" w:cs="Arial"/>
          </w:rPr>
          <w:t>O</w:t>
        </w:r>
      </w:ins>
      <w:del w:id="120" w:author="Laurent Philippot" w:date="2024-02-07T12:19:00Z">
        <w:r w:rsidR="00271413" w:rsidDel="007960F9">
          <w:rPr>
            <w:rFonts w:ascii="Arial" w:hAnsi="Arial" w:cs="Arial"/>
          </w:rPr>
          <w:delText>o</w:delText>
        </w:r>
      </w:del>
      <w:r w:rsidR="00271413">
        <w:rPr>
          <w:rFonts w:ascii="Arial" w:hAnsi="Arial" w:cs="Arial"/>
        </w:rPr>
        <w:t xml:space="preserve">nly </w:t>
      </w:r>
      <w:del w:id="121" w:author="Laurent Philippot" w:date="2024-02-07T12:19:00Z">
        <w:r w:rsidR="00271413" w:rsidDel="007960F9">
          <w:rPr>
            <w:rFonts w:ascii="Arial" w:hAnsi="Arial" w:cs="Arial"/>
          </w:rPr>
          <w:delText>a</w:delText>
        </w:r>
        <w:r w:rsidR="00BE3270" w:rsidDel="007960F9">
          <w:rPr>
            <w:rFonts w:ascii="Arial" w:hAnsi="Arial" w:cs="Arial"/>
          </w:rPr>
          <w:delText xml:space="preserve"> </w:delText>
        </w:r>
        <w:r w:rsidR="00CE2BBE" w:rsidDel="007960F9">
          <w:rPr>
            <w:rFonts w:ascii="Arial" w:hAnsi="Arial" w:cs="Arial"/>
          </w:rPr>
          <w:delText>few</w:delText>
        </w:r>
      </w:del>
      <w:ins w:id="122" w:author="Laurent Philippot" w:date="2024-02-07T12:19:00Z">
        <w:r w:rsidR="007960F9">
          <w:rPr>
            <w:rFonts w:ascii="Arial" w:hAnsi="Arial" w:cs="Arial"/>
          </w:rPr>
          <w:t>10</w:t>
        </w:r>
      </w:ins>
      <w:r w:rsidR="00CE2BBE">
        <w:rPr>
          <w:rFonts w:ascii="Arial" w:hAnsi="Arial" w:cs="Arial"/>
        </w:rPr>
        <w:t xml:space="preserve"> </w:t>
      </w:r>
      <w:r w:rsidR="00BE3270">
        <w:rPr>
          <w:rFonts w:ascii="Arial" w:hAnsi="Arial" w:cs="Arial"/>
        </w:rPr>
        <w:t>AOA</w:t>
      </w:r>
      <w:r w:rsidR="00CE2BBE">
        <w:rPr>
          <w:rFonts w:ascii="Arial" w:hAnsi="Arial" w:cs="Arial"/>
        </w:rPr>
        <w:t xml:space="preserve"> </w:t>
      </w:r>
      <w:r w:rsidR="00BE3270">
        <w:rPr>
          <w:rFonts w:ascii="Arial" w:hAnsi="Arial" w:cs="Arial"/>
        </w:rPr>
        <w:t xml:space="preserve">and Comammox </w:t>
      </w:r>
      <w:del w:id="123" w:author="Laurent Philippot" w:date="2024-02-07T12:19:00Z">
        <w:r w:rsidR="00BE3270" w:rsidDel="007960F9">
          <w:rPr>
            <w:rFonts w:ascii="Arial" w:hAnsi="Arial" w:cs="Arial"/>
          </w:rPr>
          <w:delText>ASVs</w:delText>
        </w:r>
        <w:r w:rsidR="004611D3" w:rsidDel="007960F9">
          <w:rPr>
            <w:rFonts w:ascii="Arial" w:hAnsi="Arial" w:cs="Arial"/>
          </w:rPr>
          <w:delText xml:space="preserve"> (less than ten)</w:delText>
        </w:r>
        <w:r w:rsidR="00BE3270" w:rsidDel="007960F9">
          <w:rPr>
            <w:rFonts w:ascii="Arial" w:hAnsi="Arial" w:cs="Arial"/>
          </w:rPr>
          <w:delText xml:space="preserve"> </w:delText>
        </w:r>
      </w:del>
      <w:r w:rsidR="00497EE3">
        <w:rPr>
          <w:rFonts w:ascii="Arial" w:hAnsi="Arial" w:cs="Arial"/>
        </w:rPr>
        <w:t xml:space="preserve">were </w:t>
      </w:r>
      <w:r w:rsidR="00BE3270">
        <w:rPr>
          <w:rFonts w:ascii="Arial" w:hAnsi="Arial" w:cs="Arial"/>
        </w:rPr>
        <w:t>identified as sensitive to drough</w:t>
      </w:r>
      <w:r w:rsidR="00E44B41">
        <w:rPr>
          <w:rFonts w:ascii="Arial" w:hAnsi="Arial" w:cs="Arial"/>
        </w:rPr>
        <w:t>t</w:t>
      </w:r>
      <w:r w:rsidR="00271413">
        <w:rPr>
          <w:rFonts w:ascii="Arial" w:hAnsi="Arial" w:cs="Arial"/>
        </w:rPr>
        <w:t xml:space="preserve">, </w:t>
      </w:r>
      <w:del w:id="124" w:author="Laurent Philippot" w:date="2024-02-07T12:19:00Z">
        <w:r w:rsidR="00271413" w:rsidDel="007960F9">
          <w:rPr>
            <w:rFonts w:ascii="Arial" w:hAnsi="Arial" w:cs="Arial"/>
          </w:rPr>
          <w:delText>and they also</w:delText>
        </w:r>
      </w:del>
      <w:ins w:id="125" w:author="Laurent Philippot" w:date="2024-02-07T12:19:00Z">
        <w:r w:rsidR="007960F9">
          <w:rPr>
            <w:rFonts w:ascii="Arial" w:hAnsi="Arial" w:cs="Arial"/>
          </w:rPr>
          <w:t>all of them</w:t>
        </w:r>
      </w:ins>
      <w:r w:rsidR="00271413">
        <w:rPr>
          <w:rFonts w:ascii="Arial" w:hAnsi="Arial" w:cs="Arial"/>
        </w:rPr>
        <w:t xml:space="preserve"> </w:t>
      </w:r>
      <w:r w:rsidR="00BE3270">
        <w:rPr>
          <w:rFonts w:ascii="Arial" w:hAnsi="Arial" w:cs="Arial"/>
        </w:rPr>
        <w:t>belong</w:t>
      </w:r>
      <w:ins w:id="126" w:author="Laurent Philippot" w:date="2024-02-07T12:19:00Z">
        <w:r w:rsidR="007960F9">
          <w:rPr>
            <w:rFonts w:ascii="Arial" w:hAnsi="Arial" w:cs="Arial"/>
          </w:rPr>
          <w:t>ing</w:t>
        </w:r>
      </w:ins>
      <w:del w:id="127" w:author="Laurent Philippot" w:date="2024-02-07T12:19:00Z">
        <w:r w:rsidR="00BE3270" w:rsidDel="007960F9">
          <w:rPr>
            <w:rFonts w:ascii="Arial" w:hAnsi="Arial" w:cs="Arial"/>
          </w:rPr>
          <w:delText>ed</w:delText>
        </w:r>
      </w:del>
      <w:r w:rsidR="00BE3270">
        <w:rPr>
          <w:rFonts w:ascii="Arial" w:hAnsi="Arial" w:cs="Arial"/>
        </w:rPr>
        <w:t xml:space="preserve"> to the</w:t>
      </w:r>
      <w:r w:rsidR="00E44B41">
        <w:rPr>
          <w:rFonts w:ascii="Arial" w:hAnsi="Arial" w:cs="Arial"/>
        </w:rPr>
        <w:t xml:space="preserve"> </w:t>
      </w:r>
      <w:r w:rsidR="00271413">
        <w:rPr>
          <w:rFonts w:ascii="Arial" w:hAnsi="Arial" w:cs="Arial"/>
        </w:rPr>
        <w:t xml:space="preserve">dominant </w:t>
      </w:r>
      <w:r w:rsidR="00CE2BBE">
        <w:rPr>
          <w:rFonts w:ascii="Arial" w:hAnsi="Arial" w:cs="Arial"/>
        </w:rPr>
        <w:t xml:space="preserve">lineages of </w:t>
      </w:r>
      <w:r w:rsidR="00CE2BBE" w:rsidRPr="00BE3270">
        <w:rPr>
          <w:rFonts w:ascii="Arial" w:hAnsi="Arial" w:cs="Arial"/>
          <w:i/>
          <w:iCs/>
        </w:rPr>
        <w:t>Nitrososphaerales</w:t>
      </w:r>
      <w:r w:rsidR="00CE2BBE">
        <w:rPr>
          <w:rFonts w:ascii="Arial" w:hAnsi="Arial" w:cs="Arial"/>
        </w:rPr>
        <w:t xml:space="preserve"> and </w:t>
      </w:r>
      <w:r w:rsidR="00365753" w:rsidRPr="00365753">
        <w:rPr>
          <w:rFonts w:ascii="Arial" w:hAnsi="Arial" w:cs="Arial"/>
          <w:i/>
          <w:iCs/>
        </w:rPr>
        <w:t>Ca.</w:t>
      </w:r>
      <w:r w:rsidR="00365753">
        <w:rPr>
          <w:rFonts w:ascii="Arial" w:hAnsi="Arial" w:cs="Arial"/>
          <w:i/>
          <w:iCs/>
        </w:rPr>
        <w:t xml:space="preserve"> </w:t>
      </w:r>
      <w:proofErr w:type="spellStart"/>
      <w:r w:rsidR="00365753" w:rsidRPr="00365753">
        <w:rPr>
          <w:rFonts w:ascii="Arial" w:hAnsi="Arial" w:cs="Arial"/>
          <w:i/>
          <w:iCs/>
        </w:rPr>
        <w:t>Nitrosotaleales</w:t>
      </w:r>
      <w:proofErr w:type="spellEnd"/>
      <w:r w:rsidR="00D70467">
        <w:rPr>
          <w:rFonts w:ascii="Arial" w:hAnsi="Arial" w:cs="Arial"/>
        </w:rPr>
        <w:t xml:space="preserve">, </w:t>
      </w:r>
      <w:r w:rsidR="00271413">
        <w:rPr>
          <w:rFonts w:ascii="Arial" w:hAnsi="Arial" w:cs="Arial"/>
        </w:rPr>
        <w:t xml:space="preserve">and </w:t>
      </w:r>
      <w:proofErr w:type="spellStart"/>
      <w:r w:rsidR="00B675E3" w:rsidRPr="00B675E3">
        <w:rPr>
          <w:rFonts w:ascii="Arial" w:hAnsi="Arial" w:cs="Arial"/>
        </w:rPr>
        <w:t>Comammox</w:t>
      </w:r>
      <w:proofErr w:type="spellEnd"/>
      <w:r w:rsidR="00B675E3">
        <w:rPr>
          <w:rFonts w:ascii="Arial" w:hAnsi="Arial" w:cs="Arial"/>
        </w:rPr>
        <w:t xml:space="preserve"> </w:t>
      </w:r>
      <w:proofErr w:type="spellStart"/>
      <w:r w:rsidR="00B675E3" w:rsidRPr="00B675E3">
        <w:rPr>
          <w:rFonts w:ascii="Arial" w:hAnsi="Arial" w:cs="Arial"/>
          <w:i/>
          <w:iCs/>
        </w:rPr>
        <w:t>Nitrospira</w:t>
      </w:r>
      <w:proofErr w:type="spellEnd"/>
      <w:r w:rsidR="00B675E3">
        <w:rPr>
          <w:rFonts w:ascii="Arial" w:hAnsi="Arial" w:cs="Arial"/>
          <w:i/>
          <w:iCs/>
        </w:rPr>
        <w:t xml:space="preserve"> </w:t>
      </w:r>
      <w:r w:rsidR="00365753">
        <w:rPr>
          <w:rFonts w:ascii="Arial" w:hAnsi="Arial" w:cs="Arial"/>
        </w:rPr>
        <w:t>clade B</w:t>
      </w:r>
      <w:r w:rsidR="00271413">
        <w:rPr>
          <w:rFonts w:ascii="Arial" w:hAnsi="Arial" w:cs="Arial"/>
        </w:rPr>
        <w:t>, respectively</w:t>
      </w:r>
      <w:r w:rsidR="00365753">
        <w:rPr>
          <w:rFonts w:ascii="Arial" w:hAnsi="Arial" w:cs="Arial"/>
        </w:rPr>
        <w:t xml:space="preserve"> (</w:t>
      </w:r>
      <w:r w:rsidR="00365753" w:rsidRPr="00A01061">
        <w:rPr>
          <w:rFonts w:ascii="Arial" w:hAnsi="Arial" w:cs="Arial"/>
          <w:highlight w:val="yellow"/>
        </w:rPr>
        <w:t>Fig.4: DAA</w:t>
      </w:r>
      <w:r w:rsidR="00365753">
        <w:rPr>
          <w:rFonts w:ascii="Arial" w:hAnsi="Arial" w:cs="Arial"/>
        </w:rPr>
        <w:t>).</w:t>
      </w:r>
    </w:p>
    <w:p w:rsidR="00BE3270" w:rsidRDefault="00BE3270" w:rsidP="00526A4F">
      <w:pPr>
        <w:spacing w:line="480" w:lineRule="auto"/>
        <w:ind w:firstLine="720"/>
        <w:jc w:val="both"/>
        <w:rPr>
          <w:rFonts w:ascii="Arial" w:hAnsi="Arial" w:cs="Arial"/>
        </w:rPr>
      </w:pPr>
    </w:p>
    <w:p w:rsidR="002D4859" w:rsidRPr="00A37AA4" w:rsidRDefault="00BF1DB5" w:rsidP="00F238A8">
      <w:pPr>
        <w:spacing w:line="480" w:lineRule="auto"/>
        <w:jc w:val="both"/>
        <w:rPr>
          <w:rFonts w:ascii="Arial" w:hAnsi="Arial" w:cs="Arial"/>
          <w:b/>
          <w:bCs/>
        </w:rPr>
      </w:pPr>
      <w:commentRangeStart w:id="128"/>
      <w:r>
        <w:rPr>
          <w:rFonts w:ascii="Arial" w:hAnsi="Arial" w:cs="Arial"/>
          <w:b/>
          <w:bCs/>
        </w:rPr>
        <w:t>Shifts in</w:t>
      </w:r>
      <w:r w:rsidR="00A37AA4" w:rsidRPr="00A37AA4">
        <w:rPr>
          <w:rFonts w:ascii="Arial" w:hAnsi="Arial" w:cs="Arial"/>
          <w:b/>
          <w:bCs/>
        </w:rPr>
        <w:t xml:space="preserve"> </w:t>
      </w:r>
      <w:r w:rsidR="006A029E">
        <w:rPr>
          <w:rFonts w:ascii="Arial" w:hAnsi="Arial" w:cs="Arial"/>
          <w:b/>
          <w:bCs/>
        </w:rPr>
        <w:t xml:space="preserve">the abundance </w:t>
      </w:r>
      <w:del w:id="129" w:author="Laurent Philippot" w:date="2024-02-06T10:46:00Z">
        <w:r w:rsidR="006A029E" w:rsidDel="004B474E">
          <w:rPr>
            <w:rFonts w:ascii="Arial" w:hAnsi="Arial" w:cs="Arial"/>
            <w:b/>
            <w:bCs/>
          </w:rPr>
          <w:delText xml:space="preserve">of </w:delText>
        </w:r>
        <w:r w:rsidR="00C229B7" w:rsidRPr="00C229B7" w:rsidDel="004B474E">
          <w:rPr>
            <w:rFonts w:ascii="Arial" w:hAnsi="Arial" w:cs="Arial"/>
            <w:b/>
            <w:bCs/>
            <w:i/>
            <w:iCs/>
          </w:rPr>
          <w:delText>amoA</w:delText>
        </w:r>
        <w:r w:rsidR="00C229B7" w:rsidDel="004B474E">
          <w:rPr>
            <w:rFonts w:ascii="Arial" w:hAnsi="Arial" w:cs="Arial"/>
            <w:b/>
            <w:bCs/>
          </w:rPr>
          <w:delText xml:space="preserve"> genes </w:delText>
        </w:r>
      </w:del>
      <w:r w:rsidR="00C229B7">
        <w:rPr>
          <w:rFonts w:ascii="Arial" w:hAnsi="Arial" w:cs="Arial"/>
          <w:b/>
          <w:bCs/>
        </w:rPr>
        <w:t xml:space="preserve">of </w:t>
      </w:r>
      <w:r w:rsidR="00A37AA4" w:rsidRPr="00A37AA4">
        <w:rPr>
          <w:rFonts w:ascii="Arial" w:hAnsi="Arial" w:cs="Arial"/>
          <w:b/>
          <w:bCs/>
        </w:rPr>
        <w:t>ammonia-oxidi</w:t>
      </w:r>
      <w:r w:rsidR="00C229B7">
        <w:rPr>
          <w:rFonts w:ascii="Arial" w:hAnsi="Arial" w:cs="Arial"/>
          <w:b/>
          <w:bCs/>
        </w:rPr>
        <w:t>zers</w:t>
      </w:r>
      <w:r>
        <w:rPr>
          <w:rFonts w:ascii="Arial" w:hAnsi="Arial" w:cs="Arial"/>
          <w:b/>
          <w:bCs/>
        </w:rPr>
        <w:t xml:space="preserve"> in response to drought</w:t>
      </w:r>
      <w:r w:rsidR="00A37AA4" w:rsidRPr="00A37AA4">
        <w:rPr>
          <w:rFonts w:ascii="Arial" w:hAnsi="Arial" w:cs="Arial"/>
          <w:b/>
          <w:bCs/>
        </w:rPr>
        <w:t xml:space="preserve"> </w:t>
      </w:r>
      <w:commentRangeEnd w:id="128"/>
      <w:r w:rsidR="00B400B5">
        <w:rPr>
          <w:rStyle w:val="Marquedecommentaire"/>
        </w:rPr>
        <w:commentReference w:id="128"/>
      </w:r>
    </w:p>
    <w:p w:rsidR="00F61573" w:rsidRDefault="00F10196" w:rsidP="00F61573">
      <w:pPr>
        <w:spacing w:line="480" w:lineRule="auto"/>
        <w:jc w:val="both"/>
        <w:rPr>
          <w:rFonts w:ascii="Arial" w:hAnsi="Arial" w:cs="Arial"/>
        </w:rPr>
      </w:pPr>
      <w:r>
        <w:rPr>
          <w:rFonts w:ascii="Arial" w:hAnsi="Arial" w:cs="Arial"/>
          <w:b/>
          <w:bCs/>
        </w:rPr>
        <w:tab/>
      </w:r>
      <w:ins w:id="130" w:author="Laurent Philippot" w:date="2024-02-08T10:28:00Z">
        <w:r w:rsidR="00B400B5" w:rsidRPr="00B400B5">
          <w:rPr>
            <w:rFonts w:ascii="Arial" w:hAnsi="Arial" w:cs="Arial"/>
            <w:bCs/>
            <w:rPrChange w:id="131" w:author="Laurent Philippot" w:date="2024-02-08T10:28:00Z">
              <w:rPr>
                <w:rFonts w:ascii="Arial" w:hAnsi="Arial" w:cs="Arial"/>
                <w:b/>
                <w:bCs/>
              </w:rPr>
            </w:rPrChange>
          </w:rPr>
          <w:t>T</w:t>
        </w:r>
      </w:ins>
      <w:del w:id="132" w:author="Laurent Philippot" w:date="2024-02-06T10:47:00Z">
        <w:r w:rsidR="00916438" w:rsidRPr="00B400B5" w:rsidDel="004B474E">
          <w:rPr>
            <w:rFonts w:ascii="Arial" w:hAnsi="Arial" w:cs="Arial"/>
          </w:rPr>
          <w:delText>Even though the</w:delText>
        </w:r>
        <w:r w:rsidR="0047320D" w:rsidRPr="00B400B5" w:rsidDel="004B474E">
          <w:rPr>
            <w:rFonts w:ascii="Arial" w:hAnsi="Arial" w:cs="Arial"/>
          </w:rPr>
          <w:delText xml:space="preserve"> effect of drought on the ammonia-oxidizer</w:delText>
        </w:r>
        <w:r w:rsidR="00B458AB" w:rsidRPr="00B400B5" w:rsidDel="004B474E">
          <w:rPr>
            <w:rFonts w:ascii="Arial" w:hAnsi="Arial" w:cs="Arial"/>
          </w:rPr>
          <w:delText>s</w:delText>
        </w:r>
        <w:r w:rsidR="0047320D" w:rsidRPr="00B400B5" w:rsidDel="004B474E">
          <w:rPr>
            <w:rFonts w:ascii="Arial" w:hAnsi="Arial" w:cs="Arial"/>
          </w:rPr>
          <w:delText xml:space="preserve"> </w:delText>
        </w:r>
        <w:r w:rsidR="006D553C" w:rsidRPr="00B400B5" w:rsidDel="004B474E">
          <w:rPr>
            <w:rFonts w:ascii="Arial" w:hAnsi="Arial" w:cs="Arial"/>
          </w:rPr>
          <w:delText xml:space="preserve">diversity </w:delText>
        </w:r>
        <w:r w:rsidR="00234CCC" w:rsidRPr="00B400B5" w:rsidDel="004B474E">
          <w:rPr>
            <w:rFonts w:ascii="Arial" w:hAnsi="Arial" w:cs="Arial"/>
          </w:rPr>
          <w:delText xml:space="preserve">and composition </w:delText>
        </w:r>
        <w:r w:rsidR="00916438" w:rsidRPr="00B400B5" w:rsidDel="004B474E">
          <w:rPr>
            <w:rFonts w:ascii="Arial" w:hAnsi="Arial" w:cs="Arial"/>
          </w:rPr>
          <w:delText>was relatively marginal</w:delText>
        </w:r>
        <w:r w:rsidR="006D553C" w:rsidRPr="00B400B5" w:rsidDel="004B474E">
          <w:rPr>
            <w:rFonts w:ascii="Arial" w:hAnsi="Arial" w:cs="Arial"/>
          </w:rPr>
          <w:delText xml:space="preserve">, </w:delText>
        </w:r>
      </w:del>
      <w:del w:id="133" w:author="Laurent Philippot" w:date="2024-02-07T12:20:00Z">
        <w:r w:rsidR="006D553C" w:rsidRPr="00B400B5" w:rsidDel="00A724F0">
          <w:rPr>
            <w:rFonts w:ascii="Arial" w:hAnsi="Arial" w:cs="Arial"/>
          </w:rPr>
          <w:delText>t</w:delText>
        </w:r>
      </w:del>
      <w:r w:rsidR="006D553C" w:rsidRPr="00B400B5">
        <w:rPr>
          <w:rFonts w:ascii="Arial" w:hAnsi="Arial" w:cs="Arial"/>
        </w:rPr>
        <w:t>he</w:t>
      </w:r>
      <w:r w:rsidR="006D553C">
        <w:rPr>
          <w:rFonts w:ascii="Arial" w:hAnsi="Arial" w:cs="Arial"/>
        </w:rPr>
        <w:t xml:space="preserve"> abundance of</w:t>
      </w:r>
      <w:r w:rsidR="00B458AB">
        <w:rPr>
          <w:rFonts w:ascii="Arial" w:hAnsi="Arial" w:cs="Arial"/>
        </w:rPr>
        <w:t xml:space="preserve"> ammonia-oxidizing communities measured by</w:t>
      </w:r>
      <w:r w:rsidR="006D553C">
        <w:rPr>
          <w:rFonts w:ascii="Arial" w:hAnsi="Arial" w:cs="Arial"/>
        </w:rPr>
        <w:t xml:space="preserve"> </w:t>
      </w:r>
      <w:r w:rsidR="006D553C" w:rsidRPr="00BA3FC4">
        <w:rPr>
          <w:rFonts w:ascii="Arial" w:hAnsi="Arial" w:cs="Arial"/>
          <w:i/>
          <w:iCs/>
        </w:rPr>
        <w:t>amoA</w:t>
      </w:r>
      <w:r w:rsidR="006D553C">
        <w:rPr>
          <w:rFonts w:ascii="Arial" w:hAnsi="Arial" w:cs="Arial"/>
        </w:rPr>
        <w:t xml:space="preserve"> genes</w:t>
      </w:r>
      <w:r w:rsidR="00B458AB">
        <w:rPr>
          <w:rFonts w:ascii="Arial" w:hAnsi="Arial" w:cs="Arial"/>
        </w:rPr>
        <w:t xml:space="preserve"> quantification </w:t>
      </w:r>
      <w:r w:rsidR="006D553C">
        <w:rPr>
          <w:rFonts w:ascii="Arial" w:hAnsi="Arial" w:cs="Arial"/>
        </w:rPr>
        <w:t xml:space="preserve">were </w:t>
      </w:r>
      <w:del w:id="134" w:author="Laurent Philippot" w:date="2024-02-08T10:29:00Z">
        <w:r w:rsidR="009B1490" w:rsidDel="00B400B5">
          <w:rPr>
            <w:rFonts w:ascii="Arial" w:hAnsi="Arial" w:cs="Arial"/>
          </w:rPr>
          <w:delText xml:space="preserve">largely </w:delText>
        </w:r>
      </w:del>
      <w:r w:rsidR="006D553C">
        <w:rPr>
          <w:rFonts w:ascii="Arial" w:hAnsi="Arial" w:cs="Arial"/>
        </w:rPr>
        <w:t>affected by drought</w:t>
      </w:r>
      <w:r w:rsidR="00F202BE">
        <w:rPr>
          <w:rFonts w:ascii="Arial" w:hAnsi="Arial" w:cs="Arial"/>
        </w:rPr>
        <w:t xml:space="preserve"> (</w:t>
      </w:r>
      <w:r w:rsidR="00F202BE" w:rsidRPr="003F1E5A">
        <w:rPr>
          <w:rFonts w:ascii="Arial" w:hAnsi="Arial" w:cs="Arial"/>
          <w:highlight w:val="yellow"/>
        </w:rPr>
        <w:t>Table S3: ammonia-oxidizers abundance statistical analysis</w:t>
      </w:r>
      <w:r w:rsidR="00F202BE">
        <w:rPr>
          <w:rFonts w:ascii="Arial" w:hAnsi="Arial" w:cs="Arial"/>
        </w:rPr>
        <w:t>)</w:t>
      </w:r>
      <w:r w:rsidR="006D553C">
        <w:rPr>
          <w:rFonts w:ascii="Arial" w:hAnsi="Arial" w:cs="Arial"/>
        </w:rPr>
        <w:t>.</w:t>
      </w:r>
      <w:r w:rsidR="009B1490">
        <w:rPr>
          <w:rFonts w:ascii="Arial" w:hAnsi="Arial" w:cs="Arial"/>
        </w:rPr>
        <w:t xml:space="preserve"> However, the effects of drought were </w:t>
      </w:r>
      <w:r w:rsidR="005554FB">
        <w:rPr>
          <w:rFonts w:ascii="Arial" w:hAnsi="Arial" w:cs="Arial"/>
        </w:rPr>
        <w:t>different</w:t>
      </w:r>
      <w:r w:rsidR="009B1490">
        <w:rPr>
          <w:rFonts w:ascii="Arial" w:hAnsi="Arial" w:cs="Arial"/>
        </w:rPr>
        <w:t xml:space="preserve"> depending on the ammonia-oxidizing group</w:t>
      </w:r>
      <w:r w:rsidR="0098428A">
        <w:rPr>
          <w:rFonts w:ascii="Arial" w:hAnsi="Arial" w:cs="Arial"/>
        </w:rPr>
        <w:t>, cropping system, as well as sampling date</w:t>
      </w:r>
      <w:r w:rsidR="00F202BE">
        <w:rPr>
          <w:rFonts w:ascii="Arial" w:hAnsi="Arial" w:cs="Arial"/>
        </w:rPr>
        <w:t>.</w:t>
      </w:r>
      <w:r w:rsidR="00786B1B">
        <w:rPr>
          <w:rFonts w:ascii="Arial" w:hAnsi="Arial" w:cs="Arial"/>
        </w:rPr>
        <w:t xml:space="preserve"> </w:t>
      </w:r>
      <w:r w:rsidR="00061484">
        <w:rPr>
          <w:rFonts w:ascii="Arial" w:hAnsi="Arial" w:cs="Arial"/>
        </w:rPr>
        <w:t xml:space="preserve">Drought </w:t>
      </w:r>
      <w:r w:rsidR="00786B1B">
        <w:rPr>
          <w:rFonts w:ascii="Arial" w:hAnsi="Arial" w:cs="Arial"/>
        </w:rPr>
        <w:t>affected</w:t>
      </w:r>
      <w:r w:rsidR="00061484">
        <w:rPr>
          <w:rFonts w:ascii="Arial" w:hAnsi="Arial" w:cs="Arial"/>
        </w:rPr>
        <w:t xml:space="preserve"> </w:t>
      </w:r>
      <w:r w:rsidR="00995221">
        <w:rPr>
          <w:rFonts w:ascii="Arial" w:hAnsi="Arial" w:cs="Arial"/>
        </w:rPr>
        <w:t xml:space="preserve">the AOB </w:t>
      </w:r>
      <w:r w:rsidR="00995221" w:rsidRPr="00D60B0C">
        <w:rPr>
          <w:rFonts w:ascii="Arial" w:hAnsi="Arial" w:cs="Arial"/>
          <w:i/>
          <w:iCs/>
        </w:rPr>
        <w:t>amoA</w:t>
      </w:r>
      <w:r w:rsidR="00995221">
        <w:rPr>
          <w:rFonts w:ascii="Arial" w:hAnsi="Arial" w:cs="Arial"/>
        </w:rPr>
        <w:t xml:space="preserve"> gene abundance within the total</w:t>
      </w:r>
      <w:r w:rsidR="00807EC9">
        <w:rPr>
          <w:rFonts w:ascii="Arial" w:hAnsi="Arial" w:cs="Arial"/>
        </w:rPr>
        <w:t xml:space="preserve"> microbial </w:t>
      </w:r>
      <w:r w:rsidR="00995221">
        <w:rPr>
          <w:rFonts w:ascii="Arial" w:hAnsi="Arial" w:cs="Arial"/>
        </w:rPr>
        <w:t xml:space="preserve">community </w:t>
      </w:r>
      <w:r w:rsidR="00D23585">
        <w:rPr>
          <w:rFonts w:ascii="Arial" w:hAnsi="Arial" w:cs="Arial"/>
        </w:rPr>
        <w:t xml:space="preserve">which </w:t>
      </w:r>
      <w:r w:rsidR="00995221">
        <w:rPr>
          <w:rFonts w:ascii="Arial" w:hAnsi="Arial" w:cs="Arial"/>
        </w:rPr>
        <w:t xml:space="preserve">tended to </w:t>
      </w:r>
      <w:r w:rsidR="00807EC9">
        <w:rPr>
          <w:rFonts w:ascii="Arial" w:hAnsi="Arial" w:cs="Arial"/>
        </w:rPr>
        <w:t>decrease,</w:t>
      </w:r>
      <w:r w:rsidR="00995221">
        <w:rPr>
          <w:rFonts w:ascii="Arial" w:hAnsi="Arial" w:cs="Arial"/>
        </w:rPr>
        <w:t xml:space="preserve"> </w:t>
      </w:r>
      <w:r w:rsidR="0087778F">
        <w:rPr>
          <w:rFonts w:ascii="Arial" w:hAnsi="Arial" w:cs="Arial"/>
        </w:rPr>
        <w:t>and th</w:t>
      </w:r>
      <w:r w:rsidR="00807EC9">
        <w:rPr>
          <w:rFonts w:ascii="Arial" w:hAnsi="Arial" w:cs="Arial"/>
        </w:rPr>
        <w:t xml:space="preserve">e drought </w:t>
      </w:r>
      <w:r w:rsidR="0087778F">
        <w:rPr>
          <w:rFonts w:ascii="Arial" w:hAnsi="Arial" w:cs="Arial"/>
        </w:rPr>
        <w:t xml:space="preserve">effect was found </w:t>
      </w:r>
      <w:r w:rsidR="009C3ECA">
        <w:rPr>
          <w:rFonts w:ascii="Arial" w:hAnsi="Arial" w:cs="Arial"/>
        </w:rPr>
        <w:t>in</w:t>
      </w:r>
      <w:r w:rsidR="00232811">
        <w:rPr>
          <w:rFonts w:ascii="Arial" w:hAnsi="Arial" w:cs="Arial"/>
        </w:rPr>
        <w:t xml:space="preserve"> bulk soil</w:t>
      </w:r>
      <w:r w:rsidR="0087778F">
        <w:rPr>
          <w:rFonts w:ascii="Arial" w:hAnsi="Arial" w:cs="Arial"/>
        </w:rPr>
        <w:t>, specifically in</w:t>
      </w:r>
      <w:r w:rsidR="009C3ECA">
        <w:rPr>
          <w:rFonts w:ascii="Arial" w:hAnsi="Arial" w:cs="Arial"/>
        </w:rPr>
        <w:t xml:space="preserve"> the BIODYN and CONMIN systems (</w:t>
      </w:r>
      <w:r w:rsidR="009C3ECA" w:rsidRPr="00455522">
        <w:rPr>
          <w:rFonts w:ascii="Arial" w:hAnsi="Arial" w:cs="Arial"/>
          <w:highlight w:val="yellow"/>
        </w:rPr>
        <w:t xml:space="preserve">Fig.5: </w:t>
      </w:r>
      <w:r w:rsidR="00FC7EAB" w:rsidRPr="00FC7EAB">
        <w:rPr>
          <w:rFonts w:ascii="Arial" w:hAnsi="Arial" w:cs="Arial"/>
          <w:highlight w:val="yellow"/>
        </w:rPr>
        <w:t>AOB</w:t>
      </w:r>
      <w:r w:rsidR="00FC7EAB">
        <w:rPr>
          <w:rFonts w:ascii="Arial" w:hAnsi="Arial" w:cs="Arial"/>
          <w:highlight w:val="yellow"/>
        </w:rPr>
        <w:t>/</w:t>
      </w:r>
      <w:r w:rsidR="00FC7EAB" w:rsidRPr="00FC7EAB">
        <w:rPr>
          <w:rFonts w:ascii="Arial" w:hAnsi="Arial" w:cs="Arial"/>
          <w:highlight w:val="yellow"/>
        </w:rPr>
        <w:t>16S Ratio</w:t>
      </w:r>
      <w:r w:rsidR="009C3ECA">
        <w:rPr>
          <w:rFonts w:ascii="Arial" w:hAnsi="Arial" w:cs="Arial"/>
        </w:rPr>
        <w:t>).</w:t>
      </w:r>
      <w:r w:rsidR="004E7EEE">
        <w:rPr>
          <w:rFonts w:ascii="Arial" w:hAnsi="Arial" w:cs="Arial"/>
        </w:rPr>
        <w:t xml:space="preserve"> The</w:t>
      </w:r>
      <w:r w:rsidR="00680CC6">
        <w:rPr>
          <w:rFonts w:ascii="Arial" w:hAnsi="Arial" w:cs="Arial"/>
        </w:rPr>
        <w:t xml:space="preserve"> Comammox clade B</w:t>
      </w:r>
      <w:r w:rsidR="00D60B0C">
        <w:rPr>
          <w:rFonts w:ascii="Arial" w:hAnsi="Arial" w:cs="Arial"/>
        </w:rPr>
        <w:t xml:space="preserve"> </w:t>
      </w:r>
      <w:r w:rsidR="00D60B0C" w:rsidRPr="00D60B0C">
        <w:rPr>
          <w:rFonts w:ascii="Arial" w:hAnsi="Arial" w:cs="Arial"/>
          <w:i/>
          <w:iCs/>
        </w:rPr>
        <w:t>amoA</w:t>
      </w:r>
      <w:r w:rsidR="00D60B0C">
        <w:rPr>
          <w:rFonts w:ascii="Arial" w:hAnsi="Arial" w:cs="Arial"/>
        </w:rPr>
        <w:t xml:space="preserve"> gene</w:t>
      </w:r>
      <w:r w:rsidR="004C3EF2">
        <w:rPr>
          <w:rFonts w:ascii="Arial" w:hAnsi="Arial" w:cs="Arial"/>
        </w:rPr>
        <w:t xml:space="preserve"> abundance</w:t>
      </w:r>
      <w:r w:rsidR="00680CC6">
        <w:rPr>
          <w:rFonts w:ascii="Arial" w:hAnsi="Arial" w:cs="Arial"/>
        </w:rPr>
        <w:t xml:space="preserve"> </w:t>
      </w:r>
      <w:r w:rsidR="00BA15B3">
        <w:rPr>
          <w:rFonts w:ascii="Arial" w:hAnsi="Arial" w:cs="Arial"/>
        </w:rPr>
        <w:t xml:space="preserve">in bulk soil </w:t>
      </w:r>
      <w:r w:rsidR="00680CC6">
        <w:rPr>
          <w:rFonts w:ascii="Arial" w:hAnsi="Arial" w:cs="Arial"/>
        </w:rPr>
        <w:t>w</w:t>
      </w:r>
      <w:r w:rsidR="00D60B0C">
        <w:rPr>
          <w:rFonts w:ascii="Arial" w:hAnsi="Arial" w:cs="Arial"/>
        </w:rPr>
        <w:t>as</w:t>
      </w:r>
      <w:r w:rsidR="00680CC6">
        <w:rPr>
          <w:rFonts w:ascii="Arial" w:hAnsi="Arial" w:cs="Arial"/>
        </w:rPr>
        <w:t xml:space="preserve"> also </w:t>
      </w:r>
      <w:r w:rsidR="00807EC9">
        <w:rPr>
          <w:rFonts w:ascii="Arial" w:hAnsi="Arial" w:cs="Arial"/>
        </w:rPr>
        <w:t>negatively</w:t>
      </w:r>
      <w:r w:rsidR="0023528B">
        <w:rPr>
          <w:rFonts w:ascii="Arial" w:hAnsi="Arial" w:cs="Arial"/>
        </w:rPr>
        <w:t xml:space="preserve"> </w:t>
      </w:r>
      <w:r w:rsidR="00680CC6">
        <w:rPr>
          <w:rFonts w:ascii="Arial" w:hAnsi="Arial" w:cs="Arial"/>
        </w:rPr>
        <w:t>affected by drought</w:t>
      </w:r>
      <w:r w:rsidR="007D64A9">
        <w:rPr>
          <w:rFonts w:ascii="Arial" w:hAnsi="Arial" w:cs="Arial"/>
        </w:rPr>
        <w:t xml:space="preserve"> </w:t>
      </w:r>
      <w:r w:rsidR="00D60B0C">
        <w:rPr>
          <w:rFonts w:ascii="Arial" w:hAnsi="Arial" w:cs="Arial"/>
        </w:rPr>
        <w:t xml:space="preserve">with an overall </w:t>
      </w:r>
      <w:r w:rsidR="00680CC6">
        <w:rPr>
          <w:rFonts w:ascii="Arial" w:hAnsi="Arial" w:cs="Arial"/>
        </w:rPr>
        <w:t>decreas</w:t>
      </w:r>
      <w:r w:rsidR="00D60B0C">
        <w:rPr>
          <w:rFonts w:ascii="Arial" w:hAnsi="Arial" w:cs="Arial"/>
        </w:rPr>
        <w:t xml:space="preserve">e in </w:t>
      </w:r>
      <w:r w:rsidR="00C75FEF" w:rsidRPr="00C75FEF">
        <w:rPr>
          <w:rFonts w:ascii="Arial" w:hAnsi="Arial" w:cs="Arial"/>
          <w:i/>
          <w:iCs/>
        </w:rPr>
        <w:t>amoA</w:t>
      </w:r>
      <w:r w:rsidR="00C75FEF">
        <w:rPr>
          <w:rFonts w:ascii="Arial" w:hAnsi="Arial" w:cs="Arial"/>
        </w:rPr>
        <w:t>/</w:t>
      </w:r>
      <w:r w:rsidR="00D60B0C">
        <w:rPr>
          <w:rFonts w:ascii="Arial" w:hAnsi="Arial" w:cs="Arial"/>
        </w:rPr>
        <w:t>16S</w:t>
      </w:r>
      <w:r w:rsidR="00C75FEF">
        <w:rPr>
          <w:rFonts w:ascii="Arial" w:hAnsi="Arial" w:cs="Arial"/>
        </w:rPr>
        <w:t xml:space="preserve"> rRNA gene</w:t>
      </w:r>
      <w:r w:rsidR="00D60B0C">
        <w:rPr>
          <w:rFonts w:ascii="Arial" w:hAnsi="Arial" w:cs="Arial"/>
        </w:rPr>
        <w:t xml:space="preserve"> ratio </w:t>
      </w:r>
      <w:r w:rsidR="00680CC6">
        <w:rPr>
          <w:rFonts w:ascii="Arial" w:hAnsi="Arial" w:cs="Arial"/>
        </w:rPr>
        <w:t>in all cropping systems</w:t>
      </w:r>
      <w:r w:rsidR="00BA15B3">
        <w:rPr>
          <w:rFonts w:ascii="Arial" w:hAnsi="Arial" w:cs="Arial"/>
        </w:rPr>
        <w:t xml:space="preserve"> (</w:t>
      </w:r>
      <w:r w:rsidR="00BA15B3" w:rsidRPr="009C3ECA">
        <w:rPr>
          <w:rFonts w:ascii="Arial" w:hAnsi="Arial" w:cs="Arial"/>
          <w:highlight w:val="yellow"/>
        </w:rPr>
        <w:t xml:space="preserve">Fig.5: </w:t>
      </w:r>
      <w:r w:rsidR="00FC7EAB">
        <w:rPr>
          <w:rFonts w:ascii="Arial" w:hAnsi="Arial" w:cs="Arial"/>
          <w:highlight w:val="yellow"/>
        </w:rPr>
        <w:t xml:space="preserve">Comammox </w:t>
      </w:r>
      <w:r w:rsidR="00FC7EAB" w:rsidRPr="00FC7EAB">
        <w:rPr>
          <w:rFonts w:ascii="Arial" w:hAnsi="Arial" w:cs="Arial"/>
          <w:highlight w:val="yellow"/>
        </w:rPr>
        <w:t>B</w:t>
      </w:r>
      <w:r w:rsidR="00FC7EAB">
        <w:rPr>
          <w:rFonts w:ascii="Arial" w:hAnsi="Arial" w:cs="Arial"/>
          <w:highlight w:val="yellow"/>
        </w:rPr>
        <w:t>/</w:t>
      </w:r>
      <w:r w:rsidR="00FC7EAB" w:rsidRPr="00FC7EAB">
        <w:rPr>
          <w:rFonts w:ascii="Arial" w:hAnsi="Arial" w:cs="Arial"/>
          <w:highlight w:val="yellow"/>
        </w:rPr>
        <w:t>16S Ratio</w:t>
      </w:r>
      <w:r w:rsidR="00BA15B3">
        <w:rPr>
          <w:rFonts w:ascii="Arial" w:hAnsi="Arial" w:cs="Arial"/>
        </w:rPr>
        <w:t>)</w:t>
      </w:r>
      <w:r w:rsidR="00680CC6">
        <w:rPr>
          <w:rFonts w:ascii="Arial" w:hAnsi="Arial" w:cs="Arial"/>
        </w:rPr>
        <w:t>.</w:t>
      </w:r>
      <w:r w:rsidR="00FC7EAB">
        <w:rPr>
          <w:rFonts w:ascii="Arial" w:hAnsi="Arial" w:cs="Arial"/>
        </w:rPr>
        <w:t xml:space="preserve"> </w:t>
      </w:r>
      <w:r w:rsidR="00AC3042">
        <w:rPr>
          <w:rFonts w:ascii="Arial" w:hAnsi="Arial" w:cs="Arial"/>
        </w:rPr>
        <w:t xml:space="preserve">On the contrary, we could not detect any effect of drought on the AOB and Comammox </w:t>
      </w:r>
      <w:r w:rsidR="00AC3042" w:rsidRPr="00AC3042">
        <w:rPr>
          <w:rFonts w:ascii="Arial" w:hAnsi="Arial" w:cs="Arial"/>
          <w:i/>
          <w:iCs/>
        </w:rPr>
        <w:t>amoA</w:t>
      </w:r>
      <w:r w:rsidR="00AC3042">
        <w:rPr>
          <w:rFonts w:ascii="Arial" w:hAnsi="Arial" w:cs="Arial"/>
        </w:rPr>
        <w:t xml:space="preserve"> gene abundances in rhizosphere</w:t>
      </w:r>
      <w:r w:rsidR="00FC7EAB">
        <w:rPr>
          <w:rFonts w:ascii="Arial" w:hAnsi="Arial" w:cs="Arial"/>
        </w:rPr>
        <w:t xml:space="preserve"> (</w:t>
      </w:r>
      <w:r w:rsidR="00FC7EAB" w:rsidRPr="003F1E5A">
        <w:rPr>
          <w:rFonts w:ascii="Arial" w:hAnsi="Arial" w:cs="Arial"/>
          <w:highlight w:val="yellow"/>
        </w:rPr>
        <w:t>Table S3: ammonia-oxidizers abundance statistical analysis</w:t>
      </w:r>
      <w:r w:rsidR="00FC7EAB">
        <w:rPr>
          <w:rFonts w:ascii="Arial" w:hAnsi="Arial" w:cs="Arial"/>
        </w:rPr>
        <w:t>)</w:t>
      </w:r>
      <w:r w:rsidR="00AC3042">
        <w:rPr>
          <w:rFonts w:ascii="Arial" w:hAnsi="Arial" w:cs="Arial"/>
        </w:rPr>
        <w:t xml:space="preserve">. </w:t>
      </w:r>
      <w:r w:rsidR="00C57A6E">
        <w:rPr>
          <w:rFonts w:ascii="Arial" w:hAnsi="Arial" w:cs="Arial"/>
        </w:rPr>
        <w:t>T</w:t>
      </w:r>
      <w:r w:rsidR="00DD105E">
        <w:rPr>
          <w:rFonts w:ascii="Arial" w:hAnsi="Arial" w:cs="Arial"/>
        </w:rPr>
        <w:t xml:space="preserve">he effect of drought on the AOA </w:t>
      </w:r>
      <w:r w:rsidR="00DD105E" w:rsidRPr="00944B7A">
        <w:rPr>
          <w:rFonts w:ascii="Arial" w:hAnsi="Arial" w:cs="Arial"/>
          <w:i/>
          <w:iCs/>
        </w:rPr>
        <w:t>amoA</w:t>
      </w:r>
      <w:r w:rsidR="00DD105E">
        <w:rPr>
          <w:rFonts w:ascii="Arial" w:hAnsi="Arial" w:cs="Arial"/>
        </w:rPr>
        <w:t xml:space="preserve"> gene abundance was more pronounced in the rhizosphere than bulk soil, and</w:t>
      </w:r>
      <w:r w:rsidR="00C57A6E">
        <w:rPr>
          <w:rFonts w:ascii="Arial" w:hAnsi="Arial" w:cs="Arial"/>
        </w:rPr>
        <w:t xml:space="preserve"> interestingly,</w:t>
      </w:r>
      <w:r w:rsidR="00DD105E">
        <w:rPr>
          <w:rFonts w:ascii="Arial" w:hAnsi="Arial" w:cs="Arial"/>
        </w:rPr>
        <w:t xml:space="preserve"> </w:t>
      </w:r>
      <w:r w:rsidR="00AC3042">
        <w:rPr>
          <w:rFonts w:ascii="Arial" w:hAnsi="Arial" w:cs="Arial"/>
        </w:rPr>
        <w:t>the</w:t>
      </w:r>
      <w:r w:rsidR="0087778F">
        <w:rPr>
          <w:rFonts w:ascii="Arial" w:hAnsi="Arial" w:cs="Arial"/>
        </w:rPr>
        <w:t xml:space="preserve"> drought-treated rhizosphere soils tended to have increased AOA</w:t>
      </w:r>
      <w:r w:rsidR="00B527FA">
        <w:rPr>
          <w:rFonts w:ascii="Arial" w:hAnsi="Arial" w:cs="Arial"/>
        </w:rPr>
        <w:t xml:space="preserve"> </w:t>
      </w:r>
      <w:r w:rsidR="00B527FA" w:rsidRPr="00B527FA">
        <w:rPr>
          <w:rFonts w:ascii="Arial" w:hAnsi="Arial" w:cs="Arial"/>
          <w:i/>
          <w:iCs/>
        </w:rPr>
        <w:t>amoA</w:t>
      </w:r>
      <w:r w:rsidR="00B527FA">
        <w:rPr>
          <w:rFonts w:ascii="Arial" w:hAnsi="Arial" w:cs="Arial"/>
        </w:rPr>
        <w:t xml:space="preserve"> gene</w:t>
      </w:r>
      <w:r w:rsidR="0087778F">
        <w:rPr>
          <w:rFonts w:ascii="Arial" w:hAnsi="Arial" w:cs="Arial"/>
        </w:rPr>
        <w:t xml:space="preserve"> abundance (</w:t>
      </w:r>
      <w:r w:rsidR="00FC7EAB" w:rsidRPr="003F1E5A">
        <w:rPr>
          <w:rFonts w:ascii="Arial" w:hAnsi="Arial" w:cs="Arial"/>
          <w:highlight w:val="yellow"/>
        </w:rPr>
        <w:t>Table S3: ammonia-oxidizers abundance statistical analysis</w:t>
      </w:r>
      <w:r w:rsidR="00FC7EAB">
        <w:rPr>
          <w:rFonts w:ascii="Arial" w:hAnsi="Arial" w:cs="Arial"/>
          <w:highlight w:val="yellow"/>
        </w:rPr>
        <w:t xml:space="preserve">; </w:t>
      </w:r>
      <w:r w:rsidR="0087778F" w:rsidRPr="009C3ECA">
        <w:rPr>
          <w:rFonts w:ascii="Arial" w:hAnsi="Arial" w:cs="Arial"/>
          <w:highlight w:val="yellow"/>
        </w:rPr>
        <w:t xml:space="preserve">Fig.5: </w:t>
      </w:r>
      <w:r w:rsidR="00FC7EAB" w:rsidRPr="00FC7EAB">
        <w:rPr>
          <w:rFonts w:ascii="Arial" w:hAnsi="Arial" w:cs="Arial"/>
          <w:highlight w:val="yellow"/>
        </w:rPr>
        <w:t>AO</w:t>
      </w:r>
      <w:r w:rsidR="00FC7EAB">
        <w:rPr>
          <w:rFonts w:ascii="Arial" w:hAnsi="Arial" w:cs="Arial"/>
          <w:highlight w:val="yellow"/>
        </w:rPr>
        <w:t>A/</w:t>
      </w:r>
      <w:r w:rsidR="00FC7EAB" w:rsidRPr="00FC7EAB">
        <w:rPr>
          <w:rFonts w:ascii="Arial" w:hAnsi="Arial" w:cs="Arial"/>
          <w:highlight w:val="yellow"/>
        </w:rPr>
        <w:t>16S Ratio</w:t>
      </w:r>
      <w:r w:rsidR="0087778F">
        <w:rPr>
          <w:rFonts w:ascii="Arial" w:hAnsi="Arial" w:cs="Arial"/>
        </w:rPr>
        <w:t>).</w:t>
      </w:r>
      <w:r w:rsidR="00DE3E34">
        <w:rPr>
          <w:rFonts w:ascii="Arial" w:hAnsi="Arial" w:cs="Arial"/>
        </w:rPr>
        <w:t xml:space="preserve"> While the</w:t>
      </w:r>
      <w:r w:rsidR="00ED2543">
        <w:rPr>
          <w:rFonts w:ascii="Arial" w:hAnsi="Arial" w:cs="Arial"/>
        </w:rPr>
        <w:t xml:space="preserve"> drought effect on the AOA and Comammox clade A </w:t>
      </w:r>
      <w:r w:rsidR="00ED2543" w:rsidRPr="00B527FA">
        <w:rPr>
          <w:rFonts w:ascii="Arial" w:hAnsi="Arial" w:cs="Arial"/>
          <w:i/>
          <w:iCs/>
        </w:rPr>
        <w:t>amoA</w:t>
      </w:r>
      <w:r w:rsidR="00ED2543">
        <w:rPr>
          <w:rFonts w:ascii="Arial" w:hAnsi="Arial" w:cs="Arial"/>
        </w:rPr>
        <w:t xml:space="preserve">/16S rRNA gene abundance ratio was not significant, we detected a significant </w:t>
      </w:r>
      <w:r w:rsidR="00AC3042">
        <w:rPr>
          <w:rFonts w:ascii="Arial" w:hAnsi="Arial" w:cs="Arial"/>
        </w:rPr>
        <w:t>interaction effect of drought and cropping system</w:t>
      </w:r>
      <w:r w:rsidR="00B527FA">
        <w:rPr>
          <w:rFonts w:ascii="Arial" w:hAnsi="Arial" w:cs="Arial"/>
        </w:rPr>
        <w:t xml:space="preserve"> in bulk soil</w:t>
      </w:r>
      <w:r w:rsidR="00ED2543">
        <w:rPr>
          <w:rFonts w:ascii="Arial" w:hAnsi="Arial" w:cs="Arial"/>
        </w:rPr>
        <w:t xml:space="preserve"> </w:t>
      </w:r>
      <w:r w:rsidR="00B527FA">
        <w:rPr>
          <w:rFonts w:ascii="Arial" w:hAnsi="Arial" w:cs="Arial"/>
        </w:rPr>
        <w:t>of</w:t>
      </w:r>
      <w:r w:rsidR="00ED2543">
        <w:rPr>
          <w:rFonts w:ascii="Arial" w:hAnsi="Arial" w:cs="Arial"/>
        </w:rPr>
        <w:t xml:space="preserve"> </w:t>
      </w:r>
      <w:r w:rsidR="00B527FA">
        <w:rPr>
          <w:rFonts w:ascii="Arial" w:hAnsi="Arial" w:cs="Arial"/>
        </w:rPr>
        <w:t>both</w:t>
      </w:r>
      <w:r w:rsidR="00ED2543">
        <w:rPr>
          <w:rFonts w:ascii="Arial" w:hAnsi="Arial" w:cs="Arial"/>
        </w:rPr>
        <w:t xml:space="preserve"> groups, as well as </w:t>
      </w:r>
      <w:r w:rsidR="00B527FA">
        <w:rPr>
          <w:rFonts w:ascii="Arial" w:hAnsi="Arial" w:cs="Arial"/>
        </w:rPr>
        <w:t xml:space="preserve">the </w:t>
      </w:r>
      <w:r w:rsidR="00ED2543">
        <w:rPr>
          <w:rFonts w:ascii="Arial" w:hAnsi="Arial" w:cs="Arial"/>
        </w:rPr>
        <w:t>Comammox clade B</w:t>
      </w:r>
      <w:r w:rsidR="00FC7EAB">
        <w:rPr>
          <w:rFonts w:ascii="Arial" w:hAnsi="Arial" w:cs="Arial"/>
        </w:rPr>
        <w:t xml:space="preserve"> (</w:t>
      </w:r>
      <w:r w:rsidR="00FC7EAB" w:rsidRPr="003F1E5A">
        <w:rPr>
          <w:rFonts w:ascii="Arial" w:hAnsi="Arial" w:cs="Arial"/>
          <w:highlight w:val="yellow"/>
        </w:rPr>
        <w:t>Table S3: ammonia-oxidizers abundance statistical analysis</w:t>
      </w:r>
      <w:r w:rsidR="00FC7EAB">
        <w:rPr>
          <w:rFonts w:ascii="Arial" w:hAnsi="Arial" w:cs="Arial"/>
        </w:rPr>
        <w:t>)</w:t>
      </w:r>
      <w:r w:rsidR="00ED2543">
        <w:rPr>
          <w:rFonts w:ascii="Arial" w:hAnsi="Arial" w:cs="Arial"/>
        </w:rPr>
        <w:t xml:space="preserve">. Further </w:t>
      </w:r>
      <w:r w:rsidR="00DD105E">
        <w:rPr>
          <w:rFonts w:ascii="Arial" w:hAnsi="Arial" w:cs="Arial"/>
        </w:rPr>
        <w:t>pairwise comparisons</w:t>
      </w:r>
      <w:r w:rsidR="00ED2543">
        <w:rPr>
          <w:rFonts w:ascii="Arial" w:hAnsi="Arial" w:cs="Arial"/>
        </w:rPr>
        <w:t xml:space="preserve"> revealed that </w:t>
      </w:r>
      <w:r w:rsidR="00297228">
        <w:rPr>
          <w:rFonts w:ascii="Arial" w:hAnsi="Arial" w:cs="Arial"/>
        </w:rPr>
        <w:t>drought decreased the AOA and Comammox clade A</w:t>
      </w:r>
      <w:r w:rsidR="0022691A" w:rsidRPr="0022691A">
        <w:rPr>
          <w:rFonts w:ascii="Arial" w:hAnsi="Arial" w:cs="Arial"/>
          <w:i/>
          <w:iCs/>
        </w:rPr>
        <w:t xml:space="preserve"> </w:t>
      </w:r>
      <w:r w:rsidR="0022691A" w:rsidRPr="00B527FA">
        <w:rPr>
          <w:rFonts w:ascii="Arial" w:hAnsi="Arial" w:cs="Arial"/>
          <w:i/>
          <w:iCs/>
        </w:rPr>
        <w:t>amoA</w:t>
      </w:r>
      <w:r w:rsidR="0022691A">
        <w:rPr>
          <w:rFonts w:ascii="Arial" w:hAnsi="Arial" w:cs="Arial"/>
        </w:rPr>
        <w:t xml:space="preserve">/16S rRNA gene abundance ratio </w:t>
      </w:r>
      <w:r w:rsidR="00ED2543">
        <w:rPr>
          <w:rFonts w:ascii="Arial" w:hAnsi="Arial" w:cs="Arial"/>
        </w:rPr>
        <w:t xml:space="preserve">in the BIODYN </w:t>
      </w:r>
      <w:r w:rsidR="00B527FA">
        <w:rPr>
          <w:rFonts w:ascii="Arial" w:hAnsi="Arial" w:cs="Arial"/>
        </w:rPr>
        <w:t>system, wh</w:t>
      </w:r>
      <w:r w:rsidR="00297228">
        <w:rPr>
          <w:rFonts w:ascii="Arial" w:hAnsi="Arial" w:cs="Arial"/>
        </w:rPr>
        <w:t xml:space="preserve">ereas it </w:t>
      </w:r>
      <w:r w:rsidR="00F61573">
        <w:rPr>
          <w:rFonts w:ascii="Arial" w:hAnsi="Arial" w:cs="Arial"/>
        </w:rPr>
        <w:t xml:space="preserve">tended to </w:t>
      </w:r>
      <w:r w:rsidR="00297228">
        <w:rPr>
          <w:rFonts w:ascii="Arial" w:hAnsi="Arial" w:cs="Arial"/>
        </w:rPr>
        <w:t xml:space="preserve">increase </w:t>
      </w:r>
      <w:r w:rsidR="003C5BFD">
        <w:rPr>
          <w:rFonts w:ascii="Arial" w:hAnsi="Arial" w:cs="Arial"/>
        </w:rPr>
        <w:t>in</w:t>
      </w:r>
      <w:r w:rsidR="00FC7EAB">
        <w:rPr>
          <w:rFonts w:ascii="Arial" w:hAnsi="Arial" w:cs="Arial"/>
        </w:rPr>
        <w:t xml:space="preserve"> the CONFYM system</w:t>
      </w:r>
      <w:r w:rsidR="00297228">
        <w:rPr>
          <w:rFonts w:ascii="Arial" w:hAnsi="Arial" w:cs="Arial"/>
        </w:rPr>
        <w:t xml:space="preserve"> </w:t>
      </w:r>
      <w:r w:rsidR="003C5BFD">
        <w:rPr>
          <w:rFonts w:ascii="Arial" w:hAnsi="Arial" w:cs="Arial"/>
          <w:highlight w:val="yellow"/>
        </w:rPr>
        <w:t>(</w:t>
      </w:r>
      <w:r w:rsidR="003C5BFD" w:rsidRPr="009C3ECA">
        <w:rPr>
          <w:rFonts w:ascii="Arial" w:hAnsi="Arial" w:cs="Arial"/>
          <w:highlight w:val="yellow"/>
        </w:rPr>
        <w:t xml:space="preserve">Fig.5: </w:t>
      </w:r>
      <w:r w:rsidR="003C5BFD" w:rsidRPr="00FC7EAB">
        <w:rPr>
          <w:rFonts w:ascii="Arial" w:hAnsi="Arial" w:cs="Arial"/>
          <w:highlight w:val="yellow"/>
        </w:rPr>
        <w:t>AO</w:t>
      </w:r>
      <w:r w:rsidR="003C5BFD">
        <w:rPr>
          <w:rFonts w:ascii="Arial" w:hAnsi="Arial" w:cs="Arial"/>
          <w:highlight w:val="yellow"/>
        </w:rPr>
        <w:t>A/</w:t>
      </w:r>
      <w:r w:rsidR="003C5BFD" w:rsidRPr="00FC7EAB">
        <w:rPr>
          <w:rFonts w:ascii="Arial" w:hAnsi="Arial" w:cs="Arial"/>
          <w:highlight w:val="yellow"/>
        </w:rPr>
        <w:t>16S Ratio</w:t>
      </w:r>
      <w:r w:rsidR="003C5BFD">
        <w:rPr>
          <w:rFonts w:ascii="Arial" w:hAnsi="Arial" w:cs="Arial"/>
        </w:rPr>
        <w:t>;</w:t>
      </w:r>
      <w:r w:rsidR="003C5BFD">
        <w:rPr>
          <w:rFonts w:ascii="Arial" w:hAnsi="Arial" w:cs="Arial"/>
          <w:highlight w:val="yellow"/>
        </w:rPr>
        <w:t xml:space="preserve"> Comammox A/</w:t>
      </w:r>
      <w:r w:rsidR="003C5BFD" w:rsidRPr="00FC7EAB">
        <w:rPr>
          <w:rFonts w:ascii="Arial" w:hAnsi="Arial" w:cs="Arial"/>
          <w:highlight w:val="yellow"/>
        </w:rPr>
        <w:t>16S Ratio</w:t>
      </w:r>
      <w:r w:rsidR="003C5BFD">
        <w:rPr>
          <w:rFonts w:ascii="Arial" w:hAnsi="Arial" w:cs="Arial"/>
        </w:rPr>
        <w:t>).</w:t>
      </w:r>
      <w:r w:rsidR="00687106">
        <w:rPr>
          <w:rFonts w:ascii="Arial" w:hAnsi="Arial" w:cs="Arial"/>
        </w:rPr>
        <w:t xml:space="preserve"> Shifts in </w:t>
      </w:r>
      <w:r w:rsidR="00687106" w:rsidRPr="00B527FA">
        <w:rPr>
          <w:rFonts w:ascii="Arial" w:hAnsi="Arial" w:cs="Arial"/>
          <w:i/>
          <w:iCs/>
        </w:rPr>
        <w:t>amoA</w:t>
      </w:r>
      <w:r w:rsidR="00687106">
        <w:rPr>
          <w:rFonts w:ascii="Arial" w:hAnsi="Arial" w:cs="Arial"/>
        </w:rPr>
        <w:t xml:space="preserve"> gene abundances in response to drought were mainly observed either in the beginning of drought period (first sampling) or after rewetting event (fourth </w:t>
      </w:r>
      <w:proofErr w:type="gramStart"/>
      <w:r w:rsidR="00687106">
        <w:rPr>
          <w:rFonts w:ascii="Arial" w:hAnsi="Arial" w:cs="Arial"/>
        </w:rPr>
        <w:t>and  fifth</w:t>
      </w:r>
      <w:proofErr w:type="gramEnd"/>
      <w:r w:rsidR="00687106">
        <w:rPr>
          <w:rFonts w:ascii="Arial" w:hAnsi="Arial" w:cs="Arial"/>
        </w:rPr>
        <w:t xml:space="preserve"> sampling). Statistical analysis showed that</w:t>
      </w:r>
      <w:r w:rsidR="00F61573">
        <w:rPr>
          <w:rFonts w:ascii="Arial" w:hAnsi="Arial" w:cs="Arial"/>
        </w:rPr>
        <w:t xml:space="preserve"> sampling time was also found to be associated with drought and cropping system as indicated by significant interaction effects</w:t>
      </w:r>
      <w:r w:rsidR="00687106">
        <w:rPr>
          <w:rFonts w:ascii="Arial" w:hAnsi="Arial" w:cs="Arial"/>
        </w:rPr>
        <w:t xml:space="preserve">, </w:t>
      </w:r>
      <w:r w:rsidR="00F143E2">
        <w:rPr>
          <w:rFonts w:ascii="Arial" w:hAnsi="Arial" w:cs="Arial"/>
        </w:rPr>
        <w:t>specifically within bulk soil samples of the</w:t>
      </w:r>
      <w:r w:rsidR="00F61573">
        <w:rPr>
          <w:rFonts w:ascii="Arial" w:hAnsi="Arial" w:cs="Arial"/>
        </w:rPr>
        <w:t xml:space="preserve"> AOA and Comammox clade B (</w:t>
      </w:r>
      <w:r w:rsidR="00F61573" w:rsidRPr="003F1E5A">
        <w:rPr>
          <w:rFonts w:ascii="Arial" w:hAnsi="Arial" w:cs="Arial"/>
          <w:highlight w:val="yellow"/>
        </w:rPr>
        <w:t>Table S3: ammonia-oxidizers abundance statistical analysis</w:t>
      </w:r>
      <w:r w:rsidR="00F61573">
        <w:rPr>
          <w:rFonts w:ascii="Arial" w:hAnsi="Arial" w:cs="Arial"/>
        </w:rPr>
        <w:t>).</w:t>
      </w:r>
    </w:p>
    <w:p w:rsidR="003C5BFD" w:rsidRDefault="003C5BFD" w:rsidP="00F238A8">
      <w:pPr>
        <w:spacing w:line="480" w:lineRule="auto"/>
        <w:jc w:val="both"/>
        <w:rPr>
          <w:rFonts w:ascii="Arial" w:hAnsi="Arial" w:cs="Arial"/>
        </w:rPr>
      </w:pPr>
    </w:p>
    <w:p w:rsidR="002D4859" w:rsidRPr="00393993" w:rsidRDefault="00393993" w:rsidP="00F238A8">
      <w:pPr>
        <w:spacing w:line="480" w:lineRule="auto"/>
        <w:jc w:val="both"/>
        <w:rPr>
          <w:rFonts w:ascii="Arial" w:hAnsi="Arial" w:cs="Arial"/>
          <w:b/>
          <w:bCs/>
        </w:rPr>
      </w:pPr>
      <w:r w:rsidRPr="00393993">
        <w:rPr>
          <w:rFonts w:ascii="Arial" w:hAnsi="Arial" w:cs="Arial"/>
          <w:b/>
          <w:bCs/>
        </w:rPr>
        <w:t>Relationship between environmental factors and ammonia-oxidizing communities</w:t>
      </w:r>
    </w:p>
    <w:p w:rsidR="002D4859" w:rsidRDefault="00D0140B" w:rsidP="00F238A8">
      <w:pPr>
        <w:spacing w:line="480" w:lineRule="auto"/>
        <w:jc w:val="both"/>
        <w:rPr>
          <w:rFonts w:ascii="Arial" w:hAnsi="Arial" w:cs="Arial"/>
        </w:rPr>
      </w:pPr>
      <w:r>
        <w:rPr>
          <w:rFonts w:ascii="Arial" w:hAnsi="Arial" w:cs="Arial"/>
        </w:rPr>
        <w:tab/>
        <w:t xml:space="preserve">Correlation analysis showed that in general, all of ammonia-oxidizers </w:t>
      </w:r>
      <w:r w:rsidR="004F6483">
        <w:rPr>
          <w:rFonts w:ascii="Arial" w:hAnsi="Arial" w:cs="Arial"/>
        </w:rPr>
        <w:t>beta diversity</w:t>
      </w:r>
      <w:r w:rsidR="001375D2">
        <w:rPr>
          <w:rFonts w:ascii="Arial" w:hAnsi="Arial" w:cs="Arial"/>
        </w:rPr>
        <w:t xml:space="preserve"> in bulk soil </w:t>
      </w:r>
      <w:r>
        <w:rPr>
          <w:rFonts w:ascii="Arial" w:hAnsi="Arial" w:cs="Arial"/>
        </w:rPr>
        <w:t>positively correlated with ammonium (NH4</w:t>
      </w:r>
      <w:r w:rsidRPr="00D0140B">
        <w:rPr>
          <w:rFonts w:ascii="Arial" w:hAnsi="Arial" w:cs="Arial"/>
          <w:vertAlign w:val="superscript"/>
        </w:rPr>
        <w:t>+</w:t>
      </w:r>
      <w:r>
        <w:rPr>
          <w:rFonts w:ascii="Arial" w:hAnsi="Arial" w:cs="Arial"/>
        </w:rPr>
        <w:t xml:space="preserve">) content, soil pH, total C and N, as well as magnesium (Mg) content </w:t>
      </w:r>
      <w:r w:rsidRPr="003B1DC1">
        <w:rPr>
          <w:rFonts w:ascii="Arial" w:hAnsi="Arial" w:cs="Arial"/>
          <w:highlight w:val="yellow"/>
        </w:rPr>
        <w:t>(</w:t>
      </w:r>
      <w:r w:rsidR="003B1DC1" w:rsidRPr="003B1DC1">
        <w:rPr>
          <w:rFonts w:ascii="Arial" w:hAnsi="Arial" w:cs="Arial"/>
          <w:highlight w:val="yellow"/>
        </w:rPr>
        <w:t>Fig. 6: correlation</w:t>
      </w:r>
      <w:r w:rsidR="004F6483">
        <w:rPr>
          <w:rFonts w:ascii="Arial" w:hAnsi="Arial" w:cs="Arial"/>
          <w:highlight w:val="yellow"/>
        </w:rPr>
        <w:t xml:space="preserve"> figure</w:t>
      </w:r>
      <w:r w:rsidR="003B1DC1" w:rsidRPr="003B1DC1">
        <w:rPr>
          <w:rFonts w:ascii="Arial" w:hAnsi="Arial" w:cs="Arial"/>
          <w:highlight w:val="yellow"/>
        </w:rPr>
        <w:t>;</w:t>
      </w:r>
      <w:r w:rsidR="003B1DC1">
        <w:rPr>
          <w:rFonts w:ascii="Arial" w:hAnsi="Arial" w:cs="Arial"/>
        </w:rPr>
        <w:t xml:space="preserve"> </w:t>
      </w:r>
      <w:r w:rsidRPr="00D0140B">
        <w:rPr>
          <w:rFonts w:ascii="Arial" w:hAnsi="Arial" w:cs="Arial"/>
          <w:highlight w:val="yellow"/>
        </w:rPr>
        <w:t>Table S4: correlation statistical analysis</w:t>
      </w:r>
      <w:r>
        <w:rPr>
          <w:rFonts w:ascii="Arial" w:hAnsi="Arial" w:cs="Arial"/>
        </w:rPr>
        <w:t xml:space="preserve">), </w:t>
      </w:r>
      <w:r w:rsidR="004F6483">
        <w:rPr>
          <w:rFonts w:ascii="Arial" w:hAnsi="Arial" w:cs="Arial"/>
        </w:rPr>
        <w:t>where</w:t>
      </w:r>
      <w:r>
        <w:rPr>
          <w:rFonts w:ascii="Arial" w:hAnsi="Arial" w:cs="Arial"/>
        </w:rPr>
        <w:t xml:space="preserve"> the communities had strongest correlation with soil pH. </w:t>
      </w:r>
      <w:r w:rsidR="003B1DC1">
        <w:rPr>
          <w:rFonts w:ascii="Arial" w:hAnsi="Arial" w:cs="Arial"/>
        </w:rPr>
        <w:t>Meanwhile, we could not identify any correlations between ammonia-oxidizers</w:t>
      </w:r>
      <w:r w:rsidR="004F6483">
        <w:rPr>
          <w:rFonts w:ascii="Arial" w:hAnsi="Arial" w:cs="Arial"/>
        </w:rPr>
        <w:t xml:space="preserve"> diversity</w:t>
      </w:r>
      <w:r w:rsidR="003B1DC1">
        <w:rPr>
          <w:rFonts w:ascii="Arial" w:hAnsi="Arial" w:cs="Arial"/>
        </w:rPr>
        <w:t xml:space="preserve"> with nitrate (NO3</w:t>
      </w:r>
      <w:r w:rsidR="003B1DC1" w:rsidRPr="003B1DC1">
        <w:rPr>
          <w:rFonts w:ascii="Arial" w:hAnsi="Arial" w:cs="Arial"/>
          <w:vertAlign w:val="superscript"/>
        </w:rPr>
        <w:t>+</w:t>
      </w:r>
      <w:r w:rsidR="003B1DC1">
        <w:rPr>
          <w:rFonts w:ascii="Arial" w:hAnsi="Arial" w:cs="Arial"/>
        </w:rPr>
        <w:t xml:space="preserve">) content or soil water content (GWC). The </w:t>
      </w:r>
      <w:r>
        <w:rPr>
          <w:rFonts w:ascii="Arial" w:hAnsi="Arial" w:cs="Arial"/>
        </w:rPr>
        <w:t>AOB and Comammox communities also demonstrated to have marginal correlation with phosphorus (P) and potassium (K) content, respectively (</w:t>
      </w:r>
      <w:r w:rsidRPr="00D0140B">
        <w:rPr>
          <w:rFonts w:ascii="Arial" w:hAnsi="Arial" w:cs="Arial"/>
          <w:highlight w:val="yellow"/>
        </w:rPr>
        <w:t>Table S4: correlation statistical analysis</w:t>
      </w:r>
      <w:r>
        <w:rPr>
          <w:rFonts w:ascii="Arial" w:hAnsi="Arial" w:cs="Arial"/>
        </w:rPr>
        <w:t>).</w:t>
      </w:r>
      <w:r w:rsidR="004F6483">
        <w:rPr>
          <w:rFonts w:ascii="Arial" w:hAnsi="Arial" w:cs="Arial"/>
        </w:rPr>
        <w:t xml:space="preserve"> </w:t>
      </w:r>
      <w:r w:rsidR="00802677">
        <w:rPr>
          <w:rFonts w:ascii="Arial" w:hAnsi="Arial" w:cs="Arial"/>
        </w:rPr>
        <w:t>Moreover</w:t>
      </w:r>
      <w:r w:rsidR="004F6483">
        <w:rPr>
          <w:rFonts w:ascii="Arial" w:hAnsi="Arial" w:cs="Arial"/>
        </w:rPr>
        <w:t xml:space="preserve">, </w:t>
      </w:r>
      <w:r w:rsidR="007F1A70">
        <w:rPr>
          <w:rFonts w:ascii="Arial" w:hAnsi="Arial" w:cs="Arial"/>
        </w:rPr>
        <w:t>w</w:t>
      </w:r>
      <w:r w:rsidR="004F6483">
        <w:rPr>
          <w:rFonts w:ascii="Arial" w:hAnsi="Arial" w:cs="Arial"/>
        </w:rPr>
        <w:t xml:space="preserve">e found that </w:t>
      </w:r>
      <w:r w:rsidR="004F6483" w:rsidRPr="004F6483">
        <w:rPr>
          <w:rFonts w:ascii="Arial" w:hAnsi="Arial" w:cs="Arial"/>
          <w:i/>
          <w:iCs/>
        </w:rPr>
        <w:t>amoA</w:t>
      </w:r>
      <w:r w:rsidR="004F6483">
        <w:rPr>
          <w:rFonts w:ascii="Arial" w:hAnsi="Arial" w:cs="Arial"/>
        </w:rPr>
        <w:t xml:space="preserve"> gene abundance of all ammonia-oxidizing groups negatively correlated with NH4</w:t>
      </w:r>
      <w:r w:rsidR="004F6483" w:rsidRPr="00D0140B">
        <w:rPr>
          <w:rFonts w:ascii="Arial" w:hAnsi="Arial" w:cs="Arial"/>
          <w:vertAlign w:val="superscript"/>
        </w:rPr>
        <w:t>+</w:t>
      </w:r>
      <w:r w:rsidR="004F6483">
        <w:rPr>
          <w:rFonts w:ascii="Arial" w:hAnsi="Arial" w:cs="Arial"/>
        </w:rPr>
        <w:t xml:space="preserve"> with different magnitudes, with NH4</w:t>
      </w:r>
      <w:r w:rsidR="004F6483" w:rsidRPr="00D0140B">
        <w:rPr>
          <w:rFonts w:ascii="Arial" w:hAnsi="Arial" w:cs="Arial"/>
          <w:vertAlign w:val="superscript"/>
        </w:rPr>
        <w:t>+</w:t>
      </w:r>
      <w:r w:rsidR="004F6483">
        <w:rPr>
          <w:rFonts w:ascii="Arial" w:hAnsi="Arial" w:cs="Arial"/>
          <w:vertAlign w:val="superscript"/>
        </w:rPr>
        <w:t xml:space="preserve"> </w:t>
      </w:r>
      <w:r w:rsidR="004F6483">
        <w:rPr>
          <w:rFonts w:ascii="Arial" w:hAnsi="Arial" w:cs="Arial"/>
        </w:rPr>
        <w:t>being the strongest driver for the AOA abundance.</w:t>
      </w:r>
      <w:r w:rsidR="007F1A70">
        <w:rPr>
          <w:rFonts w:ascii="Arial" w:hAnsi="Arial" w:cs="Arial"/>
        </w:rPr>
        <w:t xml:space="preserve"> </w:t>
      </w:r>
      <w:r w:rsidR="004F6483">
        <w:rPr>
          <w:rFonts w:ascii="Arial" w:hAnsi="Arial" w:cs="Arial"/>
        </w:rPr>
        <w:t>By contrast, there were no significant correlations between NO3</w:t>
      </w:r>
      <w:r w:rsidR="004F6483" w:rsidRPr="007F1A70">
        <w:rPr>
          <w:rFonts w:ascii="Arial" w:hAnsi="Arial" w:cs="Arial"/>
          <w:vertAlign w:val="superscript"/>
        </w:rPr>
        <w:t>+</w:t>
      </w:r>
      <w:r w:rsidR="004F6483">
        <w:rPr>
          <w:rFonts w:ascii="Arial" w:hAnsi="Arial" w:cs="Arial"/>
        </w:rPr>
        <w:t xml:space="preserve"> content with ammonia-oxidizers abundance.</w:t>
      </w:r>
      <w:r w:rsidR="007F1A70">
        <w:rPr>
          <w:rFonts w:ascii="Arial" w:hAnsi="Arial" w:cs="Arial"/>
        </w:rPr>
        <w:t xml:space="preserve"> While soil pH, and total C and N </w:t>
      </w:r>
      <w:r w:rsidR="00802677">
        <w:rPr>
          <w:rFonts w:ascii="Arial" w:hAnsi="Arial" w:cs="Arial"/>
        </w:rPr>
        <w:t>primarily</w:t>
      </w:r>
      <w:r w:rsidR="007F1A70">
        <w:rPr>
          <w:rFonts w:ascii="Arial" w:hAnsi="Arial" w:cs="Arial"/>
        </w:rPr>
        <w:t xml:space="preserve"> connected with </w:t>
      </w:r>
      <w:r w:rsidR="007F1A70" w:rsidRPr="004F6483">
        <w:rPr>
          <w:rFonts w:ascii="Arial" w:hAnsi="Arial" w:cs="Arial"/>
          <w:i/>
          <w:iCs/>
        </w:rPr>
        <w:t>amoA</w:t>
      </w:r>
      <w:r w:rsidR="007F1A70">
        <w:rPr>
          <w:rFonts w:ascii="Arial" w:hAnsi="Arial" w:cs="Arial"/>
        </w:rPr>
        <w:t xml:space="preserve"> gene abundances, soil pH was not a significant driver for the AOB abundance.</w:t>
      </w:r>
      <w:r w:rsidR="00CC085E">
        <w:rPr>
          <w:rFonts w:ascii="Arial" w:hAnsi="Arial" w:cs="Arial"/>
        </w:rPr>
        <w:t xml:space="preserve"> Importantly, we found a positive correlation between the community abundance with soil water content</w:t>
      </w:r>
      <w:r w:rsidR="00802677">
        <w:rPr>
          <w:rFonts w:ascii="Arial" w:hAnsi="Arial" w:cs="Arial"/>
        </w:rPr>
        <w:t xml:space="preserve">, </w:t>
      </w:r>
      <w:r w:rsidR="00CC085E">
        <w:rPr>
          <w:rFonts w:ascii="Arial" w:hAnsi="Arial" w:cs="Arial"/>
        </w:rPr>
        <w:t>which supported the previous finding</w:t>
      </w:r>
      <w:r w:rsidR="00D208F5">
        <w:rPr>
          <w:rFonts w:ascii="Arial" w:hAnsi="Arial" w:cs="Arial"/>
        </w:rPr>
        <w:t>s</w:t>
      </w:r>
      <w:r w:rsidR="00CC085E">
        <w:rPr>
          <w:rFonts w:ascii="Arial" w:hAnsi="Arial" w:cs="Arial"/>
        </w:rPr>
        <w:t xml:space="preserve"> of the observed drought effect on the </w:t>
      </w:r>
      <w:r w:rsidR="00CC085E" w:rsidRPr="00CC085E">
        <w:rPr>
          <w:rFonts w:ascii="Arial" w:hAnsi="Arial" w:cs="Arial"/>
          <w:i/>
          <w:iCs/>
        </w:rPr>
        <w:t>amoA</w:t>
      </w:r>
      <w:r w:rsidR="00CC085E">
        <w:rPr>
          <w:rFonts w:ascii="Arial" w:hAnsi="Arial" w:cs="Arial"/>
        </w:rPr>
        <w:t xml:space="preserve"> gene abundance.</w:t>
      </w:r>
      <w:r w:rsidR="00802677">
        <w:rPr>
          <w:rFonts w:ascii="Arial" w:hAnsi="Arial" w:cs="Arial"/>
        </w:rPr>
        <w:t xml:space="preserve"> </w:t>
      </w:r>
      <w:r w:rsidR="004F6483">
        <w:rPr>
          <w:rFonts w:ascii="Arial" w:hAnsi="Arial" w:cs="Arial"/>
        </w:rPr>
        <w:t xml:space="preserve">Furthermore, </w:t>
      </w:r>
      <w:r w:rsidR="00D208F5">
        <w:rPr>
          <w:rFonts w:ascii="Arial" w:hAnsi="Arial" w:cs="Arial"/>
        </w:rPr>
        <w:t xml:space="preserve">correlation analysis indicated that </w:t>
      </w:r>
      <w:r w:rsidR="00EC3F60">
        <w:rPr>
          <w:rFonts w:ascii="Arial" w:hAnsi="Arial" w:cs="Arial"/>
        </w:rPr>
        <w:t xml:space="preserve">the abundance of all </w:t>
      </w:r>
      <w:r w:rsidR="00D208F5">
        <w:rPr>
          <w:rFonts w:ascii="Arial" w:hAnsi="Arial" w:cs="Arial"/>
        </w:rPr>
        <w:t>ammonia-oxidiz</w:t>
      </w:r>
      <w:r w:rsidR="00EC3F60">
        <w:rPr>
          <w:rFonts w:ascii="Arial" w:hAnsi="Arial" w:cs="Arial"/>
        </w:rPr>
        <w:t xml:space="preserve">ing groups was </w:t>
      </w:r>
      <w:r w:rsidR="00D208F5">
        <w:rPr>
          <w:rFonts w:ascii="Arial" w:hAnsi="Arial" w:cs="Arial"/>
        </w:rPr>
        <w:t>negative</w:t>
      </w:r>
      <w:r w:rsidR="00EC3F60">
        <w:rPr>
          <w:rFonts w:ascii="Arial" w:hAnsi="Arial" w:cs="Arial"/>
        </w:rPr>
        <w:t>ly</w:t>
      </w:r>
      <w:r w:rsidR="00D208F5">
        <w:rPr>
          <w:rFonts w:ascii="Arial" w:hAnsi="Arial" w:cs="Arial"/>
        </w:rPr>
        <w:t xml:space="preserve"> </w:t>
      </w:r>
      <w:r w:rsidR="00EC3F60">
        <w:rPr>
          <w:rFonts w:ascii="Arial" w:hAnsi="Arial" w:cs="Arial"/>
        </w:rPr>
        <w:t>correlated</w:t>
      </w:r>
      <w:r w:rsidR="00D208F5">
        <w:rPr>
          <w:rFonts w:ascii="Arial" w:hAnsi="Arial" w:cs="Arial"/>
        </w:rPr>
        <w:t xml:space="preserve"> with soil dry matter (TS)</w:t>
      </w:r>
      <w:r w:rsidR="00EC3F60" w:rsidRPr="00EC3F60">
        <w:rPr>
          <w:rFonts w:ascii="Arial" w:hAnsi="Arial" w:cs="Arial"/>
          <w:highlight w:val="yellow"/>
        </w:rPr>
        <w:t xml:space="preserve"> </w:t>
      </w:r>
      <w:r w:rsidR="00EC3F60" w:rsidRPr="003B1DC1">
        <w:rPr>
          <w:rFonts w:ascii="Arial" w:hAnsi="Arial" w:cs="Arial"/>
          <w:highlight w:val="yellow"/>
        </w:rPr>
        <w:t>(Fig. 6: correlation</w:t>
      </w:r>
      <w:r w:rsidR="00EC3F60">
        <w:rPr>
          <w:rFonts w:ascii="Arial" w:hAnsi="Arial" w:cs="Arial"/>
          <w:highlight w:val="yellow"/>
        </w:rPr>
        <w:t xml:space="preserve"> figure</w:t>
      </w:r>
      <w:r w:rsidR="00EC3F60" w:rsidRPr="003B1DC1">
        <w:rPr>
          <w:rFonts w:ascii="Arial" w:hAnsi="Arial" w:cs="Arial"/>
          <w:highlight w:val="yellow"/>
        </w:rPr>
        <w:t>;</w:t>
      </w:r>
      <w:r w:rsidR="00EC3F60">
        <w:rPr>
          <w:rFonts w:ascii="Arial" w:hAnsi="Arial" w:cs="Arial"/>
        </w:rPr>
        <w:t xml:space="preserve"> </w:t>
      </w:r>
      <w:r w:rsidR="00EC3F60" w:rsidRPr="00D0140B">
        <w:rPr>
          <w:rFonts w:ascii="Arial" w:hAnsi="Arial" w:cs="Arial"/>
          <w:highlight w:val="yellow"/>
        </w:rPr>
        <w:t>Table S4: correlation statistical analysis</w:t>
      </w:r>
      <w:r w:rsidR="00EC3F60">
        <w:rPr>
          <w:rFonts w:ascii="Arial" w:hAnsi="Arial" w:cs="Arial"/>
        </w:rPr>
        <w:t>).</w:t>
      </w:r>
    </w:p>
    <w:p w:rsidR="002D4859" w:rsidRDefault="002D4859" w:rsidP="00F238A8">
      <w:pPr>
        <w:spacing w:line="480" w:lineRule="auto"/>
        <w:jc w:val="both"/>
        <w:rPr>
          <w:rFonts w:ascii="Arial" w:hAnsi="Arial" w:cs="Arial"/>
        </w:rPr>
      </w:pPr>
    </w:p>
    <w:p w:rsidR="002D4859" w:rsidRDefault="002D4859" w:rsidP="00F238A8">
      <w:pPr>
        <w:spacing w:line="480" w:lineRule="auto"/>
        <w:jc w:val="both"/>
        <w:rPr>
          <w:rFonts w:ascii="Arial" w:hAnsi="Arial" w:cs="Arial"/>
        </w:rPr>
      </w:pPr>
    </w:p>
    <w:p w:rsidR="002D4859" w:rsidRDefault="002D4859" w:rsidP="00F238A8">
      <w:pPr>
        <w:spacing w:line="480" w:lineRule="auto"/>
        <w:jc w:val="both"/>
        <w:rPr>
          <w:rFonts w:ascii="Arial" w:hAnsi="Arial" w:cs="Arial"/>
        </w:rPr>
      </w:pPr>
    </w:p>
    <w:p w:rsidR="00DF664C" w:rsidRPr="009E0F40" w:rsidRDefault="00DF664C" w:rsidP="00F238A8">
      <w:pPr>
        <w:spacing w:line="480" w:lineRule="auto"/>
        <w:jc w:val="both"/>
        <w:rPr>
          <w:rFonts w:ascii="Arial" w:hAnsi="Arial" w:cs="Arial"/>
        </w:rPr>
      </w:pPr>
    </w:p>
    <w:p w:rsidR="00DF664C" w:rsidRPr="009E0F40" w:rsidRDefault="00DF664C" w:rsidP="00F238A8">
      <w:pPr>
        <w:spacing w:line="480" w:lineRule="auto"/>
        <w:jc w:val="both"/>
        <w:rPr>
          <w:rFonts w:ascii="Arial" w:hAnsi="Arial" w:cs="Arial"/>
        </w:rPr>
      </w:pPr>
    </w:p>
    <w:sectPr w:rsidR="00DF664C" w:rsidRPr="009E0F40" w:rsidSect="0049607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urent Philippot" w:date="2024-02-06T10:24:00Z" w:initials="LP">
    <w:p w:rsidR="000609E4" w:rsidRDefault="000609E4">
      <w:pPr>
        <w:pStyle w:val="Commentaire"/>
      </w:pPr>
      <w:r>
        <w:rPr>
          <w:rStyle w:val="Marquedecommentaire"/>
        </w:rPr>
        <w:annotationRef/>
      </w:r>
      <w:r>
        <w:t>Can you please test for an interaction of drought X fertilization on GWC (without the resilience date)?</w:t>
      </w:r>
    </w:p>
  </w:comment>
  <w:comment w:id="6" w:author="Laurent Philippot" w:date="2024-02-06T10:23:00Z" w:initials="LP">
    <w:p w:rsidR="000609E4" w:rsidRDefault="000609E4">
      <w:pPr>
        <w:pStyle w:val="Commentaire"/>
      </w:pPr>
      <w:r>
        <w:rPr>
          <w:rStyle w:val="Marquedecommentaire"/>
        </w:rPr>
        <w:annotationRef/>
      </w:r>
      <w:r>
        <w:t>New sentence</w:t>
      </w:r>
    </w:p>
  </w:comment>
  <w:comment w:id="39" w:author="Laurent Philippot" w:date="2024-02-07T11:13:00Z" w:initials="LP">
    <w:p w:rsidR="000609E4" w:rsidRDefault="000609E4">
      <w:pPr>
        <w:pStyle w:val="Commentaire"/>
      </w:pPr>
      <w:r>
        <w:rPr>
          <w:rStyle w:val="Marquedecommentaire"/>
        </w:rPr>
        <w:annotationRef/>
      </w:r>
      <w:r>
        <w:t>This is weird that the drought effect is stronger on AOB than AOA here but then it is the opposite after CAP! When looking at figures 15 to 18, it seems that the drought effect is stronger on AOA. Can you please double check (the order is not the same, for figures 8-9 it is AOB then AOA but for the before CAP, it is AOA and then AOB)</w:t>
      </w:r>
    </w:p>
  </w:comment>
  <w:comment w:id="114" w:author="Laurent Philippot" w:date="2024-02-07T12:18:00Z" w:initials="LP">
    <w:p w:rsidR="005F527B" w:rsidRDefault="005F527B">
      <w:pPr>
        <w:pStyle w:val="Commentaire"/>
      </w:pPr>
      <w:r>
        <w:rPr>
          <w:rStyle w:val="Marquedecommentaire"/>
        </w:rPr>
        <w:annotationRef/>
      </w:r>
      <w:r w:rsidR="00B400B5">
        <w:rPr>
          <w:noProof/>
        </w:rPr>
        <w:t>the sentence is too long</w:t>
      </w:r>
    </w:p>
  </w:comment>
  <w:comment w:id="128" w:author="Laurent Philippot" w:date="2024-02-08T10:29:00Z" w:initials="LP">
    <w:p w:rsidR="00B400B5" w:rsidRDefault="00B400B5">
      <w:pPr>
        <w:pStyle w:val="Commentaire"/>
      </w:pPr>
      <w:r>
        <w:rPr>
          <w:rStyle w:val="Marquedecommentaire"/>
        </w:rPr>
        <w:annotationRef/>
      </w:r>
      <w:r>
        <w:rPr>
          <w:noProof/>
        </w:rPr>
        <w:t>to be shortened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t Philippot">
    <w15:presenceInfo w15:providerId="AD" w15:userId="S-1-5-21-3569255166-3711921035-3486062074-529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A6"/>
    <w:rsid w:val="00013CA2"/>
    <w:rsid w:val="000304C9"/>
    <w:rsid w:val="00040F08"/>
    <w:rsid w:val="00043D65"/>
    <w:rsid w:val="00045BCA"/>
    <w:rsid w:val="000609E4"/>
    <w:rsid w:val="00061484"/>
    <w:rsid w:val="00062401"/>
    <w:rsid w:val="000669B8"/>
    <w:rsid w:val="0007502B"/>
    <w:rsid w:val="000803A0"/>
    <w:rsid w:val="00082933"/>
    <w:rsid w:val="00091F64"/>
    <w:rsid w:val="000A1803"/>
    <w:rsid w:val="000B0DA5"/>
    <w:rsid w:val="000B5A90"/>
    <w:rsid w:val="000B77C0"/>
    <w:rsid w:val="000C62C1"/>
    <w:rsid w:val="000F1E6E"/>
    <w:rsid w:val="0010437A"/>
    <w:rsid w:val="0011023E"/>
    <w:rsid w:val="00116DE4"/>
    <w:rsid w:val="00133C38"/>
    <w:rsid w:val="001375D2"/>
    <w:rsid w:val="001405E8"/>
    <w:rsid w:val="00142CBF"/>
    <w:rsid w:val="00145C79"/>
    <w:rsid w:val="0015102B"/>
    <w:rsid w:val="0016075F"/>
    <w:rsid w:val="00160CB7"/>
    <w:rsid w:val="0017243D"/>
    <w:rsid w:val="00172F3D"/>
    <w:rsid w:val="0017412D"/>
    <w:rsid w:val="00177000"/>
    <w:rsid w:val="00182062"/>
    <w:rsid w:val="001B030E"/>
    <w:rsid w:val="001B41E1"/>
    <w:rsid w:val="001B51DC"/>
    <w:rsid w:val="001B567F"/>
    <w:rsid w:val="001B56D6"/>
    <w:rsid w:val="001B79A2"/>
    <w:rsid w:val="001C17D0"/>
    <w:rsid w:val="001D1403"/>
    <w:rsid w:val="001D2813"/>
    <w:rsid w:val="001E0903"/>
    <w:rsid w:val="001F447C"/>
    <w:rsid w:val="001F5BDB"/>
    <w:rsid w:val="001F63DC"/>
    <w:rsid w:val="001F64E4"/>
    <w:rsid w:val="00207E93"/>
    <w:rsid w:val="00211A61"/>
    <w:rsid w:val="0022691A"/>
    <w:rsid w:val="00232811"/>
    <w:rsid w:val="00234CCC"/>
    <w:rsid w:val="0023528B"/>
    <w:rsid w:val="00243F39"/>
    <w:rsid w:val="0024471A"/>
    <w:rsid w:val="00247C12"/>
    <w:rsid w:val="00260258"/>
    <w:rsid w:val="00271413"/>
    <w:rsid w:val="002727BB"/>
    <w:rsid w:val="00272FA1"/>
    <w:rsid w:val="0027544C"/>
    <w:rsid w:val="002809B4"/>
    <w:rsid w:val="00282CF3"/>
    <w:rsid w:val="00297228"/>
    <w:rsid w:val="002A3513"/>
    <w:rsid w:val="002A6ABD"/>
    <w:rsid w:val="002B7C76"/>
    <w:rsid w:val="002C0D78"/>
    <w:rsid w:val="002C6BB9"/>
    <w:rsid w:val="002D4859"/>
    <w:rsid w:val="002D6508"/>
    <w:rsid w:val="002E17BD"/>
    <w:rsid w:val="00303F50"/>
    <w:rsid w:val="00310905"/>
    <w:rsid w:val="00322D11"/>
    <w:rsid w:val="00325D20"/>
    <w:rsid w:val="00336822"/>
    <w:rsid w:val="003404FD"/>
    <w:rsid w:val="0034369A"/>
    <w:rsid w:val="003438DF"/>
    <w:rsid w:val="0034411F"/>
    <w:rsid w:val="003470FB"/>
    <w:rsid w:val="003500AE"/>
    <w:rsid w:val="00362182"/>
    <w:rsid w:val="00365048"/>
    <w:rsid w:val="00365753"/>
    <w:rsid w:val="00371098"/>
    <w:rsid w:val="003738EE"/>
    <w:rsid w:val="00374A38"/>
    <w:rsid w:val="00375B7E"/>
    <w:rsid w:val="00377635"/>
    <w:rsid w:val="00380101"/>
    <w:rsid w:val="00393993"/>
    <w:rsid w:val="003A2B8D"/>
    <w:rsid w:val="003A3112"/>
    <w:rsid w:val="003B03EC"/>
    <w:rsid w:val="003B1DC1"/>
    <w:rsid w:val="003C5BFD"/>
    <w:rsid w:val="003D020B"/>
    <w:rsid w:val="003D3BBF"/>
    <w:rsid w:val="003D433E"/>
    <w:rsid w:val="003D5C9C"/>
    <w:rsid w:val="003F0D9A"/>
    <w:rsid w:val="003F1E5A"/>
    <w:rsid w:val="003F7885"/>
    <w:rsid w:val="00400CD4"/>
    <w:rsid w:val="00406808"/>
    <w:rsid w:val="00411C48"/>
    <w:rsid w:val="00415D4C"/>
    <w:rsid w:val="004271C8"/>
    <w:rsid w:val="004406E0"/>
    <w:rsid w:val="004440AC"/>
    <w:rsid w:val="00446A59"/>
    <w:rsid w:val="004475F3"/>
    <w:rsid w:val="00455522"/>
    <w:rsid w:val="004567DB"/>
    <w:rsid w:val="00460BAB"/>
    <w:rsid w:val="004611D3"/>
    <w:rsid w:val="00464F11"/>
    <w:rsid w:val="0046578C"/>
    <w:rsid w:val="0047320D"/>
    <w:rsid w:val="00494C07"/>
    <w:rsid w:val="00496076"/>
    <w:rsid w:val="00497EE3"/>
    <w:rsid w:val="004A0B61"/>
    <w:rsid w:val="004A0FA6"/>
    <w:rsid w:val="004A431F"/>
    <w:rsid w:val="004B474E"/>
    <w:rsid w:val="004B7120"/>
    <w:rsid w:val="004C00E9"/>
    <w:rsid w:val="004C3DA0"/>
    <w:rsid w:val="004C3EF2"/>
    <w:rsid w:val="004D0F30"/>
    <w:rsid w:val="004D1358"/>
    <w:rsid w:val="004D566E"/>
    <w:rsid w:val="004E1A68"/>
    <w:rsid w:val="004E2BBA"/>
    <w:rsid w:val="004E5F48"/>
    <w:rsid w:val="004E7EEE"/>
    <w:rsid w:val="004F2AB2"/>
    <w:rsid w:val="004F547F"/>
    <w:rsid w:val="004F6483"/>
    <w:rsid w:val="005003FF"/>
    <w:rsid w:val="00514583"/>
    <w:rsid w:val="00514B46"/>
    <w:rsid w:val="005161DB"/>
    <w:rsid w:val="005176D6"/>
    <w:rsid w:val="00523C35"/>
    <w:rsid w:val="00526A4F"/>
    <w:rsid w:val="005312D7"/>
    <w:rsid w:val="005332E3"/>
    <w:rsid w:val="00534178"/>
    <w:rsid w:val="00543AB3"/>
    <w:rsid w:val="00544426"/>
    <w:rsid w:val="00544574"/>
    <w:rsid w:val="00552851"/>
    <w:rsid w:val="005554FB"/>
    <w:rsid w:val="00565248"/>
    <w:rsid w:val="00573410"/>
    <w:rsid w:val="005738DA"/>
    <w:rsid w:val="0058055A"/>
    <w:rsid w:val="00584C67"/>
    <w:rsid w:val="00587827"/>
    <w:rsid w:val="005A35D4"/>
    <w:rsid w:val="005A779E"/>
    <w:rsid w:val="005B2134"/>
    <w:rsid w:val="005B7C3E"/>
    <w:rsid w:val="005C106D"/>
    <w:rsid w:val="005E3680"/>
    <w:rsid w:val="005E46C1"/>
    <w:rsid w:val="005F0182"/>
    <w:rsid w:val="005F527B"/>
    <w:rsid w:val="0060064D"/>
    <w:rsid w:val="00603B24"/>
    <w:rsid w:val="00605E63"/>
    <w:rsid w:val="00621A7A"/>
    <w:rsid w:val="00624826"/>
    <w:rsid w:val="0062573A"/>
    <w:rsid w:val="006316C2"/>
    <w:rsid w:val="00634C73"/>
    <w:rsid w:val="00636E02"/>
    <w:rsid w:val="00637D90"/>
    <w:rsid w:val="00643F4F"/>
    <w:rsid w:val="006442E2"/>
    <w:rsid w:val="00644C8F"/>
    <w:rsid w:val="00646642"/>
    <w:rsid w:val="0065059E"/>
    <w:rsid w:val="006509B4"/>
    <w:rsid w:val="00650BAA"/>
    <w:rsid w:val="00652168"/>
    <w:rsid w:val="006545FA"/>
    <w:rsid w:val="0065789A"/>
    <w:rsid w:val="0067790C"/>
    <w:rsid w:val="00680CC6"/>
    <w:rsid w:val="00687106"/>
    <w:rsid w:val="00697C9C"/>
    <w:rsid w:val="006A024C"/>
    <w:rsid w:val="006A029E"/>
    <w:rsid w:val="006A0A38"/>
    <w:rsid w:val="006A5D96"/>
    <w:rsid w:val="006D47D0"/>
    <w:rsid w:val="006D553C"/>
    <w:rsid w:val="006D5DC6"/>
    <w:rsid w:val="006D609A"/>
    <w:rsid w:val="006D6186"/>
    <w:rsid w:val="006D71BC"/>
    <w:rsid w:val="006E3F8E"/>
    <w:rsid w:val="006E4376"/>
    <w:rsid w:val="006E79CF"/>
    <w:rsid w:val="006F1731"/>
    <w:rsid w:val="006F294F"/>
    <w:rsid w:val="006F2AA9"/>
    <w:rsid w:val="006F362E"/>
    <w:rsid w:val="00701BA3"/>
    <w:rsid w:val="00710511"/>
    <w:rsid w:val="00721532"/>
    <w:rsid w:val="00725BCE"/>
    <w:rsid w:val="0072774E"/>
    <w:rsid w:val="00732CA1"/>
    <w:rsid w:val="00735BBB"/>
    <w:rsid w:val="00754A27"/>
    <w:rsid w:val="0075548B"/>
    <w:rsid w:val="0076136C"/>
    <w:rsid w:val="00762DD2"/>
    <w:rsid w:val="007668D5"/>
    <w:rsid w:val="00776850"/>
    <w:rsid w:val="0077748F"/>
    <w:rsid w:val="00783E90"/>
    <w:rsid w:val="007854F1"/>
    <w:rsid w:val="007867C9"/>
    <w:rsid w:val="00786B1B"/>
    <w:rsid w:val="00791AB3"/>
    <w:rsid w:val="00795140"/>
    <w:rsid w:val="0079609C"/>
    <w:rsid w:val="007960F9"/>
    <w:rsid w:val="007A0BDA"/>
    <w:rsid w:val="007A2D76"/>
    <w:rsid w:val="007C137B"/>
    <w:rsid w:val="007D1F1E"/>
    <w:rsid w:val="007D4CDA"/>
    <w:rsid w:val="007D64A9"/>
    <w:rsid w:val="007E32BE"/>
    <w:rsid w:val="007F1072"/>
    <w:rsid w:val="007F12A9"/>
    <w:rsid w:val="007F1A70"/>
    <w:rsid w:val="008000F5"/>
    <w:rsid w:val="008019DB"/>
    <w:rsid w:val="008021E7"/>
    <w:rsid w:val="00802677"/>
    <w:rsid w:val="00807440"/>
    <w:rsid w:val="00807EC9"/>
    <w:rsid w:val="0081237C"/>
    <w:rsid w:val="0081282F"/>
    <w:rsid w:val="008244D0"/>
    <w:rsid w:val="00832405"/>
    <w:rsid w:val="008335DE"/>
    <w:rsid w:val="00834B30"/>
    <w:rsid w:val="00841E5F"/>
    <w:rsid w:val="0086042A"/>
    <w:rsid w:val="008631EC"/>
    <w:rsid w:val="00863735"/>
    <w:rsid w:val="008677F0"/>
    <w:rsid w:val="00874A97"/>
    <w:rsid w:val="00874EDC"/>
    <w:rsid w:val="00875365"/>
    <w:rsid w:val="0087778F"/>
    <w:rsid w:val="0088245B"/>
    <w:rsid w:val="008845EB"/>
    <w:rsid w:val="00887743"/>
    <w:rsid w:val="00887749"/>
    <w:rsid w:val="00895208"/>
    <w:rsid w:val="008A0669"/>
    <w:rsid w:val="008A08C0"/>
    <w:rsid w:val="008A2E28"/>
    <w:rsid w:val="008A66F3"/>
    <w:rsid w:val="008B033E"/>
    <w:rsid w:val="008D4401"/>
    <w:rsid w:val="008E2BA5"/>
    <w:rsid w:val="009029F8"/>
    <w:rsid w:val="00903206"/>
    <w:rsid w:val="0090642B"/>
    <w:rsid w:val="00906EB8"/>
    <w:rsid w:val="009070B0"/>
    <w:rsid w:val="00916438"/>
    <w:rsid w:val="00924AFF"/>
    <w:rsid w:val="00925E50"/>
    <w:rsid w:val="00932A77"/>
    <w:rsid w:val="009343F5"/>
    <w:rsid w:val="00943F40"/>
    <w:rsid w:val="00944B7A"/>
    <w:rsid w:val="00954282"/>
    <w:rsid w:val="009574AC"/>
    <w:rsid w:val="00963580"/>
    <w:rsid w:val="009654DF"/>
    <w:rsid w:val="00974A17"/>
    <w:rsid w:val="00976D1D"/>
    <w:rsid w:val="00980550"/>
    <w:rsid w:val="00982881"/>
    <w:rsid w:val="00982EBB"/>
    <w:rsid w:val="0098428A"/>
    <w:rsid w:val="00992410"/>
    <w:rsid w:val="00995221"/>
    <w:rsid w:val="009A2480"/>
    <w:rsid w:val="009B1490"/>
    <w:rsid w:val="009B5480"/>
    <w:rsid w:val="009B6142"/>
    <w:rsid w:val="009C0CB3"/>
    <w:rsid w:val="009C3ECA"/>
    <w:rsid w:val="009D6AC7"/>
    <w:rsid w:val="009E0F40"/>
    <w:rsid w:val="009E6D95"/>
    <w:rsid w:val="009F1EB5"/>
    <w:rsid w:val="009F5209"/>
    <w:rsid w:val="009F6EC3"/>
    <w:rsid w:val="009F7240"/>
    <w:rsid w:val="00A01061"/>
    <w:rsid w:val="00A03394"/>
    <w:rsid w:val="00A0453A"/>
    <w:rsid w:val="00A0553A"/>
    <w:rsid w:val="00A055C9"/>
    <w:rsid w:val="00A06266"/>
    <w:rsid w:val="00A1276F"/>
    <w:rsid w:val="00A169E8"/>
    <w:rsid w:val="00A204ED"/>
    <w:rsid w:val="00A206DB"/>
    <w:rsid w:val="00A219B3"/>
    <w:rsid w:val="00A26A3E"/>
    <w:rsid w:val="00A27475"/>
    <w:rsid w:val="00A27D1C"/>
    <w:rsid w:val="00A33AF2"/>
    <w:rsid w:val="00A34DBE"/>
    <w:rsid w:val="00A36EF5"/>
    <w:rsid w:val="00A37AA4"/>
    <w:rsid w:val="00A444B0"/>
    <w:rsid w:val="00A448B5"/>
    <w:rsid w:val="00A477D2"/>
    <w:rsid w:val="00A71492"/>
    <w:rsid w:val="00A724F0"/>
    <w:rsid w:val="00A72BB5"/>
    <w:rsid w:val="00A82213"/>
    <w:rsid w:val="00AA02F0"/>
    <w:rsid w:val="00AA2A7C"/>
    <w:rsid w:val="00AB3289"/>
    <w:rsid w:val="00AB494F"/>
    <w:rsid w:val="00AB7158"/>
    <w:rsid w:val="00AC3042"/>
    <w:rsid w:val="00AC5129"/>
    <w:rsid w:val="00AD289E"/>
    <w:rsid w:val="00AD5221"/>
    <w:rsid w:val="00B06C39"/>
    <w:rsid w:val="00B102EA"/>
    <w:rsid w:val="00B14AD9"/>
    <w:rsid w:val="00B174E6"/>
    <w:rsid w:val="00B3173E"/>
    <w:rsid w:val="00B3681B"/>
    <w:rsid w:val="00B400B5"/>
    <w:rsid w:val="00B428E1"/>
    <w:rsid w:val="00B458AB"/>
    <w:rsid w:val="00B527FA"/>
    <w:rsid w:val="00B5579A"/>
    <w:rsid w:val="00B6663C"/>
    <w:rsid w:val="00B66AC6"/>
    <w:rsid w:val="00B675E3"/>
    <w:rsid w:val="00B70F23"/>
    <w:rsid w:val="00B81B9C"/>
    <w:rsid w:val="00B8256B"/>
    <w:rsid w:val="00B9219E"/>
    <w:rsid w:val="00B967C0"/>
    <w:rsid w:val="00B97351"/>
    <w:rsid w:val="00BA15B3"/>
    <w:rsid w:val="00BA2FAB"/>
    <w:rsid w:val="00BA3FC4"/>
    <w:rsid w:val="00BA4EDE"/>
    <w:rsid w:val="00BB22CF"/>
    <w:rsid w:val="00BB5475"/>
    <w:rsid w:val="00BB773C"/>
    <w:rsid w:val="00BC598A"/>
    <w:rsid w:val="00BD069E"/>
    <w:rsid w:val="00BD092D"/>
    <w:rsid w:val="00BD3596"/>
    <w:rsid w:val="00BD38C0"/>
    <w:rsid w:val="00BE1C02"/>
    <w:rsid w:val="00BE1CA4"/>
    <w:rsid w:val="00BE3270"/>
    <w:rsid w:val="00BE36CE"/>
    <w:rsid w:val="00BE527A"/>
    <w:rsid w:val="00BF06D4"/>
    <w:rsid w:val="00BF19CC"/>
    <w:rsid w:val="00BF1DB5"/>
    <w:rsid w:val="00C00C6A"/>
    <w:rsid w:val="00C03FF6"/>
    <w:rsid w:val="00C07134"/>
    <w:rsid w:val="00C206D9"/>
    <w:rsid w:val="00C22184"/>
    <w:rsid w:val="00C22861"/>
    <w:rsid w:val="00C229B7"/>
    <w:rsid w:val="00C31F9C"/>
    <w:rsid w:val="00C351BA"/>
    <w:rsid w:val="00C461AE"/>
    <w:rsid w:val="00C51EAA"/>
    <w:rsid w:val="00C574D1"/>
    <w:rsid w:val="00C57A6E"/>
    <w:rsid w:val="00C65121"/>
    <w:rsid w:val="00C6664F"/>
    <w:rsid w:val="00C67C1A"/>
    <w:rsid w:val="00C75FEF"/>
    <w:rsid w:val="00C8052F"/>
    <w:rsid w:val="00CA1289"/>
    <w:rsid w:val="00CA3E10"/>
    <w:rsid w:val="00CB0A8B"/>
    <w:rsid w:val="00CB3968"/>
    <w:rsid w:val="00CC085E"/>
    <w:rsid w:val="00CC310E"/>
    <w:rsid w:val="00CD759F"/>
    <w:rsid w:val="00CE1272"/>
    <w:rsid w:val="00CE2542"/>
    <w:rsid w:val="00CE2BBE"/>
    <w:rsid w:val="00D0140B"/>
    <w:rsid w:val="00D044A7"/>
    <w:rsid w:val="00D0648B"/>
    <w:rsid w:val="00D142D5"/>
    <w:rsid w:val="00D1664E"/>
    <w:rsid w:val="00D17B0F"/>
    <w:rsid w:val="00D208F5"/>
    <w:rsid w:val="00D23585"/>
    <w:rsid w:val="00D3217D"/>
    <w:rsid w:val="00D32B30"/>
    <w:rsid w:val="00D43C13"/>
    <w:rsid w:val="00D4517B"/>
    <w:rsid w:val="00D51A32"/>
    <w:rsid w:val="00D53A86"/>
    <w:rsid w:val="00D60B0C"/>
    <w:rsid w:val="00D61655"/>
    <w:rsid w:val="00D70467"/>
    <w:rsid w:val="00D7342B"/>
    <w:rsid w:val="00D80F84"/>
    <w:rsid w:val="00D86529"/>
    <w:rsid w:val="00D86680"/>
    <w:rsid w:val="00DA5DD9"/>
    <w:rsid w:val="00DB0512"/>
    <w:rsid w:val="00DB7076"/>
    <w:rsid w:val="00DC061B"/>
    <w:rsid w:val="00DC07D5"/>
    <w:rsid w:val="00DD105E"/>
    <w:rsid w:val="00DD3D29"/>
    <w:rsid w:val="00DD78D1"/>
    <w:rsid w:val="00DE069A"/>
    <w:rsid w:val="00DE3E34"/>
    <w:rsid w:val="00DE40A3"/>
    <w:rsid w:val="00DF2951"/>
    <w:rsid w:val="00DF5D4A"/>
    <w:rsid w:val="00DF664C"/>
    <w:rsid w:val="00E024AB"/>
    <w:rsid w:val="00E031C8"/>
    <w:rsid w:val="00E0404A"/>
    <w:rsid w:val="00E14CB0"/>
    <w:rsid w:val="00E16004"/>
    <w:rsid w:val="00E254EC"/>
    <w:rsid w:val="00E27352"/>
    <w:rsid w:val="00E30A05"/>
    <w:rsid w:val="00E30F75"/>
    <w:rsid w:val="00E3138B"/>
    <w:rsid w:val="00E35A4B"/>
    <w:rsid w:val="00E4062B"/>
    <w:rsid w:val="00E41E1B"/>
    <w:rsid w:val="00E44B41"/>
    <w:rsid w:val="00E53032"/>
    <w:rsid w:val="00E56445"/>
    <w:rsid w:val="00E5746A"/>
    <w:rsid w:val="00E65E27"/>
    <w:rsid w:val="00E81E25"/>
    <w:rsid w:val="00E82E7B"/>
    <w:rsid w:val="00E87139"/>
    <w:rsid w:val="00E90640"/>
    <w:rsid w:val="00E93DAE"/>
    <w:rsid w:val="00E953CB"/>
    <w:rsid w:val="00EA15B2"/>
    <w:rsid w:val="00EA7696"/>
    <w:rsid w:val="00EC3F60"/>
    <w:rsid w:val="00EC49C2"/>
    <w:rsid w:val="00EC698C"/>
    <w:rsid w:val="00EC70FE"/>
    <w:rsid w:val="00EC7A1D"/>
    <w:rsid w:val="00ED027E"/>
    <w:rsid w:val="00ED2543"/>
    <w:rsid w:val="00EE566B"/>
    <w:rsid w:val="00F01E06"/>
    <w:rsid w:val="00F10196"/>
    <w:rsid w:val="00F143E2"/>
    <w:rsid w:val="00F174A3"/>
    <w:rsid w:val="00F202BE"/>
    <w:rsid w:val="00F2051A"/>
    <w:rsid w:val="00F22FE3"/>
    <w:rsid w:val="00F238A8"/>
    <w:rsid w:val="00F23E07"/>
    <w:rsid w:val="00F2697B"/>
    <w:rsid w:val="00F26B03"/>
    <w:rsid w:val="00F32769"/>
    <w:rsid w:val="00F336E5"/>
    <w:rsid w:val="00F41635"/>
    <w:rsid w:val="00F61573"/>
    <w:rsid w:val="00F62ECD"/>
    <w:rsid w:val="00F631DC"/>
    <w:rsid w:val="00F82073"/>
    <w:rsid w:val="00F85878"/>
    <w:rsid w:val="00F93621"/>
    <w:rsid w:val="00FA7341"/>
    <w:rsid w:val="00FB7855"/>
    <w:rsid w:val="00FC028D"/>
    <w:rsid w:val="00FC27A3"/>
    <w:rsid w:val="00FC378D"/>
    <w:rsid w:val="00FC49FB"/>
    <w:rsid w:val="00FC7EAB"/>
    <w:rsid w:val="00FD2540"/>
    <w:rsid w:val="00FD6FB8"/>
    <w:rsid w:val="00FD7148"/>
    <w:rsid w:val="00FE650A"/>
    <w:rsid w:val="00FF7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0C9B0"/>
  <w14:defaultImageDpi w14:val="32767"/>
  <w15:chartTrackingRefBased/>
  <w15:docId w15:val="{1FA1102E-5138-B445-A5E3-4D378A136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4A0FA6"/>
  </w:style>
  <w:style w:type="character" w:styleId="Marquedecommentaire">
    <w:name w:val="annotation reference"/>
    <w:basedOn w:val="Policepardfaut"/>
    <w:uiPriority w:val="99"/>
    <w:semiHidden/>
    <w:unhideWhenUsed/>
    <w:rsid w:val="00C461AE"/>
    <w:rPr>
      <w:sz w:val="16"/>
      <w:szCs w:val="16"/>
    </w:rPr>
  </w:style>
  <w:style w:type="paragraph" w:styleId="Commentaire">
    <w:name w:val="annotation text"/>
    <w:basedOn w:val="Normal"/>
    <w:link w:val="CommentaireCar"/>
    <w:uiPriority w:val="99"/>
    <w:semiHidden/>
    <w:unhideWhenUsed/>
    <w:rsid w:val="00C461AE"/>
    <w:rPr>
      <w:sz w:val="20"/>
      <w:szCs w:val="20"/>
    </w:rPr>
  </w:style>
  <w:style w:type="character" w:customStyle="1" w:styleId="CommentaireCar">
    <w:name w:val="Commentaire Car"/>
    <w:basedOn w:val="Policepardfaut"/>
    <w:link w:val="Commentaire"/>
    <w:uiPriority w:val="99"/>
    <w:semiHidden/>
    <w:rsid w:val="00C461AE"/>
    <w:rPr>
      <w:sz w:val="20"/>
      <w:szCs w:val="20"/>
    </w:rPr>
  </w:style>
  <w:style w:type="paragraph" w:styleId="Objetducommentaire">
    <w:name w:val="annotation subject"/>
    <w:basedOn w:val="Commentaire"/>
    <w:next w:val="Commentaire"/>
    <w:link w:val="ObjetducommentaireCar"/>
    <w:uiPriority w:val="99"/>
    <w:semiHidden/>
    <w:unhideWhenUsed/>
    <w:rsid w:val="00C461AE"/>
    <w:rPr>
      <w:b/>
      <w:bCs/>
    </w:rPr>
  </w:style>
  <w:style w:type="character" w:customStyle="1" w:styleId="ObjetducommentaireCar">
    <w:name w:val="Objet du commentaire Car"/>
    <w:basedOn w:val="CommentaireCar"/>
    <w:link w:val="Objetducommentaire"/>
    <w:uiPriority w:val="99"/>
    <w:semiHidden/>
    <w:rsid w:val="00C461AE"/>
    <w:rPr>
      <w:b/>
      <w:bCs/>
      <w:sz w:val="20"/>
      <w:szCs w:val="20"/>
    </w:rPr>
  </w:style>
  <w:style w:type="paragraph" w:styleId="Textedebulles">
    <w:name w:val="Balloon Text"/>
    <w:basedOn w:val="Normal"/>
    <w:link w:val="TextedebullesCar"/>
    <w:uiPriority w:val="99"/>
    <w:semiHidden/>
    <w:unhideWhenUsed/>
    <w:rsid w:val="00725BCE"/>
    <w:rPr>
      <w:rFonts w:ascii="Segoe UI" w:hAnsi="Segoe UI" w:cs="Segoe UI"/>
      <w:sz w:val="18"/>
      <w:szCs w:val="18"/>
    </w:rPr>
  </w:style>
  <w:style w:type="character" w:customStyle="1" w:styleId="TextedebullesCar">
    <w:name w:val="Texte de bulles Car"/>
    <w:basedOn w:val="Policepardfaut"/>
    <w:link w:val="Textedebulles"/>
    <w:uiPriority w:val="99"/>
    <w:semiHidden/>
    <w:rsid w:val="00725BCE"/>
    <w:rPr>
      <w:rFonts w:ascii="Segoe UI" w:hAnsi="Segoe UI" w:cs="Segoe UI"/>
      <w:sz w:val="18"/>
      <w:szCs w:val="18"/>
    </w:rPr>
  </w:style>
  <w:style w:type="paragraph" w:styleId="Rvision">
    <w:name w:val="Revision"/>
    <w:hidden/>
    <w:uiPriority w:val="99"/>
    <w:semiHidden/>
    <w:rsid w:val="005F5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8BF74C-1A46-9F43-A49C-B5D0743AAD33}">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1511</TotalTime>
  <Pages>1</Pages>
  <Words>1897</Words>
  <Characters>10439</Characters>
  <Application>Microsoft Office Word</Application>
  <DocSecurity>0</DocSecurity>
  <Lines>86</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Fina Bintarti</dc:creator>
  <cp:keywords/>
  <dc:description/>
  <cp:lastModifiedBy>Laurent Philippot</cp:lastModifiedBy>
  <cp:revision>13</cp:revision>
  <dcterms:created xsi:type="dcterms:W3CDTF">2024-02-06T09:17:00Z</dcterms:created>
  <dcterms:modified xsi:type="dcterms:W3CDTF">2024-02-13T10:02:00Z</dcterms:modified>
</cp:coreProperties>
</file>
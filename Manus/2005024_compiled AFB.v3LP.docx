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24" w14:textId="77777777" w:rsidR="004874BD" w:rsidRPr="00157A05" w:rsidRDefault="004874BD" w:rsidP="0063031D">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473AA843" w14:textId="77777777" w:rsidR="004874BD" w:rsidRPr="00157A05" w:rsidRDefault="004874BD" w:rsidP="0063031D">
      <w:pPr>
        <w:spacing w:after="0" w:line="480" w:lineRule="auto"/>
        <w:jc w:val="both"/>
        <w:rPr>
          <w:rFonts w:ascii="Arial" w:hAnsi="Arial" w:cs="Arial"/>
          <w:lang w:val="en-GB"/>
        </w:rPr>
      </w:pPr>
    </w:p>
    <w:p w14:paraId="3055DB3F" w14:textId="3933E433" w:rsidR="004874BD" w:rsidRPr="00157A05" w:rsidRDefault="004874BD" w:rsidP="0063031D">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xml:space="preserve">, </w:t>
      </w:r>
      <w:r w:rsidR="0019212C" w:rsidRPr="00157A05">
        <w:rPr>
          <w:rFonts w:ascii="Arial" w:hAnsi="Arial" w:cs="Arial"/>
          <w:lang w:val="en-GB"/>
        </w:rPr>
        <w:t>Laurent Philippot</w:t>
      </w:r>
      <w:r w:rsidR="0019212C" w:rsidRPr="00157A05">
        <w:rPr>
          <w:rFonts w:ascii="Arial" w:hAnsi="Arial" w:cs="Arial"/>
          <w:vertAlign w:val="superscript"/>
          <w:lang w:val="en-GB"/>
        </w:rPr>
        <w:t>1</w:t>
      </w:r>
      <w:r w:rsidR="0019212C">
        <w:rPr>
          <w:rFonts w:ascii="Arial" w:hAnsi="Arial" w:cs="Arial"/>
          <w:vertAlign w:val="superscript"/>
          <w:lang w:val="en-GB"/>
        </w:rPr>
        <w:t>*</w:t>
      </w:r>
      <w:r w:rsidRPr="00157A05">
        <w:rPr>
          <w:rFonts w:ascii="Arial" w:hAnsi="Arial" w:cs="Arial"/>
          <w:lang w:val="en-GB"/>
        </w:rPr>
        <w:t>,</w:t>
      </w:r>
      <w:r w:rsidR="0019212C" w:rsidRPr="0019212C">
        <w:rPr>
          <w:rFonts w:ascii="Arial" w:hAnsi="Arial" w:cs="Arial"/>
          <w:lang w:val="en-GB"/>
        </w:rPr>
        <w:t xml:space="preserve"> </w:t>
      </w:r>
      <w:r w:rsidR="0019212C" w:rsidRPr="00157A05">
        <w:rPr>
          <w:rFonts w:ascii="Arial" w:hAnsi="Arial" w:cs="Arial"/>
          <w:lang w:val="en-GB"/>
        </w:rPr>
        <w:t xml:space="preserve">and </w:t>
      </w:r>
      <w:del w:id="0" w:author="Ari Fina Bintarti" w:date="2024-05-09T15:40:00Z">
        <w:r w:rsidRPr="00157A05" w:rsidDel="00EC1526">
          <w:rPr>
            <w:rFonts w:ascii="Arial" w:hAnsi="Arial" w:cs="Arial"/>
            <w:lang w:val="en-GB"/>
          </w:rPr>
          <w:delText xml:space="preserve"> </w:delText>
        </w:r>
      </w:del>
      <w:r w:rsidR="0019212C" w:rsidRPr="00157A05">
        <w:rPr>
          <w:rFonts w:ascii="Arial" w:hAnsi="Arial" w:cs="Arial"/>
          <w:lang w:val="en-GB"/>
        </w:rPr>
        <w:t>Martin Hartmann</w:t>
      </w:r>
      <w:r w:rsidR="0019212C" w:rsidRPr="00157A05">
        <w:rPr>
          <w:rFonts w:ascii="Arial" w:hAnsi="Arial" w:cs="Arial"/>
          <w:vertAlign w:val="superscript"/>
          <w:lang w:val="en-GB"/>
        </w:rPr>
        <w:t>2</w:t>
      </w:r>
      <w:r w:rsidR="0019212C">
        <w:rPr>
          <w:rFonts w:ascii="Arial" w:hAnsi="Arial" w:cs="Arial"/>
          <w:vertAlign w:val="superscript"/>
          <w:lang w:val="en-GB"/>
        </w:rPr>
        <w:t xml:space="preserve">  </w:t>
      </w:r>
    </w:p>
    <w:p w14:paraId="68C8CF9C" w14:textId="77777777" w:rsidR="004874BD" w:rsidRPr="00157A05" w:rsidRDefault="004874BD" w:rsidP="0063031D">
      <w:pPr>
        <w:spacing w:after="0" w:line="480" w:lineRule="auto"/>
        <w:jc w:val="both"/>
        <w:rPr>
          <w:rFonts w:ascii="Arial" w:hAnsi="Arial" w:cs="Arial"/>
          <w:lang w:val="en-GB"/>
        </w:rPr>
      </w:pPr>
    </w:p>
    <w:p w14:paraId="7AD177B3" w14:textId="2AD391B8" w:rsidR="004874BD" w:rsidRDefault="004874BD" w:rsidP="0063031D">
      <w:pPr>
        <w:spacing w:after="0" w:line="480" w:lineRule="auto"/>
        <w:jc w:val="both"/>
        <w:rPr>
          <w:ins w:id="1" w:author="Laurent Philippot" w:date="2024-05-20T15:53:00Z"/>
          <w:rFonts w:ascii="Arial" w:hAnsi="Arial" w:cs="Arial"/>
          <w:lang w:val="en-GB"/>
        </w:rPr>
      </w:pPr>
      <w:r w:rsidRPr="00157A05">
        <w:rPr>
          <w:rFonts w:ascii="Arial" w:hAnsi="Arial" w:cs="Arial"/>
          <w:vertAlign w:val="superscript"/>
          <w:lang w:val="en-GB"/>
        </w:rPr>
        <w:t>1</w:t>
      </w:r>
      <w:del w:id="2" w:author="Ari Fina Bintarti" w:date="2024-05-09T15:41:00Z">
        <w:r w:rsidR="00C85D31" w:rsidRPr="00C85D31" w:rsidDel="00EC1526">
          <w:delText xml:space="preserve"> </w:delText>
        </w:r>
      </w:del>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118A017C" w14:textId="77777777" w:rsidR="00DE75F1" w:rsidRPr="00157A05" w:rsidRDefault="00DE75F1" w:rsidP="0063031D">
      <w:pPr>
        <w:spacing w:after="0" w:line="480" w:lineRule="auto"/>
        <w:jc w:val="both"/>
        <w:rPr>
          <w:rFonts w:ascii="Arial" w:hAnsi="Arial" w:cs="Arial"/>
          <w:lang w:val="en-GB"/>
        </w:rPr>
      </w:pPr>
    </w:p>
    <w:p w14:paraId="50E9FAAC" w14:textId="42991E5B" w:rsidR="004874BD" w:rsidRPr="00EC1526" w:rsidRDefault="0019212C" w:rsidP="0063031D">
      <w:pPr>
        <w:spacing w:line="480" w:lineRule="auto"/>
        <w:jc w:val="both"/>
        <w:rPr>
          <w:rFonts w:ascii="Arial" w:hAnsi="Arial" w:cs="Arial"/>
          <w:lang w:val="en-GB"/>
        </w:rPr>
      </w:pPr>
      <w:r>
        <w:rPr>
          <w:rFonts w:ascii="Arial" w:hAnsi="Arial" w:cs="Arial"/>
          <w:lang w:val="en-GB"/>
        </w:rPr>
        <w:t xml:space="preserve">* </w:t>
      </w:r>
      <w:r w:rsidRPr="00EC1526">
        <w:rPr>
          <w:rFonts w:ascii="Arial" w:hAnsi="Arial" w:cs="Arial"/>
          <w:lang w:val="en-GB"/>
        </w:rPr>
        <w:t>Corresponding author</w:t>
      </w:r>
    </w:p>
    <w:p w14:paraId="3B428103" w14:textId="3F791A99" w:rsidR="00DD65DA" w:rsidRPr="00DE75F1" w:rsidRDefault="00DE75F1" w:rsidP="0063031D">
      <w:pPr>
        <w:spacing w:after="0" w:line="480" w:lineRule="auto"/>
        <w:jc w:val="both"/>
        <w:rPr>
          <w:ins w:id="3" w:author="Laurent Philippot" w:date="2024-05-20T15:53:00Z"/>
          <w:rFonts w:ascii="Arial" w:hAnsi="Arial" w:cs="Arial"/>
          <w:lang w:val="en-GB"/>
          <w:rPrChange w:id="4" w:author="Laurent Philippot" w:date="2024-05-20T15:53:00Z">
            <w:rPr>
              <w:ins w:id="5" w:author="Laurent Philippot" w:date="2024-05-20T15:53:00Z"/>
              <w:rFonts w:ascii="Arial" w:hAnsi="Arial" w:cs="Arial"/>
              <w:b/>
              <w:bCs/>
              <w:lang w:val="en-GB"/>
            </w:rPr>
          </w:rPrChange>
        </w:rPr>
      </w:pPr>
      <w:ins w:id="6" w:author="Laurent Philippot" w:date="2024-05-20T15:53:00Z">
        <w:r w:rsidRPr="00DE75F1">
          <w:rPr>
            <w:rFonts w:ascii="Arial" w:hAnsi="Arial" w:cs="Arial"/>
            <w:lang w:val="en-GB"/>
            <w:rPrChange w:id="7" w:author="Laurent Philippot" w:date="2024-05-20T15:53:00Z">
              <w:rPr>
                <w:rFonts w:ascii="Arial" w:hAnsi="Arial" w:cs="Arial"/>
                <w:b/>
                <w:bCs/>
                <w:lang w:val="en-GB"/>
              </w:rPr>
            </w:rPrChange>
          </w:rPr>
          <w:fldChar w:fldCharType="begin"/>
        </w:r>
        <w:r w:rsidRPr="00DE75F1">
          <w:rPr>
            <w:rFonts w:ascii="Arial" w:hAnsi="Arial" w:cs="Arial"/>
            <w:lang w:val="en-GB"/>
            <w:rPrChange w:id="8" w:author="Laurent Philippot" w:date="2024-05-20T15:53:00Z">
              <w:rPr>
                <w:rFonts w:ascii="Arial" w:hAnsi="Arial" w:cs="Arial"/>
                <w:b/>
                <w:bCs/>
                <w:lang w:val="en-GB"/>
              </w:rPr>
            </w:rPrChange>
          </w:rPr>
          <w:instrText xml:space="preserve"> HYPERLINK "mailto:Laurent.philippot@inrae.fr" </w:instrText>
        </w:r>
        <w:r w:rsidRPr="00A7253B">
          <w:rPr>
            <w:rFonts w:ascii="Arial" w:hAnsi="Arial" w:cs="Arial"/>
            <w:lang w:val="en-GB"/>
          </w:rPr>
        </w:r>
        <w:r w:rsidRPr="00DE75F1">
          <w:rPr>
            <w:rFonts w:ascii="Arial" w:hAnsi="Arial" w:cs="Arial"/>
            <w:lang w:val="en-GB"/>
            <w:rPrChange w:id="9" w:author="Laurent Philippot" w:date="2024-05-20T15:53:00Z">
              <w:rPr>
                <w:rFonts w:ascii="Arial" w:hAnsi="Arial" w:cs="Arial"/>
                <w:b/>
                <w:bCs/>
                <w:lang w:val="en-GB"/>
              </w:rPr>
            </w:rPrChange>
          </w:rPr>
          <w:fldChar w:fldCharType="separate"/>
        </w:r>
        <w:r w:rsidRPr="00DE75F1">
          <w:rPr>
            <w:rStyle w:val="Hyperlink"/>
            <w:rFonts w:ascii="Arial" w:hAnsi="Arial" w:cs="Arial"/>
            <w:lang w:val="en-GB"/>
            <w:rPrChange w:id="10" w:author="Laurent Philippot" w:date="2024-05-20T15:53:00Z">
              <w:rPr>
                <w:rStyle w:val="Hyperlink"/>
                <w:rFonts w:ascii="Arial" w:hAnsi="Arial" w:cs="Arial"/>
                <w:b/>
                <w:bCs/>
                <w:lang w:val="en-GB"/>
              </w:rPr>
            </w:rPrChange>
          </w:rPr>
          <w:t>Laurent.philippot@inrae.fr</w:t>
        </w:r>
        <w:r w:rsidRPr="00DE75F1">
          <w:rPr>
            <w:rFonts w:ascii="Arial" w:hAnsi="Arial" w:cs="Arial"/>
            <w:lang w:val="en-GB"/>
            <w:rPrChange w:id="11" w:author="Laurent Philippot" w:date="2024-05-20T15:53:00Z">
              <w:rPr>
                <w:rFonts w:ascii="Arial" w:hAnsi="Arial" w:cs="Arial"/>
                <w:b/>
                <w:bCs/>
                <w:lang w:val="en-GB"/>
              </w:rPr>
            </w:rPrChange>
          </w:rPr>
          <w:fldChar w:fldCharType="end"/>
        </w:r>
      </w:ins>
    </w:p>
    <w:p w14:paraId="44D254FF" w14:textId="77777777" w:rsidR="00DE75F1" w:rsidRPr="00157A05" w:rsidRDefault="00DE75F1" w:rsidP="0063031D">
      <w:pPr>
        <w:spacing w:after="0" w:line="480" w:lineRule="auto"/>
        <w:jc w:val="both"/>
        <w:rPr>
          <w:rFonts w:ascii="Arial" w:hAnsi="Arial" w:cs="Arial"/>
          <w:b/>
          <w:bCs/>
          <w:lang w:val="en-GB"/>
        </w:rPr>
      </w:pPr>
    </w:p>
    <w:p w14:paraId="015C127B" w14:textId="77777777" w:rsidR="004874BD" w:rsidRDefault="004874BD" w:rsidP="0063031D">
      <w:pPr>
        <w:spacing w:after="0" w:line="480" w:lineRule="auto"/>
        <w:jc w:val="both"/>
        <w:rPr>
          <w:rFonts w:ascii="Arial" w:hAnsi="Arial" w:cs="Arial"/>
          <w:b/>
          <w:bCs/>
          <w:lang w:val="en-GB"/>
        </w:rPr>
      </w:pPr>
      <w:r w:rsidRPr="00157A05">
        <w:rPr>
          <w:rFonts w:ascii="Arial" w:hAnsi="Arial" w:cs="Arial"/>
          <w:b/>
          <w:bCs/>
          <w:lang w:val="en-GB"/>
        </w:rPr>
        <w:t>ABSTRACT</w:t>
      </w:r>
    </w:p>
    <w:p w14:paraId="443DA99D" w14:textId="77777777" w:rsidR="00DD65DA" w:rsidRPr="00157A05" w:rsidRDefault="00DD65DA" w:rsidP="0063031D">
      <w:pPr>
        <w:spacing w:after="0" w:line="480" w:lineRule="auto"/>
        <w:jc w:val="both"/>
        <w:rPr>
          <w:rFonts w:ascii="Arial" w:hAnsi="Arial" w:cs="Arial"/>
          <w:b/>
          <w:bCs/>
          <w:lang w:val="en-GB"/>
        </w:rPr>
      </w:pPr>
    </w:p>
    <w:p w14:paraId="0CA0B6F8" w14:textId="280B5847" w:rsidR="004874BD" w:rsidRPr="00157A05" w:rsidRDefault="004874BD" w:rsidP="0063031D">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w:t>
      </w:r>
      <w:r w:rsidR="000968F9" w:rsidRPr="00157A05">
        <w:rPr>
          <w:rFonts w:ascii="Arial" w:hAnsi="Arial" w:cs="Arial"/>
        </w:rPr>
        <w:t xml:space="preserve">Here, we investigated how ammonia-oxidizing bacteria (AOB), archaea (AOA), and comammox (complete ammonia oxidizers) respond to simulated drought in a rain-out shelter experiment in the DOK long-term field trial comparing different organic and conventional agricultural practices since 1978. </w:t>
      </w:r>
      <w:r w:rsidRPr="00157A05">
        <w:rPr>
          <w:rFonts w:ascii="Arial" w:hAnsi="Arial" w:cs="Arial"/>
        </w:rPr>
        <w:t xml:space="preserve">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w:t>
      </w:r>
      <w:r w:rsidRPr="00157A05">
        <w:rPr>
          <w:rFonts w:ascii="Arial" w:hAnsi="Arial" w:cs="Arial"/>
        </w:rPr>
        <w:lastRenderedPageBreak/>
        <w:t>more strongly affected by drought than the AOB community structure. Drought also had a stronger impact on the community structure in the biodynamic (</w:t>
      </w:r>
      <w:r w:rsidR="008D0C82">
        <w:rPr>
          <w:rFonts w:ascii="Arial" w:hAnsi="Arial" w:cs="Arial"/>
        </w:rPr>
        <w:t>BIODYN</w:t>
      </w:r>
      <w:r w:rsidRPr="00157A05">
        <w:rPr>
          <w:rFonts w:ascii="Arial" w:hAnsi="Arial" w:cs="Arial"/>
        </w:rPr>
        <w:t>) cropping system than in both the mixed</w:t>
      </w:r>
      <w:r w:rsidR="008D0C82">
        <w:rPr>
          <w:rFonts w:ascii="Arial" w:hAnsi="Arial" w:cs="Arial"/>
        </w:rPr>
        <w:t xml:space="preserve"> (CONFYM)</w:t>
      </w:r>
      <w:r w:rsidRPr="00157A05">
        <w:rPr>
          <w:rFonts w:ascii="Arial" w:hAnsi="Arial" w:cs="Arial"/>
        </w:rPr>
        <w:t xml:space="preserve"> and mineral-fertilized</w:t>
      </w:r>
      <w:r w:rsidR="008D0C82">
        <w:rPr>
          <w:rFonts w:ascii="Arial" w:hAnsi="Arial" w:cs="Arial"/>
        </w:rPr>
        <w:t xml:space="preserve"> (CONMIN)</w:t>
      </w:r>
      <w:r w:rsidRPr="00157A05">
        <w:rPr>
          <w:rFonts w:ascii="Arial" w:hAnsi="Arial" w:cs="Arial"/>
        </w:rPr>
        <w:t xml:space="preserve">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w:t>
      </w:r>
      <w:r w:rsidR="00464A0D">
        <w:rPr>
          <w:rFonts w:ascii="Arial" w:hAnsi="Arial" w:cs="Arial"/>
          <w:color w:val="000000" w:themeColor="text1"/>
        </w:rPr>
        <w:t>CONFYM</w:t>
      </w:r>
      <w:r w:rsidRPr="00157A05">
        <w:rPr>
          <w:rFonts w:ascii="Arial" w:hAnsi="Arial" w:cs="Arial"/>
          <w:color w:val="000000" w:themeColor="text1"/>
        </w:rPr>
        <w:t xml:space="preserve">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0C97F940" w14:textId="77777777" w:rsidR="004874BD" w:rsidRDefault="004874BD" w:rsidP="0063031D">
      <w:pPr>
        <w:spacing w:after="0" w:line="480" w:lineRule="auto"/>
        <w:jc w:val="both"/>
        <w:rPr>
          <w:rFonts w:ascii="Arial" w:hAnsi="Arial" w:cs="Arial"/>
          <w:b/>
          <w:bCs/>
        </w:rPr>
      </w:pPr>
    </w:p>
    <w:p w14:paraId="6340B49B" w14:textId="77777777" w:rsidR="009B519C" w:rsidRPr="00157A05" w:rsidRDefault="009B519C" w:rsidP="0063031D">
      <w:pPr>
        <w:spacing w:after="0" w:line="480" w:lineRule="auto"/>
        <w:jc w:val="both"/>
        <w:rPr>
          <w:rFonts w:ascii="Arial" w:hAnsi="Arial" w:cs="Arial"/>
          <w:b/>
          <w:bCs/>
        </w:rPr>
      </w:pPr>
    </w:p>
    <w:p w14:paraId="312EC82A" w14:textId="56465F14" w:rsidR="009B519C" w:rsidRPr="009B519C" w:rsidRDefault="00E5088A" w:rsidP="0063031D">
      <w:pPr>
        <w:spacing w:after="0" w:line="480" w:lineRule="auto"/>
        <w:jc w:val="both"/>
        <w:rPr>
          <w:rFonts w:ascii="Arial" w:hAnsi="Arial" w:cs="Arial"/>
          <w:b/>
          <w:bCs/>
        </w:rPr>
      </w:pPr>
      <w:r w:rsidRPr="009B519C">
        <w:rPr>
          <w:rFonts w:ascii="Arial" w:hAnsi="Arial" w:cs="Arial"/>
          <w:b/>
          <w:bCs/>
        </w:rPr>
        <w:t>INTRODUCTION</w:t>
      </w:r>
    </w:p>
    <w:p w14:paraId="0D950050" w14:textId="05BE2F77" w:rsidR="00E5088A" w:rsidRPr="009B519C" w:rsidRDefault="00E5088A" w:rsidP="0063031D">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Projection of future drought scenario indicate increasing drought frequency and intensity across Europe by the end of 21</w:t>
      </w:r>
      <w:r w:rsidRPr="009B519C">
        <w:rPr>
          <w:rFonts w:ascii="Arial" w:hAnsi="Arial" w:cs="Arial"/>
          <w:sz w:val="22"/>
          <w:szCs w:val="22"/>
          <w:vertAlign w:val="superscript"/>
        </w:rPr>
        <w:t>st</w:t>
      </w:r>
      <w:r w:rsidRPr="009B519C">
        <w:rPr>
          <w:rFonts w:ascii="Arial" w:hAnsi="Arial" w:cs="Arial"/>
          <w:sz w:val="22"/>
          <w:szCs w:val="22"/>
        </w:rPr>
        <w:t xml:space="preserve"> century</w:t>
      </w:r>
      <w:r w:rsidR="00EC64A2">
        <w:rPr>
          <w:rFonts w:ascii="Arial" w:hAnsi="Arial" w:cs="Arial"/>
          <w:sz w:val="22"/>
          <w:szCs w:val="22"/>
        </w:rPr>
        <w:t>,</w:t>
      </w:r>
      <w:r w:rsidRPr="009B519C">
        <w:rPr>
          <w:rFonts w:ascii="Arial" w:hAnsi="Arial" w:cs="Arial"/>
          <w:sz w:val="22"/>
          <w:szCs w:val="22"/>
        </w:rPr>
        <w:t xml:space="preserve"> as simulated by climate models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Suarez-Gutierrez et al., 2023)</w:t>
      </w:r>
      <w:r w:rsidRPr="009B519C">
        <w:rPr>
          <w:rFonts w:ascii="Arial" w:hAnsi="Arial" w:cs="Arial"/>
          <w:sz w:val="22"/>
          <w:szCs w:val="22"/>
        </w:rPr>
        <w:fldChar w:fldCharType="end"/>
      </w:r>
      <w:r w:rsidRPr="009B519C">
        <w:rPr>
          <w:rFonts w:ascii="Arial" w:hAnsi="Arial" w:cs="Arial"/>
          <w:sz w:val="22"/>
          <w:szCs w:val="22"/>
        </w:rPr>
        <w:t xml:space="preserve">. </w:t>
      </w:r>
      <w:r w:rsidR="00D57007">
        <w:rPr>
          <w:rFonts w:ascii="Arial" w:hAnsi="Arial" w:cs="Arial"/>
          <w:sz w:val="22"/>
          <w:szCs w:val="22"/>
        </w:rPr>
        <w:t>L</w:t>
      </w:r>
      <w:r w:rsidRPr="009B519C">
        <w:rPr>
          <w:rFonts w:ascii="Arial" w:hAnsi="Arial" w:cs="Arial"/>
          <w:sz w:val="22"/>
          <w:szCs w:val="22"/>
        </w:rPr>
        <w:t xml:space="preserve">arge areas of Europe </w:t>
      </w:r>
      <w:r w:rsidR="00577DD1">
        <w:rPr>
          <w:rFonts w:ascii="Arial" w:hAnsi="Arial" w:cs="Arial"/>
          <w:sz w:val="22"/>
          <w:szCs w:val="22"/>
        </w:rPr>
        <w:t xml:space="preserve">are already </w:t>
      </w:r>
      <w:r w:rsidRPr="009B519C">
        <w:rPr>
          <w:rFonts w:ascii="Arial" w:hAnsi="Arial" w:cs="Arial"/>
          <w:sz w:val="22"/>
          <w:szCs w:val="22"/>
        </w:rPr>
        <w:t>experienc</w:t>
      </w:r>
      <w:r w:rsidR="00577DD1">
        <w:rPr>
          <w:rFonts w:ascii="Arial" w:hAnsi="Arial" w:cs="Arial"/>
          <w:sz w:val="22"/>
          <w:szCs w:val="22"/>
        </w:rPr>
        <w:t>ing</w:t>
      </w:r>
      <w:r w:rsidR="001B2CC4">
        <w:rPr>
          <w:rFonts w:ascii="Arial" w:hAnsi="Arial" w:cs="Arial"/>
          <w:sz w:val="22"/>
          <w:szCs w:val="22"/>
        </w:rPr>
        <w:t xml:space="preserve"> </w:t>
      </w:r>
      <w:r w:rsidRPr="009B519C">
        <w:rPr>
          <w:rFonts w:ascii="Arial" w:hAnsi="Arial" w:cs="Arial"/>
          <w:sz w:val="22"/>
          <w:szCs w:val="22"/>
        </w:rPr>
        <w:t xml:space="preserve">prolonged drought events as a result of climate change and global warming, primarily caused by anthropogenic activities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Min et al., 2011)</w:t>
      </w:r>
      <w:r w:rsidRPr="009B519C">
        <w:rPr>
          <w:rFonts w:ascii="Arial" w:hAnsi="Arial" w:cs="Arial"/>
          <w:sz w:val="22"/>
          <w:szCs w:val="22"/>
        </w:rPr>
        <w:fldChar w:fldCharType="end"/>
      </w:r>
      <w:r w:rsidRPr="009B519C">
        <w:rPr>
          <w:rFonts w:ascii="Arial" w:hAnsi="Arial" w:cs="Arial"/>
          <w:sz w:val="22"/>
          <w:szCs w:val="22"/>
        </w:rPr>
        <w:t xml:space="preserve">. </w:t>
      </w:r>
      <w:r w:rsidR="00577DD1">
        <w:rPr>
          <w:rFonts w:ascii="Arial" w:hAnsi="Arial" w:cs="Arial"/>
          <w:sz w:val="22"/>
          <w:szCs w:val="22"/>
        </w:rPr>
        <w:t>Thus, severe</w:t>
      </w:r>
      <w:r w:rsidR="00577DD1" w:rsidRPr="009B519C">
        <w:rPr>
          <w:rFonts w:ascii="Arial" w:hAnsi="Arial" w:cs="Arial"/>
          <w:sz w:val="22"/>
          <w:szCs w:val="22"/>
        </w:rPr>
        <w:t xml:space="preserve"> </w:t>
      </w:r>
      <w:r w:rsidRPr="009B519C">
        <w:rPr>
          <w:rFonts w:ascii="Arial" w:hAnsi="Arial" w:cs="Arial"/>
          <w:sz w:val="22"/>
          <w:szCs w:val="22"/>
        </w:rPr>
        <w:t xml:space="preserve">drought had been reported in 2018-2019, and </w:t>
      </w:r>
      <w:r w:rsidR="0097442B">
        <w:rPr>
          <w:rFonts w:ascii="Arial" w:hAnsi="Arial" w:cs="Arial"/>
          <w:sz w:val="22"/>
          <w:szCs w:val="22"/>
        </w:rPr>
        <w:t xml:space="preserve">more </w:t>
      </w:r>
      <w:r w:rsidRPr="009B519C">
        <w:rPr>
          <w:rFonts w:ascii="Arial" w:hAnsi="Arial" w:cs="Arial"/>
          <w:sz w:val="22"/>
          <w:szCs w:val="22"/>
        </w:rPr>
        <w:t>recently in 2022</w:t>
      </w:r>
      <w:r w:rsidR="00D16EF5">
        <w:rPr>
          <w:rFonts w:ascii="Arial" w:hAnsi="Arial" w:cs="Arial"/>
          <w:sz w:val="22"/>
          <w:szCs w:val="22"/>
        </w:rPr>
        <w:t>,</w:t>
      </w:r>
      <w:r w:rsidRPr="009B519C">
        <w:rPr>
          <w:rFonts w:ascii="Arial" w:hAnsi="Arial" w:cs="Arial"/>
          <w:sz w:val="22"/>
          <w:szCs w:val="22"/>
        </w:rPr>
        <w:t xml:space="preserve"> with around 30 % of the European continent significantly affected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w:instrText>
      </w:r>
      <w:r w:rsidRPr="00D57007">
        <w:rPr>
          <w:rFonts w:ascii="Arial" w:hAnsi="Arial" w:cs="Arial"/>
          <w:sz w:val="22"/>
          <w:szCs w:val="22"/>
          <w:lang w:val="fr-FR"/>
        </w:rPr>
        <w:instrText xml:space="preserve">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Pr="009B519C">
        <w:rPr>
          <w:rFonts w:ascii="Arial" w:hAnsi="Arial" w:cs="Arial"/>
          <w:sz w:val="22"/>
          <w:szCs w:val="22"/>
        </w:rPr>
        <w:fldChar w:fldCharType="separate"/>
      </w:r>
      <w:r w:rsidRPr="00D57007">
        <w:rPr>
          <w:rFonts w:ascii="Arial" w:hAnsi="Arial" w:cs="Arial"/>
          <w:noProof/>
          <w:sz w:val="22"/>
          <w:szCs w:val="22"/>
          <w:lang w:val="fr-FR"/>
        </w:rPr>
        <w:t>(Barker et al., 2024; Blauhut et al., 2022; van der Woude et al., 2023)</w:t>
      </w:r>
      <w:r w:rsidRPr="009B519C">
        <w:rPr>
          <w:rFonts w:ascii="Arial" w:hAnsi="Arial" w:cs="Arial"/>
          <w:sz w:val="22"/>
          <w:szCs w:val="22"/>
        </w:rPr>
        <w:fldChar w:fldCharType="end"/>
      </w:r>
      <w:r w:rsidRPr="00D57007">
        <w:rPr>
          <w:rFonts w:ascii="Arial" w:hAnsi="Arial" w:cs="Arial"/>
          <w:sz w:val="22"/>
          <w:szCs w:val="22"/>
          <w:lang w:val="fr-FR"/>
        </w:rPr>
        <w:t xml:space="preserve">. </w:t>
      </w:r>
      <w:r w:rsidRPr="009B519C">
        <w:rPr>
          <w:rFonts w:ascii="Arial" w:hAnsi="Arial" w:cs="Arial"/>
          <w:sz w:val="22"/>
          <w:szCs w:val="22"/>
        </w:rPr>
        <w:t xml:space="preserve">Drought, as one of the most prominent environmental stresses in terrestrial ecosystem, shapes soil microbiomes because water </w:t>
      </w:r>
      <w:r w:rsidR="00511D98">
        <w:rPr>
          <w:rFonts w:ascii="Arial" w:hAnsi="Arial" w:cs="Arial"/>
          <w:sz w:val="22"/>
          <w:szCs w:val="22"/>
        </w:rPr>
        <w:t>content</w:t>
      </w:r>
      <w:r w:rsidR="00511D98" w:rsidRPr="009B519C">
        <w:rPr>
          <w:rFonts w:ascii="Arial" w:hAnsi="Arial" w:cs="Arial"/>
          <w:sz w:val="22"/>
          <w:szCs w:val="22"/>
        </w:rPr>
        <w:t xml:space="preserve"> </w:t>
      </w:r>
      <w:r w:rsidRPr="009B519C">
        <w:rPr>
          <w:rFonts w:ascii="Arial" w:hAnsi="Arial" w:cs="Arial"/>
          <w:sz w:val="22"/>
          <w:szCs w:val="22"/>
        </w:rPr>
        <w:t xml:space="preserve">controls </w:t>
      </w:r>
      <w:r w:rsidR="00511D98">
        <w:rPr>
          <w:rFonts w:ascii="Arial" w:hAnsi="Arial" w:cs="Arial"/>
          <w:sz w:val="22"/>
          <w:szCs w:val="22"/>
        </w:rPr>
        <w:t>cell</w:t>
      </w:r>
      <w:r w:rsidR="00511D98" w:rsidRPr="009B519C">
        <w:rPr>
          <w:rFonts w:ascii="Arial" w:hAnsi="Arial" w:cs="Arial"/>
          <w:sz w:val="22"/>
          <w:szCs w:val="22"/>
        </w:rPr>
        <w:t xml:space="preserve"> </w:t>
      </w:r>
      <w:r w:rsidRPr="009B519C">
        <w:rPr>
          <w:rFonts w:ascii="Arial" w:hAnsi="Arial" w:cs="Arial"/>
          <w:sz w:val="22"/>
          <w:szCs w:val="22"/>
        </w:rPr>
        <w:t>viabilit</w:t>
      </w:r>
      <w:r w:rsidR="00511D98">
        <w:rPr>
          <w:rFonts w:ascii="Arial" w:hAnsi="Arial" w:cs="Arial"/>
          <w:sz w:val="22"/>
          <w:szCs w:val="22"/>
        </w:rPr>
        <w:t>y</w:t>
      </w:r>
      <w:r w:rsidRPr="009B519C">
        <w:rPr>
          <w:rFonts w:ascii="Arial" w:hAnsi="Arial" w:cs="Arial"/>
          <w:sz w:val="22"/>
          <w:szCs w:val="22"/>
        </w:rPr>
        <w:t>, activit</w:t>
      </w:r>
      <w:r w:rsidR="00511D98">
        <w:rPr>
          <w:rFonts w:ascii="Arial" w:hAnsi="Arial" w:cs="Arial"/>
          <w:sz w:val="22"/>
          <w:szCs w:val="22"/>
        </w:rPr>
        <w:t>y</w:t>
      </w:r>
      <w:r w:rsidRPr="009B519C">
        <w:rPr>
          <w:rFonts w:ascii="Arial" w:hAnsi="Arial" w:cs="Arial"/>
          <w:sz w:val="22"/>
          <w:szCs w:val="22"/>
        </w:rPr>
        <w:t xml:space="preserve">, and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(Schimel, 2018)</w:t>
      </w:r>
      <w:r w:rsidRPr="009B519C">
        <w:rPr>
          <w:rFonts w:ascii="Arial" w:hAnsi="Arial" w:cs="Arial"/>
          <w:sz w:val="22"/>
          <w:szCs w:val="22"/>
        </w:rPr>
        <w:fldChar w:fldCharType="end"/>
      </w:r>
      <w:r w:rsidRPr="009B519C">
        <w:rPr>
          <w:rFonts w:ascii="Arial" w:hAnsi="Arial" w:cs="Arial"/>
          <w:sz w:val="22"/>
          <w:szCs w:val="22"/>
        </w:rPr>
        <w:t xml:space="preserve">. </w:t>
      </w:r>
      <w:r w:rsidR="001B2CC4">
        <w:rPr>
          <w:rFonts w:ascii="Arial" w:hAnsi="Arial" w:cs="Arial"/>
          <w:sz w:val="22"/>
          <w:szCs w:val="22"/>
        </w:rPr>
        <w:t xml:space="preserve">Recent studies suggest that drought can also indirectly affect microbes via plants and that these indirect effects can </w:t>
      </w:r>
      <w:r w:rsidR="001B2CC4" w:rsidRPr="001B2CC4">
        <w:rPr>
          <w:rFonts w:ascii="Arial" w:hAnsi="Arial" w:cs="Arial"/>
          <w:sz w:val="22"/>
          <w:szCs w:val="22"/>
        </w:rPr>
        <w:t>outweigh the direct effects</w:t>
      </w:r>
      <w:r w:rsidR="00511D98">
        <w:rPr>
          <w:rFonts w:ascii="Arial" w:hAnsi="Arial" w:cs="Arial"/>
          <w:sz w:val="22"/>
          <w:szCs w:val="22"/>
        </w:rPr>
        <w:t xml:space="preserve"> </w:t>
      </w:r>
      <w:r w:rsidR="00D16EF5">
        <w:rPr>
          <w:rFonts w:ascii="Arial" w:hAnsi="Arial" w:cs="Arial"/>
          <w:sz w:val="22"/>
          <w:szCs w:val="22"/>
        </w:rPr>
        <w:t xml:space="preserve">in the rhizosphere </w:t>
      </w:r>
      <w:r w:rsidR="00945487">
        <w:rPr>
          <w:rFonts w:ascii="Arial" w:hAnsi="Arial" w:cs="Arial"/>
          <w:sz w:val="22"/>
          <w:szCs w:val="22"/>
        </w:rPr>
        <w:fldChar w:fldCharType="begin"/>
      </w:r>
      <w:r w:rsidR="00945487">
        <w:rPr>
          <w:rFonts w:ascii="Arial" w:hAnsi="Arial" w:cs="Arial"/>
          <w:sz w:val="22"/>
          <w:szCs w:val="22"/>
        </w:rPr>
        <w:instrText xml:space="preserve"> ADDIN ZOTERO_ITEM CSL_CITATION {"citationID":"qOP7Ooc4","properties":{"formattedCitation":"(de Vries et al., 2020)","plainCitation":"(de Vries et al., 2020)","noteIndex":0},"citationItems":[{"id":473,"uris":["http://zotero.org/users/local/4LgJUJlW/items/UG34S7YM"],"itemData":{"id":473,"type":"article-journal","abstract":"Root-associated microbes can improve plant growth, and they offer the potential to increase crop resilience to future drought. Although our understanding of the complex feedbacks between plant and microbial responses to drought is advancing, most of our knowledge comes from non-crop plants in controlled experiments. We propose that future research efforts should attempt to quantify relationships between plant and microbial traits, explicitly focus on food crops, and include longer-term experiments under field conditions. Overall, we highlight the need for improved mechanistic understanding of the complex feedbacks between plants and microbes during, and particularly after, drought. This requires integrating ecology with plant, microbiome, and molecular approaches and is central to making crop production more resilient to our future climate.","container-title":"Science","DOI":"10.1126/science.aaz5192","issue":"6488","note":"publisher: American Association for the Advancement of Science","page":"270-274","source":"science.org (Atypon)","title":"Harnessing rhizosphere microbiomes for drought-resilient crop production","volume":"368","author":[{"family":"Vries","given":"Franciska T.","non-dropping-particle":"de"},{"family":"Griffiths","given":"Rob I."},{"family":"Knight","given":"Christopher G."},{"family":"Nicolitch","given":"Oceane"},{"family":"Williams","given":"Alex"}],"issued":{"date-parts":[["2020",4,17]]}}}],"schema":"https://github.com/citation-style-language/schema/raw/master/csl-citation.json"} </w:instrText>
      </w:r>
      <w:r w:rsidR="00945487">
        <w:rPr>
          <w:rFonts w:ascii="Arial" w:hAnsi="Arial" w:cs="Arial"/>
          <w:sz w:val="22"/>
          <w:szCs w:val="22"/>
        </w:rPr>
        <w:fldChar w:fldCharType="separate"/>
      </w:r>
      <w:r w:rsidR="00945487">
        <w:rPr>
          <w:rFonts w:ascii="Arial" w:hAnsi="Arial" w:cs="Arial"/>
          <w:noProof/>
          <w:sz w:val="22"/>
          <w:szCs w:val="22"/>
        </w:rPr>
        <w:t>(de Vries et al., 2020)</w:t>
      </w:r>
      <w:r w:rsidR="00945487">
        <w:rPr>
          <w:rFonts w:ascii="Arial" w:hAnsi="Arial" w:cs="Arial"/>
          <w:sz w:val="22"/>
          <w:szCs w:val="22"/>
        </w:rPr>
        <w:fldChar w:fldCharType="end"/>
      </w:r>
      <w:r w:rsidR="00D16EF5">
        <w:rPr>
          <w:rFonts w:ascii="Arial" w:hAnsi="Arial" w:cs="Arial"/>
          <w:sz w:val="22"/>
          <w:szCs w:val="22"/>
        </w:rPr>
        <w:t xml:space="preserve">. </w:t>
      </w:r>
      <w:r w:rsidRPr="009B519C">
        <w:rPr>
          <w:rFonts w:ascii="Arial" w:hAnsi="Arial" w:cs="Arial"/>
          <w:sz w:val="22"/>
          <w:szCs w:val="22"/>
        </w:rPr>
        <w:t xml:space="preserve">The consequences of extreme drought on soil </w:t>
      </w:r>
      <w:r w:rsidR="00727B35">
        <w:rPr>
          <w:rFonts w:ascii="Arial" w:hAnsi="Arial" w:cs="Arial"/>
          <w:sz w:val="22"/>
          <w:szCs w:val="22"/>
        </w:rPr>
        <w:t xml:space="preserve">microbial </w:t>
      </w:r>
      <w:r w:rsidRPr="009B519C">
        <w:rPr>
          <w:rFonts w:ascii="Arial" w:hAnsi="Arial" w:cs="Arial"/>
          <w:sz w:val="22"/>
          <w:szCs w:val="22"/>
        </w:rPr>
        <w:t xml:space="preserve">communities may be more </w:t>
      </w:r>
      <w:r w:rsidRPr="009B519C">
        <w:rPr>
          <w:rFonts w:ascii="Arial" w:hAnsi="Arial" w:cs="Arial"/>
          <w:sz w:val="22"/>
          <w:szCs w:val="22"/>
        </w:rPr>
        <w:lastRenderedPageBreak/>
        <w:t>detrimental than we could estimate, due to its cascading effects to the ecosystem functions and processes</w:t>
      </w:r>
      <w:r w:rsidR="001B2CC4">
        <w:rPr>
          <w:rFonts w:ascii="Arial" w:hAnsi="Arial" w:cs="Arial"/>
          <w:sz w:val="22"/>
          <w:szCs w:val="22"/>
        </w:rPr>
        <w:t xml:space="preserve">. </w:t>
      </w:r>
      <w:r w:rsidR="00577DD1">
        <w:rPr>
          <w:rFonts w:ascii="Arial" w:hAnsi="Arial" w:cs="Arial"/>
          <w:sz w:val="22"/>
          <w:szCs w:val="22"/>
        </w:rPr>
        <w:t>Among soil microbial processes, n</w:t>
      </w:r>
      <w:r w:rsidRPr="009B519C">
        <w:rPr>
          <w:rFonts w:ascii="Arial" w:hAnsi="Arial" w:cs="Arial"/>
          <w:sz w:val="22"/>
          <w:szCs w:val="22"/>
        </w:rPr>
        <w:t xml:space="preserve">itrogen (N) cycling is fundamental </w:t>
      </w:r>
      <w:r w:rsidR="003502FA">
        <w:rPr>
          <w:rFonts w:ascii="Arial" w:hAnsi="Arial" w:cs="Arial"/>
          <w:sz w:val="22"/>
          <w:szCs w:val="22"/>
        </w:rPr>
        <w:t>in agroecosystems</w:t>
      </w:r>
      <w:r w:rsidR="003502FA" w:rsidRPr="009B519C">
        <w:rPr>
          <w:rFonts w:ascii="Arial" w:hAnsi="Arial" w:cs="Arial"/>
          <w:sz w:val="22"/>
          <w:szCs w:val="22"/>
        </w:rPr>
        <w:t xml:space="preserve"> </w:t>
      </w:r>
      <w:r w:rsidRPr="009B519C">
        <w:rPr>
          <w:rFonts w:ascii="Arial" w:hAnsi="Arial" w:cs="Arial"/>
          <w:sz w:val="22"/>
          <w:szCs w:val="22"/>
        </w:rPr>
        <w:t xml:space="preserve">as N is </w:t>
      </w:r>
      <w:r w:rsidR="003502FA">
        <w:rPr>
          <w:rFonts w:ascii="Arial" w:hAnsi="Arial" w:cs="Arial"/>
          <w:sz w:val="22"/>
          <w:szCs w:val="22"/>
        </w:rPr>
        <w:t>the most limiting</w:t>
      </w:r>
      <w:r w:rsidR="003502FA" w:rsidRPr="009B519C">
        <w:rPr>
          <w:rFonts w:ascii="Arial" w:hAnsi="Arial" w:cs="Arial"/>
          <w:sz w:val="22"/>
          <w:szCs w:val="22"/>
        </w:rPr>
        <w:t xml:space="preserve"> </w:t>
      </w:r>
      <w:r w:rsidRPr="009B519C">
        <w:rPr>
          <w:rFonts w:ascii="Arial" w:hAnsi="Arial" w:cs="Arial"/>
          <w:sz w:val="22"/>
          <w:szCs w:val="22"/>
        </w:rPr>
        <w:t>essential nutrient for plants growth</w:t>
      </w:r>
      <w:r w:rsidR="003502FA">
        <w:rPr>
          <w:rFonts w:ascii="Arial" w:hAnsi="Arial" w:cs="Arial"/>
          <w:sz w:val="22"/>
          <w:szCs w:val="22"/>
        </w:rPr>
        <w:t xml:space="preserve"> and crop production</w:t>
      </w:r>
      <w:r w:rsidRPr="009B519C">
        <w:rPr>
          <w:rFonts w:ascii="Arial" w:hAnsi="Arial" w:cs="Arial"/>
          <w:sz w:val="22"/>
          <w:szCs w:val="22"/>
        </w:rPr>
        <w:t xml:space="preserv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(Gruber &amp; Galloway, 2008)</w:t>
      </w:r>
      <w:r w:rsidRPr="009B519C">
        <w:rPr>
          <w:rFonts w:ascii="Arial" w:hAnsi="Arial" w:cs="Arial"/>
          <w:sz w:val="22"/>
          <w:szCs w:val="22"/>
        </w:rPr>
        <w:fldChar w:fldCharType="end"/>
      </w:r>
      <w:r w:rsidRPr="009B519C">
        <w:rPr>
          <w:rFonts w:ascii="Arial" w:hAnsi="Arial" w:cs="Arial"/>
          <w:sz w:val="22"/>
          <w:szCs w:val="22"/>
        </w:rPr>
        <w:t xml:space="preserve">. </w:t>
      </w:r>
      <w:r w:rsidR="003502FA">
        <w:rPr>
          <w:rFonts w:ascii="Arial" w:hAnsi="Arial" w:cs="Arial"/>
          <w:sz w:val="22"/>
          <w:szCs w:val="22"/>
        </w:rPr>
        <w:t>However</w:t>
      </w:r>
      <w:r w:rsidRPr="009B519C">
        <w:rPr>
          <w:rFonts w:ascii="Arial" w:hAnsi="Arial" w:cs="Arial"/>
          <w:sz w:val="22"/>
          <w:szCs w:val="22"/>
        </w:rPr>
        <w:t>, drought can</w:t>
      </w:r>
      <w:r w:rsidR="0068445C">
        <w:rPr>
          <w:rFonts w:ascii="Arial" w:hAnsi="Arial" w:cs="Arial"/>
          <w:sz w:val="22"/>
          <w:szCs w:val="22"/>
        </w:rPr>
        <w:t xml:space="preserve"> decrease microb</w:t>
      </w:r>
      <w:r w:rsidR="005E52A9">
        <w:rPr>
          <w:rFonts w:ascii="Arial" w:hAnsi="Arial" w:cs="Arial"/>
          <w:sz w:val="22"/>
          <w:szCs w:val="22"/>
        </w:rPr>
        <w:t>i</w:t>
      </w:r>
      <w:r w:rsidR="0068445C">
        <w:rPr>
          <w:rFonts w:ascii="Arial" w:hAnsi="Arial" w:cs="Arial"/>
          <w:sz w:val="22"/>
          <w:szCs w:val="22"/>
        </w:rPr>
        <w:t>al biomass,</w:t>
      </w:r>
      <w:r w:rsidRPr="009B519C">
        <w:rPr>
          <w:rFonts w:ascii="Arial" w:hAnsi="Arial" w:cs="Arial"/>
          <w:sz w:val="22"/>
          <w:szCs w:val="22"/>
        </w:rPr>
        <w:t xml:space="preserve"> </w:t>
      </w:r>
      <w:r w:rsidR="004131CE">
        <w:rPr>
          <w:rFonts w:ascii="Arial" w:hAnsi="Arial" w:cs="Arial"/>
          <w:sz w:val="22"/>
          <w:szCs w:val="22"/>
        </w:rPr>
        <w:t>lower</w:t>
      </w:r>
      <w:r w:rsidR="003502FA">
        <w:rPr>
          <w:rFonts w:ascii="Arial" w:hAnsi="Arial" w:cs="Arial"/>
          <w:sz w:val="22"/>
          <w:szCs w:val="22"/>
        </w:rPr>
        <w:t xml:space="preserve"> N </w:t>
      </w:r>
      <w:r w:rsidRPr="009B519C">
        <w:rPr>
          <w:rFonts w:ascii="Arial" w:hAnsi="Arial" w:cs="Arial"/>
          <w:sz w:val="22"/>
          <w:szCs w:val="22"/>
        </w:rPr>
        <w:t>transformation rates</w:t>
      </w:r>
      <w:r w:rsidR="00621D9A">
        <w:rPr>
          <w:rFonts w:ascii="Arial" w:hAnsi="Arial" w:cs="Arial"/>
          <w:sz w:val="22"/>
          <w:szCs w:val="22"/>
        </w:rPr>
        <w:t xml:space="preserve"> </w:t>
      </w:r>
      <w:r w:rsidR="00621D9A">
        <w:rPr>
          <w:rFonts w:ascii="Arial" w:hAnsi="Arial" w:cs="Arial"/>
          <w:sz w:val="22"/>
          <w:szCs w:val="22"/>
        </w:rPr>
        <w:fldChar w:fldCharType="begin"/>
      </w:r>
      <w:r w:rsidR="00621D9A">
        <w:rPr>
          <w:rFonts w:ascii="Arial" w:hAnsi="Arial" w:cs="Arial"/>
          <w:sz w:val="22"/>
          <w:szCs w:val="22"/>
        </w:rPr>
        <w:instrText xml:space="preserve"> ADDIN ZOTERO_ITEM CSL_CITATION {"citationID":"Gqm7ydbD","properties":{"formattedCitation":"(Homyak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621D9A">
        <w:rPr>
          <w:rFonts w:ascii="Arial" w:hAnsi="Arial" w:cs="Arial"/>
          <w:sz w:val="22"/>
          <w:szCs w:val="22"/>
        </w:rPr>
        <w:fldChar w:fldCharType="separate"/>
      </w:r>
      <w:r w:rsidR="00621D9A">
        <w:rPr>
          <w:rFonts w:ascii="Arial" w:hAnsi="Arial" w:cs="Arial"/>
          <w:noProof/>
          <w:sz w:val="22"/>
          <w:szCs w:val="22"/>
        </w:rPr>
        <w:t>(Homyak et al., 2017)</w:t>
      </w:r>
      <w:r w:rsidR="00621D9A">
        <w:rPr>
          <w:rFonts w:ascii="Arial" w:hAnsi="Arial" w:cs="Arial"/>
          <w:sz w:val="22"/>
          <w:szCs w:val="22"/>
        </w:rPr>
        <w:fldChar w:fldCharType="end"/>
      </w:r>
      <w:r w:rsidRPr="009B519C">
        <w:rPr>
          <w:rFonts w:ascii="Arial" w:hAnsi="Arial" w:cs="Arial"/>
          <w:sz w:val="22"/>
          <w:szCs w:val="22"/>
        </w:rPr>
        <w:t xml:space="preserve">, </w:t>
      </w:r>
      <w:r w:rsidR="004131CE">
        <w:rPr>
          <w:rFonts w:ascii="Arial" w:hAnsi="Arial" w:cs="Arial"/>
          <w:sz w:val="22"/>
          <w:szCs w:val="22"/>
        </w:rPr>
        <w:t>and</w:t>
      </w:r>
      <w:r w:rsidRPr="009B519C">
        <w:rPr>
          <w:rFonts w:ascii="Arial" w:hAnsi="Arial" w:cs="Arial"/>
          <w:sz w:val="22"/>
          <w:szCs w:val="22"/>
        </w:rPr>
        <w:t xml:space="preserve"> reduce plant N uptake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(Flynn et al., 2023)</w:t>
      </w:r>
      <w:r w:rsidRPr="009B519C">
        <w:rPr>
          <w:rFonts w:ascii="Arial" w:hAnsi="Arial" w:cs="Arial"/>
          <w:sz w:val="22"/>
          <w:szCs w:val="22"/>
        </w:rPr>
        <w:fldChar w:fldCharType="end"/>
      </w:r>
      <w:r w:rsidRPr="009B519C">
        <w:rPr>
          <w:rFonts w:ascii="Arial" w:hAnsi="Arial" w:cs="Arial"/>
          <w:sz w:val="22"/>
          <w:szCs w:val="22"/>
        </w:rPr>
        <w:t xml:space="preserve">, which potentially affects agricultural output. As </w:t>
      </w:r>
      <w:r w:rsidR="0096751D">
        <w:rPr>
          <w:rFonts w:ascii="Arial" w:hAnsi="Arial" w:cs="Arial"/>
          <w:sz w:val="22"/>
          <w:szCs w:val="22"/>
        </w:rPr>
        <w:t xml:space="preserve">droughts </w:t>
      </w:r>
      <w:r w:rsidR="00660235">
        <w:rPr>
          <w:rFonts w:ascii="Arial" w:hAnsi="Arial" w:cs="Arial"/>
          <w:sz w:val="22"/>
          <w:szCs w:val="22"/>
        </w:rPr>
        <w:t xml:space="preserve">are expected to </w:t>
      </w:r>
      <w:r w:rsidR="0096751D">
        <w:rPr>
          <w:rFonts w:ascii="Arial" w:hAnsi="Arial" w:cs="Arial"/>
          <w:sz w:val="22"/>
          <w:szCs w:val="22"/>
        </w:rPr>
        <w:t>become more</w:t>
      </w:r>
      <w:r w:rsidRPr="00D16EF5">
        <w:rPr>
          <w:rFonts w:ascii="Arial" w:hAnsi="Arial" w:cs="Arial"/>
          <w:sz w:val="22"/>
          <w:szCs w:val="22"/>
        </w:rPr>
        <w:t xml:space="preserve"> </w:t>
      </w:r>
      <w:r w:rsidR="00D16EF5">
        <w:rPr>
          <w:rFonts w:ascii="Arial" w:hAnsi="Arial" w:cs="Arial"/>
          <w:sz w:val="22"/>
          <w:szCs w:val="22"/>
        </w:rPr>
        <w:t>frequent</w:t>
      </w:r>
      <w:r w:rsidR="0096751D">
        <w:rPr>
          <w:rFonts w:ascii="Arial" w:hAnsi="Arial" w:cs="Arial"/>
          <w:sz w:val="22"/>
          <w:szCs w:val="22"/>
        </w:rPr>
        <w:t xml:space="preserve"> and severe</w:t>
      </w:r>
      <w:r w:rsidRPr="00D16EF5">
        <w:rPr>
          <w:rFonts w:ascii="Arial" w:hAnsi="Arial" w:cs="Arial"/>
          <w:sz w:val="22"/>
          <w:szCs w:val="22"/>
        </w:rPr>
        <w:t xml:space="preserve">, </w:t>
      </w:r>
      <w:r w:rsidR="0096751D">
        <w:rPr>
          <w:rFonts w:ascii="Arial" w:hAnsi="Arial" w:cs="Arial"/>
          <w:sz w:val="22"/>
          <w:szCs w:val="22"/>
        </w:rPr>
        <w:t xml:space="preserve">a better </w:t>
      </w:r>
      <w:r w:rsidRPr="00D16EF5">
        <w:rPr>
          <w:rFonts w:ascii="Arial" w:hAnsi="Arial" w:cs="Arial"/>
          <w:sz w:val="22"/>
          <w:szCs w:val="22"/>
        </w:rPr>
        <w:t xml:space="preserve">understanding </w:t>
      </w:r>
      <w:r w:rsidR="0096751D">
        <w:rPr>
          <w:rFonts w:ascii="Arial" w:hAnsi="Arial" w:cs="Arial"/>
          <w:sz w:val="22"/>
          <w:szCs w:val="22"/>
        </w:rPr>
        <w:t xml:space="preserve">of </w:t>
      </w:r>
      <w:r w:rsidR="00660235">
        <w:rPr>
          <w:rFonts w:ascii="Arial" w:hAnsi="Arial" w:cs="Arial"/>
          <w:sz w:val="22"/>
          <w:szCs w:val="22"/>
        </w:rPr>
        <w:t>their</w:t>
      </w:r>
      <w:r w:rsidR="0096751D">
        <w:rPr>
          <w:rFonts w:ascii="Arial" w:hAnsi="Arial" w:cs="Arial"/>
          <w:sz w:val="22"/>
          <w:szCs w:val="22"/>
        </w:rPr>
        <w:t xml:space="preserve"> impact</w:t>
      </w:r>
      <w:r w:rsidRPr="00D16EF5">
        <w:rPr>
          <w:rFonts w:ascii="Arial" w:hAnsi="Arial" w:cs="Arial"/>
          <w:sz w:val="22"/>
          <w:szCs w:val="22"/>
        </w:rPr>
        <w:t xml:space="preserve"> on N-cycling </w:t>
      </w:r>
      <w:r w:rsidR="00D16EF5" w:rsidRPr="00EC1526">
        <w:rPr>
          <w:rFonts w:ascii="Arial" w:hAnsi="Arial" w:cs="Arial"/>
          <w:sz w:val="22"/>
          <w:szCs w:val="22"/>
        </w:rPr>
        <w:t xml:space="preserve">and the corresponding microbial </w:t>
      </w:r>
      <w:r w:rsidRPr="00D16EF5">
        <w:rPr>
          <w:rFonts w:ascii="Arial" w:hAnsi="Arial" w:cs="Arial"/>
          <w:sz w:val="22"/>
          <w:szCs w:val="22"/>
        </w:rPr>
        <w:t xml:space="preserve">communities is </w:t>
      </w:r>
      <w:r w:rsidR="0096751D">
        <w:rPr>
          <w:rFonts w:ascii="Arial" w:hAnsi="Arial" w:cs="Arial"/>
          <w:sz w:val="22"/>
          <w:szCs w:val="22"/>
        </w:rPr>
        <w:t>need</w:t>
      </w:r>
      <w:r w:rsidR="00F7238D">
        <w:rPr>
          <w:rFonts w:ascii="Arial" w:hAnsi="Arial" w:cs="Arial"/>
          <w:sz w:val="22"/>
          <w:szCs w:val="22"/>
        </w:rPr>
        <w:t>ed</w:t>
      </w:r>
      <w:r w:rsidR="0096751D" w:rsidRPr="00D16EF5">
        <w:rPr>
          <w:rFonts w:ascii="Arial" w:hAnsi="Arial" w:cs="Arial"/>
          <w:sz w:val="22"/>
          <w:szCs w:val="22"/>
        </w:rPr>
        <w:t xml:space="preserve"> </w:t>
      </w:r>
      <w:r w:rsidRPr="00D16EF5">
        <w:rPr>
          <w:rFonts w:ascii="Arial" w:hAnsi="Arial" w:cs="Arial"/>
          <w:sz w:val="22"/>
          <w:szCs w:val="22"/>
        </w:rPr>
        <w:t xml:space="preserve">to </w:t>
      </w:r>
      <w:r w:rsidR="0096751D">
        <w:rPr>
          <w:rFonts w:ascii="Arial" w:hAnsi="Arial" w:cs="Arial"/>
          <w:sz w:val="22"/>
          <w:szCs w:val="22"/>
        </w:rPr>
        <w:t>better predict</w:t>
      </w:r>
      <w:r w:rsidR="0096751D" w:rsidRPr="00D16EF5">
        <w:rPr>
          <w:rFonts w:ascii="Arial" w:hAnsi="Arial" w:cs="Arial"/>
          <w:sz w:val="22"/>
          <w:szCs w:val="22"/>
        </w:rPr>
        <w:t xml:space="preserve"> </w:t>
      </w:r>
      <w:r w:rsidRPr="00D16EF5">
        <w:rPr>
          <w:rFonts w:ascii="Arial" w:hAnsi="Arial" w:cs="Arial"/>
          <w:sz w:val="22"/>
          <w:szCs w:val="22"/>
        </w:rPr>
        <w:t xml:space="preserve">its potential impacts on </w:t>
      </w:r>
      <w:r w:rsidR="0096751D">
        <w:rPr>
          <w:rFonts w:ascii="Arial" w:hAnsi="Arial" w:cs="Arial"/>
          <w:sz w:val="22"/>
          <w:szCs w:val="22"/>
        </w:rPr>
        <w:t>soil functions and services</w:t>
      </w:r>
      <w:r w:rsidRPr="00D16EF5">
        <w:rPr>
          <w:rFonts w:ascii="Arial" w:hAnsi="Arial" w:cs="Arial"/>
          <w:sz w:val="22"/>
          <w:szCs w:val="22"/>
        </w:rPr>
        <w:t>.</w:t>
      </w:r>
    </w:p>
    <w:p w14:paraId="2839B58F" w14:textId="57F23FF1" w:rsidR="00E5088A" w:rsidRPr="009B519C" w:rsidRDefault="00E5088A" w:rsidP="0063031D">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It is widely reported that </w:t>
      </w:r>
      <w:r w:rsidR="005725FA">
        <w:rPr>
          <w:rFonts w:ascii="Arial" w:hAnsi="Arial" w:cs="Arial"/>
          <w:sz w:val="22"/>
          <w:szCs w:val="22"/>
        </w:rPr>
        <w:t xml:space="preserve">changes in soil properties due to </w:t>
      </w:r>
      <w:r w:rsidR="007640CF">
        <w:rPr>
          <w:rFonts w:ascii="Arial" w:hAnsi="Arial" w:cs="Arial"/>
          <w:sz w:val="22"/>
          <w:szCs w:val="22"/>
        </w:rPr>
        <w:t>agricultural</w:t>
      </w:r>
      <w:r w:rsidRPr="009B519C">
        <w:rPr>
          <w:rFonts w:ascii="Arial" w:hAnsi="Arial" w:cs="Arial"/>
          <w:sz w:val="22"/>
          <w:szCs w:val="22"/>
        </w:rPr>
        <w:t xml:space="preserve"> practices can directly or indirectly </w:t>
      </w:r>
      <w:r w:rsidR="005725FA">
        <w:rPr>
          <w:rFonts w:ascii="Arial" w:hAnsi="Arial" w:cs="Arial"/>
          <w:sz w:val="22"/>
          <w:szCs w:val="22"/>
        </w:rPr>
        <w:t>affect</w:t>
      </w:r>
      <w:r w:rsidR="005725FA" w:rsidRPr="009B519C">
        <w:rPr>
          <w:rFonts w:ascii="Arial" w:hAnsi="Arial" w:cs="Arial"/>
          <w:sz w:val="22"/>
          <w:szCs w:val="22"/>
        </w:rPr>
        <w:t xml:space="preserve"> </w:t>
      </w:r>
      <w:r w:rsidR="005725FA">
        <w:rPr>
          <w:rFonts w:ascii="Arial" w:hAnsi="Arial" w:cs="Arial"/>
          <w:sz w:val="22"/>
          <w:szCs w:val="22"/>
        </w:rPr>
        <w:t>microbial communities</w:t>
      </w:r>
      <w:r w:rsidR="004131CE">
        <w:rPr>
          <w:rFonts w:ascii="Arial" w:hAnsi="Arial" w:cs="Arial"/>
          <w:sz w:val="22"/>
          <w:szCs w:val="22"/>
        </w:rPr>
        <w:t xml:space="preserve"> including those</w:t>
      </w:r>
      <w:r w:rsidRPr="009B519C">
        <w:rPr>
          <w:rFonts w:ascii="Arial" w:hAnsi="Arial" w:cs="Arial"/>
          <w:sz w:val="22"/>
          <w:szCs w:val="22"/>
        </w:rPr>
        <w:t xml:space="preserve"> </w:t>
      </w:r>
      <w:r w:rsidR="005725FA">
        <w:rPr>
          <w:rFonts w:ascii="Arial" w:hAnsi="Arial" w:cs="Arial"/>
          <w:sz w:val="22"/>
          <w:szCs w:val="22"/>
        </w:rPr>
        <w:t>involved</w:t>
      </w:r>
      <w:r w:rsidR="005725FA" w:rsidRPr="009B519C">
        <w:rPr>
          <w:rFonts w:ascii="Arial" w:hAnsi="Arial" w:cs="Arial"/>
          <w:sz w:val="22"/>
          <w:szCs w:val="22"/>
        </w:rPr>
        <w:t xml:space="preserve"> </w:t>
      </w:r>
      <w:r w:rsidR="005725FA">
        <w:rPr>
          <w:rFonts w:ascii="Arial" w:hAnsi="Arial" w:cs="Arial"/>
          <w:sz w:val="22"/>
          <w:szCs w:val="22"/>
        </w:rPr>
        <w:t>in</w:t>
      </w:r>
      <w:r w:rsidR="005725FA" w:rsidRPr="009B519C">
        <w:rPr>
          <w:rFonts w:ascii="Arial" w:hAnsi="Arial" w:cs="Arial"/>
          <w:sz w:val="22"/>
          <w:szCs w:val="22"/>
        </w:rPr>
        <w:t xml:space="preserve"> </w:t>
      </w:r>
      <w:r w:rsidRPr="009B519C">
        <w:rPr>
          <w:rFonts w:ascii="Arial" w:hAnsi="Arial" w:cs="Arial"/>
          <w:sz w:val="22"/>
          <w:szCs w:val="22"/>
        </w:rPr>
        <w:t>N-cycling</w:t>
      </w:r>
      <w:r w:rsidR="005652DC">
        <w:rPr>
          <w:rFonts w:ascii="Arial" w:hAnsi="Arial" w:cs="Arial"/>
          <w:sz w:val="22"/>
          <w:szCs w:val="22"/>
        </w:rPr>
        <w:t xml:space="preserve"> </w:t>
      </w:r>
      <w:r w:rsidR="005652DC">
        <w:rPr>
          <w:rFonts w:ascii="Arial" w:hAnsi="Arial" w:cs="Arial"/>
          <w:sz w:val="22"/>
          <w:szCs w:val="22"/>
        </w:rPr>
        <w:fldChar w:fldCharType="begin"/>
      </w:r>
      <w:r w:rsidR="005652DC">
        <w:rPr>
          <w:rFonts w:ascii="Arial" w:hAnsi="Arial" w:cs="Arial"/>
          <w:sz w:val="22"/>
          <w:szCs w:val="22"/>
        </w:rPr>
        <w:instrText xml:space="preserve"> ADDIN ZOTERO_ITEM CSL_CITATION {"citationID":"vOXsTjNW","properties":{"formattedCitation":"(Hallin et al., 2009; Philippot et al., 2024; Z.-B. Zhao et al., 2020)","plainCitation":"(Hallin et al., 2009; Philippot et al., 2024; Z.-B. Zhao et al., 2020)","noteIndex":0},"citationItems":[{"id":241,"uris":["http://zotero.org/users/local/4LgJUJlW/items/KN2UVUCJ"],"itemData":{"id":241,"type":"article-journal","abstract":"Abstract\n            The relative importance of size and composition of microbial communities in ecosystem functioning is poorly understood. Here, we investigated how community composition and size of selected functional guilds in the nitrogen cycle correlated with agroecosystem functioning, which was defined as microbial process rates, total crop yield and nitrogen content in the crop. Soil was sampled from a 50-year fertilizer trial and the treatments comprised unfertilized bare fallow, unfertilized with crop, and plots with crop fertilized with calcium nitrate, ammonium sulfate, solid cattle manure or sewage sludge. The size of the functional guilds and the total bacterial community were greatly affected by the fertilization regimes, especially by the sewage sludge and ammonium sulfate treatments. The community size results were combined with previously published data on the composition of the corresponding communities, potential ammonia oxidation, denitrification, basal and substrate-induced respiration rates, in addition to crop yield for an integrated analysis. It was found that differences in size, rather than composition, correlated with differences in process rates for the denitrifier and ammonia-oxidizing archaeal and total bacterial communities, whereas neither differences in size nor composition was correlated with differences in process rates for the ammonia-oxidizing bacterial community. In contrast, the composition of nitrate-reducing, denitrifying and total bacterial communities co-varied with primary production and both were strongly linked to soil properties.","container-title":"The ISME Journal","DOI":"10.1038/ismej.2008.128","ISSN":"1751-7362, 1751-7370","issue":"5","language":"en","license":"https://academic.oup.com/pages/standard-publication-reuse-rights","page":"597-605","source":"DOI.org (Crossref)","title":"Relationship between N-cycling communities and ecosystem functioning in a 50-year-old fertilization experiment","volume":"3","author":[{"family":"Hallin","given":"Sara"},{"family":"Jones","given":"Christopher M"},{"family":"Schloter","given":"Michael"},{"family":"Philippot","given":"Laurent"}],"issued":{"date-parts":[["2009",5,1]]}}},{"id":329,"uris":["http://zotero.org/users/local/4LgJUJlW/items/UXLNU6SW"],"itemData":{"id":329,"type":"article-journal","container-title":"Nature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005652DC">
        <w:rPr>
          <w:rFonts w:ascii="Arial" w:hAnsi="Arial" w:cs="Arial"/>
          <w:sz w:val="22"/>
          <w:szCs w:val="22"/>
        </w:rPr>
        <w:fldChar w:fldCharType="separate"/>
      </w:r>
      <w:r w:rsidR="005652DC">
        <w:rPr>
          <w:rFonts w:ascii="Arial" w:hAnsi="Arial" w:cs="Arial"/>
          <w:noProof/>
          <w:sz w:val="22"/>
          <w:szCs w:val="22"/>
        </w:rPr>
        <w:t xml:space="preserve">(Hallin et al., 2009; Philippot et al., 2024; </w:t>
      </w:r>
      <w:r w:rsidR="005652DC" w:rsidRPr="00B506CE">
        <w:rPr>
          <w:rFonts w:ascii="Arial" w:hAnsi="Arial" w:cs="Arial"/>
          <w:noProof/>
          <w:sz w:val="22"/>
          <w:szCs w:val="22"/>
          <w:highlight w:val="yellow"/>
          <w:rPrChange w:id="12" w:author="Laurent Philippot" w:date="2024-05-20T09:41:00Z">
            <w:rPr>
              <w:rFonts w:ascii="Arial" w:hAnsi="Arial" w:cs="Arial"/>
              <w:noProof/>
              <w:sz w:val="22"/>
              <w:szCs w:val="22"/>
            </w:rPr>
          </w:rPrChange>
        </w:rPr>
        <w:t>Z.-B.</w:t>
      </w:r>
      <w:r w:rsidR="005652DC">
        <w:rPr>
          <w:rFonts w:ascii="Arial" w:hAnsi="Arial" w:cs="Arial"/>
          <w:noProof/>
          <w:sz w:val="22"/>
          <w:szCs w:val="22"/>
        </w:rPr>
        <w:t xml:space="preserve"> Zhao et al., 2020)</w:t>
      </w:r>
      <w:r w:rsidR="005652DC">
        <w:rPr>
          <w:rFonts w:ascii="Arial" w:hAnsi="Arial" w:cs="Arial"/>
          <w:sz w:val="22"/>
          <w:szCs w:val="22"/>
        </w:rPr>
        <w:fldChar w:fldCharType="end"/>
      </w:r>
      <w:r w:rsidR="005652DC">
        <w:rPr>
          <w:rFonts w:ascii="Arial" w:hAnsi="Arial" w:cs="Arial"/>
          <w:sz w:val="22"/>
          <w:szCs w:val="22"/>
        </w:rPr>
        <w:t xml:space="preserve">. </w:t>
      </w:r>
      <w:r w:rsidRPr="009B519C">
        <w:rPr>
          <w:rFonts w:ascii="Arial" w:hAnsi="Arial" w:cs="Arial"/>
          <w:sz w:val="22"/>
          <w:szCs w:val="22"/>
        </w:rPr>
        <w:t>Furthermore, soil physico</w:t>
      </w:r>
      <w:r w:rsidR="005725FA">
        <w:rPr>
          <w:rFonts w:ascii="Arial" w:hAnsi="Arial" w:cs="Arial"/>
          <w:sz w:val="22"/>
          <w:szCs w:val="22"/>
        </w:rPr>
        <w:t>-</w:t>
      </w:r>
      <w:r w:rsidRPr="009B519C">
        <w:rPr>
          <w:rFonts w:ascii="Arial" w:hAnsi="Arial" w:cs="Arial"/>
          <w:sz w:val="22"/>
          <w:szCs w:val="22"/>
        </w:rPr>
        <w:t xml:space="preserve">chemical properties </w:t>
      </w:r>
      <w:r w:rsidR="00577DD1">
        <w:rPr>
          <w:rFonts w:ascii="Arial" w:hAnsi="Arial" w:cs="Arial"/>
          <w:sz w:val="22"/>
          <w:szCs w:val="22"/>
        </w:rPr>
        <w:t xml:space="preserve">can </w:t>
      </w:r>
      <w:r w:rsidR="005725FA">
        <w:rPr>
          <w:rFonts w:ascii="Arial" w:hAnsi="Arial" w:cs="Arial"/>
          <w:sz w:val="22"/>
          <w:szCs w:val="22"/>
        </w:rPr>
        <w:t xml:space="preserve">also </w:t>
      </w:r>
      <w:r w:rsidR="00577DD1">
        <w:rPr>
          <w:rFonts w:ascii="Arial" w:hAnsi="Arial" w:cs="Arial"/>
          <w:sz w:val="22"/>
          <w:szCs w:val="22"/>
        </w:rPr>
        <w:t>influence</w:t>
      </w:r>
      <w:r w:rsidR="00577DD1" w:rsidRPr="009B519C">
        <w:rPr>
          <w:rFonts w:ascii="Arial" w:hAnsi="Arial" w:cs="Arial"/>
          <w:sz w:val="22"/>
          <w:szCs w:val="22"/>
        </w:rPr>
        <w:t xml:space="preserve"> </w:t>
      </w:r>
      <w:r w:rsidRPr="009B519C">
        <w:rPr>
          <w:rFonts w:ascii="Arial" w:hAnsi="Arial" w:cs="Arial"/>
          <w:sz w:val="22"/>
          <w:szCs w:val="22"/>
        </w:rPr>
        <w:t xml:space="preserve">the resilience and resistance of </w:t>
      </w:r>
      <w:r w:rsidR="00577DD1">
        <w:rPr>
          <w:rFonts w:ascii="Arial" w:hAnsi="Arial" w:cs="Arial"/>
          <w:sz w:val="22"/>
          <w:szCs w:val="22"/>
        </w:rPr>
        <w:t xml:space="preserve">soil </w:t>
      </w:r>
      <w:r w:rsidRPr="009B519C">
        <w:rPr>
          <w:rFonts w:ascii="Arial" w:hAnsi="Arial" w:cs="Arial"/>
          <w:sz w:val="22"/>
          <w:szCs w:val="22"/>
        </w:rPr>
        <w:t xml:space="preserve">microbial communities when exposed to disturbances, including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(Griffiths &amp; Philippot, 2013)</w:t>
      </w:r>
      <w:r w:rsidRPr="009B519C">
        <w:rPr>
          <w:rFonts w:ascii="Arial" w:hAnsi="Arial" w:cs="Arial"/>
          <w:sz w:val="22"/>
          <w:szCs w:val="22"/>
        </w:rPr>
        <w:fldChar w:fldCharType="end"/>
      </w:r>
      <w:r w:rsidRPr="009B519C">
        <w:rPr>
          <w:rFonts w:ascii="Arial" w:hAnsi="Arial" w:cs="Arial"/>
          <w:sz w:val="22"/>
          <w:szCs w:val="22"/>
        </w:rPr>
        <w:t>. Th</w:t>
      </w:r>
      <w:r w:rsidR="00FE7720">
        <w:rPr>
          <w:rFonts w:ascii="Arial" w:hAnsi="Arial" w:cs="Arial"/>
          <w:sz w:val="22"/>
          <w:szCs w:val="22"/>
        </w:rPr>
        <w:t>is</w:t>
      </w:r>
      <w:r w:rsidRPr="009B519C">
        <w:rPr>
          <w:rFonts w:ascii="Arial" w:hAnsi="Arial" w:cs="Arial"/>
          <w:sz w:val="22"/>
          <w:szCs w:val="22"/>
        </w:rPr>
        <w:t xml:space="preserve"> underpins that the effect of drought on N-cycling communities may also potentially be determined by fertilization regimes and management practices. </w:t>
      </w:r>
      <w:r w:rsidR="00727B35">
        <w:rPr>
          <w:rFonts w:ascii="Arial" w:hAnsi="Arial" w:cs="Arial"/>
          <w:sz w:val="22"/>
          <w:szCs w:val="22"/>
        </w:rPr>
        <w:t>Thus</w:t>
      </w:r>
      <w:r w:rsidR="005725FA">
        <w:rPr>
          <w:rFonts w:ascii="Arial" w:hAnsi="Arial" w:cs="Arial"/>
          <w:sz w:val="22"/>
          <w:szCs w:val="22"/>
        </w:rPr>
        <w:t>, p</w:t>
      </w:r>
      <w:r w:rsidRPr="009B519C">
        <w:rPr>
          <w:rFonts w:ascii="Arial" w:hAnsi="Arial" w:cs="Arial"/>
          <w:sz w:val="22"/>
          <w:szCs w:val="22"/>
        </w:rPr>
        <w:t xml:space="preserve">revious studies demonstrated that long-term organic farming </w:t>
      </w:r>
      <w:r w:rsidR="00DB619F">
        <w:rPr>
          <w:rFonts w:ascii="Arial" w:hAnsi="Arial" w:cs="Arial"/>
          <w:sz w:val="22"/>
          <w:szCs w:val="22"/>
        </w:rPr>
        <w:t>can enhances</w:t>
      </w:r>
      <w:r w:rsidRPr="009B519C">
        <w:rPr>
          <w:rFonts w:ascii="Arial" w:hAnsi="Arial" w:cs="Arial"/>
          <w:sz w:val="22"/>
          <w:szCs w:val="22"/>
        </w:rPr>
        <w:t xml:space="preserve"> soil organic </w:t>
      </w:r>
      <w:r w:rsidR="00DB619F">
        <w:rPr>
          <w:rFonts w:ascii="Arial" w:hAnsi="Arial" w:cs="Arial"/>
          <w:sz w:val="22"/>
          <w:szCs w:val="22"/>
        </w:rPr>
        <w:t xml:space="preserve">matter, </w:t>
      </w:r>
      <w:r w:rsidR="00DB619F" w:rsidRPr="00DB619F">
        <w:rPr>
          <w:rFonts w:ascii="Arial" w:hAnsi="Arial" w:cs="Arial"/>
          <w:sz w:val="22"/>
          <w:szCs w:val="22"/>
        </w:rPr>
        <w:t>which improves the</w:t>
      </w:r>
      <w:r w:rsidR="00FE7720">
        <w:rPr>
          <w:rFonts w:ascii="Arial" w:hAnsi="Arial" w:cs="Arial"/>
          <w:sz w:val="22"/>
          <w:szCs w:val="22"/>
        </w:rPr>
        <w:t xml:space="preserve"> soil</w:t>
      </w:r>
      <w:r w:rsidR="00DB619F" w:rsidRPr="00DB619F">
        <w:rPr>
          <w:rFonts w:ascii="Arial" w:hAnsi="Arial" w:cs="Arial"/>
          <w:sz w:val="22"/>
          <w:szCs w:val="22"/>
        </w:rPr>
        <w:t xml:space="preserve"> water-holding capacity</w:t>
      </w:r>
      <w:r w:rsidR="00DB619F">
        <w:rPr>
          <w:rFonts w:ascii="Arial" w:hAnsi="Arial" w:cs="Arial"/>
          <w:sz w:val="22"/>
          <w:szCs w:val="22"/>
        </w:rPr>
        <w:t xml:space="preserve"> and therefore </w:t>
      </w:r>
      <w:r w:rsidR="00FE7720">
        <w:rPr>
          <w:rFonts w:ascii="Arial" w:hAnsi="Arial" w:cs="Arial"/>
          <w:sz w:val="22"/>
          <w:szCs w:val="22"/>
        </w:rPr>
        <w:t xml:space="preserve">can </w:t>
      </w:r>
      <w:r w:rsidR="00DB619F" w:rsidRPr="00DB619F">
        <w:rPr>
          <w:rFonts w:ascii="Arial" w:hAnsi="Arial" w:cs="Arial"/>
          <w:sz w:val="22"/>
          <w:szCs w:val="22"/>
        </w:rPr>
        <w:t>potentially mitigat</w:t>
      </w:r>
      <w:r w:rsidR="00DB619F">
        <w:rPr>
          <w:rFonts w:ascii="Arial" w:hAnsi="Arial" w:cs="Arial"/>
          <w:sz w:val="22"/>
          <w:szCs w:val="22"/>
        </w:rPr>
        <w:t>es</w:t>
      </w:r>
      <w:r w:rsidR="00DB619F" w:rsidRPr="00DB619F">
        <w:rPr>
          <w:rFonts w:ascii="Arial" w:hAnsi="Arial" w:cs="Arial"/>
          <w:sz w:val="22"/>
          <w:szCs w:val="22"/>
        </w:rPr>
        <w:t xml:space="preserve"> the </w:t>
      </w:r>
      <w:r w:rsidR="00DB619F" w:rsidRPr="009B519C">
        <w:rPr>
          <w:rFonts w:ascii="Arial" w:hAnsi="Arial" w:cs="Arial"/>
          <w:sz w:val="22"/>
          <w:szCs w:val="22"/>
        </w:rPr>
        <w:t xml:space="preserve">deleterious effect of drought on the </w:t>
      </w:r>
      <w:r w:rsidR="00DB619F">
        <w:rPr>
          <w:rFonts w:ascii="Arial" w:hAnsi="Arial" w:cs="Arial"/>
          <w:sz w:val="22"/>
          <w:szCs w:val="22"/>
        </w:rPr>
        <w:t xml:space="preserve">soil microbial </w:t>
      </w:r>
      <w:r w:rsidR="00DB619F" w:rsidRPr="009B519C">
        <w:rPr>
          <w:rFonts w:ascii="Arial" w:hAnsi="Arial" w:cs="Arial"/>
          <w:sz w:val="22"/>
          <w:szCs w:val="22"/>
        </w:rPr>
        <w:t>communities</w:t>
      </w:r>
      <w:r w:rsidR="000E203A">
        <w:rPr>
          <w:rFonts w:ascii="Arial" w:hAnsi="Arial" w:cs="Arial"/>
          <w:sz w:val="22"/>
          <w:szCs w:val="22"/>
        </w:rPr>
        <w:t xml:space="preserve"> </w:t>
      </w:r>
      <w:r w:rsidR="000E203A">
        <w:rPr>
          <w:rFonts w:ascii="Arial" w:hAnsi="Arial" w:cs="Arial"/>
          <w:sz w:val="22"/>
          <w:szCs w:val="22"/>
        </w:rPr>
        <w:fldChar w:fldCharType="begin"/>
      </w:r>
      <w:r w:rsidR="000E203A">
        <w:rPr>
          <w:rFonts w:ascii="Arial" w:hAnsi="Arial" w:cs="Arial"/>
          <w:sz w:val="22"/>
          <w:szCs w:val="22"/>
        </w:rPr>
        <w:instrText xml:space="preserve"> ADDIN ZOTERO_ITEM CSL_CITATION {"citationID":"Ye4LJsXl","properties":{"formattedCitation":"(Kundel et al., 2020; Ullah et al., 2020)","plainCitation":"(Kundel et al., 2020; Ullah et al., 2020)","noteIndex":0},"citationItems":[{"id":350,"uris":["http://zotero.org/users/local/4LgJUJlW/items/FJHX99JS"],"itemData":{"id":350,"type":"article-journal","abstract":"Drought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A."}],"issued":{"date-parts":[["2020",9]]}}}],"schema":"https://github.com/citation-style-language/schema/raw/master/csl-citation.json"} </w:instrText>
      </w:r>
      <w:r w:rsidR="000E203A">
        <w:rPr>
          <w:rFonts w:ascii="Arial" w:hAnsi="Arial" w:cs="Arial"/>
          <w:sz w:val="22"/>
          <w:szCs w:val="22"/>
        </w:rPr>
        <w:fldChar w:fldCharType="separate"/>
      </w:r>
      <w:r w:rsidR="000E203A">
        <w:rPr>
          <w:rFonts w:ascii="Arial" w:hAnsi="Arial" w:cs="Arial"/>
          <w:noProof/>
          <w:sz w:val="22"/>
          <w:szCs w:val="22"/>
        </w:rPr>
        <w:t>(Kundel et al., 2020; Ullah et al., 2020)</w:t>
      </w:r>
      <w:r w:rsidR="000E203A">
        <w:rPr>
          <w:rFonts w:ascii="Arial" w:hAnsi="Arial" w:cs="Arial"/>
          <w:sz w:val="22"/>
          <w:szCs w:val="22"/>
        </w:rPr>
        <w:fldChar w:fldCharType="end"/>
      </w:r>
      <w:r w:rsidR="00B30C63">
        <w:rPr>
          <w:rFonts w:ascii="Arial" w:hAnsi="Arial" w:cs="Arial"/>
          <w:sz w:val="22"/>
          <w:szCs w:val="22"/>
        </w:rPr>
        <w:t xml:space="preserve">. </w:t>
      </w:r>
      <w:r w:rsidR="00C52667">
        <w:rPr>
          <w:rFonts w:ascii="Arial" w:hAnsi="Arial" w:cs="Arial"/>
          <w:sz w:val="22"/>
          <w:szCs w:val="22"/>
        </w:rPr>
        <w:t>D</w:t>
      </w:r>
      <w:r w:rsidRPr="009B519C">
        <w:rPr>
          <w:rFonts w:ascii="Arial" w:hAnsi="Arial" w:cs="Arial"/>
          <w:sz w:val="22"/>
          <w:szCs w:val="22"/>
        </w:rPr>
        <w:t xml:space="preserve">istinctive microbial </w:t>
      </w:r>
      <w:r w:rsidR="0072446D">
        <w:rPr>
          <w:rFonts w:ascii="Arial" w:hAnsi="Arial" w:cs="Arial"/>
          <w:sz w:val="22"/>
          <w:szCs w:val="22"/>
        </w:rPr>
        <w:t>communities</w:t>
      </w:r>
      <w:r w:rsidR="0072446D" w:rsidRPr="009B519C">
        <w:rPr>
          <w:rFonts w:ascii="Arial" w:hAnsi="Arial" w:cs="Arial"/>
          <w:sz w:val="22"/>
          <w:szCs w:val="22"/>
        </w:rPr>
        <w:t xml:space="preserve"> </w:t>
      </w:r>
      <w:ins w:id="13" w:author="Laurent Philippot" w:date="2024-05-20T09:43:00Z">
        <w:r w:rsidR="00430DF0">
          <w:rPr>
            <w:rFonts w:ascii="Arial" w:hAnsi="Arial" w:cs="Arial"/>
            <w:sz w:val="22"/>
            <w:szCs w:val="22"/>
          </w:rPr>
          <w:t xml:space="preserve">were </w:t>
        </w:r>
      </w:ins>
      <w:ins w:id="14" w:author="Laurent Philippot" w:date="2024-05-20T09:44:00Z">
        <w:r w:rsidR="00430DF0">
          <w:rPr>
            <w:rFonts w:ascii="Arial" w:hAnsi="Arial" w:cs="Arial"/>
            <w:sz w:val="22"/>
            <w:szCs w:val="22"/>
          </w:rPr>
          <w:t>observed</w:t>
        </w:r>
      </w:ins>
      <w:ins w:id="15" w:author="Laurent Philippot" w:date="2024-05-20T09:43:00Z">
        <w:r w:rsidR="00430DF0">
          <w:rPr>
            <w:rFonts w:ascii="Arial" w:hAnsi="Arial" w:cs="Arial"/>
            <w:sz w:val="22"/>
            <w:szCs w:val="22"/>
          </w:rPr>
          <w:t xml:space="preserve"> </w:t>
        </w:r>
      </w:ins>
      <w:r w:rsidRPr="009B519C">
        <w:rPr>
          <w:rFonts w:ascii="Arial" w:hAnsi="Arial" w:cs="Arial"/>
          <w:sz w:val="22"/>
          <w:szCs w:val="22"/>
        </w:rPr>
        <w:t>between organic and conventional systems</w:t>
      </w:r>
      <w:ins w:id="16" w:author="Laurent Philippot" w:date="2024-05-20T09:43:00Z">
        <w:r w:rsidR="00430DF0">
          <w:rPr>
            <w:rFonts w:ascii="Arial" w:hAnsi="Arial" w:cs="Arial"/>
            <w:sz w:val="22"/>
            <w:szCs w:val="22"/>
          </w:rPr>
          <w:t xml:space="preserve"> (refs)</w:t>
        </w:r>
      </w:ins>
      <w:del w:id="17" w:author="Laurent Philippot" w:date="2024-05-20T09:42:00Z">
        <w:r w:rsidRPr="009B519C" w:rsidDel="00430DF0">
          <w:rPr>
            <w:rFonts w:ascii="Arial" w:hAnsi="Arial" w:cs="Arial"/>
            <w:sz w:val="22"/>
            <w:szCs w:val="22"/>
          </w:rPr>
          <w:delText>,</w:delText>
        </w:r>
      </w:del>
      <w:r w:rsidRPr="009B519C">
        <w:rPr>
          <w:rFonts w:ascii="Arial" w:hAnsi="Arial" w:cs="Arial"/>
          <w:sz w:val="22"/>
          <w:szCs w:val="22"/>
        </w:rPr>
        <w:t xml:space="preserve"> </w:t>
      </w:r>
      <w:ins w:id="18" w:author="Laurent Philippot" w:date="2024-05-20T09:43:00Z">
        <w:r w:rsidR="00430DF0">
          <w:rPr>
            <w:rFonts w:ascii="Arial" w:hAnsi="Arial" w:cs="Arial"/>
            <w:sz w:val="22"/>
            <w:szCs w:val="22"/>
          </w:rPr>
          <w:t xml:space="preserve">which </w:t>
        </w:r>
      </w:ins>
      <w:r w:rsidRPr="009B519C">
        <w:rPr>
          <w:rFonts w:ascii="Arial" w:hAnsi="Arial" w:cs="Arial"/>
          <w:sz w:val="22"/>
          <w:szCs w:val="22"/>
        </w:rPr>
        <w:t xml:space="preserve">may also </w:t>
      </w:r>
      <w:r w:rsidR="0072446D">
        <w:rPr>
          <w:rFonts w:ascii="Arial" w:hAnsi="Arial" w:cs="Arial"/>
          <w:sz w:val="22"/>
          <w:szCs w:val="22"/>
        </w:rPr>
        <w:t>lead to</w:t>
      </w:r>
      <w:r w:rsidR="0072446D" w:rsidRPr="009B519C">
        <w:rPr>
          <w:rFonts w:ascii="Arial" w:hAnsi="Arial" w:cs="Arial"/>
          <w:sz w:val="22"/>
          <w:szCs w:val="22"/>
        </w:rPr>
        <w:t xml:space="preserve"> </w:t>
      </w:r>
      <w:r w:rsidRPr="009B519C">
        <w:rPr>
          <w:rFonts w:ascii="Arial" w:hAnsi="Arial" w:cs="Arial"/>
          <w:sz w:val="22"/>
          <w:szCs w:val="22"/>
        </w:rPr>
        <w:t>differences in the response of N-cycling communities to drought</w:t>
      </w:r>
      <w:del w:id="19" w:author="Laurent Philippot" w:date="2024-05-20T09:44:00Z">
        <w:r w:rsidRPr="009B519C" w:rsidDel="00430DF0">
          <w:rPr>
            <w:rFonts w:ascii="Arial" w:hAnsi="Arial" w:cs="Arial"/>
            <w:sz w:val="22"/>
            <w:szCs w:val="22"/>
          </w:rPr>
          <w:delText xml:space="preserve"> between the two systems</w:delText>
        </w:r>
      </w:del>
      <w:r w:rsidRPr="009B519C">
        <w:rPr>
          <w:rFonts w:ascii="Arial" w:hAnsi="Arial" w:cs="Arial"/>
          <w:sz w:val="22"/>
          <w:szCs w:val="22"/>
        </w:rPr>
        <w:t xml:space="preserve">. </w:t>
      </w:r>
      <w:r w:rsidR="00727B35">
        <w:rPr>
          <w:rFonts w:ascii="Arial" w:hAnsi="Arial" w:cs="Arial"/>
          <w:sz w:val="22"/>
          <w:szCs w:val="22"/>
        </w:rPr>
        <w:t>For example</w:t>
      </w:r>
      <w:r w:rsidR="0072446D">
        <w:rPr>
          <w:rFonts w:ascii="Arial" w:hAnsi="Arial" w:cs="Arial"/>
          <w:sz w:val="22"/>
          <w:szCs w:val="22"/>
        </w:rPr>
        <w:t>, o</w:t>
      </w:r>
      <w:r w:rsidRPr="009B519C">
        <w:rPr>
          <w:rFonts w:ascii="Arial" w:hAnsi="Arial" w:cs="Arial"/>
          <w:sz w:val="22"/>
          <w:szCs w:val="22"/>
        </w:rPr>
        <w:t>rganic amendment</w:t>
      </w:r>
      <w:r w:rsidR="0037555A">
        <w:rPr>
          <w:rFonts w:ascii="Arial" w:hAnsi="Arial" w:cs="Arial"/>
          <w:sz w:val="22"/>
          <w:szCs w:val="22"/>
        </w:rPr>
        <w:t>s</w:t>
      </w:r>
      <w:r w:rsidRPr="009B519C">
        <w:rPr>
          <w:rFonts w:ascii="Arial" w:hAnsi="Arial" w:cs="Arial"/>
          <w:sz w:val="22"/>
          <w:szCs w:val="22"/>
        </w:rPr>
        <w:t xml:space="preserve"> ha</w:t>
      </w:r>
      <w:r w:rsidR="0037555A">
        <w:rPr>
          <w:rFonts w:ascii="Arial" w:hAnsi="Arial" w:cs="Arial"/>
          <w:sz w:val="22"/>
          <w:szCs w:val="22"/>
        </w:rPr>
        <w:t>ve</w:t>
      </w:r>
      <w:r w:rsidRPr="009B519C">
        <w:rPr>
          <w:rFonts w:ascii="Arial" w:hAnsi="Arial" w:cs="Arial"/>
          <w:sz w:val="22"/>
          <w:szCs w:val="22"/>
        </w:rPr>
        <w:t xml:space="preserve"> been reported to increase the diversity of microbial communities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(Sun et al., 2022)</w:t>
      </w:r>
      <w:r w:rsidRPr="009B519C">
        <w:rPr>
          <w:rFonts w:ascii="Arial" w:hAnsi="Arial" w:cs="Arial"/>
          <w:sz w:val="22"/>
          <w:szCs w:val="22"/>
        </w:rPr>
        <w:fldChar w:fldCharType="end"/>
      </w:r>
      <w:r w:rsidR="00DD2381">
        <w:rPr>
          <w:rFonts w:ascii="Arial" w:hAnsi="Arial" w:cs="Arial"/>
          <w:sz w:val="22"/>
          <w:szCs w:val="22"/>
        </w:rPr>
        <w:t xml:space="preserve">, </w:t>
      </w:r>
      <w:r w:rsidR="004131CE">
        <w:rPr>
          <w:rFonts w:ascii="Arial" w:hAnsi="Arial" w:cs="Arial"/>
          <w:sz w:val="22"/>
          <w:szCs w:val="22"/>
        </w:rPr>
        <w:t>w</w:t>
      </w:r>
      <w:r w:rsidR="0072446D">
        <w:rPr>
          <w:rFonts w:ascii="Arial" w:hAnsi="Arial" w:cs="Arial"/>
          <w:sz w:val="22"/>
          <w:szCs w:val="22"/>
        </w:rPr>
        <w:t>hile</w:t>
      </w:r>
      <w:r w:rsidR="004131CE">
        <w:rPr>
          <w:rFonts w:ascii="Arial" w:hAnsi="Arial" w:cs="Arial"/>
          <w:sz w:val="22"/>
          <w:szCs w:val="22"/>
        </w:rPr>
        <w:t xml:space="preserve"> </w:t>
      </w:r>
      <w:r w:rsidR="0072446D">
        <w:rPr>
          <w:rFonts w:ascii="Arial" w:hAnsi="Arial" w:cs="Arial"/>
          <w:sz w:val="22"/>
          <w:szCs w:val="22"/>
        </w:rPr>
        <w:t xml:space="preserve">the insurance hypothesis posits that </w:t>
      </w:r>
      <w:r w:rsidRPr="009B519C">
        <w:rPr>
          <w:rFonts w:ascii="Arial" w:hAnsi="Arial" w:cs="Arial"/>
          <w:sz w:val="22"/>
          <w:szCs w:val="22"/>
        </w:rPr>
        <w:t xml:space="preserve">communities with higher diversity are </w:t>
      </w:r>
      <w:r w:rsidR="0072446D">
        <w:rPr>
          <w:rFonts w:ascii="Arial" w:hAnsi="Arial" w:cs="Arial"/>
          <w:sz w:val="22"/>
          <w:szCs w:val="22"/>
        </w:rPr>
        <w:t xml:space="preserve">more resistant </w:t>
      </w:r>
      <w:r w:rsidRPr="009B519C">
        <w:rPr>
          <w:rFonts w:ascii="Arial" w:hAnsi="Arial" w:cs="Arial"/>
          <w:sz w:val="22"/>
          <w:szCs w:val="22"/>
        </w:rPr>
        <w:t>to disturbances</w:t>
      </w:r>
      <w:r w:rsidR="0072446D">
        <w:rPr>
          <w:rFonts w:ascii="Arial" w:hAnsi="Arial" w:cs="Arial"/>
          <w:sz w:val="22"/>
          <w:szCs w:val="22"/>
        </w:rPr>
        <w:t xml:space="preserve"> </w:t>
      </w:r>
      <w:r w:rsidRPr="009B519C">
        <w:rPr>
          <w:rFonts w:ascii="Arial" w:hAnsi="Arial" w:cs="Arial"/>
          <w:sz w:val="22"/>
          <w:szCs w:val="22"/>
        </w:rPr>
        <w:t xml:space="preserve">because they are more likely to </w:t>
      </w:r>
      <w:r w:rsidR="0072446D">
        <w:rPr>
          <w:rFonts w:ascii="Arial" w:hAnsi="Arial" w:cs="Arial"/>
          <w:sz w:val="22"/>
          <w:szCs w:val="22"/>
        </w:rPr>
        <w:t>contain</w:t>
      </w:r>
      <w:r w:rsidR="0072446D" w:rsidRPr="009B519C">
        <w:rPr>
          <w:rFonts w:ascii="Arial" w:hAnsi="Arial" w:cs="Arial"/>
          <w:sz w:val="22"/>
          <w:szCs w:val="22"/>
        </w:rPr>
        <w:t xml:space="preserve"> </w:t>
      </w:r>
      <w:r w:rsidRPr="009B519C">
        <w:rPr>
          <w:rFonts w:ascii="Arial" w:hAnsi="Arial" w:cs="Arial"/>
          <w:sz w:val="22"/>
          <w:szCs w:val="22"/>
        </w:rPr>
        <w:t xml:space="preserve">members that </w:t>
      </w:r>
      <w:r w:rsidR="0072446D">
        <w:rPr>
          <w:rFonts w:ascii="Arial" w:hAnsi="Arial" w:cs="Arial"/>
          <w:sz w:val="22"/>
          <w:szCs w:val="22"/>
        </w:rPr>
        <w:t>can cope with the disturbance</w:t>
      </w:r>
      <w:r w:rsidR="0072446D" w:rsidRPr="009B519C">
        <w:rPr>
          <w:rFonts w:ascii="Arial" w:hAnsi="Arial" w:cs="Arial"/>
          <w:sz w:val="22"/>
          <w:szCs w:val="22"/>
        </w:rPr>
        <w:t xml:space="preserve"> </w:t>
      </w:r>
      <w:r w:rsidRPr="009B519C">
        <w:rPr>
          <w:rFonts w:ascii="Arial" w:hAnsi="Arial" w:cs="Arial"/>
          <w:sz w:val="22"/>
          <w:szCs w:val="22"/>
        </w:rPr>
        <w:fldChar w:fldCharType="begin"/>
      </w:r>
      <w:r w:rsidR="00DD2381">
        <w:rPr>
          <w:rFonts w:ascii="Arial" w:hAnsi="Arial" w:cs="Arial"/>
          <w:sz w:val="22"/>
          <w:szCs w:val="22"/>
        </w:rPr>
        <w:instrText xml:space="preserve"> ADDIN ZOTERO_ITEM CSL_CITATION {"citationID":"276i3i51","properties":{"formattedCitation":"(Philippot et al., 2021; Yachi &amp; Loreau, 1999)","plainCitation":"(Philippot et al., 2021; Yachi &amp; Loreau, 1999)","noteIndex":0},"citationItems":[{"id":358,"uris":["http://zotero.org/users/local/4LgJUJlW/items/ACFLVNCT"],"itemData":{"id":358,"type":"article-journal","abstract":"The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S."},{"family":"Langenheder","given":"Silke"}],"issued":{"date-parts":[["2021",3,31]]}}},{"id":487,"uris":["http://zotero.org/users/local/4LgJUJlW/items/MZPREJIW"],"itemData":{"id":487,"type":"article-journal","abstract":"Although the effect of biodiversity on ecosystem functioning has become a major focus in ecology, its significance in a f luctuating environment is still poorly understood. According to the insurance hypothesis, biodiversity insures ecosystems against declines in their functioning because many species provide greater guarantees that some will maintain functioning even if others fail. Here we examine this hypothesis theoretically. We develop a general stochastic dynamic model to assess the effects of species richness on the expected temporal mean and variance of ecosystem processes such as productivity, based on individual species’ productivity responses to environmental f luctuations. Our model shows two major insurance effects of species richness on ecosystem productivity: (i) a buffering effect, i.e., a reduction in the temporal variance of productivity, and (ii) a performanceenhancing effect, i.e., an increase in the temporal mean of productivity. The strength of these insurance effects is determined by three factors: (i) the way ecosystem productivity is determined by individual species responses to environmental f luctuations, (ii) the degree of asynchronicity of these responses, and (iii) the detailed form of these responses. In particular, the greater the variance of the species responses, the lower the species richness at which the temporal mean of the ecosystem process saturates and the ecosystem becomes redundant. These results provide a strong theoretical foundation for the insurance hypothesis, which proves to be a fundamental principle for understanding the long-term effects of biodiversity on ecosystem processes.","container-title":"Proceedings of the National Academy of Sciences","DOI":"10.1073/pnas.96.4.1463","ISSN":"0027-8424, 1091-6490","issue":"4","journalAbbreviation":"Proc. Natl. Acad. Sci. U.S.A.","language":"en","page":"1463-1468","source":"DOI.org (Crossref)","title":"Biodiversity and ecosystem productivity in a fluctuating environment: The insurance hypothesis","title-short":"Biodiversity and ecosystem productivity in a fluctuating environment","volume":"96","author":[{"family":"Yachi","given":"Shigeo"},{"family":"Loreau","given":"Michel"}],"issued":{"date-parts":[["1999",2,16]]}}}],"schema":"https://github.com/citation-style-language/schema/raw/master/csl-citation.json"} </w:instrText>
      </w:r>
      <w:r w:rsidRPr="009B519C">
        <w:rPr>
          <w:rFonts w:ascii="Arial" w:hAnsi="Arial" w:cs="Arial"/>
          <w:sz w:val="22"/>
          <w:szCs w:val="22"/>
        </w:rPr>
        <w:fldChar w:fldCharType="separate"/>
      </w:r>
      <w:r w:rsidR="00DD2381">
        <w:rPr>
          <w:rFonts w:ascii="Arial" w:hAnsi="Arial" w:cs="Arial"/>
          <w:noProof/>
          <w:sz w:val="22"/>
          <w:szCs w:val="22"/>
        </w:rPr>
        <w:t>(Philippot et al., 2021; Yachi &amp; Loreau, 1999)</w:t>
      </w:r>
      <w:r w:rsidRPr="009B519C">
        <w:rPr>
          <w:rFonts w:ascii="Arial" w:hAnsi="Arial" w:cs="Arial"/>
          <w:sz w:val="22"/>
          <w:szCs w:val="22"/>
        </w:rPr>
        <w:fldChar w:fldCharType="end"/>
      </w:r>
      <w:r w:rsidRPr="009B519C">
        <w:rPr>
          <w:rFonts w:ascii="Arial" w:hAnsi="Arial" w:cs="Arial"/>
          <w:sz w:val="22"/>
          <w:szCs w:val="22"/>
        </w:rPr>
        <w:t xml:space="preserve">. </w:t>
      </w:r>
      <w:r w:rsidRPr="00866174">
        <w:rPr>
          <w:rFonts w:ascii="Arial" w:hAnsi="Arial" w:cs="Arial"/>
          <w:sz w:val="22"/>
          <w:szCs w:val="22"/>
        </w:rPr>
        <w:t xml:space="preserve">Therefore, taking management practices into account when analyzing the impact of drought on N-cycling </w:t>
      </w:r>
      <w:r w:rsidRPr="00866174">
        <w:rPr>
          <w:rFonts w:ascii="Arial" w:hAnsi="Arial" w:cs="Arial"/>
          <w:sz w:val="22"/>
          <w:szCs w:val="22"/>
        </w:rPr>
        <w:lastRenderedPageBreak/>
        <w:t xml:space="preserve">communities is relevant, </w:t>
      </w:r>
      <w:r w:rsidR="00866174" w:rsidRPr="00EC1526">
        <w:rPr>
          <w:rFonts w:ascii="Arial" w:hAnsi="Arial" w:cs="Arial"/>
          <w:sz w:val="22"/>
          <w:szCs w:val="22"/>
        </w:rPr>
        <w:t>especially</w:t>
      </w:r>
      <w:r w:rsidR="00866174" w:rsidRPr="00866174">
        <w:rPr>
          <w:rFonts w:ascii="Arial" w:hAnsi="Arial" w:cs="Arial"/>
          <w:sz w:val="22"/>
          <w:szCs w:val="22"/>
        </w:rPr>
        <w:t xml:space="preserve"> </w:t>
      </w:r>
      <w:r w:rsidR="00866174" w:rsidRPr="00EC1526">
        <w:rPr>
          <w:rFonts w:ascii="Arial" w:hAnsi="Arial" w:cs="Arial"/>
          <w:sz w:val="22"/>
          <w:szCs w:val="22"/>
        </w:rPr>
        <w:t>for</w:t>
      </w:r>
      <w:r w:rsidR="00866174" w:rsidRPr="00866174">
        <w:rPr>
          <w:rFonts w:ascii="Arial" w:hAnsi="Arial" w:cs="Arial"/>
          <w:sz w:val="22"/>
          <w:szCs w:val="22"/>
        </w:rPr>
        <w:t xml:space="preserve"> </w:t>
      </w:r>
      <w:r w:rsidRPr="003D7357">
        <w:rPr>
          <w:rFonts w:ascii="Arial" w:hAnsi="Arial" w:cs="Arial"/>
          <w:sz w:val="22"/>
          <w:szCs w:val="22"/>
        </w:rPr>
        <w:t>developing sustainable agriculture amidst ongoing</w:t>
      </w:r>
      <w:r w:rsidR="00866174" w:rsidRPr="00EC1526">
        <w:rPr>
          <w:rFonts w:ascii="Arial" w:hAnsi="Arial" w:cs="Arial"/>
          <w:sz w:val="22"/>
          <w:szCs w:val="22"/>
        </w:rPr>
        <w:t xml:space="preserve"> climate </w:t>
      </w:r>
      <w:r w:rsidRPr="00866174">
        <w:rPr>
          <w:rFonts w:ascii="Arial" w:hAnsi="Arial" w:cs="Arial"/>
          <w:sz w:val="22"/>
          <w:szCs w:val="22"/>
        </w:rPr>
        <w:t>chang</w:t>
      </w:r>
      <w:r w:rsidR="00866174" w:rsidRPr="00EC1526">
        <w:rPr>
          <w:rFonts w:ascii="Arial" w:hAnsi="Arial" w:cs="Arial"/>
          <w:sz w:val="22"/>
          <w:szCs w:val="22"/>
        </w:rPr>
        <w:t>e</w:t>
      </w:r>
      <w:r w:rsidRPr="003D7357">
        <w:rPr>
          <w:rFonts w:ascii="Arial" w:hAnsi="Arial" w:cs="Arial"/>
          <w:sz w:val="22"/>
          <w:szCs w:val="22"/>
        </w:rPr>
        <w:t>.</w:t>
      </w:r>
    </w:p>
    <w:p w14:paraId="48F70724" w14:textId="03A2303D" w:rsidR="00E5088A" w:rsidRPr="0046734F" w:rsidRDefault="00387868" w:rsidP="0063031D">
      <w:pPr>
        <w:pStyle w:val="ListParagraph"/>
        <w:spacing w:line="480" w:lineRule="auto"/>
        <w:ind w:left="0" w:firstLine="720"/>
        <w:jc w:val="both"/>
        <w:rPr>
          <w:rFonts w:ascii="Arial" w:hAnsi="Arial" w:cs="Arial"/>
          <w:sz w:val="22"/>
          <w:szCs w:val="22"/>
        </w:rPr>
      </w:pPr>
      <w:r w:rsidRPr="00C07EB8">
        <w:rPr>
          <w:rFonts w:ascii="Arial" w:hAnsi="Arial" w:cs="Arial"/>
          <w:sz w:val="22"/>
          <w:szCs w:val="22"/>
        </w:rPr>
        <w:t>Within the N-cycle, n</w:t>
      </w:r>
      <w:r w:rsidR="00E5088A" w:rsidRPr="00C07EB8">
        <w:rPr>
          <w:rFonts w:ascii="Arial" w:hAnsi="Arial" w:cs="Arial"/>
          <w:sz w:val="22"/>
          <w:szCs w:val="22"/>
        </w:rPr>
        <w:t xml:space="preserve">itrification </w:t>
      </w:r>
      <w:r w:rsidRPr="00C07EB8">
        <w:rPr>
          <w:rFonts w:ascii="Arial" w:hAnsi="Arial" w:cs="Arial"/>
          <w:sz w:val="22"/>
          <w:szCs w:val="22"/>
        </w:rPr>
        <w:t>consists in the oxidation of ammonia (NH</w:t>
      </w:r>
      <w:r w:rsidRPr="00C07EB8">
        <w:rPr>
          <w:rFonts w:ascii="Arial" w:hAnsi="Arial" w:cs="Arial"/>
          <w:sz w:val="22"/>
          <w:szCs w:val="22"/>
          <w:vertAlign w:val="subscript"/>
        </w:rPr>
        <w:t>4</w:t>
      </w:r>
      <w:r w:rsidRPr="00C07EB8">
        <w:rPr>
          <w:rFonts w:ascii="Arial" w:hAnsi="Arial" w:cs="Arial"/>
          <w:sz w:val="22"/>
          <w:szCs w:val="22"/>
          <w:vertAlign w:val="superscript"/>
        </w:rPr>
        <w:t>+</w:t>
      </w:r>
      <w:r w:rsidRPr="00C07EB8">
        <w:rPr>
          <w:rFonts w:ascii="Arial" w:hAnsi="Arial" w:cs="Arial"/>
          <w:sz w:val="22"/>
          <w:szCs w:val="22"/>
        </w:rPr>
        <w:t>) to nitrite (NO</w:t>
      </w:r>
      <w:r w:rsidRPr="00C07EB8">
        <w:rPr>
          <w:rFonts w:ascii="Arial" w:hAnsi="Arial" w:cs="Arial"/>
          <w:sz w:val="22"/>
          <w:szCs w:val="22"/>
          <w:vertAlign w:val="subscript"/>
        </w:rPr>
        <w:t>2</w:t>
      </w:r>
      <w:r w:rsidRPr="00C07EB8">
        <w:rPr>
          <w:rFonts w:ascii="Arial" w:hAnsi="Arial" w:cs="Arial"/>
          <w:sz w:val="22"/>
          <w:szCs w:val="22"/>
          <w:vertAlign w:val="superscript"/>
        </w:rPr>
        <w:t>-</w:t>
      </w:r>
      <w:r w:rsidRPr="00C07EB8">
        <w:rPr>
          <w:rFonts w:ascii="Arial" w:hAnsi="Arial" w:cs="Arial"/>
          <w:sz w:val="22"/>
          <w:szCs w:val="22"/>
        </w:rPr>
        <w:t>) followed by oxidation of NO</w:t>
      </w:r>
      <w:r w:rsidRPr="00C07EB8">
        <w:rPr>
          <w:rFonts w:ascii="Arial" w:hAnsi="Arial" w:cs="Arial"/>
          <w:sz w:val="22"/>
          <w:szCs w:val="22"/>
          <w:vertAlign w:val="subscript"/>
        </w:rPr>
        <w:t>2</w:t>
      </w:r>
      <w:r w:rsidRPr="00C07EB8">
        <w:rPr>
          <w:rFonts w:ascii="Arial" w:hAnsi="Arial" w:cs="Arial"/>
          <w:sz w:val="22"/>
          <w:szCs w:val="22"/>
          <w:vertAlign w:val="superscript"/>
        </w:rPr>
        <w:t xml:space="preserve">- </w:t>
      </w:r>
      <w:r w:rsidRPr="00C07EB8">
        <w:rPr>
          <w:rFonts w:ascii="Arial" w:hAnsi="Arial" w:cs="Arial"/>
          <w:sz w:val="22"/>
          <w:szCs w:val="22"/>
        </w:rPr>
        <w:t>to nitrate (NO</w:t>
      </w:r>
      <w:r w:rsidRPr="00C07EB8">
        <w:rPr>
          <w:rFonts w:ascii="Arial" w:hAnsi="Arial" w:cs="Arial"/>
          <w:sz w:val="22"/>
          <w:szCs w:val="22"/>
          <w:vertAlign w:val="subscript"/>
        </w:rPr>
        <w:t>3</w:t>
      </w:r>
      <w:r w:rsidRPr="00C07EB8">
        <w:rPr>
          <w:rFonts w:ascii="Arial" w:hAnsi="Arial" w:cs="Arial"/>
          <w:sz w:val="22"/>
          <w:szCs w:val="22"/>
          <w:vertAlign w:val="superscript"/>
        </w:rPr>
        <w:t>-</w:t>
      </w:r>
      <w:r w:rsidRPr="00C07EB8">
        <w:rPr>
          <w:rFonts w:ascii="Arial" w:hAnsi="Arial" w:cs="Arial"/>
          <w:sz w:val="22"/>
          <w:szCs w:val="22"/>
        </w:rPr>
        <w:t xml:space="preserve">) </w:t>
      </w:r>
      <w:r w:rsidRPr="00C07EB8">
        <w:rPr>
          <w:rFonts w:ascii="Arial" w:hAnsi="Arial" w:cs="Arial"/>
          <w:sz w:val="22"/>
          <w:szCs w:val="22"/>
        </w:rPr>
        <w:fldChar w:fldCharType="begin"/>
      </w:r>
      <w:r w:rsidRPr="00C07EB8">
        <w:rPr>
          <w:rFonts w:ascii="Arial" w:hAnsi="Arial" w:cs="Arial"/>
          <w:sz w:val="22"/>
          <w:szCs w:val="22"/>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Pr="00C07EB8">
        <w:rPr>
          <w:rFonts w:ascii="Arial" w:hAnsi="Arial" w:cs="Arial"/>
          <w:sz w:val="22"/>
          <w:szCs w:val="22"/>
        </w:rPr>
        <w:fldChar w:fldCharType="separate"/>
      </w:r>
      <w:r w:rsidRPr="00C07EB8">
        <w:rPr>
          <w:rFonts w:ascii="Arial" w:hAnsi="Arial" w:cs="Arial"/>
          <w:noProof/>
          <w:sz w:val="22"/>
          <w:szCs w:val="22"/>
        </w:rPr>
        <w:t>(Kuypers et al., 2018)</w:t>
      </w:r>
      <w:r w:rsidRPr="00C07EB8">
        <w:rPr>
          <w:rFonts w:ascii="Arial" w:hAnsi="Arial" w:cs="Arial"/>
          <w:sz w:val="22"/>
          <w:szCs w:val="22"/>
        </w:rPr>
        <w:fldChar w:fldCharType="end"/>
      </w:r>
      <w:r w:rsidRPr="00C07EB8">
        <w:rPr>
          <w:rFonts w:ascii="Arial" w:hAnsi="Arial" w:cs="Arial"/>
          <w:sz w:val="22"/>
          <w:szCs w:val="22"/>
        </w:rPr>
        <w:t xml:space="preserve">. It </w:t>
      </w:r>
      <w:r w:rsidR="00E5088A" w:rsidRPr="00C07EB8">
        <w:rPr>
          <w:rFonts w:ascii="Arial" w:hAnsi="Arial" w:cs="Arial"/>
          <w:sz w:val="22"/>
          <w:szCs w:val="22"/>
        </w:rPr>
        <w:t>has a major role in global N</w:t>
      </w:r>
      <w:r w:rsidR="00C07EB8" w:rsidRPr="00EC1526">
        <w:rPr>
          <w:rFonts w:ascii="Arial" w:hAnsi="Arial" w:cs="Arial"/>
          <w:sz w:val="22"/>
          <w:szCs w:val="22"/>
        </w:rPr>
        <w:t>-</w:t>
      </w:r>
      <w:r w:rsidR="00E5088A" w:rsidRPr="00C07EB8">
        <w:rPr>
          <w:rFonts w:ascii="Arial" w:hAnsi="Arial" w:cs="Arial"/>
          <w:sz w:val="22"/>
          <w:szCs w:val="22"/>
        </w:rPr>
        <w:t xml:space="preserve">cycle because </w:t>
      </w:r>
      <w:r w:rsidR="00C07EB8" w:rsidRPr="00EC1526">
        <w:rPr>
          <w:rFonts w:ascii="Arial" w:hAnsi="Arial" w:cs="Arial"/>
          <w:sz w:val="22"/>
          <w:szCs w:val="22"/>
        </w:rPr>
        <w:t>it links</w:t>
      </w:r>
      <w:r w:rsidR="00E5088A" w:rsidRPr="00C07EB8">
        <w:rPr>
          <w:rFonts w:ascii="Arial" w:hAnsi="Arial" w:cs="Arial"/>
          <w:sz w:val="22"/>
          <w:szCs w:val="22"/>
        </w:rPr>
        <w:t xml:space="preserve"> </w:t>
      </w:r>
      <w:r w:rsidR="00C07EB8" w:rsidRPr="00C07EB8">
        <w:rPr>
          <w:rFonts w:ascii="Arial" w:hAnsi="Arial" w:cs="Arial"/>
          <w:sz w:val="22"/>
          <w:szCs w:val="22"/>
        </w:rPr>
        <w:t xml:space="preserve">organic matter decomposition, </w:t>
      </w:r>
      <w:r w:rsidR="00F462DE" w:rsidRPr="00C07EB8">
        <w:rPr>
          <w:rFonts w:ascii="Arial" w:hAnsi="Arial" w:cs="Arial"/>
          <w:sz w:val="22"/>
          <w:szCs w:val="22"/>
        </w:rPr>
        <w:t>NH</w:t>
      </w:r>
      <w:r w:rsidR="00F462DE" w:rsidRPr="00C07EB8">
        <w:rPr>
          <w:rFonts w:ascii="Arial" w:hAnsi="Arial" w:cs="Arial"/>
          <w:sz w:val="22"/>
          <w:szCs w:val="22"/>
          <w:vertAlign w:val="subscript"/>
        </w:rPr>
        <w:t>4</w:t>
      </w:r>
      <w:r w:rsidR="00F462DE" w:rsidRPr="00C07EB8">
        <w:rPr>
          <w:rFonts w:ascii="Arial" w:hAnsi="Arial" w:cs="Arial"/>
          <w:sz w:val="22"/>
          <w:szCs w:val="22"/>
          <w:vertAlign w:val="superscript"/>
        </w:rPr>
        <w:t>+</w:t>
      </w:r>
      <w:r w:rsidR="00F462DE" w:rsidRPr="00C07EB8">
        <w:rPr>
          <w:rFonts w:ascii="Arial" w:hAnsi="Arial" w:cs="Arial"/>
          <w:sz w:val="22"/>
          <w:szCs w:val="22"/>
        </w:rPr>
        <w:t xml:space="preserve"> </w:t>
      </w:r>
      <w:r w:rsidR="00F462DE">
        <w:rPr>
          <w:rFonts w:ascii="Arial" w:hAnsi="Arial" w:cs="Arial"/>
          <w:sz w:val="22"/>
          <w:szCs w:val="22"/>
        </w:rPr>
        <w:t>release</w:t>
      </w:r>
      <w:r w:rsidR="00C07EB8" w:rsidRPr="00C07EB8">
        <w:rPr>
          <w:rFonts w:ascii="Arial" w:hAnsi="Arial" w:cs="Arial"/>
          <w:sz w:val="22"/>
          <w:szCs w:val="22"/>
        </w:rPr>
        <w:t xml:space="preserve">, and denitrification, </w:t>
      </w:r>
      <w:r w:rsidR="00C07EB8">
        <w:rPr>
          <w:rFonts w:ascii="Arial" w:hAnsi="Arial" w:cs="Arial"/>
          <w:sz w:val="22"/>
          <w:szCs w:val="22"/>
        </w:rPr>
        <w:t>making it being</w:t>
      </w:r>
      <w:r w:rsidR="00C07EB8" w:rsidRPr="0090117C">
        <w:rPr>
          <w:rFonts w:ascii="Arial" w:hAnsi="Arial" w:cs="Arial"/>
          <w:sz w:val="22"/>
          <w:szCs w:val="22"/>
        </w:rPr>
        <w:t xml:space="preserve"> </w:t>
      </w:r>
      <w:r w:rsidR="00C07EB8">
        <w:rPr>
          <w:rFonts w:ascii="Arial" w:hAnsi="Arial" w:cs="Arial"/>
          <w:sz w:val="22"/>
          <w:szCs w:val="22"/>
        </w:rPr>
        <w:t xml:space="preserve">a </w:t>
      </w:r>
      <w:r w:rsidR="00C07EB8" w:rsidRPr="0090117C">
        <w:rPr>
          <w:rFonts w:ascii="Arial" w:hAnsi="Arial" w:cs="Arial"/>
          <w:sz w:val="22"/>
          <w:szCs w:val="22"/>
        </w:rPr>
        <w:t>key</w:t>
      </w:r>
      <w:r w:rsidR="00C07EB8">
        <w:rPr>
          <w:rFonts w:ascii="Arial" w:hAnsi="Arial" w:cs="Arial"/>
          <w:sz w:val="22"/>
          <w:szCs w:val="22"/>
        </w:rPr>
        <w:t xml:space="preserve"> process</w:t>
      </w:r>
      <w:r w:rsidR="00C07EB8" w:rsidRPr="0090117C">
        <w:rPr>
          <w:rFonts w:ascii="Arial" w:hAnsi="Arial" w:cs="Arial"/>
          <w:sz w:val="22"/>
          <w:szCs w:val="22"/>
        </w:rPr>
        <w:t xml:space="preserve"> </w:t>
      </w:r>
      <w:r w:rsidR="00C07EB8">
        <w:rPr>
          <w:rFonts w:ascii="Arial" w:hAnsi="Arial" w:cs="Arial"/>
          <w:sz w:val="22"/>
          <w:szCs w:val="22"/>
        </w:rPr>
        <w:t xml:space="preserve">in </w:t>
      </w:r>
      <w:r w:rsidR="00C07EB8" w:rsidRPr="0090117C">
        <w:rPr>
          <w:rFonts w:ascii="Arial" w:hAnsi="Arial" w:cs="Arial"/>
          <w:sz w:val="22"/>
          <w:szCs w:val="22"/>
        </w:rPr>
        <w:t>controlling N-availability for plants</w:t>
      </w:r>
      <w:r w:rsidR="00AF65B0">
        <w:rPr>
          <w:rFonts w:ascii="Arial" w:hAnsi="Arial" w:cs="Arial"/>
          <w:sz w:val="22"/>
          <w:szCs w:val="22"/>
        </w:rPr>
        <w:t xml:space="preserve"> </w:t>
      </w:r>
      <w:r w:rsidR="00AF65B0">
        <w:rPr>
          <w:rFonts w:ascii="Arial" w:hAnsi="Arial" w:cs="Arial"/>
          <w:sz w:val="22"/>
          <w:szCs w:val="22"/>
        </w:rPr>
        <w:fldChar w:fldCharType="begin"/>
      </w:r>
      <w:r w:rsidR="00AF65B0">
        <w:rPr>
          <w:rFonts w:ascii="Arial" w:hAnsi="Arial" w:cs="Arial"/>
          <w:sz w:val="22"/>
          <w:szCs w:val="22"/>
        </w:rPr>
        <w:instrText xml:space="preserve"> ADDIN ZOTERO_ITEM CSL_CITATION {"citationID":"6n2CK9zV","properties":{"formattedCitation":"(Kuypers et al., 2018; Prosser, 2014)","plainCitation":"(Kuypers et al., 2018; Prosser, 2014)","noteIndex":0},"citationItems":[{"id":457,"uris":["http://zotero.org/users/local/4LgJUJlW/items/36IF26GQ"],"itemData":{"id":457,"type":"article-journal","abstract":"Nitrogen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K."},{"family":"Kartal","given":"Boran"}],"issued":{"date-parts":[["2018",5]]}}},{"id":459,"uris":["http://zotero.org/users/local/4LgJUJlW/items/JLSH7JSG"],"itemData":{"id":459,"type":"chapter","container-title":"Nitrification","event-place":"Washington, DC, USA","ISBN":"978-1-68367-116-9","language":"en","note":"DOI: 10.1128/9781555817145.ch14","page":"347-383","publisher":"ASM Press","publisher-place":"Washington, DC, USA","source":"DOI.org (Crossref)","title":"Soil Nitrifiers and Nitrification","URL":"http://doi.wiley.com/10.1128/9781555817145.ch14","editor":[{"family":"Ward","given":"Bess B."},{"family":"Arp","given":"Daniel J."},{"family":"Klotz","given":"Martin G."}],"author":[{"family":"Prosser","given":"James I."}],"accessed":{"date-parts":[["2024",5,6]]},"issued":{"date-parts":[["2014",4,30]]}}}],"schema":"https://github.com/citation-style-language/schema/raw/master/csl-citation.json"} </w:instrText>
      </w:r>
      <w:r w:rsidR="00AF65B0">
        <w:rPr>
          <w:rFonts w:ascii="Arial" w:hAnsi="Arial" w:cs="Arial"/>
          <w:sz w:val="22"/>
          <w:szCs w:val="22"/>
        </w:rPr>
        <w:fldChar w:fldCharType="separate"/>
      </w:r>
      <w:r w:rsidR="00AF65B0">
        <w:rPr>
          <w:rFonts w:ascii="Arial" w:hAnsi="Arial" w:cs="Arial"/>
          <w:noProof/>
          <w:sz w:val="22"/>
          <w:szCs w:val="22"/>
        </w:rPr>
        <w:t>(Kuypers et al., 2018; Prosser, 2014)</w:t>
      </w:r>
      <w:r w:rsidR="00AF65B0">
        <w:rPr>
          <w:rFonts w:ascii="Arial" w:hAnsi="Arial" w:cs="Arial"/>
          <w:sz w:val="22"/>
          <w:szCs w:val="22"/>
        </w:rPr>
        <w:fldChar w:fldCharType="end"/>
      </w:r>
      <w:r w:rsidR="00C07EB8" w:rsidRPr="00EC1526">
        <w:rPr>
          <w:rFonts w:ascii="Arial" w:hAnsi="Arial" w:cs="Arial"/>
          <w:sz w:val="22"/>
          <w:szCs w:val="22"/>
        </w:rPr>
        <w:t xml:space="preserve">. Nitrification </w:t>
      </w:r>
      <w:r w:rsidR="00492E3E" w:rsidRPr="00C07EB8">
        <w:rPr>
          <w:rFonts w:ascii="Arial" w:hAnsi="Arial" w:cs="Arial"/>
          <w:sz w:val="22"/>
          <w:szCs w:val="22"/>
        </w:rPr>
        <w:t>can also lead to N loss through NO</w:t>
      </w:r>
      <w:r w:rsidR="00492E3E" w:rsidRPr="00C07EB8">
        <w:rPr>
          <w:rFonts w:ascii="Arial" w:hAnsi="Arial" w:cs="Arial"/>
          <w:sz w:val="22"/>
          <w:szCs w:val="22"/>
          <w:vertAlign w:val="subscript"/>
        </w:rPr>
        <w:t>3</w:t>
      </w:r>
      <w:r w:rsidR="00492E3E" w:rsidRPr="00C07EB8">
        <w:rPr>
          <w:rFonts w:ascii="Arial" w:hAnsi="Arial" w:cs="Arial"/>
          <w:sz w:val="22"/>
          <w:szCs w:val="22"/>
          <w:vertAlign w:val="superscript"/>
        </w:rPr>
        <w:t xml:space="preserve">- </w:t>
      </w:r>
      <w:r w:rsidR="00492E3E" w:rsidRPr="00C07EB8">
        <w:rPr>
          <w:rFonts w:ascii="Arial" w:hAnsi="Arial" w:cs="Arial"/>
          <w:sz w:val="22"/>
          <w:szCs w:val="22"/>
        </w:rPr>
        <w:t xml:space="preserve">leaching and emission </w:t>
      </w:r>
      <w:r w:rsidR="00C07EB8" w:rsidRPr="00C07EB8">
        <w:rPr>
          <w:rFonts w:ascii="Arial" w:hAnsi="Arial" w:cs="Arial"/>
          <w:sz w:val="22"/>
          <w:szCs w:val="22"/>
        </w:rPr>
        <w:t>of the potent greenhouse gas N</w:t>
      </w:r>
      <w:r w:rsidR="00C07EB8" w:rsidRPr="00453817">
        <w:rPr>
          <w:rFonts w:ascii="Arial" w:hAnsi="Arial" w:cs="Arial"/>
          <w:sz w:val="22"/>
          <w:szCs w:val="22"/>
          <w:vertAlign w:val="subscript"/>
        </w:rPr>
        <w:t>2</w:t>
      </w:r>
      <w:r w:rsidR="00C07EB8" w:rsidRPr="00C07EB8">
        <w:rPr>
          <w:rFonts w:ascii="Arial" w:hAnsi="Arial" w:cs="Arial"/>
          <w:sz w:val="22"/>
          <w:szCs w:val="22"/>
        </w:rPr>
        <w:t xml:space="preserve">O </w:t>
      </w:r>
      <w:r w:rsidR="00AF65B0">
        <w:rPr>
          <w:rFonts w:ascii="Arial" w:hAnsi="Arial" w:cs="Arial"/>
          <w:sz w:val="22"/>
          <w:szCs w:val="22"/>
        </w:rPr>
        <w:fldChar w:fldCharType="begin"/>
      </w:r>
      <w:r w:rsidR="00386F68">
        <w:rPr>
          <w:rFonts w:ascii="Arial" w:hAnsi="Arial" w:cs="Arial"/>
          <w:sz w:val="22"/>
          <w:szCs w:val="22"/>
        </w:rPr>
        <w:instrText xml:space="preserve"> ADDIN ZOTERO_ITEM CSL_CITATION {"citationID":"1F7XgprW","properties":{"formattedCitation":"(Hansen et al., 2019; Prosser et al., 2020)","plainCitation":"(Hansen et al., 2019; Prosser et al., 2020)","noteIndex":0},"citationItems":[{"id":494,"uris":["http://zotero.org/users/local/4LgJUJlW/items/HZU2HBBX"],"itemData":{"id":494,"type":"article-journal","abstract":"Abstract. The emissions of nitrous oxide (N2O) and leaching of nitrate (NO3)\nfrom agricultural cropping systems have considerable negative impacts on\nclimate and the environment. Although these environmental burdens are less per unit area in organic than in non-organic production on\naverage, they\nare roughly similar per unit of product. If organic farming is to maintain\nits goal of being environmentally friendly, these loadings must be\naddressed. We discuss the impact of possible drivers of N2O emissions\nand NO3 leaching within organic arable farming practice under European\nclimatic conditions, and potential strategies to reduce these. Organic\narable crop rotations are generally diverse with the frequent use of legumes,\nintercropping and organic fertilisers. The soil organic matter content and the\nshare of active organic matter, soil structure, microbial and faunal\nactivity are higher in such diverse rotations, and the yields are lower, than in\nnon-organic arable cropping systems based on less diverse systems and\ninorganic fertilisers. Soil mineral nitrogen (SMN), N2O emissions and\nNO3 leaching are low under growing crops, but there is the potential\nfor SMN accumulation and losses after crop termination, harvest or\nsenescence. The risk of high N2O fluxes increases when large amounts of\nherbage or organic fertilisers with readily available nitrogen (N) and\ndegradable carbon are incorporated into the soil or left on the surface.\nFreezing/thawing, drying/rewetting, compacted and/or wet soil and\nmechanical mixing of crop residues into the soil further enhance the risk of\nhigh N2O fluxes. N derived from soil organic matter (background\nemissions) does, however, seem to be the most important driver for N2O\nemission from organic arable crop rotations, and the correlation between\nyearly total N-input and N2O emissions is weak. Incorporation of N-rich plant residues or mechanical weeding followed by bare fallow conditions increases the\nrisk of NO3 leaching. In contrast, strategic use of deep-rooted crops\nwith long growing seasons or effective cover crops in the rotation reduces\nNO3 leaching risk. Enhanced recycling of herbage from green manures,\ncrop residues and cover crops through biogas or composting may increase N\nefficiency and reduce N2O emissions and NO3 leaching. Mixtures\nof legumes (e.g. clover or vetch) and non-legumes (e.g. grasses or\nBrassica species) are as efficient cover crops for reducing NO3\nleaching as monocultures of non-legume species. Continued regular use of\ncover crops has the potential to reduce NO3 leaching and enhance soil\norganic matter but may enhance N2O emissions. There is a need to\noptimise the use of crops and cover crops to enhance the synchrony of\nmineralisation with crop N uptake to enhance crop productivity, and this\nwill concurrently reduce the long-term risks of NO3 leaching and\nN2O emissions.","container-title":"Biogeosciences","DOI":"10.5194/bg-16-2795-2019","ISSN":"1726-4189","issue":"14","journalAbbreviation":"Biogeosciences","language":"en","license":"https://creativecommons.org/licenses/by/4.0/","page":"2795-2819","source":"DOI.org (Crossref)","title":"Reviews and syntheses: Review of causes and sources of N&amp;lt;sub&amp;gt;2&amp;lt;/sub&amp;gt;O emissions and NO&amp;lt;sub&amp;gt;3&amp;lt;/sub&amp;gt; leaching from organic arable crop rotations","title-short":"Reviews and syntheses","volume":"16","author":[{"family":"Hansen","given":"Sissel"},{"family":"Berland Frøseth","given":"Randi"},{"family":"Stenberg","given":"Maria"},{"family":"Stalenga","given":"Jarosław"},{"family":"Olesen","given":"Jørgen E."},{"family":"Krauss","given":"Maike"},{"family":"Radzikowski","given":"Paweł"},{"family":"Doltra","given":"Jordi"},{"family":"Nadeem","given":"Shahid"},{"family":"Torp","given":"Torfinn"},{"family":"Pappa","given":"Valentini"},{"family":"Watson","given":"Christine A."}],"issued":{"date-parts":[["2019",7,17]]}}},{"id":454,"uris":["http://zotero.org/users/local/4LgJUJlW/items/ETWI8LHG"],"itemData":{"id":454,"type":"article-journal","abstract":"Oxidation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instrText>
      </w:r>
      <w:r w:rsidR="00AF65B0">
        <w:rPr>
          <w:rFonts w:ascii="Arial" w:hAnsi="Arial" w:cs="Arial"/>
          <w:sz w:val="22"/>
          <w:szCs w:val="22"/>
        </w:rPr>
        <w:fldChar w:fldCharType="separate"/>
      </w:r>
      <w:r w:rsidR="00386F68">
        <w:rPr>
          <w:rFonts w:ascii="Arial" w:hAnsi="Arial" w:cs="Arial"/>
          <w:noProof/>
          <w:sz w:val="22"/>
          <w:szCs w:val="22"/>
        </w:rPr>
        <w:t>(Hansen et al., 2019; Prosser et al., 2020)</w:t>
      </w:r>
      <w:r w:rsidR="00AF65B0">
        <w:rPr>
          <w:rFonts w:ascii="Arial" w:hAnsi="Arial" w:cs="Arial"/>
          <w:sz w:val="22"/>
          <w:szCs w:val="22"/>
        </w:rPr>
        <w:fldChar w:fldCharType="end"/>
      </w:r>
      <w:r w:rsidR="00492E3E" w:rsidRPr="00C07EB8">
        <w:rPr>
          <w:rFonts w:ascii="Arial" w:hAnsi="Arial" w:cs="Arial"/>
          <w:sz w:val="22"/>
          <w:szCs w:val="22"/>
        </w:rPr>
        <w:t xml:space="preserve">. </w:t>
      </w:r>
      <w:r w:rsidR="00E5088A" w:rsidRPr="00C07EB8">
        <w:rPr>
          <w:rFonts w:ascii="Arial" w:hAnsi="Arial" w:cs="Arial"/>
          <w:sz w:val="22"/>
          <w:szCs w:val="22"/>
        </w:rPr>
        <w:t>Ammonia oxidation</w:t>
      </w:r>
      <w:r w:rsidR="0049351C">
        <w:rPr>
          <w:rFonts w:ascii="Arial" w:hAnsi="Arial" w:cs="Arial"/>
          <w:sz w:val="22"/>
          <w:szCs w:val="22"/>
        </w:rPr>
        <w:t xml:space="preserve">, </w:t>
      </w:r>
      <w:r w:rsidR="00E5088A" w:rsidRPr="00C07EB8">
        <w:rPr>
          <w:rFonts w:ascii="Arial" w:hAnsi="Arial" w:cs="Arial"/>
          <w:sz w:val="22"/>
          <w:szCs w:val="22"/>
        </w:rPr>
        <w:t xml:space="preserve">the rate-limiting </w:t>
      </w:r>
      <w:r w:rsidR="008C2D5D">
        <w:rPr>
          <w:rFonts w:ascii="Arial" w:hAnsi="Arial" w:cs="Arial"/>
          <w:sz w:val="22"/>
          <w:szCs w:val="22"/>
        </w:rPr>
        <w:t>step</w:t>
      </w:r>
      <w:r w:rsidR="008C2D5D" w:rsidRPr="00C07EB8">
        <w:rPr>
          <w:rFonts w:ascii="Arial" w:hAnsi="Arial" w:cs="Arial"/>
          <w:sz w:val="22"/>
          <w:szCs w:val="22"/>
        </w:rPr>
        <w:t xml:space="preserve"> </w:t>
      </w:r>
      <w:r w:rsidR="00F462DE">
        <w:rPr>
          <w:rFonts w:ascii="Arial" w:hAnsi="Arial" w:cs="Arial"/>
          <w:sz w:val="22"/>
          <w:szCs w:val="22"/>
        </w:rPr>
        <w:t>of nitrification</w:t>
      </w:r>
      <w:r w:rsidR="0049351C">
        <w:rPr>
          <w:rFonts w:ascii="Arial" w:hAnsi="Arial" w:cs="Arial"/>
          <w:sz w:val="22"/>
          <w:szCs w:val="22"/>
        </w:rPr>
        <w:t>,</w:t>
      </w:r>
      <w:r w:rsidR="00F462DE">
        <w:rPr>
          <w:rFonts w:ascii="Arial" w:hAnsi="Arial" w:cs="Arial"/>
          <w:sz w:val="22"/>
          <w:szCs w:val="22"/>
        </w:rPr>
        <w:t xml:space="preserve"> </w:t>
      </w:r>
      <w:r w:rsidR="008C2D5D">
        <w:rPr>
          <w:rFonts w:ascii="Arial" w:hAnsi="Arial" w:cs="Arial"/>
          <w:sz w:val="22"/>
          <w:szCs w:val="22"/>
        </w:rPr>
        <w:t xml:space="preserve">is </w:t>
      </w:r>
      <w:r w:rsidR="00E5088A" w:rsidRPr="00C07EB8">
        <w:rPr>
          <w:rFonts w:ascii="Arial" w:hAnsi="Arial" w:cs="Arial"/>
          <w:sz w:val="22"/>
          <w:szCs w:val="22"/>
        </w:rPr>
        <w:t xml:space="preserve">mediated by </w:t>
      </w:r>
      <w:r w:rsidR="00E5088A" w:rsidRPr="009B519C">
        <w:rPr>
          <w:rFonts w:ascii="Arial" w:hAnsi="Arial" w:cs="Arial"/>
          <w:sz w:val="22"/>
          <w:szCs w:val="22"/>
        </w:rPr>
        <w:t xml:space="preserve">ammonia oxidizing bacteria (AOB), archaea (AOA), as well as complete ammonia oxidizers (comammox </w:t>
      </w:r>
      <w:r w:rsidR="00E5088A" w:rsidRPr="009B519C">
        <w:rPr>
          <w:rFonts w:ascii="Arial" w:hAnsi="Arial" w:cs="Arial"/>
          <w:i/>
          <w:iCs/>
          <w:sz w:val="22"/>
          <w:szCs w:val="22"/>
        </w:rPr>
        <w:t>Nitrospira</w:t>
      </w:r>
      <w:r w:rsidR="00E5088A" w:rsidRPr="009B519C">
        <w:rPr>
          <w:rFonts w:ascii="Arial" w:hAnsi="Arial" w:cs="Arial"/>
          <w:sz w:val="22"/>
          <w:szCs w:val="22"/>
        </w:rPr>
        <w:t xml:space="preserve">) </w:t>
      </w:r>
      <w:r w:rsidR="00E5088A" w:rsidRPr="009B519C">
        <w:rPr>
          <w:rFonts w:ascii="Arial" w:hAnsi="Arial" w:cs="Arial"/>
          <w:sz w:val="22"/>
          <w:szCs w:val="22"/>
        </w:rPr>
        <w:fldChar w:fldCharType="begin"/>
      </w:r>
      <w:r w:rsidR="0074440E">
        <w:rPr>
          <w:rFonts w:ascii="Arial" w:hAnsi="Arial" w:cs="Arial"/>
          <w:sz w:val="22"/>
          <w:szCs w:val="22"/>
        </w:rPr>
        <w:instrText xml:space="preserve"> ADDIN ZOTERO_ITEM CSL_CITATION {"citationID":"wikOSY0E","properties":{"formattedCitation":"(Daims et al., 2015; Leininger et al., 2006)","plainCitation":"(Daims et al., 2015; Leininger et al., 2006)","noteIndex":0},"citationItems":[{"id":450,"uris":["http://zotero.org/users/local/4LgJUJlW/items/9SDH3ABX"],"itemData":{"id":450,"type":"article-journal","abstract":"Nitrification,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E5088A" w:rsidRPr="009B519C">
        <w:rPr>
          <w:rFonts w:ascii="Arial" w:hAnsi="Arial" w:cs="Arial"/>
          <w:sz w:val="22"/>
          <w:szCs w:val="22"/>
        </w:rPr>
        <w:fldChar w:fldCharType="separate"/>
      </w:r>
      <w:r w:rsidR="0074440E">
        <w:rPr>
          <w:rFonts w:ascii="Arial" w:hAnsi="Arial" w:cs="Arial"/>
          <w:noProof/>
          <w:sz w:val="22"/>
          <w:szCs w:val="22"/>
        </w:rPr>
        <w:t>(Daims et al., 2015; Leininger et al., 2006)</w:t>
      </w:r>
      <w:r w:rsidR="00E5088A" w:rsidRPr="009B519C">
        <w:rPr>
          <w:rFonts w:ascii="Arial" w:hAnsi="Arial" w:cs="Arial"/>
          <w:sz w:val="22"/>
          <w:szCs w:val="22"/>
        </w:rPr>
        <w:fldChar w:fldCharType="end"/>
      </w:r>
      <w:r w:rsidR="00E5088A" w:rsidRPr="009B519C">
        <w:rPr>
          <w:rFonts w:ascii="Arial" w:hAnsi="Arial" w:cs="Arial"/>
          <w:sz w:val="22"/>
          <w:szCs w:val="22"/>
        </w:rPr>
        <w:t xml:space="preserve">. It has been reported that the nitrification process is sensitive to drought with reduced nitrification </w:t>
      </w:r>
      <w:r w:rsidR="00693525">
        <w:rPr>
          <w:rFonts w:ascii="Arial" w:hAnsi="Arial" w:cs="Arial"/>
          <w:sz w:val="22"/>
          <w:szCs w:val="22"/>
        </w:rPr>
        <w:t>activity</w:t>
      </w:r>
      <w:r w:rsidR="00E5088A" w:rsidRPr="009B519C">
        <w:rPr>
          <w:rFonts w:ascii="Arial" w:hAnsi="Arial" w:cs="Arial"/>
          <w:sz w:val="22"/>
          <w:szCs w:val="22"/>
        </w:rPr>
        <w:t xml:space="preserve"> </w:t>
      </w:r>
      <w:r w:rsidR="008C2D5D">
        <w:rPr>
          <w:rFonts w:ascii="Arial" w:hAnsi="Arial" w:cs="Arial"/>
          <w:sz w:val="22"/>
          <w:szCs w:val="22"/>
        </w:rPr>
        <w:t xml:space="preserve">and </w:t>
      </w:r>
      <w:r w:rsidR="00693525">
        <w:rPr>
          <w:rFonts w:ascii="Arial" w:hAnsi="Arial" w:cs="Arial"/>
          <w:sz w:val="22"/>
          <w:szCs w:val="22"/>
        </w:rPr>
        <w:t xml:space="preserve">limited </w:t>
      </w:r>
      <w:r w:rsidR="00E5088A" w:rsidRPr="009B519C">
        <w:rPr>
          <w:rFonts w:ascii="Arial" w:hAnsi="Arial" w:cs="Arial"/>
          <w:sz w:val="22"/>
          <w:szCs w:val="22"/>
        </w:rPr>
        <w:t xml:space="preserve">substrate </w:t>
      </w:r>
      <w:r w:rsidR="008C2D5D">
        <w:rPr>
          <w:rFonts w:ascii="Arial" w:hAnsi="Arial" w:cs="Arial"/>
          <w:sz w:val="22"/>
          <w:szCs w:val="22"/>
        </w:rPr>
        <w:t>availability</w:t>
      </w:r>
      <w:r w:rsidR="008C2D5D" w:rsidRPr="009B519C">
        <w:rPr>
          <w:rFonts w:ascii="Arial" w:hAnsi="Arial" w:cs="Arial"/>
          <w:sz w:val="22"/>
          <w:szCs w:val="22"/>
        </w:rPr>
        <w:t xml:space="preserve"> </w:t>
      </w:r>
      <w:r w:rsidR="00E5088A" w:rsidRPr="009B519C">
        <w:rPr>
          <w:rFonts w:ascii="Arial" w:hAnsi="Arial" w:cs="Arial"/>
          <w:sz w:val="22"/>
          <w:szCs w:val="22"/>
        </w:rPr>
        <w:t>to nitrifiers</w:t>
      </w:r>
      <w:r w:rsidR="00693525">
        <w:rPr>
          <w:rFonts w:ascii="Arial" w:hAnsi="Arial" w:cs="Arial"/>
          <w:sz w:val="22"/>
          <w:szCs w:val="22"/>
        </w:rPr>
        <w:t xml:space="preserve"> due to lower</w:t>
      </w:r>
      <w:r w:rsidR="00693525" w:rsidRPr="009B519C">
        <w:rPr>
          <w:rFonts w:ascii="Arial" w:hAnsi="Arial" w:cs="Arial"/>
          <w:sz w:val="22"/>
          <w:szCs w:val="22"/>
        </w:rPr>
        <w:t xml:space="preserve"> substrate diffusion</w:t>
      </w:r>
      <w:r w:rsidR="00693525">
        <w:rPr>
          <w:rFonts w:ascii="Arial" w:hAnsi="Arial" w:cs="Arial"/>
          <w:sz w:val="22"/>
          <w:szCs w:val="22"/>
        </w:rPr>
        <w:t xml:space="preserve"> </w:t>
      </w:r>
      <w:r w:rsidR="00E5088A" w:rsidRPr="009B519C">
        <w:rPr>
          <w:rFonts w:ascii="Arial" w:hAnsi="Arial" w:cs="Arial"/>
          <w:sz w:val="22"/>
          <w:szCs w:val="22"/>
        </w:rPr>
        <w:fldChar w:fldCharType="begin"/>
      </w:r>
      <w:r w:rsidR="00E5088A" w:rsidRPr="009B519C">
        <w:rPr>
          <w:rFonts w:ascii="Arial" w:hAnsi="Arial" w:cs="Arial"/>
          <w:sz w:val="22"/>
          <w:szCs w:val="22"/>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E5088A" w:rsidRPr="009B519C">
        <w:rPr>
          <w:rFonts w:ascii="Arial" w:hAnsi="Arial" w:cs="Arial"/>
          <w:sz w:val="22"/>
          <w:szCs w:val="22"/>
        </w:rPr>
        <w:fldChar w:fldCharType="separate"/>
      </w:r>
      <w:r w:rsidR="00E5088A" w:rsidRPr="009B519C">
        <w:rPr>
          <w:rFonts w:ascii="Arial" w:hAnsi="Arial" w:cs="Arial"/>
          <w:kern w:val="0"/>
          <w:sz w:val="22"/>
          <w:szCs w:val="22"/>
        </w:rPr>
        <w:t>(Séneca et al., 2020; Stark &amp; Firestone, 1995)</w:t>
      </w:r>
      <w:r w:rsidR="00E5088A" w:rsidRPr="009B519C">
        <w:rPr>
          <w:rFonts w:ascii="Arial" w:hAnsi="Arial" w:cs="Arial"/>
          <w:sz w:val="22"/>
          <w:szCs w:val="22"/>
        </w:rPr>
        <w:fldChar w:fldCharType="end"/>
      </w:r>
      <w:r w:rsidR="00E5088A" w:rsidRPr="009B519C">
        <w:rPr>
          <w:rFonts w:ascii="Arial" w:hAnsi="Arial" w:cs="Arial"/>
          <w:sz w:val="22"/>
          <w:szCs w:val="22"/>
        </w:rPr>
        <w:t xml:space="preserve">. </w:t>
      </w:r>
      <w:r w:rsidR="0049351C">
        <w:rPr>
          <w:rFonts w:ascii="Arial" w:hAnsi="Arial" w:cs="Arial"/>
          <w:sz w:val="22"/>
          <w:szCs w:val="22"/>
        </w:rPr>
        <w:t>However</w:t>
      </w:r>
      <w:r w:rsidR="003F0DAC">
        <w:rPr>
          <w:rFonts w:ascii="Arial" w:hAnsi="Arial" w:cs="Arial"/>
          <w:sz w:val="22"/>
          <w:szCs w:val="22"/>
        </w:rPr>
        <w:t>,</w:t>
      </w:r>
      <w:r w:rsidR="0049351C">
        <w:rPr>
          <w:rFonts w:ascii="Arial" w:hAnsi="Arial" w:cs="Arial"/>
          <w:sz w:val="22"/>
          <w:szCs w:val="22"/>
        </w:rPr>
        <w:t xml:space="preserve"> studies </w:t>
      </w:r>
      <w:r w:rsidR="0049351C" w:rsidRPr="009B519C">
        <w:rPr>
          <w:rFonts w:ascii="Arial" w:hAnsi="Arial" w:cs="Arial"/>
          <w:sz w:val="22"/>
          <w:szCs w:val="22"/>
        </w:rPr>
        <w:t xml:space="preserve">investigating the </w:t>
      </w:r>
      <w:r w:rsidR="0049351C">
        <w:rPr>
          <w:rFonts w:ascii="Arial" w:hAnsi="Arial" w:cs="Arial"/>
          <w:sz w:val="22"/>
          <w:szCs w:val="22"/>
        </w:rPr>
        <w:t xml:space="preserve">resistance and </w:t>
      </w:r>
      <w:r w:rsidR="0049351C" w:rsidRPr="0046734F">
        <w:rPr>
          <w:rFonts w:ascii="Arial" w:hAnsi="Arial" w:cs="Arial"/>
          <w:sz w:val="22"/>
          <w:szCs w:val="22"/>
        </w:rPr>
        <w:t>resilience of AO communities to drought are scarce and often inconsistent</w:t>
      </w:r>
      <w:r w:rsidR="00E5088A" w:rsidRPr="0046734F">
        <w:rPr>
          <w:rFonts w:ascii="Arial" w:hAnsi="Arial" w:cs="Arial"/>
          <w:sz w:val="22"/>
          <w:szCs w:val="22"/>
        </w:rPr>
        <w:t xml:space="preserve">. For example, some studies showed that AOA and comammox clade B </w:t>
      </w:r>
      <w:r w:rsidR="007640CF" w:rsidRPr="0046734F">
        <w:rPr>
          <w:rFonts w:ascii="Arial" w:hAnsi="Arial" w:cs="Arial"/>
          <w:sz w:val="22"/>
          <w:szCs w:val="22"/>
        </w:rPr>
        <w:t xml:space="preserve">were </w:t>
      </w:r>
      <w:r w:rsidR="00E5088A" w:rsidRPr="0046734F">
        <w:rPr>
          <w:rFonts w:ascii="Arial" w:hAnsi="Arial" w:cs="Arial"/>
          <w:sz w:val="22"/>
          <w:szCs w:val="22"/>
        </w:rPr>
        <w:t xml:space="preserve">more sensitive to drought than AOB </w:t>
      </w:r>
      <w:r w:rsidR="00E5088A" w:rsidRPr="0046734F">
        <w:rPr>
          <w:rFonts w:ascii="Arial" w:hAnsi="Arial" w:cs="Arial"/>
          <w:sz w:val="22"/>
          <w:szCs w:val="22"/>
        </w:rPr>
        <w:fldChar w:fldCharType="begin"/>
      </w:r>
      <w:r w:rsidR="00E5088A" w:rsidRPr="0046734F">
        <w:rPr>
          <w:rFonts w:ascii="Arial" w:hAnsi="Arial" w:cs="Arial"/>
          <w:sz w:val="22"/>
          <w:szCs w:val="22"/>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00E5088A" w:rsidRPr="0046734F">
        <w:rPr>
          <w:rFonts w:ascii="Arial" w:hAnsi="Arial" w:cs="Arial"/>
          <w:sz w:val="22"/>
          <w:szCs w:val="22"/>
        </w:rPr>
        <w:fldChar w:fldCharType="separate"/>
      </w:r>
      <w:r w:rsidR="00E5088A" w:rsidRPr="0046734F">
        <w:rPr>
          <w:rFonts w:ascii="Arial" w:hAnsi="Arial" w:cs="Arial"/>
          <w:kern w:val="0"/>
          <w:sz w:val="22"/>
          <w:szCs w:val="22"/>
        </w:rPr>
        <w:t>(Bello et al., 2019; Séneca et al., 2020)</w:t>
      </w:r>
      <w:r w:rsidR="00E5088A" w:rsidRPr="0046734F">
        <w:rPr>
          <w:rFonts w:ascii="Arial" w:hAnsi="Arial" w:cs="Arial"/>
          <w:sz w:val="22"/>
          <w:szCs w:val="22"/>
        </w:rPr>
        <w:fldChar w:fldCharType="end"/>
      </w:r>
      <w:r w:rsidR="00E5088A" w:rsidRPr="0046734F">
        <w:rPr>
          <w:rFonts w:ascii="Arial" w:hAnsi="Arial" w:cs="Arial"/>
          <w:sz w:val="22"/>
          <w:szCs w:val="22"/>
        </w:rPr>
        <w:t xml:space="preserve">, while </w:t>
      </w:r>
      <w:r w:rsidR="007640CF" w:rsidRPr="0046734F">
        <w:rPr>
          <w:rFonts w:ascii="Arial" w:hAnsi="Arial" w:cs="Arial"/>
          <w:sz w:val="22"/>
          <w:szCs w:val="22"/>
        </w:rPr>
        <w:fldChar w:fldCharType="begin"/>
      </w:r>
      <w:r w:rsidR="007640CF" w:rsidRPr="0046734F">
        <w:rPr>
          <w:rFonts w:ascii="Arial" w:hAnsi="Arial" w:cs="Arial"/>
          <w:sz w:val="22"/>
          <w:szCs w:val="22"/>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007640CF" w:rsidRPr="0046734F">
        <w:rPr>
          <w:rFonts w:ascii="Arial" w:hAnsi="Arial" w:cs="Arial"/>
          <w:sz w:val="22"/>
          <w:szCs w:val="22"/>
        </w:rPr>
        <w:fldChar w:fldCharType="separate"/>
      </w:r>
      <w:r w:rsidR="007640CF" w:rsidRPr="0046734F">
        <w:rPr>
          <w:rFonts w:ascii="Arial" w:hAnsi="Arial" w:cs="Arial"/>
          <w:kern w:val="0"/>
          <w:sz w:val="22"/>
          <w:szCs w:val="22"/>
        </w:rPr>
        <w:t>(Krüger et al., 2021)</w:t>
      </w:r>
      <w:r w:rsidR="007640CF" w:rsidRPr="0046734F">
        <w:rPr>
          <w:rFonts w:ascii="Arial" w:hAnsi="Arial" w:cs="Arial"/>
          <w:sz w:val="22"/>
          <w:szCs w:val="22"/>
        </w:rPr>
        <w:fldChar w:fldCharType="end"/>
      </w:r>
      <w:r w:rsidR="007640CF" w:rsidRPr="0046734F">
        <w:rPr>
          <w:rFonts w:ascii="Arial" w:hAnsi="Arial" w:cs="Arial"/>
          <w:sz w:val="22"/>
          <w:szCs w:val="22"/>
        </w:rPr>
        <w:t xml:space="preserve"> </w:t>
      </w:r>
      <w:r w:rsidR="00E5088A" w:rsidRPr="0046734F">
        <w:rPr>
          <w:rFonts w:ascii="Arial" w:hAnsi="Arial" w:cs="Arial"/>
          <w:sz w:val="22"/>
          <w:szCs w:val="22"/>
        </w:rPr>
        <w:t xml:space="preserve">found that AOB </w:t>
      </w:r>
      <w:r w:rsidR="007640CF" w:rsidRPr="0046734F">
        <w:rPr>
          <w:rFonts w:ascii="Arial" w:hAnsi="Arial" w:cs="Arial"/>
          <w:sz w:val="22"/>
          <w:szCs w:val="22"/>
        </w:rPr>
        <w:t xml:space="preserve">was </w:t>
      </w:r>
      <w:r w:rsidR="00E5088A" w:rsidRPr="0046734F">
        <w:rPr>
          <w:rFonts w:ascii="Arial" w:hAnsi="Arial" w:cs="Arial"/>
          <w:sz w:val="22"/>
          <w:szCs w:val="22"/>
        </w:rPr>
        <w:t>more responsive to drought.</w:t>
      </w:r>
      <w:r w:rsidR="00A23AD8" w:rsidRPr="0046734F">
        <w:rPr>
          <w:rFonts w:ascii="Arial" w:hAnsi="Arial" w:cs="Arial"/>
          <w:sz w:val="22"/>
          <w:szCs w:val="22"/>
        </w:rPr>
        <w:t xml:space="preserve"> </w:t>
      </w:r>
      <w:r w:rsidR="007640CF" w:rsidRPr="00EC1526">
        <w:rPr>
          <w:rFonts w:ascii="Arial" w:hAnsi="Arial" w:cs="Arial"/>
          <w:sz w:val="22"/>
          <w:szCs w:val="22"/>
          <w:lang w:val="en-GB"/>
        </w:rPr>
        <w:t xml:space="preserve">Moreover, </w:t>
      </w:r>
      <w:r w:rsidR="00E5088A" w:rsidRPr="0046734F">
        <w:rPr>
          <w:rFonts w:ascii="Arial" w:hAnsi="Arial" w:cs="Arial"/>
          <w:sz w:val="22"/>
          <w:szCs w:val="22"/>
        </w:rPr>
        <w:t xml:space="preserve">Fuchslueger et al., (2014) </w:t>
      </w:r>
      <w:r w:rsidR="00460C57" w:rsidRPr="0046734F">
        <w:rPr>
          <w:rFonts w:ascii="Arial" w:hAnsi="Arial" w:cs="Arial"/>
          <w:sz w:val="22"/>
          <w:szCs w:val="22"/>
        </w:rPr>
        <w:t xml:space="preserve">showed </w:t>
      </w:r>
      <w:r w:rsidR="00E5088A" w:rsidRPr="0046734F">
        <w:rPr>
          <w:rFonts w:ascii="Arial" w:hAnsi="Arial" w:cs="Arial"/>
          <w:sz w:val="22"/>
          <w:szCs w:val="22"/>
        </w:rPr>
        <w:t xml:space="preserve">that </w:t>
      </w:r>
      <w:r w:rsidR="00460C57" w:rsidRPr="0046734F">
        <w:rPr>
          <w:rFonts w:ascii="Arial" w:hAnsi="Arial" w:cs="Arial"/>
          <w:sz w:val="22"/>
          <w:szCs w:val="22"/>
        </w:rPr>
        <w:t xml:space="preserve">the </w:t>
      </w:r>
      <w:r w:rsidR="00E5088A" w:rsidRPr="0046734F">
        <w:rPr>
          <w:rFonts w:ascii="Arial" w:hAnsi="Arial" w:cs="Arial"/>
          <w:sz w:val="22"/>
          <w:szCs w:val="22"/>
        </w:rPr>
        <w:t xml:space="preserve">effect </w:t>
      </w:r>
      <w:r w:rsidR="00A23AD8" w:rsidRPr="0046734F">
        <w:rPr>
          <w:rFonts w:ascii="Arial" w:hAnsi="Arial" w:cs="Arial"/>
          <w:sz w:val="22"/>
          <w:szCs w:val="22"/>
        </w:rPr>
        <w:t xml:space="preserve">of drought </w:t>
      </w:r>
      <w:r w:rsidR="00E5088A" w:rsidRPr="0046734F">
        <w:rPr>
          <w:rFonts w:ascii="Arial" w:hAnsi="Arial" w:cs="Arial"/>
          <w:sz w:val="22"/>
          <w:szCs w:val="22"/>
        </w:rPr>
        <w:t>on AO communities was modulated by land management, with decreased AOA abundance in managed meadow</w:t>
      </w:r>
      <w:r w:rsidR="00A23AD8" w:rsidRPr="0046734F">
        <w:rPr>
          <w:rFonts w:ascii="Arial" w:hAnsi="Arial" w:cs="Arial"/>
          <w:sz w:val="22"/>
          <w:szCs w:val="22"/>
        </w:rPr>
        <w:t>s</w:t>
      </w:r>
      <w:r w:rsidR="00E5088A" w:rsidRPr="0046734F">
        <w:rPr>
          <w:rFonts w:ascii="Arial" w:hAnsi="Arial" w:cs="Arial"/>
          <w:sz w:val="22"/>
          <w:szCs w:val="22"/>
        </w:rPr>
        <w:t>, while the AO abundances in abandoned</w:t>
      </w:r>
      <w:r w:rsidR="00A23AD8" w:rsidRPr="0046734F">
        <w:rPr>
          <w:rFonts w:ascii="Arial" w:hAnsi="Arial" w:cs="Arial"/>
          <w:sz w:val="22"/>
          <w:szCs w:val="22"/>
        </w:rPr>
        <w:t xml:space="preserve"> grassland</w:t>
      </w:r>
      <w:r w:rsidR="00E5088A" w:rsidRPr="0046734F">
        <w:rPr>
          <w:rFonts w:ascii="Arial" w:hAnsi="Arial" w:cs="Arial"/>
          <w:sz w:val="22"/>
          <w:szCs w:val="22"/>
        </w:rPr>
        <w:t xml:space="preserve"> site</w:t>
      </w:r>
      <w:r w:rsidR="00A23AD8" w:rsidRPr="0046734F">
        <w:rPr>
          <w:rFonts w:ascii="Arial" w:hAnsi="Arial" w:cs="Arial"/>
          <w:sz w:val="22"/>
          <w:szCs w:val="22"/>
        </w:rPr>
        <w:t>s</w:t>
      </w:r>
      <w:r w:rsidR="00E5088A" w:rsidRPr="0046734F">
        <w:rPr>
          <w:rFonts w:ascii="Arial" w:hAnsi="Arial" w:cs="Arial"/>
          <w:sz w:val="22"/>
          <w:szCs w:val="22"/>
        </w:rPr>
        <w:t xml:space="preserve"> remained unaffected. </w:t>
      </w:r>
      <w:r w:rsidR="007640CF" w:rsidRPr="0046734F">
        <w:rPr>
          <w:rFonts w:ascii="Arial" w:hAnsi="Arial" w:cs="Arial"/>
          <w:sz w:val="22"/>
          <w:szCs w:val="22"/>
        </w:rPr>
        <w:t xml:space="preserve">On the </w:t>
      </w:r>
      <w:r w:rsidR="002F5135" w:rsidRPr="0046734F">
        <w:rPr>
          <w:rFonts w:ascii="Arial" w:hAnsi="Arial" w:cs="Arial"/>
          <w:sz w:val="22"/>
          <w:szCs w:val="22"/>
        </w:rPr>
        <w:t>other hand</w:t>
      </w:r>
      <w:r w:rsidR="007640CF" w:rsidRPr="0046734F">
        <w:rPr>
          <w:rFonts w:ascii="Arial" w:hAnsi="Arial" w:cs="Arial"/>
          <w:sz w:val="22"/>
          <w:szCs w:val="22"/>
        </w:rPr>
        <w:t xml:space="preserve">, </w:t>
      </w:r>
      <w:r w:rsidR="007640CF" w:rsidRPr="00EC1526">
        <w:rPr>
          <w:rFonts w:ascii="Arial" w:hAnsi="Arial" w:cs="Arial"/>
          <w:sz w:val="22"/>
          <w:szCs w:val="22"/>
        </w:rPr>
        <w:fldChar w:fldCharType="begin"/>
      </w:r>
      <w:r w:rsidR="007640CF" w:rsidRPr="00EC1526">
        <w:rPr>
          <w:rFonts w:ascii="Arial" w:hAnsi="Arial" w:cs="Arial"/>
          <w:sz w:val="22"/>
          <w:szCs w:val="22"/>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7640CF" w:rsidRPr="00EC1526">
        <w:rPr>
          <w:rFonts w:ascii="Arial" w:hAnsi="Arial" w:cs="Arial"/>
          <w:sz w:val="22"/>
          <w:szCs w:val="22"/>
        </w:rPr>
        <w:fldChar w:fldCharType="separate"/>
      </w:r>
      <w:r w:rsidR="007640CF" w:rsidRPr="00EC1526">
        <w:rPr>
          <w:rFonts w:ascii="Arial" w:hAnsi="Arial" w:cs="Arial"/>
          <w:noProof/>
          <w:sz w:val="22"/>
          <w:szCs w:val="22"/>
        </w:rPr>
        <w:t>(Kaurin et al., 2018)</w:t>
      </w:r>
      <w:r w:rsidR="007640CF" w:rsidRPr="00EC1526">
        <w:rPr>
          <w:rFonts w:ascii="Arial" w:hAnsi="Arial" w:cs="Arial"/>
          <w:sz w:val="22"/>
          <w:szCs w:val="22"/>
        </w:rPr>
        <w:fldChar w:fldCharType="end"/>
      </w:r>
      <w:r w:rsidR="007640CF" w:rsidRPr="00EC1526">
        <w:rPr>
          <w:rFonts w:ascii="Arial" w:hAnsi="Arial" w:cs="Arial"/>
          <w:sz w:val="22"/>
          <w:szCs w:val="22"/>
        </w:rPr>
        <w:t xml:space="preserve"> </w:t>
      </w:r>
      <w:r w:rsidR="00565E80" w:rsidRPr="0046734F">
        <w:rPr>
          <w:rFonts w:ascii="Arial" w:hAnsi="Arial" w:cs="Arial"/>
          <w:sz w:val="22"/>
          <w:szCs w:val="22"/>
        </w:rPr>
        <w:t>showed</w:t>
      </w:r>
      <w:r w:rsidR="00E5088A" w:rsidRPr="0046734F">
        <w:rPr>
          <w:rFonts w:ascii="Arial" w:hAnsi="Arial" w:cs="Arial"/>
          <w:sz w:val="22"/>
          <w:szCs w:val="22"/>
        </w:rPr>
        <w:t xml:space="preserve"> the AO </w:t>
      </w:r>
      <w:r w:rsidR="002F5135" w:rsidRPr="00EC1526">
        <w:rPr>
          <w:rFonts w:ascii="Arial" w:hAnsi="Arial" w:cs="Arial"/>
          <w:sz w:val="22"/>
          <w:szCs w:val="22"/>
        </w:rPr>
        <w:t>communities were resistant</w:t>
      </w:r>
      <w:r w:rsidR="002F5135" w:rsidRPr="0046734F">
        <w:rPr>
          <w:rFonts w:ascii="Arial" w:hAnsi="Arial" w:cs="Arial"/>
          <w:sz w:val="22"/>
          <w:szCs w:val="22"/>
        </w:rPr>
        <w:t xml:space="preserve"> </w:t>
      </w:r>
      <w:r w:rsidR="00E5088A" w:rsidRPr="0046734F">
        <w:rPr>
          <w:rFonts w:ascii="Arial" w:hAnsi="Arial" w:cs="Arial"/>
          <w:sz w:val="22"/>
          <w:szCs w:val="22"/>
        </w:rPr>
        <w:t>to drought regardless of management practices</w:t>
      </w:r>
      <w:r w:rsidR="0019212C" w:rsidRPr="00EC1526">
        <w:rPr>
          <w:rFonts w:ascii="Arial" w:hAnsi="Arial" w:cs="Arial"/>
          <w:sz w:val="22"/>
          <w:szCs w:val="22"/>
        </w:rPr>
        <w:t xml:space="preserve"> in agricultural fields</w:t>
      </w:r>
      <w:r w:rsidR="00E5088A" w:rsidRPr="0046734F">
        <w:rPr>
          <w:rFonts w:ascii="Arial" w:hAnsi="Arial" w:cs="Arial"/>
          <w:sz w:val="22"/>
          <w:szCs w:val="22"/>
        </w:rPr>
        <w:t>.</w:t>
      </w:r>
      <w:del w:id="20" w:author="Laurent Philippot" w:date="2024-05-20T09:45:00Z">
        <w:r w:rsidR="00E5088A" w:rsidRPr="0046734F" w:rsidDel="00430DF0">
          <w:rPr>
            <w:rFonts w:ascii="Arial" w:hAnsi="Arial" w:cs="Arial"/>
            <w:sz w:val="22"/>
            <w:szCs w:val="22"/>
          </w:rPr>
          <w:delText xml:space="preserve"> </w:delText>
        </w:r>
      </w:del>
    </w:p>
    <w:p w14:paraId="47D9C1E6" w14:textId="4DAAC8F2" w:rsidR="00E5088A" w:rsidRPr="009B519C" w:rsidRDefault="00E5088A" w:rsidP="0063031D">
      <w:pPr>
        <w:spacing w:line="480" w:lineRule="auto"/>
        <w:ind w:firstLine="720"/>
        <w:jc w:val="both"/>
        <w:rPr>
          <w:rFonts w:ascii="Arial" w:hAnsi="Arial" w:cs="Arial"/>
        </w:rPr>
      </w:pPr>
      <w:r w:rsidRPr="00EC1526">
        <w:rPr>
          <w:rFonts w:ascii="Arial" w:hAnsi="Arial" w:cs="Arial"/>
        </w:rPr>
        <w:t xml:space="preserve">Here, we </w:t>
      </w:r>
      <w:r w:rsidR="005725FA" w:rsidRPr="00EC1526">
        <w:rPr>
          <w:rFonts w:ascii="Arial" w:hAnsi="Arial" w:cs="Arial"/>
        </w:rPr>
        <w:t>determine to</w:t>
      </w:r>
      <w:r w:rsidR="004739C5" w:rsidRPr="0046734F">
        <w:rPr>
          <w:rFonts w:ascii="Arial" w:hAnsi="Arial" w:cs="Arial"/>
        </w:rPr>
        <w:t xml:space="preserve"> </w:t>
      </w:r>
      <w:r w:rsidR="00727B35" w:rsidRPr="0046734F">
        <w:rPr>
          <w:rFonts w:ascii="Arial" w:hAnsi="Arial" w:cs="Arial"/>
        </w:rPr>
        <w:t>what</w:t>
      </w:r>
      <w:r w:rsidR="005725FA" w:rsidRPr="00EC1526">
        <w:rPr>
          <w:rFonts w:ascii="Arial" w:hAnsi="Arial" w:cs="Arial"/>
        </w:rPr>
        <w:t xml:space="preserve"> extent </w:t>
      </w:r>
      <w:r w:rsidR="004739C5" w:rsidRPr="0046734F">
        <w:rPr>
          <w:rFonts w:ascii="Arial" w:hAnsi="Arial" w:cs="Arial"/>
        </w:rPr>
        <w:t>management practices in agroecosystems</w:t>
      </w:r>
      <w:r w:rsidR="005725FA" w:rsidRPr="00EC1526">
        <w:rPr>
          <w:rFonts w:ascii="Arial" w:hAnsi="Arial" w:cs="Arial"/>
        </w:rPr>
        <w:t xml:space="preserve"> could </w:t>
      </w:r>
      <w:r w:rsidR="004739C5" w:rsidRPr="0046734F">
        <w:rPr>
          <w:rFonts w:ascii="Arial" w:hAnsi="Arial" w:cs="Arial"/>
        </w:rPr>
        <w:t>modulate the response of ammonia-oxidizing communities to drought</w:t>
      </w:r>
      <w:r w:rsidR="00F441AF" w:rsidRPr="0046734F">
        <w:rPr>
          <w:rFonts w:ascii="Arial" w:hAnsi="Arial" w:cs="Arial"/>
        </w:rPr>
        <w:t xml:space="preserve"> in bulk and rhizospheric soil</w:t>
      </w:r>
      <w:r w:rsidR="004739C5" w:rsidRPr="0046734F">
        <w:rPr>
          <w:rFonts w:ascii="Arial" w:hAnsi="Arial" w:cs="Arial"/>
        </w:rPr>
        <w:t xml:space="preserve">. For this purpose, we monitored the abundance and structure of </w:t>
      </w:r>
      <w:r w:rsidRPr="0046734F">
        <w:rPr>
          <w:rFonts w:ascii="Arial" w:hAnsi="Arial" w:cs="Arial"/>
        </w:rPr>
        <w:t>AO communities, mineral N pools, as well as N</w:t>
      </w:r>
      <w:r w:rsidRPr="0046734F">
        <w:rPr>
          <w:rFonts w:ascii="Arial" w:hAnsi="Arial" w:cs="Arial"/>
          <w:vertAlign w:val="subscript"/>
        </w:rPr>
        <w:t>2</w:t>
      </w:r>
      <w:r w:rsidRPr="0046734F">
        <w:rPr>
          <w:rFonts w:ascii="Arial" w:hAnsi="Arial" w:cs="Arial"/>
        </w:rPr>
        <w:t xml:space="preserve">O emissions </w:t>
      </w:r>
      <w:r w:rsidR="00667609" w:rsidRPr="0046734F">
        <w:rPr>
          <w:rFonts w:ascii="Arial" w:hAnsi="Arial" w:cs="Arial"/>
        </w:rPr>
        <w:t xml:space="preserve">over </w:t>
      </w:r>
      <w:r w:rsidR="00460C57" w:rsidRPr="0046734F">
        <w:rPr>
          <w:rFonts w:ascii="Arial" w:hAnsi="Arial" w:cs="Arial"/>
        </w:rPr>
        <w:t>5</w:t>
      </w:r>
      <w:r w:rsidR="00667609" w:rsidRPr="0046734F">
        <w:rPr>
          <w:rFonts w:ascii="Arial" w:hAnsi="Arial" w:cs="Arial"/>
        </w:rPr>
        <w:t xml:space="preserve"> months during and after simulated</w:t>
      </w:r>
      <w:r w:rsidR="004739C5" w:rsidRPr="0046734F">
        <w:rPr>
          <w:rFonts w:ascii="Arial" w:hAnsi="Arial" w:cs="Arial"/>
        </w:rPr>
        <w:t xml:space="preserve"> drought using </w:t>
      </w:r>
      <w:r w:rsidRPr="0046734F">
        <w:rPr>
          <w:rFonts w:ascii="Arial" w:hAnsi="Arial" w:cs="Arial"/>
        </w:rPr>
        <w:t>rain shelter</w:t>
      </w:r>
      <w:r w:rsidR="004739C5" w:rsidRPr="0046734F">
        <w:rPr>
          <w:rFonts w:ascii="Arial" w:hAnsi="Arial" w:cs="Arial"/>
        </w:rPr>
        <w:t xml:space="preserve"> </w:t>
      </w:r>
      <w:r w:rsidRPr="0046734F">
        <w:rPr>
          <w:rFonts w:ascii="Arial" w:hAnsi="Arial" w:cs="Arial"/>
        </w:rPr>
        <w:t xml:space="preserve">in the DOK field, one of the oldest </w:t>
      </w:r>
      <w:r w:rsidR="004739C5" w:rsidRPr="0046734F">
        <w:rPr>
          <w:rFonts w:ascii="Arial" w:hAnsi="Arial" w:cs="Arial"/>
        </w:rPr>
        <w:t xml:space="preserve">experimental </w:t>
      </w:r>
      <w:r w:rsidRPr="0046734F">
        <w:rPr>
          <w:rFonts w:ascii="Arial" w:hAnsi="Arial" w:cs="Arial"/>
        </w:rPr>
        <w:t xml:space="preserve">trial site comparing organic and </w:t>
      </w:r>
      <w:r w:rsidRPr="0046734F">
        <w:rPr>
          <w:rFonts w:ascii="Arial" w:hAnsi="Arial" w:cs="Arial"/>
        </w:rPr>
        <w:lastRenderedPageBreak/>
        <w:t>conventional cropping</w:t>
      </w:r>
      <w:r w:rsidRPr="009B519C">
        <w:rPr>
          <w:rFonts w:ascii="Arial" w:hAnsi="Arial" w:cs="Arial"/>
        </w:rPr>
        <w:t xml:space="preserve"> systems in Europe. </w:t>
      </w:r>
      <w:r w:rsidR="0092220D">
        <w:rPr>
          <w:rFonts w:ascii="Arial" w:hAnsi="Arial" w:cs="Arial"/>
        </w:rPr>
        <w:t>We hypothesized that (</w:t>
      </w:r>
      <w:proofErr w:type="spellStart"/>
      <w:r w:rsidR="0092220D">
        <w:rPr>
          <w:rFonts w:ascii="Arial" w:hAnsi="Arial" w:cs="Arial"/>
        </w:rPr>
        <w:t>i</w:t>
      </w:r>
      <w:proofErr w:type="spellEnd"/>
      <w:r w:rsidR="0092220D">
        <w:rPr>
          <w:rFonts w:ascii="Arial" w:hAnsi="Arial" w:cs="Arial"/>
        </w:rPr>
        <w:t>)</w:t>
      </w:r>
      <w:r w:rsidRPr="009B519C">
        <w:rPr>
          <w:rFonts w:ascii="Arial" w:hAnsi="Arial" w:cs="Arial"/>
        </w:rPr>
        <w:t xml:space="preserve"> the effect of drought on AO communities </w:t>
      </w:r>
      <w:r w:rsidR="0092220D">
        <w:rPr>
          <w:rFonts w:ascii="Arial" w:hAnsi="Arial" w:cs="Arial"/>
        </w:rPr>
        <w:t xml:space="preserve">will </w:t>
      </w:r>
      <w:r w:rsidRPr="009B519C">
        <w:rPr>
          <w:rFonts w:ascii="Arial" w:hAnsi="Arial" w:cs="Arial"/>
        </w:rPr>
        <w:t xml:space="preserve">depend on the cropping system, </w:t>
      </w:r>
      <w:r w:rsidR="0092220D">
        <w:rPr>
          <w:rFonts w:ascii="Arial" w:hAnsi="Arial" w:cs="Arial"/>
        </w:rPr>
        <w:t>(ii)</w:t>
      </w:r>
      <w:r w:rsidR="00565E80">
        <w:rPr>
          <w:rFonts w:ascii="Arial" w:hAnsi="Arial" w:cs="Arial"/>
        </w:rPr>
        <w:t xml:space="preserve"> </w:t>
      </w:r>
      <w:r w:rsidR="00565E80" w:rsidRPr="009B519C">
        <w:rPr>
          <w:rFonts w:ascii="Arial" w:hAnsi="Arial" w:cs="Arial"/>
        </w:rPr>
        <w:t xml:space="preserve">the effect of drought will also </w:t>
      </w:r>
      <w:r w:rsidR="00565E80">
        <w:rPr>
          <w:rFonts w:ascii="Arial" w:hAnsi="Arial" w:cs="Arial"/>
        </w:rPr>
        <w:t xml:space="preserve">be </w:t>
      </w:r>
      <w:r w:rsidR="00565E80" w:rsidRPr="009B519C">
        <w:rPr>
          <w:rFonts w:ascii="Arial" w:hAnsi="Arial" w:cs="Arial"/>
        </w:rPr>
        <w:t>group specific</w:t>
      </w:r>
      <w:r w:rsidR="0092220D">
        <w:rPr>
          <w:rFonts w:ascii="Arial" w:hAnsi="Arial" w:cs="Arial"/>
        </w:rPr>
        <w:t xml:space="preserve"> </w:t>
      </w:r>
      <w:r w:rsidRPr="009B519C">
        <w:rPr>
          <w:rFonts w:ascii="Arial" w:hAnsi="Arial" w:cs="Arial"/>
        </w:rPr>
        <w:t xml:space="preserve">given the </w:t>
      </w:r>
      <w:r w:rsidR="00565E80">
        <w:rPr>
          <w:rFonts w:ascii="Arial" w:hAnsi="Arial" w:cs="Arial"/>
        </w:rPr>
        <w:t xml:space="preserve">physiological </w:t>
      </w:r>
      <w:r w:rsidRPr="009B519C">
        <w:rPr>
          <w:rFonts w:ascii="Arial" w:hAnsi="Arial" w:cs="Arial"/>
        </w:rPr>
        <w:t xml:space="preserve">differences among AO groups, </w:t>
      </w:r>
      <w:r w:rsidR="00EC0C71">
        <w:rPr>
          <w:rFonts w:ascii="Arial" w:hAnsi="Arial" w:cs="Arial"/>
        </w:rPr>
        <w:t>and (iii) the</w:t>
      </w:r>
      <w:r w:rsidR="00565E80">
        <w:rPr>
          <w:rFonts w:ascii="Arial" w:hAnsi="Arial" w:cs="Arial"/>
        </w:rPr>
        <w:t xml:space="preserve"> response of AO will differ between the</w:t>
      </w:r>
      <w:r w:rsidR="00EC0C71">
        <w:rPr>
          <w:rFonts w:ascii="Arial" w:hAnsi="Arial" w:cs="Arial"/>
        </w:rPr>
        <w:t xml:space="preserve"> rhizosphere and bulk soil</w:t>
      </w:r>
      <w:r w:rsidR="0092220D">
        <w:rPr>
          <w:rFonts w:ascii="Arial" w:hAnsi="Arial" w:cs="Arial"/>
        </w:rPr>
        <w:t>.</w:t>
      </w:r>
      <w:del w:id="21" w:author="Laurent Philippot" w:date="2024-05-18T15:45:00Z">
        <w:r w:rsidRPr="009B519C" w:rsidDel="00453817">
          <w:rPr>
            <w:rFonts w:ascii="Arial" w:hAnsi="Arial" w:cs="Arial"/>
          </w:rPr>
          <w:delText xml:space="preserve"> </w:delText>
        </w:r>
      </w:del>
    </w:p>
    <w:p w14:paraId="0C89AD3F" w14:textId="77777777" w:rsidR="00772E22" w:rsidRPr="009B519C" w:rsidRDefault="00772E22" w:rsidP="0063031D">
      <w:pPr>
        <w:spacing w:after="0" w:line="480" w:lineRule="auto"/>
        <w:jc w:val="both"/>
        <w:rPr>
          <w:rFonts w:ascii="Arial" w:hAnsi="Arial" w:cs="Arial"/>
          <w:b/>
          <w:bCs/>
        </w:rPr>
      </w:pPr>
    </w:p>
    <w:p w14:paraId="1CC77F2B" w14:textId="77777777" w:rsidR="001A1821" w:rsidRDefault="00A54115" w:rsidP="0063031D">
      <w:pPr>
        <w:spacing w:after="0" w:line="480" w:lineRule="auto"/>
        <w:jc w:val="both"/>
        <w:rPr>
          <w:rFonts w:ascii="Arial" w:hAnsi="Arial" w:cs="Arial"/>
          <w:b/>
          <w:bCs/>
        </w:rPr>
      </w:pPr>
      <w:r w:rsidRPr="00157A05">
        <w:rPr>
          <w:rFonts w:ascii="Arial" w:hAnsi="Arial" w:cs="Arial"/>
          <w:b/>
          <w:bCs/>
        </w:rPr>
        <w:t>METHODS</w:t>
      </w:r>
    </w:p>
    <w:p w14:paraId="2C665A75" w14:textId="77777777" w:rsidR="00DD65DA" w:rsidRPr="00157A05" w:rsidRDefault="00DD65DA" w:rsidP="0063031D">
      <w:pPr>
        <w:spacing w:after="0" w:line="480" w:lineRule="auto"/>
        <w:jc w:val="both"/>
        <w:rPr>
          <w:rFonts w:ascii="Arial" w:hAnsi="Arial" w:cs="Arial"/>
          <w:b/>
          <w:bCs/>
        </w:rPr>
      </w:pPr>
    </w:p>
    <w:p w14:paraId="6DA8F911" w14:textId="77777777" w:rsidR="007B32D3" w:rsidRPr="00157A05" w:rsidRDefault="00A54115" w:rsidP="0063031D">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0667F4B8" w14:textId="375CA6B0" w:rsidR="007B32D3" w:rsidRPr="00157A05" w:rsidRDefault="008618B6" w:rsidP="0063031D">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942399" w:rsidRPr="00157A05">
        <w:rPr>
          <w:rFonts w:ascii="Arial" w:hAnsi="Arial" w:cs="Arial"/>
          <w:color w:val="000000" w:themeColor="text1"/>
        </w:rPr>
        <w:t xml:space="preserve">long-term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942399">
        <w:rPr>
          <w:rFonts w:ascii="Arial" w:hAnsi="Arial" w:cs="Arial"/>
          <w:color w:val="000000" w:themeColor="text1"/>
        </w:rPr>
        <w:t>established</w:t>
      </w:r>
      <w:r w:rsidR="00942399" w:rsidRPr="00157A05">
        <w:rPr>
          <w:rFonts w:ascii="Arial" w:hAnsi="Arial" w:cs="Arial"/>
          <w:color w:val="000000" w:themeColor="text1"/>
        </w:rPr>
        <w:t xml:space="preserve"> </w:t>
      </w:r>
      <w:r w:rsidR="00942399">
        <w:rPr>
          <w:rFonts w:ascii="Arial" w:hAnsi="Arial" w:cs="Arial"/>
          <w:color w:val="000000" w:themeColor="text1"/>
        </w:rPr>
        <w:t>in</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{"citationID":"KEYkeY1u","properties":{"formattedCitation":"(M. Hartmann et al., 2015; Maeder et al., 2002)","plainCitation":"(M. Hartmann et al., 2015; Maeder et al., 2002)","noteIndex":0},"citationItems":[{"id":"6ES4bO4L/NiosbK8f","uris":["http://zotero.org/users/local/JetUa067/items/HTU679J3"],"itemData":{"id":80,"type":"article-journal","abstract":"Low-input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6ES4bO4L/E6lpp7OC","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945487">
        <w:rPr>
          <w:rFonts w:ascii="Arial" w:hAnsi="Arial" w:cs="Arial"/>
        </w:rPr>
        <w:t>(M. 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{"citationID":"ZWTSqlgR","properties":{"formattedCitation":"(M. Hartmann et al., 2015)","plainCitation":"(M. Hartmann et al., 2015)","noteIndex":0},"citationItems":[{"id":"6ES4bO4L/NiosbK8f","uris":["http://zotero.org/users/local/JetUa067/items/HTU679J3"],"itemData":{"id":80,"type":"article-journal","abstract":"Low-input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945487">
        <w:rPr>
          <w:rFonts w:ascii="Arial" w:hAnsi="Arial" w:cs="Arial"/>
        </w:rPr>
        <w:t>(M. 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460C57">
        <w:rPr>
          <w:rFonts w:ascii="Arial" w:hAnsi="Arial" w:cs="Arial"/>
          <w:color w:val="000000" w:themeColor="text1"/>
        </w:rPr>
        <w:t xml:space="preserve">the </w:t>
      </w:r>
      <w:r w:rsidR="003A57A3" w:rsidRPr="00157A05">
        <w:rPr>
          <w:rFonts w:ascii="Arial" w:hAnsi="Arial" w:cs="Arial"/>
          <w:color w:val="000000" w:themeColor="text1"/>
        </w:rPr>
        <w:t>3</w:t>
      </w:r>
      <w:r w:rsidR="00CB2DF6" w:rsidRPr="00157A05">
        <w:rPr>
          <w:rFonts w:ascii="Arial" w:hAnsi="Arial" w:cs="Arial"/>
          <w:color w:val="000000" w:themeColor="text1"/>
        </w:rPr>
        <w:t xml:space="preserve"> </w:t>
      </w:r>
      <w:r w:rsidR="002F5135">
        <w:rPr>
          <w:rFonts w:ascii="Arial" w:hAnsi="Arial" w:cs="Arial"/>
          <w:color w:val="000000" w:themeColor="text1"/>
        </w:rPr>
        <w:t>types</w:t>
      </w:r>
      <w:r w:rsidR="002F5135" w:rsidRPr="00157A05">
        <w:rPr>
          <w:rFonts w:ascii="Arial" w:hAnsi="Arial" w:cs="Arial"/>
          <w:color w:val="000000" w:themeColor="text1"/>
        </w:rPr>
        <w:t xml:space="preserve"> </w:t>
      </w:r>
      <w:r w:rsidR="00CB2DF6" w:rsidRPr="00157A05">
        <w:rPr>
          <w:rFonts w:ascii="Arial" w:hAnsi="Arial" w:cs="Arial"/>
          <w:color w:val="000000" w:themeColor="text1"/>
        </w:rPr>
        <w:t>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w:t>
      </w:r>
      <w:r w:rsidR="00460C57">
        <w:rPr>
          <w:rFonts w:ascii="Arial" w:hAnsi="Arial" w:cs="Arial"/>
          <w:color w:val="000000" w:themeColor="text1"/>
        </w:rPr>
        <w:t>water content</w:t>
      </w:r>
      <w:r w:rsidR="00460C57" w:rsidRPr="00157A05">
        <w:rPr>
          <w:rFonts w:ascii="Arial" w:hAnsi="Arial" w:cs="Arial"/>
          <w:color w:val="000000" w:themeColor="text1"/>
        </w:rPr>
        <w:t xml:space="preserve"> </w:t>
      </w:r>
      <w:r w:rsidR="00CB2DF6" w:rsidRPr="00157A05">
        <w:rPr>
          <w:rFonts w:ascii="Arial" w:hAnsi="Arial" w:cs="Arial"/>
          <w:color w:val="000000" w:themeColor="text1"/>
        </w:rPr>
        <w:t>(control,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t>
      </w:r>
      <w:r w:rsidR="00A17315" w:rsidRPr="00453817">
        <w:rPr>
          <w:rFonts w:ascii="Arial" w:hAnsi="Arial" w:cs="Arial"/>
          <w:i/>
          <w:iCs/>
          <w:color w:val="000000" w:themeColor="text1"/>
        </w:rPr>
        <w:t>Triticum aestivum</w:t>
      </w:r>
      <w:r w:rsidR="00A17315">
        <w:rPr>
          <w:rFonts w:ascii="Arial" w:hAnsi="Arial" w:cs="Arial"/>
          <w:color w:val="000000" w:themeColor="text1"/>
        </w:rPr>
        <w:t xml:space="preserve"> L. cv. “</w:t>
      </w:r>
      <w:r w:rsidR="00DE58BB" w:rsidRPr="00157A05">
        <w:rPr>
          <w:rFonts w:ascii="Arial" w:hAnsi="Arial" w:cs="Arial"/>
          <w:color w:val="000000" w:themeColor="text1"/>
        </w:rPr>
        <w:t>Wiwa</w:t>
      </w:r>
      <w:r w:rsidR="00A17315">
        <w:rPr>
          <w:rFonts w:ascii="Arial" w:hAnsi="Arial" w:cs="Arial"/>
          <w:color w:val="000000" w:themeColor="text1"/>
        </w:rPr>
        <w:t>“</w:t>
      </w:r>
      <w:r w:rsidR="00DE58BB" w:rsidRPr="00157A05">
        <w:rPr>
          <w:rFonts w:ascii="Arial" w:hAnsi="Arial" w:cs="Arial"/>
          <w:color w:val="000000" w:themeColor="text1"/>
        </w:rPr>
        <w:t>)</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BE0841">
        <w:rPr>
          <w:rFonts w:ascii="Arial" w:hAnsi="Arial" w:cs="Arial"/>
          <w:color w:val="000000" w:themeColor="text1"/>
        </w:rPr>
        <w:t xml:space="preserve">The rainout-shelters were then removed </w:t>
      </w:r>
      <w:r w:rsidR="00F970F3">
        <w:rPr>
          <w:rFonts w:ascii="Arial" w:hAnsi="Arial" w:cs="Arial"/>
          <w:color w:val="000000" w:themeColor="text1"/>
        </w:rPr>
        <w:t>in</w:t>
      </w:r>
      <w:r w:rsidR="00BE0841">
        <w:rPr>
          <w:rFonts w:ascii="Arial" w:hAnsi="Arial" w:cs="Arial"/>
          <w:color w:val="000000" w:themeColor="text1"/>
        </w:rPr>
        <w:t xml:space="preserve"> July 2022</w:t>
      </w:r>
      <w:r w:rsidR="005F4B47">
        <w:rPr>
          <w:rFonts w:ascii="Arial" w:hAnsi="Arial" w:cs="Arial"/>
          <w:color w:val="000000" w:themeColor="text1"/>
        </w:rPr>
        <w:t>.</w:t>
      </w:r>
      <w:r w:rsidR="00CC7545" w:rsidRPr="00157A05">
        <w:rPr>
          <w:rFonts w:ascii="Arial" w:hAnsi="Arial" w:cs="Arial"/>
          <w:color w:val="000000" w:themeColor="text1"/>
        </w:rPr>
        <w:t xml:space="preserve"> </w:t>
      </w:r>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r w:rsidR="008C0FEF">
        <w:rPr>
          <w:rFonts w:ascii="Arial" w:hAnsi="Arial" w:cs="Arial"/>
          <w:color w:val="000000" w:themeColor="text1"/>
        </w:rPr>
        <w:fldChar w:fldCharType="begin"/>
      </w:r>
      <w:r w:rsidR="008C0FEF">
        <w:rPr>
          <w:rFonts w:ascii="Arial" w:hAnsi="Arial" w:cs="Arial"/>
          <w:color w:val="000000" w:themeColor="text1"/>
        </w:rPr>
        <w:instrText xml:space="preserve"> ADDIN ZOTERO_ITEM CSL_CITATION {"citationID":"j5t7s0GL","properties":{"formattedCitation":"(Kost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8C0FEF">
        <w:rPr>
          <w:rFonts w:ascii="Arial" w:hAnsi="Arial" w:cs="Arial"/>
          <w:color w:val="000000" w:themeColor="text1"/>
        </w:rPr>
        <w:fldChar w:fldCharType="separate"/>
      </w:r>
      <w:r w:rsidR="008C0FEF">
        <w:rPr>
          <w:rFonts w:ascii="Arial" w:hAnsi="Arial" w:cs="Arial"/>
          <w:noProof/>
          <w:color w:val="000000" w:themeColor="text1"/>
        </w:rPr>
        <w:t>(Kost et al., 2024)</w:t>
      </w:r>
      <w:r w:rsidR="008C0FEF">
        <w:rPr>
          <w:rFonts w:ascii="Arial" w:hAnsi="Arial" w:cs="Arial"/>
          <w:color w:val="000000" w:themeColor="text1"/>
        </w:rPr>
        <w:fldChar w:fldCharType="end"/>
      </w:r>
      <w:r w:rsidR="00112B9B">
        <w:rPr>
          <w:rFonts w:ascii="Arial" w:hAnsi="Arial" w:cs="Arial"/>
          <w:color w:val="000000" w:themeColor="text1"/>
        </w:rPr>
        <w:t>.</w:t>
      </w:r>
    </w:p>
    <w:p w14:paraId="5D23EDEA" w14:textId="1F2CC089" w:rsidR="00C7527D" w:rsidRPr="00157A05" w:rsidRDefault="00590839" w:rsidP="0063031D">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008C0FEF">
        <w:rPr>
          <w:rFonts w:ascii="Arial" w:hAnsi="Arial" w:cs="Arial"/>
          <w:color w:val="000000" w:themeColor="text1"/>
        </w:rPr>
        <w:fldChar w:fldCharType="begin"/>
      </w:r>
      <w:r w:rsidR="008C0FEF">
        <w:rPr>
          <w:rFonts w:ascii="Arial" w:hAnsi="Arial" w:cs="Arial"/>
          <w:color w:val="000000" w:themeColor="text1"/>
        </w:rPr>
        <w:instrText xml:space="preserve"> ADDIN ZOTERO_ITEM CSL_CITATION {"citationID":"M6IjNWrs","properties":{"formattedCitation":"(Kost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8C0FEF">
        <w:rPr>
          <w:rFonts w:ascii="Arial" w:hAnsi="Arial" w:cs="Arial"/>
          <w:color w:val="000000" w:themeColor="text1"/>
        </w:rPr>
        <w:fldChar w:fldCharType="separate"/>
      </w:r>
      <w:r w:rsidR="008C0FEF">
        <w:rPr>
          <w:rFonts w:ascii="Arial" w:hAnsi="Arial" w:cs="Arial"/>
          <w:noProof/>
          <w:color w:val="000000" w:themeColor="text1"/>
        </w:rPr>
        <w:t>(Kost et al., 2024)</w:t>
      </w:r>
      <w:r w:rsidR="008C0FEF">
        <w:rPr>
          <w:rFonts w:ascii="Arial" w:hAnsi="Arial" w:cs="Arial"/>
          <w:color w:val="000000" w:themeColor="text1"/>
        </w:rPr>
        <w:fldChar w:fldCharType="end"/>
      </w:r>
      <w:r w:rsidR="008C0FEF">
        <w:rPr>
          <w:rFonts w:ascii="Arial" w:hAnsi="Arial" w:cs="Arial"/>
          <w:color w:val="000000" w:themeColor="text1"/>
        </w:rPr>
        <w:t>.</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w:t>
      </w:r>
      <w:r w:rsidR="007B32D3" w:rsidRPr="00157A05">
        <w:rPr>
          <w:rFonts w:ascii="Arial" w:hAnsi="Arial" w:cs="Arial"/>
          <w:color w:val="000000" w:themeColor="text1"/>
        </w:rPr>
        <w:lastRenderedPageBreak/>
        <w:t xml:space="preserve">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6423">
        <w:rPr>
          <w:rFonts w:ascii="Arial" w:hAnsi="Arial" w:cs="Arial"/>
          <w:color w:val="000000" w:themeColor="text1"/>
        </w:rPr>
        <w:t>on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r w:rsidR="00F16423">
        <w:rPr>
          <w:rFonts w:ascii="Arial" w:hAnsi="Arial" w:cs="Arial"/>
          <w:color w:val="000000" w:themeColor="text1"/>
        </w:rPr>
        <w:t>on</w:t>
      </w:r>
      <w:r w:rsidR="007B32D3" w:rsidRPr="00157A05">
        <w:rPr>
          <w:rFonts w:ascii="Arial" w:hAnsi="Arial" w:cs="Arial"/>
          <w:color w:val="000000" w:themeColor="text1"/>
        </w:rPr>
        <w:t xml:space="preserve"> June</w:t>
      </w:r>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D07252">
        <w:rPr>
          <w:rFonts w:ascii="Arial" w:hAnsi="Arial" w:cs="Arial"/>
          <w:color w:val="000000" w:themeColor="text1"/>
        </w:rPr>
        <w:t>on</w:t>
      </w:r>
      <w:r w:rsidR="00940820" w:rsidRPr="00157A05">
        <w:rPr>
          <w:rFonts w:ascii="Arial" w:hAnsi="Arial" w:cs="Arial"/>
          <w:color w:val="000000" w:themeColor="text1"/>
        </w:rPr>
        <w:t xml:space="preserve"> </w:t>
      </w:r>
      <w:r w:rsidR="00EE384C" w:rsidRPr="00157A05">
        <w:rPr>
          <w:rFonts w:ascii="Arial" w:hAnsi="Arial" w:cs="Arial"/>
          <w:color w:val="000000" w:themeColor="text1"/>
        </w:rPr>
        <w:t>September</w:t>
      </w:r>
      <w:r w:rsidR="00D07252">
        <w:rPr>
          <w:rFonts w:ascii="Arial" w:hAnsi="Arial" w:cs="Arial"/>
          <w:color w:val="000000" w:themeColor="text1"/>
        </w:rPr>
        <w:t xml:space="preserve"> 13</w:t>
      </w:r>
      <w:r w:rsidR="00D07252" w:rsidRPr="00453817">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r w:rsidR="0098402A">
        <w:rPr>
          <w:rFonts w:ascii="Arial" w:hAnsi="Arial" w:cs="Arial"/>
          <w:color w:val="000000" w:themeColor="text1"/>
        </w:rPr>
        <w:t xml:space="preserve">soil </w:t>
      </w:r>
      <w:r w:rsidR="002617CD" w:rsidRPr="00157A05">
        <w:rPr>
          <w:rFonts w:ascii="Arial" w:hAnsi="Arial" w:cs="Arial"/>
          <w:color w:val="000000" w:themeColor="text1"/>
        </w:rPr>
        <w:t>parameters includ</w:t>
      </w:r>
      <w:r w:rsidR="0098402A">
        <w:rPr>
          <w:rFonts w:ascii="Arial" w:hAnsi="Arial" w:cs="Arial"/>
          <w:color w:val="000000" w:themeColor="text1"/>
        </w:rPr>
        <w:t>ed</w:t>
      </w:r>
      <w:r w:rsidR="00772852">
        <w:rPr>
          <w:rFonts w:ascii="Arial" w:hAnsi="Arial" w:cs="Arial"/>
          <w:color w:val="000000" w:themeColor="text1"/>
        </w:rPr>
        <w:t xml:space="preserve"> gravimetric </w:t>
      </w:r>
      <w:r w:rsidR="002617CD" w:rsidRPr="00157A05">
        <w:rPr>
          <w:rFonts w:ascii="Arial" w:hAnsi="Arial" w:cs="Arial"/>
          <w:color w:val="000000" w:themeColor="text1"/>
        </w:rPr>
        <w:t>water content</w:t>
      </w:r>
      <w:r w:rsidR="00772852">
        <w:rPr>
          <w:rFonts w:ascii="Arial" w:hAnsi="Arial" w:cs="Arial"/>
          <w:color w:val="000000" w:themeColor="text1"/>
        </w:rPr>
        <w:t xml:space="preserve"> (GWC)</w:t>
      </w:r>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r w:rsidR="0098402A">
        <w:rPr>
          <w:rFonts w:ascii="Arial" w:hAnsi="Arial" w:cs="Arial"/>
          <w:color w:val="000000" w:themeColor="text1"/>
        </w:rPr>
        <w:t xml:space="preserve"> </w:t>
      </w:r>
      <w:r w:rsidR="00472190">
        <w:rPr>
          <w:rFonts w:ascii="Arial" w:hAnsi="Arial" w:cs="Arial"/>
          <w:color w:val="000000" w:themeColor="text1"/>
        </w:rPr>
        <w:t>as well as 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r w:rsidR="00D07252">
        <w:rPr>
          <w:rFonts w:ascii="Arial" w:hAnsi="Arial" w:cs="Arial"/>
          <w:color w:val="000000" w:themeColor="text1"/>
        </w:rPr>
        <w:fldChar w:fldCharType="begin"/>
      </w:r>
      <w:r w:rsidR="00D07252">
        <w:rPr>
          <w:rFonts w:ascii="Arial" w:hAnsi="Arial" w:cs="Arial"/>
          <w:color w:val="000000" w:themeColor="text1"/>
        </w:rPr>
        <w:instrText xml:space="preserve"> ADDIN ZOTERO_ITEM CSL_CITATION {"citationID":"rwkpMPVb","properties":{"formattedCitation":"(Kost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D07252">
        <w:rPr>
          <w:rFonts w:ascii="Arial" w:hAnsi="Arial" w:cs="Arial"/>
          <w:color w:val="000000" w:themeColor="text1"/>
        </w:rPr>
        <w:fldChar w:fldCharType="separate"/>
      </w:r>
      <w:r w:rsidR="00D07252">
        <w:rPr>
          <w:rFonts w:ascii="Arial" w:hAnsi="Arial" w:cs="Arial"/>
          <w:noProof/>
          <w:color w:val="000000" w:themeColor="text1"/>
        </w:rPr>
        <w:t>(Kost et al., 2024)</w:t>
      </w:r>
      <w:r w:rsidR="00D07252">
        <w:rPr>
          <w:rFonts w:ascii="Arial" w:hAnsi="Arial" w:cs="Arial"/>
          <w:color w:val="000000" w:themeColor="text1"/>
        </w:rPr>
        <w:fldChar w:fldCharType="end"/>
      </w:r>
      <w:r w:rsidR="00D07252">
        <w:rPr>
          <w:rFonts w:ascii="Arial" w:hAnsi="Arial" w:cs="Arial"/>
          <w:color w:val="000000" w:themeColor="text1"/>
        </w:rPr>
        <w:t>.</w:t>
      </w:r>
    </w:p>
    <w:p w14:paraId="4ED5E8EF" w14:textId="77777777" w:rsidR="00772852" w:rsidRPr="00157A05" w:rsidRDefault="00772852" w:rsidP="00453817">
      <w:pPr>
        <w:spacing w:after="0" w:line="480" w:lineRule="auto"/>
        <w:jc w:val="both"/>
        <w:rPr>
          <w:rFonts w:ascii="Arial" w:hAnsi="Arial" w:cs="Arial"/>
          <w:color w:val="000000" w:themeColor="text1"/>
        </w:rPr>
      </w:pPr>
    </w:p>
    <w:p w14:paraId="7F55FB5A" w14:textId="77777777" w:rsidR="00257173" w:rsidRPr="00157A05" w:rsidRDefault="000873E2" w:rsidP="0063031D">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098A66E" w14:textId="242E7D60" w:rsidR="005E5426" w:rsidRPr="00157A05" w:rsidRDefault="00257173" w:rsidP="0063031D">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r w:rsidR="0098402A">
        <w:rPr>
          <w:rFonts w:ascii="Arial" w:hAnsi="Arial" w:cs="Arial"/>
          <w:color w:val="000000" w:themeColor="text1"/>
        </w:rPr>
        <w:t xml:space="preserve"> </w:t>
      </w:r>
      <w:r w:rsidR="00414BAC" w:rsidRPr="00157A05">
        <w:rPr>
          <w:rFonts w:ascii="Arial" w:hAnsi="Arial" w:cs="Arial"/>
          <w:color w:val="000000" w:themeColor="text1"/>
        </w:rPr>
        <w:t>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{"citationID":"EG0nk2bF","properties":{"formattedCitation":"(Rotthauwe et al., 1997)","plainCitation":"(Rotthauwe et al., 1997)","noteIndex":0},"citationItems":[{"id":"6ES4bO4L/O8v5gCOj","uris":["http://zotero.org/users/local/JetUa067/items/VBD6ZUZY"],"itemData":{"id":85,"type":"article-journal","abstract":"The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{"citationID":"Qx6nsWcg","properties":{"formattedCitation":"(Tourna et al., 2008)","plainCitation":"(Tourna et al., 2008)","noteIndex":0},"citationItems":[{"id":"6ES4bO4L/a3FoPmE9","uris":["http://zotero.org/users/local/JetUa067/items/HYJWVY76"],"itemData":{"id":88,"type":"article-journal","abstract":"Ammonia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xml:space="preserve">, respectively. The PCR </w:t>
      </w:r>
      <w:r w:rsidR="004206ED" w:rsidRPr="00157A05">
        <w:rPr>
          <w:rFonts w:ascii="Arial" w:hAnsi="Arial" w:cs="Arial"/>
          <w:color w:val="000000" w:themeColor="text1"/>
        </w:rPr>
        <w:lastRenderedPageBreak/>
        <w:t>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1B3591D2" w14:textId="1716C9A8" w:rsidR="00547965" w:rsidRPr="00157A05" w:rsidRDefault="00156712" w:rsidP="0063031D">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r w:rsidR="00C54C45" w:rsidRPr="00157A05">
        <w:rPr>
          <w:rFonts w:ascii="Arial" w:hAnsi="Arial" w:cs="Arial"/>
          <w:color w:val="000000" w:themeColor="text1"/>
        </w:rPr>
        <w:t>comamoA-F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comamoA-R (5’-CGGACAWABRTGAABCCCAT-3’) primer pair </w:t>
      </w:r>
      <w:r w:rsidR="00C54C45"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{"citationID":"7Wk3dbij","properties":{"formattedCitation":"(Z. Zhao et al., 2019)","plainCitation":"(Z. Zhao et al., 2019)","noteIndex":0},"citationItems":[{"id":"6ES4bO4L/cmjyp222","uris":["http://zotero.org/users/local/JetUa067/items/XVN2JA5E"],"itemData":{"id":93,"type":"article-journal","abstract":"Complete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9B519C">
        <w:rPr>
          <w:rFonts w:ascii="Arial" w:hAnsi="Arial" w:cs="Arial"/>
        </w:rPr>
        <w:t>(</w:t>
      </w:r>
      <w:r w:rsidR="009B519C" w:rsidRPr="00DE75F1">
        <w:rPr>
          <w:rFonts w:ascii="Arial" w:hAnsi="Arial" w:cs="Arial"/>
          <w:highlight w:val="yellow"/>
          <w:rPrChange w:id="22" w:author="Laurent Philippot" w:date="2024-05-20T15:57:00Z">
            <w:rPr>
              <w:rFonts w:ascii="Arial" w:hAnsi="Arial" w:cs="Arial"/>
            </w:rPr>
          </w:rPrChange>
        </w:rPr>
        <w:t>Z.</w:t>
      </w:r>
      <w:r w:rsidR="009B519C">
        <w:rPr>
          <w:rFonts w:ascii="Arial" w:hAnsi="Arial" w:cs="Arial"/>
        </w:rPr>
        <w:t xml:space="preserve"> 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w:t>
      </w:r>
      <w:ins w:id="23" w:author="Laurent Philippot" w:date="2024-05-20T15:57:00Z">
        <w:r w:rsidR="00DE75F1">
          <w:rPr>
            <w:rFonts w:ascii="Arial" w:hAnsi="Arial" w:cs="Arial"/>
            <w:color w:val="000000" w:themeColor="text1"/>
          </w:rPr>
          <w:t>a</w:t>
        </w:r>
      </w:ins>
      <w:del w:id="24" w:author="Laurent Philippot" w:date="2024-05-20T15:57:00Z">
        <w:r w:rsidR="00484441" w:rsidRPr="00157A05" w:rsidDel="00DE75F1">
          <w:rPr>
            <w:rFonts w:ascii="Arial" w:hAnsi="Arial" w:cs="Arial"/>
            <w:color w:val="000000" w:themeColor="text1"/>
          </w:rPr>
          <w:delText>e</w:delText>
        </w:r>
      </w:del>
      <w:r w:rsidR="00484441" w:rsidRPr="00157A05">
        <w:rPr>
          <w:rFonts w:ascii="Arial" w:hAnsi="Arial" w:cs="Arial"/>
          <w:color w:val="000000" w:themeColor="text1"/>
        </w:rPr>
        <w:t>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w:t>
      </w:r>
      <w:ins w:id="25" w:author="Laurent Philippot" w:date="2024-05-20T15:58:00Z">
        <w:r w:rsidR="00DE75F1">
          <w:rPr>
            <w:rFonts w:ascii="Arial" w:hAnsi="Arial" w:cs="Arial"/>
            <w:color w:val="000000" w:themeColor="text1"/>
          </w:rPr>
          <w:t>a</w:t>
        </w:r>
      </w:ins>
      <w:del w:id="26" w:author="Laurent Philippot" w:date="2024-05-20T15:58:00Z">
        <w:r w:rsidR="00401A9A" w:rsidRPr="00157A05" w:rsidDel="00DE75F1">
          <w:rPr>
            <w:rFonts w:ascii="Arial" w:hAnsi="Arial" w:cs="Arial"/>
            <w:color w:val="000000" w:themeColor="text1"/>
          </w:rPr>
          <w:delText>e</w:delText>
        </w:r>
      </w:del>
      <w:r w:rsidR="00401A9A" w:rsidRPr="00157A05">
        <w:rPr>
          <w:rFonts w:ascii="Arial" w:hAnsi="Arial" w:cs="Arial"/>
          <w:color w:val="000000" w:themeColor="text1"/>
        </w:rPr>
        <w:t>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GenoScreen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7127E02E" w14:textId="77777777" w:rsidR="004708B0" w:rsidRPr="00157A05" w:rsidRDefault="004708B0" w:rsidP="0063031D">
      <w:pPr>
        <w:spacing w:after="0" w:line="480" w:lineRule="auto"/>
        <w:ind w:firstLine="720"/>
        <w:jc w:val="both"/>
        <w:rPr>
          <w:rFonts w:ascii="Arial" w:hAnsi="Arial" w:cs="Arial"/>
          <w:color w:val="000000" w:themeColor="text1"/>
        </w:rPr>
      </w:pPr>
    </w:p>
    <w:p w14:paraId="21D03C13" w14:textId="77777777" w:rsidR="00A54115" w:rsidRPr="00157A05" w:rsidRDefault="007900E0" w:rsidP="0063031D">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4C9D6604" w14:textId="06CA0601" w:rsidR="0023608A" w:rsidRPr="00157A05" w:rsidRDefault="005512B1" w:rsidP="0063031D">
      <w:pPr>
        <w:spacing w:after="0" w:line="480" w:lineRule="auto"/>
        <w:jc w:val="both"/>
        <w:rPr>
          <w:rFonts w:ascii="Arial" w:hAnsi="Arial" w:cs="Arial"/>
          <w:lang w:val="fr-FR"/>
        </w:rPr>
      </w:pPr>
      <w:r w:rsidRPr="00157A05">
        <w:rPr>
          <w:rFonts w:ascii="Arial" w:hAnsi="Arial" w:cs="Arial"/>
        </w:rPr>
        <w:lastRenderedPageBreak/>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w:t>
      </w:r>
      <w:hyperlink r:id="rId8" w:history="1">
        <w:r w:rsidR="00230937" w:rsidRPr="003B759B">
          <w:rPr>
            <w:rStyle w:val="Hyperlink"/>
            <w:rFonts w:ascii="Arial" w:hAnsi="Arial" w:cs="Arial"/>
          </w:rPr>
          <w:t>https://github.com/miasungeunlee/AMOA-SEQ/tree/main</w:t>
        </w:r>
      </w:hyperlink>
      <w:r w:rsidR="00B55676" w:rsidRPr="00157A05">
        <w:rPr>
          <w:rFonts w:ascii="Arial" w:hAnsi="Arial" w:cs="Arial"/>
        </w:rPr>
        <w:t>)</w:t>
      </w:r>
      <w:r w:rsidR="00230937">
        <w:rPr>
          <w:rFonts w:ascii="Arial" w:hAnsi="Arial" w:cs="Arial"/>
        </w:rPr>
        <w:t xml:space="preserve"> (Lee, 2024)</w:t>
      </w:r>
      <w:r w:rsidR="00380ED5">
        <w:rPr>
          <w:rFonts w:ascii="Arial" w:hAnsi="Arial" w:cs="Arial"/>
        </w:rPr>
        <w:t>.</w:t>
      </w:r>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3622F6">
        <w:rPr>
          <w:rFonts w:ascii="Arial" w:hAnsi="Arial" w:cs="Arial"/>
        </w:rPr>
        <w:instrText xml:space="preserve"> ADDIN ZOTERO_ITEM CSL_CITATION {"citationID":"kqHPO7ob","properties":{"formattedCitation":"(Callahan et al., 2016)","plainCitation":"(Callahan et al., 2016)","noteIndex":0},"citationItems":[{"id":"6ES4bO4L/SqzFDFPw","uris":["http://zotero.org/users/local/JetUa067/items/35MAYWQ2"],"itemData":{"id":96,"type":"article-journal","abstract":"DADA2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(maxN</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0, truncQ</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r w:rsidR="000D5B16" w:rsidRPr="00157A05">
        <w:rPr>
          <w:rFonts w:ascii="Arial" w:hAnsi="Arial" w:cs="Arial"/>
        </w:rPr>
        <w:t xml:space="preserve">rm.phix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TRUE, and maxEE</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SeqKit </w:t>
      </w:r>
      <w:r w:rsidR="00574389" w:rsidRPr="00157A05">
        <w:rPr>
          <w:rFonts w:ascii="Arial" w:hAnsi="Arial" w:cs="Arial"/>
        </w:rPr>
        <w:fldChar w:fldCharType="begin"/>
      </w:r>
      <w:r w:rsidR="003622F6">
        <w:rPr>
          <w:rFonts w:ascii="Arial" w:hAnsi="Arial" w:cs="Arial"/>
        </w:rPr>
        <w:instrText xml:space="preserve"> ADDIN ZOTERO_ITEM CSL_CITATION {"citationID":"3PZB0TJ5","properties":{"formattedCitation":"(Shen et al., 2016)","plainCitation":"(Shen et al., 2016)","noteIndex":0},"citationItems":[{"id":"6ES4bO4L/kin7y7VP","uris":["http://zotero.org/users/local/JetUa067/items/2P2LSN2Z"],"itemData":{"id":98,"type":"article-journal","abstract":"FASTA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BLASTx </w:t>
      </w:r>
      <w:r w:rsidR="00B7272D" w:rsidRPr="00157A05">
        <w:rPr>
          <w:rFonts w:ascii="Arial" w:hAnsi="Arial" w:cs="Arial"/>
        </w:rPr>
        <w:fldChar w:fldCharType="begin"/>
      </w:r>
      <w:r w:rsidR="003622F6">
        <w:rPr>
          <w:rFonts w:ascii="Arial" w:hAnsi="Arial" w:cs="Arial"/>
        </w:rPr>
        <w:instrText xml:space="preserve"> ADDIN ZOTERO_ITEM CSL_CITATION {"citationID":"oA4DDwDj","properties":{"formattedCitation":"(Buchfink et al., 2021)","plainCitation":"(Buchfink et al., 2021)","noteIndex":0},"citationItems":[{"id":"6ES4bO4L/aZEZ26c1","uris":["http://zotero.org/users/local/JetUa067/items/3DVHJAGT"],"itemData":{"id":113,"type":"article-journal","abstract":"We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3622F6">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2022)","noteIndex":0},"citationItems":[{"id":"6ES4bO4L/6mBSS8xP","uris":["http://zotero.org/users/local/JetUa067/items/36IBIRC2"],"itemData":{"id":102,"type":"article-journal","abstract":"BACKGROUND: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I."},{"family":"Gubry-Rangin","given":"Cécile"}],"issued":{"date-parts":[["2019",7,4]]}}},{"id":"6ES4bO4L/S7aLRTTM","uris":["http://zotero.org/users/local/JetUa067/items/XGE8NHL8"],"itemData":{"id":100,"type":"article-journal","abstract":"Ammonia-oxidising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6ES4bO4L/pM0cTXue","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230937">
        <w:rPr>
          <w:rFonts w:ascii="Arial" w:hAnsi="Arial" w:cs="Arial"/>
          <w:lang w:val="fr-FR"/>
        </w:rPr>
        <w:t xml:space="preserve"> </w:t>
      </w:r>
      <w:r w:rsidR="00230937" w:rsidRPr="00157A05">
        <w:rPr>
          <w:rFonts w:ascii="Arial" w:hAnsi="Arial" w:cs="Arial"/>
        </w:rPr>
        <w:t>(</w:t>
      </w:r>
      <w:hyperlink r:id="rId9" w:history="1">
        <w:r w:rsidR="00230937" w:rsidRPr="003B759B">
          <w:rPr>
            <w:rStyle w:val="Hyperlink"/>
            <w:rFonts w:ascii="Arial" w:hAnsi="Arial" w:cs="Arial"/>
          </w:rPr>
          <w:t>https://github.com/miasungeunlee/AMOA-SEQ/tree/main</w:t>
        </w:r>
      </w:hyperlink>
      <w:r w:rsidR="00230937" w:rsidRPr="00157A05">
        <w:rPr>
          <w:rFonts w:ascii="Arial" w:hAnsi="Arial" w:cs="Arial"/>
        </w:rPr>
        <w:t>)</w:t>
      </w:r>
      <w:r w:rsidR="00230937">
        <w:rPr>
          <w:rFonts w:ascii="Arial" w:hAnsi="Arial" w:cs="Arial"/>
        </w:rPr>
        <w:t xml:space="preserve"> </w:t>
      </w:r>
      <w:r w:rsidR="00230937">
        <w:rPr>
          <w:rFonts w:ascii="Arial" w:hAnsi="Arial" w:cs="Arial"/>
          <w:lang w:val="fr-FR"/>
        </w:rPr>
        <w:t>(</w:t>
      </w:r>
      <w:r w:rsidR="00230937" w:rsidRPr="00453817">
        <w:rPr>
          <w:rFonts w:ascii="Arial" w:hAnsi="Arial" w:cs="Arial"/>
          <w:highlight w:val="yellow"/>
          <w:lang w:val="fr-FR"/>
        </w:rPr>
        <w:t>Lee, 2024</w:t>
      </w:r>
      <w:r w:rsidR="00230937">
        <w:rPr>
          <w:rFonts w:ascii="Arial" w:hAnsi="Arial" w:cs="Arial"/>
          <w:lang w:val="fr-FR"/>
        </w:rPr>
        <w:t>).</w:t>
      </w:r>
    </w:p>
    <w:p w14:paraId="4D5F7B5F" w14:textId="77777777" w:rsidR="004708B0" w:rsidRPr="00157A05" w:rsidRDefault="004708B0" w:rsidP="0063031D">
      <w:pPr>
        <w:spacing w:after="0" w:line="480" w:lineRule="auto"/>
        <w:jc w:val="both"/>
        <w:rPr>
          <w:rFonts w:ascii="Arial" w:hAnsi="Arial" w:cs="Arial"/>
          <w:lang w:val="fr-FR"/>
        </w:rPr>
      </w:pPr>
    </w:p>
    <w:p w14:paraId="630CD622" w14:textId="77777777" w:rsidR="008D274B" w:rsidRPr="00157A05" w:rsidRDefault="008D274B" w:rsidP="0063031D">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7E7FC265" w14:textId="225FEEC3" w:rsidR="00157A05" w:rsidRDefault="009D17A0" w:rsidP="0063031D">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3622F6">
        <w:rPr>
          <w:rFonts w:ascii="Arial" w:hAnsi="Arial" w:cs="Arial"/>
        </w:rPr>
        <w:instrText xml:space="preserve"> ADDIN ZOTERO_ITEM CSL_CITATION {"citationID":"Hvv4MGo0","properties":{"formattedCitation":"(Muyzer et al., 1993)","plainCitation":"(Muyzer et al., 1993)","noteIndex":0},"citationItems":[{"id":"6ES4bO4L/QxerO3aI","uris":["http://zotero.org/users/local/JetUa067/items/KAVMDA8G"],"itemData":{"id":118,"type":"article-journal","abstract":"We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 xml:space="preserve">(Muyzer et al., </w:t>
      </w:r>
      <w:r w:rsidR="004C1658" w:rsidRPr="00157A05">
        <w:rPr>
          <w:rFonts w:ascii="Arial" w:hAnsi="Arial" w:cs="Arial"/>
        </w:rPr>
        <w:lastRenderedPageBreak/>
        <w:t>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3622F6">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2003)","dontUpdate":true,"noteIndex":0},"citationItems":[{"id":"6ES4bO4L/eikO5Bq8","uris":["http://zotero.org/users/local/JetUa067/items/SN8UBN82"],"itemData":{"id":130,"type":"article-journal","abstract":"Nitrate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6ES4bO4L/GZSfuCEw","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r w:rsidR="0098402A">
        <w:rPr>
          <w:rFonts w:ascii="Arial" w:hAnsi="Arial" w:cs="Arial"/>
        </w:rPr>
        <w:t>)</w:t>
      </w:r>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74440E">
        <w:rPr>
          <w:rFonts w:ascii="Arial" w:hAnsi="Arial" w:cs="Arial"/>
        </w:rPr>
        <w:t xml:space="preserve"> </w:t>
      </w:r>
      <w:r w:rsidR="0074440E">
        <w:rPr>
          <w:rFonts w:ascii="Arial" w:hAnsi="Arial" w:cs="Arial"/>
        </w:rPr>
        <w:fldChar w:fldCharType="begin"/>
      </w:r>
      <w:r w:rsidR="0074440E">
        <w:rPr>
          <w:rFonts w:ascii="Arial" w:hAnsi="Arial" w:cs="Arial"/>
        </w:rPr>
        <w:instrText xml:space="preserve"> ADDIN ZOTERO_ITEM CSL_CITATION {"citationID":"o7EHcqG4","properties":{"formattedCitation":"(Bru et al., 2011; Leininger et al., 2006)","plainCitation":"(Bru et al., 2011; Leininger et al., 2006)","noteIndex":0},"citationItems":[{"id":234,"uris":["http://zotero.org/users/local/4LgJUJlW/items/GVGZBYB4"],"itemData":{"id":234,"type":"article-journal","abstract":"Abstract\n            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31 500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Journal","DOI":"10.1038/ismej.2010.130","ISSN":"1751-7362, 1751-7370","issue":"3","language":"en","license":"https://academic.oup.com/pages/standard-publication-reuse-rights","page":"532-542","source":"DOI.org (Crossref)","title":"Determinants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3,1]]}}},{"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74440E">
        <w:rPr>
          <w:rFonts w:ascii="Arial" w:hAnsi="Arial" w:cs="Arial"/>
        </w:rPr>
        <w:fldChar w:fldCharType="separate"/>
      </w:r>
      <w:r w:rsidR="0074440E">
        <w:rPr>
          <w:rFonts w:ascii="Arial" w:hAnsi="Arial" w:cs="Arial"/>
          <w:noProof/>
        </w:rPr>
        <w:t>(Bru et al., 2011; Leininger et al., 2006)</w:t>
      </w:r>
      <w:r w:rsidR="0074440E">
        <w:rPr>
          <w:rFonts w:ascii="Arial" w:hAnsi="Arial" w:cs="Arial"/>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3622F6">
        <w:rPr>
          <w:rFonts w:ascii="Arial" w:hAnsi="Arial" w:cs="Arial"/>
          <w:bCs/>
          <w:color w:val="000000" w:themeColor="text1"/>
        </w:rPr>
        <w:instrText xml:space="preserve"> ADDIN ZOTERO_ITEM CSL_CITATION {"citationID":"b0B2HYdR","properties":{"formattedCitation":"(Pjevac et al., 2017)","plainCitation":"(Pjevac et al., 2017)","noteIndex":0},"citationItems":[{"id":"6ES4bO4L/JEoI2vRr","uris":["http://zotero.org/users/local/JetUa067/items/MD54R4SA"],"itemData":{"id":128,"type":"article-journal","abstract":"Nitrification,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the Takyon™ low ROX SYBR 2X MasterMix blue dTTP (Eurogentec</w:t>
      </w:r>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(pGEM-T)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06519A0D" w14:textId="77777777" w:rsidR="0098402A" w:rsidRDefault="0098402A" w:rsidP="0063031D">
      <w:pPr>
        <w:spacing w:after="0" w:line="480" w:lineRule="auto"/>
        <w:jc w:val="both"/>
        <w:rPr>
          <w:rFonts w:ascii="Arial" w:hAnsi="Arial" w:cs="Arial"/>
        </w:rPr>
      </w:pPr>
    </w:p>
    <w:p w14:paraId="038F93DB" w14:textId="77777777" w:rsidR="00A54115" w:rsidRPr="00157A05" w:rsidRDefault="00D71595" w:rsidP="0063031D">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3627F5B3" w14:textId="6AC9608A" w:rsidR="00BA0583" w:rsidRDefault="00A8009C" w:rsidP="0063031D">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w:t>
      </w:r>
      <w:r w:rsidR="00A726A6" w:rsidRPr="00230937">
        <w:rPr>
          <w:rFonts w:ascii="Arial" w:hAnsi="Arial" w:cs="Arial"/>
          <w:highlight w:val="yellow"/>
          <w:rPrChange w:id="27" w:author="Ari Fina Bintarti" w:date="2024-05-13T10:38:00Z">
            <w:rPr>
              <w:rFonts w:ascii="Arial" w:hAnsi="Arial" w:cs="Arial"/>
            </w:rPr>
          </w:rPrChange>
        </w:rPr>
        <w:t>R Core Team</w:t>
      </w:r>
      <w:r w:rsidR="00560F9B" w:rsidRPr="00230937">
        <w:rPr>
          <w:rFonts w:ascii="Arial" w:hAnsi="Arial" w:cs="Arial"/>
          <w:highlight w:val="yellow"/>
          <w:rPrChange w:id="28" w:author="Ari Fina Bintarti" w:date="2024-05-13T10:38:00Z">
            <w:rPr>
              <w:rFonts w:ascii="Arial" w:hAnsi="Arial" w:cs="Arial"/>
            </w:rPr>
          </w:rPrChange>
        </w:rPr>
        <w:t xml:space="preserve">, </w:t>
      </w:r>
      <w:r w:rsidR="00A726A6" w:rsidRPr="00230937">
        <w:rPr>
          <w:rFonts w:ascii="Arial" w:hAnsi="Arial" w:cs="Arial"/>
          <w:highlight w:val="yellow"/>
          <w:rPrChange w:id="29" w:author="Ari Fina Bintarti" w:date="2024-05-13T10:38:00Z">
            <w:rPr>
              <w:rFonts w:ascii="Arial" w:hAnsi="Arial" w:cs="Arial"/>
            </w:rPr>
          </w:rPrChange>
        </w:rPr>
        <w:t>2023</w:t>
      </w:r>
      <w:r w:rsidR="00A726A6" w:rsidRPr="00157A05">
        <w:rPr>
          <w:rFonts w:ascii="Arial" w:hAnsi="Arial" w:cs="Arial"/>
        </w:rPr>
        <w:t>)</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w:t>
      </w:r>
      <w:r w:rsidR="00315A31" w:rsidRPr="00230937">
        <w:rPr>
          <w:rFonts w:ascii="Arial" w:hAnsi="Arial" w:cs="Arial"/>
          <w:highlight w:val="yellow"/>
        </w:rPr>
        <w:t>Oksanen et al., 2022</w:t>
      </w:r>
      <w:r w:rsidR="00315A31" w:rsidRPr="00157A05">
        <w:rPr>
          <w:rFonts w:ascii="Arial" w:hAnsi="Arial" w:cs="Arial"/>
        </w:rPr>
        <w:t>)</w:t>
      </w:r>
      <w:r w:rsidR="0007341E" w:rsidRPr="00157A05">
        <w:rPr>
          <w:rFonts w:ascii="Arial" w:hAnsi="Arial" w:cs="Arial"/>
        </w:rPr>
        <w:t xml:space="preserve">. </w:t>
      </w:r>
    </w:p>
    <w:p w14:paraId="3609B642" w14:textId="683B19C7" w:rsidR="004F573D" w:rsidRDefault="0096146A" w:rsidP="0063031D">
      <w:pPr>
        <w:spacing w:after="0" w:line="480" w:lineRule="auto"/>
        <w:ind w:firstLine="720"/>
        <w:jc w:val="both"/>
        <w:rPr>
          <w:rFonts w:ascii="Arial" w:hAnsi="Arial" w:cs="Arial"/>
        </w:rPr>
      </w:pPr>
      <w:r>
        <w:rPr>
          <w:rFonts w:ascii="Arial" w:hAnsi="Arial" w:cs="Arial"/>
        </w:rPr>
        <w:lastRenderedPageBreak/>
        <w:t>The significance of treatment effects (drought, cropping system, and sampling date) as well as the</w:t>
      </w:r>
      <w:r w:rsidR="0098402A">
        <w:rPr>
          <w:rFonts w:ascii="Arial" w:hAnsi="Arial" w:cs="Arial"/>
        </w:rPr>
        <w:t>ir</w:t>
      </w:r>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E63C46">
        <w:rPr>
          <w:rFonts w:ascii="Arial" w:hAnsi="Arial" w:cs="Arial"/>
        </w:rPr>
        <w:t>and on</w:t>
      </w:r>
      <w:r w:rsidR="00472190">
        <w:rPr>
          <w:rFonts w:ascii="Arial" w:hAnsi="Arial" w:cs="Arial"/>
        </w:rPr>
        <w:t xml:space="preserve"> average N2O flux </w:t>
      </w:r>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w:t>
      </w:r>
      <w:r w:rsidRPr="00230937">
        <w:rPr>
          <w:rFonts w:ascii="Arial" w:hAnsi="Arial" w:cs="Arial"/>
          <w:highlight w:val="yellow"/>
        </w:rPr>
        <w:t>Kassambara, 2023</w:t>
      </w:r>
      <w:r w:rsidRPr="00157A05">
        <w:rPr>
          <w:rFonts w:ascii="Arial" w:hAnsi="Arial" w:cs="Arial"/>
        </w:rPr>
        <w:t>).</w:t>
      </w:r>
      <w:r>
        <w:rPr>
          <w:rFonts w:ascii="Arial" w:hAnsi="Arial" w:cs="Arial"/>
        </w:rPr>
        <w:t xml:space="preserve"> </w:t>
      </w:r>
      <w:r w:rsidRPr="00157A05">
        <w:rPr>
          <w:rFonts w:ascii="Arial" w:hAnsi="Arial" w:cs="Arial"/>
        </w:rPr>
        <w:t>We identified any outliers and verified the normality and homoscedasticity of the data using Saphiro-Wilk and Levene’s test, respectively</w:t>
      </w:r>
      <w:ins w:id="30" w:author="Laurent Philippot" w:date="2024-05-18T15:48:00Z">
        <w:r w:rsidR="00453817">
          <w:rPr>
            <w:rFonts w:ascii="Arial" w:hAnsi="Arial" w:cs="Arial"/>
          </w:rPr>
          <w:t>,</w:t>
        </w:r>
      </w:ins>
      <w:r w:rsidRPr="00157A05">
        <w:rPr>
          <w:rFonts w:ascii="Arial" w:hAnsi="Arial" w:cs="Arial"/>
        </w:rPr>
        <w:t xml:space="preserve"> </w:t>
      </w:r>
      <w:r w:rsidR="00284B5F">
        <w:rPr>
          <w:rFonts w:ascii="Arial" w:hAnsi="Arial" w:cs="Arial"/>
        </w:rPr>
        <w:t>implemented in</w:t>
      </w:r>
      <w:r w:rsidR="00284B5F" w:rsidRPr="00157A05">
        <w:rPr>
          <w:rFonts w:ascii="Arial" w:hAnsi="Arial" w:cs="Arial"/>
        </w:rPr>
        <w:t xml:space="preserve"> </w:t>
      </w:r>
      <w:r w:rsidRPr="00157A05">
        <w:rPr>
          <w:rFonts w:ascii="Arial" w:hAnsi="Arial" w:cs="Arial"/>
        </w:rPr>
        <w:t>the rstatix package</w:t>
      </w:r>
      <w:r>
        <w:rPr>
          <w:rFonts w:ascii="Arial" w:hAnsi="Arial" w:cs="Arial"/>
        </w:rPr>
        <w:t>.</w:t>
      </w:r>
      <w:r w:rsidR="00B55D4C">
        <w:rPr>
          <w:rFonts w:ascii="Arial" w:hAnsi="Arial" w:cs="Arial"/>
        </w:rPr>
        <w:t xml:space="preserve"> </w:t>
      </w:r>
      <w:r w:rsidR="00472190">
        <w:rPr>
          <w:rFonts w:ascii="Arial" w:hAnsi="Arial" w:cs="Arial"/>
        </w:rPr>
        <w:t>Data transformation of the r</w:t>
      </w:r>
      <w:r w:rsidR="00B55D4C">
        <w:rPr>
          <w:rFonts w:ascii="Arial" w:hAnsi="Arial" w:cs="Arial"/>
        </w:rPr>
        <w:t>esponse variables w</w:t>
      </w:r>
      <w:r w:rsidR="00230937">
        <w:rPr>
          <w:rFonts w:ascii="Arial" w:hAnsi="Arial" w:cs="Arial"/>
        </w:rPr>
        <w:t>as</w:t>
      </w:r>
      <w:r w:rsidR="00472190">
        <w:rPr>
          <w:rFonts w:ascii="Arial" w:hAnsi="Arial" w:cs="Arial"/>
        </w:rPr>
        <w:t xml:space="preserve"> performed when </w:t>
      </w:r>
      <w:r w:rsidR="00DB1FE4">
        <w:rPr>
          <w:rFonts w:ascii="Arial" w:hAnsi="Arial" w:cs="Arial"/>
        </w:rPr>
        <w:t>necessary,</w:t>
      </w:r>
      <w:r w:rsidR="00472190">
        <w:rPr>
          <w:rFonts w:ascii="Arial" w:hAnsi="Arial" w:cs="Arial"/>
        </w:rPr>
        <w:t xml:space="preserve"> using</w:t>
      </w:r>
      <w:r w:rsidR="00B55D4C">
        <w:rPr>
          <w:rFonts w:ascii="Arial" w:hAnsi="Arial" w:cs="Arial"/>
        </w:rPr>
        <w:t xml:space="preserve"> log</w:t>
      </w:r>
      <w:r w:rsidR="00DB1FE4">
        <w:rPr>
          <w:rFonts w:ascii="Arial" w:hAnsi="Arial" w:cs="Arial"/>
        </w:rPr>
        <w:t xml:space="preserve"> or cube root transformation</w:t>
      </w:r>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ins w:id="31" w:author="Ari Fina Bintarti" w:date="2024-05-13T10:47:00Z">
        <w:r w:rsidR="007E7820">
          <w:rPr>
            <w:rFonts w:ascii="Arial" w:hAnsi="Arial" w:cs="Arial"/>
          </w:rPr>
          <w:t xml:space="preserve"> </w:t>
        </w:r>
      </w:ins>
      <w:r w:rsidR="007E7820">
        <w:rPr>
          <w:rFonts w:ascii="Arial" w:hAnsi="Arial" w:cs="Arial"/>
        </w:rPr>
        <w:fldChar w:fldCharType="begin"/>
      </w:r>
      <w:r w:rsidR="00C134B8">
        <w:rPr>
          <w:rFonts w:ascii="Arial" w:hAnsi="Arial" w:cs="Arial"/>
        </w:rPr>
        <w:instrText xml:space="preserve"> ADDIN ZOTERO_ITEM CSL_CITATION {"citationID":"K9hlkyPF","properties":{"formattedCitation":"(Benjamini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7E7820">
        <w:rPr>
          <w:rFonts w:ascii="Arial" w:hAnsi="Arial" w:cs="Arial"/>
        </w:rPr>
        <w:fldChar w:fldCharType="separate"/>
      </w:r>
      <w:r w:rsidR="00C134B8">
        <w:rPr>
          <w:rFonts w:ascii="Arial" w:hAnsi="Arial" w:cs="Arial"/>
          <w:noProof/>
        </w:rPr>
        <w:t>(Benjamini &amp; Hochberg, 1995)</w:t>
      </w:r>
      <w:r w:rsidR="007E7820">
        <w:rPr>
          <w:rFonts w:ascii="Arial" w:hAnsi="Arial" w:cs="Arial"/>
        </w:rPr>
        <w:fldChar w:fldCharType="end"/>
      </w:r>
      <w:r w:rsidR="00D26FB9" w:rsidRPr="00157A05">
        <w:rPr>
          <w:rFonts w:ascii="Arial" w:hAnsi="Arial" w:cs="Arial"/>
        </w:rPr>
        <w:t>.</w:t>
      </w:r>
    </w:p>
    <w:p w14:paraId="2DA1E0D6" w14:textId="06BDE502" w:rsidR="000043B3" w:rsidRPr="00630A62" w:rsidRDefault="00A71ABC" w:rsidP="0063031D">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772852">
        <w:rPr>
          <w:rFonts w:ascii="Arial" w:hAnsi="Arial" w:cs="Arial"/>
          <w:color w:val="000000"/>
          <w:lang w:val="en-GB"/>
        </w:rPr>
        <w:t xml:space="preserve">in bulk soil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while block and its combination with sampling date as the random factor to allow intercept to vary among block within time</w:t>
      </w:r>
      <w:r w:rsidR="00C9796A">
        <w:rPr>
          <w:rFonts w:ascii="Arial" w:hAnsi="Arial" w:cs="Arial"/>
        </w:rPr>
        <w:t xml:space="preserve"> </w:t>
      </w:r>
      <w:r w:rsidR="00C9796A">
        <w:rPr>
          <w:rFonts w:ascii="Arial" w:hAnsi="Arial" w:cs="Arial"/>
        </w:rPr>
        <w:fldChar w:fldCharType="begin"/>
      </w:r>
      <w:r w:rsidR="00C9796A">
        <w:rPr>
          <w:rFonts w:ascii="Arial" w:hAnsi="Arial" w:cs="Arial"/>
        </w:rPr>
        <w:instrText xml:space="preserve"> ADDIN ZOTERO_ITEM CSL_CITATION {"citationID":"ZQz4AtA1","properties":{"formattedCitation":"(Kuznetsova et al., 2017)","plainCitation":"(Kuznetsova et al., 2017)","noteIndex":0},"citationItems":[{"id":503,"uris":["http://zotero.org/users/local/4LgJUJlW/items/6GTPGUIQ"],"itemData":{"id":503,"type":"article-journal","abstract":"One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C9796A">
        <w:rPr>
          <w:rFonts w:ascii="Cambria Math" w:hAnsi="Cambria Math" w:cs="Cambria Math"/>
        </w:rPr>
        <w:instrText>ﬀ</w:instrText>
      </w:r>
      <w:r w:rsidR="00C9796A">
        <w:rPr>
          <w:rFonts w:ascii="Arial" w:hAnsi="Arial" w:cs="Arial"/>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C9796A">
        <w:rPr>
          <w:rFonts w:ascii="Cambria Math" w:hAnsi="Cambria Math" w:cs="Cambria Math"/>
        </w:rPr>
        <w:instrText>ﬀ</w:instrText>
      </w:r>
      <w:r w:rsidR="00C9796A">
        <w:rPr>
          <w:rFonts w:ascii="Arial" w:hAnsi="Arial" w:cs="Arial"/>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B."}],"accessed":{"date-parts":[["2024",5,13]]},"issued":{"date-parts":[["2017"]]}}}],"schema":"https://github.com/citation-style-language/schema/raw/master/csl-citation.json"} </w:instrText>
      </w:r>
      <w:r w:rsidR="00C9796A">
        <w:rPr>
          <w:rFonts w:ascii="Arial" w:hAnsi="Arial" w:cs="Arial"/>
        </w:rPr>
        <w:fldChar w:fldCharType="separate"/>
      </w:r>
      <w:r w:rsidR="00C9796A">
        <w:rPr>
          <w:rFonts w:ascii="Arial" w:hAnsi="Arial" w:cs="Arial"/>
          <w:noProof/>
        </w:rPr>
        <w:t>(Kuznetsova et al., 2017)</w:t>
      </w:r>
      <w:r w:rsidR="00C9796A">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w:t>
      </w:r>
      <w:r w:rsidR="003D4FC1" w:rsidRPr="0034338B">
        <w:rPr>
          <w:rFonts w:ascii="Arial" w:hAnsi="Arial" w:cs="Arial"/>
          <w:highlight w:val="yellow"/>
        </w:rPr>
        <w:t>Hartig, 2019</w:t>
      </w:r>
      <w:r w:rsidR="003D4FC1">
        <w:rPr>
          <w:rFonts w:ascii="Arial" w:hAnsi="Arial" w:cs="Arial"/>
        </w:rPr>
        <w:t>)</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ins w:id="32" w:author="Ari Fina Bintarti" w:date="2024-05-13T10:48:00Z">
        <w:r w:rsidR="00C134B8">
          <w:rPr>
            <w:rFonts w:ascii="Arial" w:hAnsi="Arial" w:cs="Arial"/>
          </w:rPr>
          <w:t xml:space="preserve"> </w:t>
        </w:r>
      </w:ins>
      <w:r w:rsidR="00C134B8">
        <w:rPr>
          <w:rFonts w:ascii="Arial" w:hAnsi="Arial" w:cs="Arial"/>
        </w:rPr>
        <w:fldChar w:fldCharType="begin"/>
      </w:r>
      <w:r w:rsidR="00C134B8">
        <w:rPr>
          <w:rFonts w:ascii="Arial" w:hAnsi="Arial" w:cs="Arial"/>
        </w:rPr>
        <w:instrText xml:space="preserve"> ADDIN ZOTERO_ITEM CSL_CITATION {"citationID":"L5n6E6kT","properties":{"formattedCitation":"(Benjamini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C134B8">
        <w:rPr>
          <w:rFonts w:ascii="Arial" w:hAnsi="Arial" w:cs="Arial"/>
        </w:rPr>
        <w:fldChar w:fldCharType="separate"/>
      </w:r>
      <w:r w:rsidR="00C134B8">
        <w:rPr>
          <w:rFonts w:ascii="Arial" w:hAnsi="Arial" w:cs="Arial"/>
          <w:noProof/>
        </w:rPr>
        <w:t>(Benjamini &amp; Hochberg, 1995)</w:t>
      </w:r>
      <w:r w:rsidR="00C134B8">
        <w:rPr>
          <w:rFonts w:ascii="Arial" w:hAnsi="Arial" w:cs="Arial"/>
        </w:rPr>
        <w:fldChar w:fldCharType="end"/>
      </w:r>
      <w:r w:rsidR="00754271">
        <w:rPr>
          <w:rFonts w:ascii="Arial" w:hAnsi="Arial" w:cs="Arial"/>
        </w:rPr>
        <w:t>.</w:t>
      </w:r>
    </w:p>
    <w:p w14:paraId="363B49EF" w14:textId="4FE91B85" w:rsidR="000E6204" w:rsidRDefault="00A45CC7" w:rsidP="0063031D">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w:t>
      </w:r>
      <w:r w:rsidR="00D72046">
        <w:rPr>
          <w:rFonts w:ascii="Arial" w:hAnsi="Arial" w:cs="Arial"/>
        </w:rPr>
        <w:lastRenderedPageBreak/>
        <w:t xml:space="preserve">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02AD3">
        <w:rPr>
          <w:rFonts w:ascii="Arial" w:hAnsi="Arial" w:cs="Arial"/>
        </w:rPr>
        <w:t xml:space="preserve">. We also performed </w:t>
      </w:r>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r w:rsidR="00BD79DB">
        <w:rPr>
          <w:rFonts w:ascii="Arial" w:hAnsi="Arial" w:cs="Arial"/>
        </w:rPr>
        <w:t>factor, and</w:t>
      </w:r>
      <w:r w:rsidR="00D02AD3">
        <w:rPr>
          <w:rFonts w:ascii="Arial" w:hAnsi="Arial" w:cs="Arial"/>
        </w:rPr>
        <w:t xml:space="preserve"> estimating the classification success by permuting the distance matrix for 9999 times</w:t>
      </w:r>
      <w:r w:rsidR="00BD79DB">
        <w:rPr>
          <w:rFonts w:ascii="Arial" w:hAnsi="Arial" w:cs="Arial"/>
        </w:rPr>
        <w:t xml:space="preserve"> </w:t>
      </w:r>
      <w:r w:rsidR="00BD79DB">
        <w:rPr>
          <w:rFonts w:ascii="Arial" w:hAnsi="Arial" w:cs="Arial"/>
        </w:rPr>
        <w:fldChar w:fldCharType="begin"/>
      </w:r>
      <w:r w:rsidR="00BD79DB">
        <w:rPr>
          <w:rFonts w:ascii="Arial" w:hAnsi="Arial" w:cs="Arial"/>
        </w:rPr>
        <w:instrText xml:space="preserve"> ADDIN ZOTERO_ITEM CSL_CITATION {"citationID":"vtZumM5X","properties":{"formattedCitation":"(Anderson &amp; Willis, 2003; Legendre &amp; Anderson, 1999)","plainCitation":"(Anderson &amp; Willis, 2003; Legendre &amp; Anderson, 1999)","noteIndex":0},"citationItems":[{"id":505,"uris":["http://zotero.org/users/local/4LgJUJlW/items/HX63HDZQ"],"itemData":{"id":505,"type":"article-journal","abstract":"A ﬂexible method is needed for constrained ordination on the basis of any distance or dissimilarity measure, which will display a cloud of multivariate points by reference to a speciﬁc a priori hypothesis. We suggest the use of principal coordinate analysis (PCO, metric MDS), followed by either a canonical discriminant analysis (CDA, when the hypothesis concerns groups) or a canonical correlation analysis (CCorA, when the hypothesis concerns relationships with environmental or other variables), to provide a ﬂexible and meaningful constrained ordination of ecological species abundance data. Called ‘‘CAP’’ for ‘‘Canonical Analysis of Principal coordinates,’’ this method will allow a constrained ordination to be done on the basis of any distance or dissimilarity measure. We describe CAP in detail, including how it can uncover patterns that are masked in an unconstrained MDS ordination. Canonical tests using permutations are also given, and we show how the method can be used (1) to place a new observation into the canonical space using only interpoint dissimilarities, (2) to classify observations and obtain misclassiﬁcation or residual errors, and (3) to correlate the original variables with patterns on canonical plots. Misclassiﬁcation error or residual error is used to obtain a non-arbitrary decision concerning the appropriate dimensionality of the response data cloud (number of PCO axes) for the ensuing canonical analysis. We suggest that a CAP ordination and an unconstrained ordination, such as MDS, together will provide important information for meaningful multivariate analyses of ecological data by reference to explicit a priori hypotheses.","container-title":"Ecology","DOI":"10.1890/0012-9658(2003)084[0511:CAOPCA]2.0.CO;2","ISSN":"0012-9658","issue":"2","journalAbbreviation":"Ecology","language":"en","license":"http://doi.wiley.com/10.1002/tdm_license_1","page":"511-525","source":"DOI.org (Crossref)","title":"CANONICAL ANALYSIS OF PRINCIPAL COORDINATES: A USEFUL METHOD OF CONSTRAINED ORDINATION FOR ECOLOGY","title-short":"CANONICAL ANALYSIS OF PRINCIPAL COORDINATES","volume":"84","author":[{"family":"Anderson","given":"Marti J."},{"family":"Willis","given":"Trevor J."}],"issued":{"date-parts":[["2003",2]]}}},{"id":507,"uris":["http://zotero.org/users/local/4LgJUJlW/items/S7Q8FJPN"],"itemData":{"id":507,"type":"article-journal","abstract":"We present a new multivariate technique for testing the signiﬁcance of individual terms in a multifactorial analysis-of-variance model for multispecies response variables. The technique will allow researchers to base analyses on measures of association (distance measures) that are ecologically relevant. In addition, unlike other distance-based hypothesis-testing techniques, this method allows tests of signiﬁcance of interaction terms in a linear model. The technique uses the existing method of redundancy analysis (RDA) but allows the analysis to be based on Bray-Curtis or other ecologically meaningful measures through the use of principal coordinate analysis (PCoA). Steps in the procedure include: (1) calculating a matrix of distances among replicates using a distance measure of choice (e.g., Bray-Curtis); (2) determining the principal coordinates (including a correction for negative eigenvalues, if necessary), which preserve these distances; (3) creating a matrix of dummy variables corresponding to the design of the experiment (i.e., individual terms in a linear model); (4) analyzing the relationship between the principal coordinates (species data) and the dummy variables (model) using RDA; and (5) implementing a test by permutation for particular statistics corresponding to the particular terms in the model. This method has certain advantages not shared by other multivariate testing procedures. We demonstrate the use of this technique with experimental ecological data from intertidal assemblages and show how the presence of signiﬁcant multivariate interactions can be interpreted. It is our view that distance-based RDA will be extremely useful to ecologists measuring multispecies responses to structured multifactorial experimental designs.","container-title":"Ecological Monographs","DOI":"10.1890/0012-9615(1999)069[0001:DBRATM]2.0.CO;2","ISSN":"0012-9615","issue":"1","journalAbbreviation":"Ecological Monographs","language":"en","license":"http://doi.wiley.com/10.1002/tdm_license_1.1","page":"1-24","source":"DOI.org (Crossref)","title":"DISTANCE-BASED REDUNDANCY ANALYSIS: TESTING MULTISPECIES RESPONSES IN MULTIFACTORIAL ECOLOGICAL EXPERIMENTS","title-short":"DISTANCE-BASED REDUNDANCY ANALYSIS","volume":"69","author":[{"family":"Legendre","given":"Pierre"},{"family":"Anderson","given":"Marti J."}],"issued":{"date-parts":[["1999",2]]}}}],"schema":"https://github.com/citation-style-language/schema/raw/master/csl-citation.json"} </w:instrText>
      </w:r>
      <w:r w:rsidR="00BD79DB">
        <w:rPr>
          <w:rFonts w:ascii="Arial" w:hAnsi="Arial" w:cs="Arial"/>
        </w:rPr>
        <w:fldChar w:fldCharType="separate"/>
      </w:r>
      <w:r w:rsidR="00BD79DB">
        <w:rPr>
          <w:rFonts w:ascii="Arial" w:hAnsi="Arial" w:cs="Arial"/>
          <w:noProof/>
        </w:rPr>
        <w:t>(Anderson &amp; Willis, 2003; Legendre &amp; Anderson, 1999)</w:t>
      </w:r>
      <w:r w:rsidR="00BD79DB">
        <w:rPr>
          <w:rFonts w:ascii="Arial" w:hAnsi="Arial" w:cs="Arial"/>
        </w:rPr>
        <w:fldChar w:fldCharType="end"/>
      </w:r>
      <w:r w:rsidR="00D72046">
        <w:rPr>
          <w:rFonts w:ascii="Arial" w:hAnsi="Arial" w:cs="Arial"/>
        </w:rPr>
        <w:t>.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853A82">
        <w:rPr>
          <w:rFonts w:ascii="Arial" w:hAnsi="Arial" w:cs="Arial"/>
        </w:rPr>
        <w:t xml:space="preserve"> (</w:t>
      </w:r>
      <w:r w:rsidR="00853A82" w:rsidRPr="00853A82">
        <w:rPr>
          <w:rFonts w:ascii="Arial" w:hAnsi="Arial" w:cs="Arial"/>
          <w:highlight w:val="yellow"/>
        </w:rPr>
        <w:t>Bittinger, 2020</w:t>
      </w:r>
      <w:r w:rsidR="00853A82">
        <w:rPr>
          <w:rFonts w:ascii="Arial" w:hAnsi="Arial" w:cs="Arial"/>
        </w:rPr>
        <w:t>)</w:t>
      </w:r>
      <w:r w:rsidR="00925BF1">
        <w:rPr>
          <w:rFonts w:ascii="Arial" w:hAnsi="Arial" w:cs="Arial"/>
        </w:rPr>
        <w:t>.</w:t>
      </w:r>
    </w:p>
    <w:p w14:paraId="1B9027A6" w14:textId="699EC06D" w:rsidR="004708B0" w:rsidRPr="00157A05" w:rsidRDefault="00BA0583" w:rsidP="0063031D">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w:t>
      </w:r>
      <w:r w:rsidR="00853A82">
        <w:rPr>
          <w:rFonts w:ascii="Arial" w:hAnsi="Arial" w:cs="Arial"/>
        </w:rPr>
        <w:t xml:space="preserve"> </w:t>
      </w:r>
      <w:r w:rsidR="00853A82">
        <w:rPr>
          <w:rFonts w:ascii="Arial" w:hAnsi="Arial" w:cs="Arial"/>
        </w:rPr>
        <w:fldChar w:fldCharType="begin"/>
      </w:r>
      <w:r w:rsidR="00853A82">
        <w:rPr>
          <w:rFonts w:ascii="Arial" w:hAnsi="Arial" w:cs="Arial"/>
        </w:rPr>
        <w:instrText xml:space="preserve"> ADDIN ZOTERO_ITEM CSL_CITATION {"citationID":"Zts3mO5k","properties":{"formattedCitation":"(McMurdie &amp; Holmes, 2013)","plainCitation":"(McMurdie &amp; Holmes, 2013)","noteIndex":0},"citationItems":[{"id":508,"uris":["http://zotero.org/users/local/4LgJUJlW/items/6UYXJW4D"],"itemData":{"id":508,"type":"article-journal","abstract":"Background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J."},{"family":"Holmes","given":"Susan"}],"issued":{"date-parts":[["2013",4,22]]}}}],"schema":"https://github.com/citation-style-language/schema/raw/master/csl-citation.json"} </w:instrText>
      </w:r>
      <w:r w:rsidR="00853A82">
        <w:rPr>
          <w:rFonts w:ascii="Arial" w:hAnsi="Arial" w:cs="Arial"/>
        </w:rPr>
        <w:fldChar w:fldCharType="separate"/>
      </w:r>
      <w:r w:rsidR="00853A82">
        <w:rPr>
          <w:rFonts w:ascii="Arial" w:hAnsi="Arial" w:cs="Arial"/>
          <w:noProof/>
        </w:rPr>
        <w:t>(McMurdie &amp; Holmes, 2013)</w:t>
      </w:r>
      <w:r w:rsidR="00853A82">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ins w:id="33" w:author="Laurent Philippot" w:date="2024-05-20T18:49:00Z">
                <w:rPr>
                  <w:rFonts w:ascii="Cambria Math" w:hAnsi="Cambria Math" w:cs="Arial"/>
                </w:rPr>
              </w:ins>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044DCC46" w14:textId="77777777" w:rsidR="004708B0" w:rsidRPr="00157A05" w:rsidRDefault="004708B0" w:rsidP="0063031D">
      <w:pPr>
        <w:spacing w:after="0" w:line="480" w:lineRule="auto"/>
        <w:jc w:val="both"/>
        <w:rPr>
          <w:rFonts w:ascii="Arial" w:hAnsi="Arial" w:cs="Arial"/>
        </w:rPr>
      </w:pPr>
      <m:oMathPara>
        <m:oMath>
          <m:r>
            <w:rPr>
              <w:rFonts w:ascii="Cambria Math" w:hAnsi="Cambria Math" w:cs="Arial"/>
            </w:rPr>
            <m:t>log</m:t>
          </m:r>
          <m:d>
            <m:dPr>
              <m:ctrlPr>
                <w:ins w:id="34" w:author="Laurent Philippot" w:date="2024-05-20T18:49:00Z">
                  <w:rPr>
                    <w:rFonts w:ascii="Cambria Math" w:hAnsi="Cambria Math" w:cs="Arial"/>
                  </w:rPr>
                </w:ins>
              </m:ctrlPr>
            </m:dPr>
            <m:e>
              <m:sSub>
                <m:sSubPr>
                  <m:ctrlPr>
                    <w:ins w:id="35" w:author="Laurent Philippot" w:date="2024-05-20T18:49:00Z">
                      <w:rPr>
                        <w:rFonts w:ascii="Cambria Math" w:hAnsi="Cambria Math" w:cs="Arial"/>
                      </w:rPr>
                    </w:ins>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36" w:author="Laurent Philippot" w:date="2024-05-20T18:49: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37" w:author="Laurent Philippot" w:date="2024-05-20T18:49: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38" w:author="Laurent Philippot" w:date="2024-05-20T18:49: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39" w:author="Laurent Philippot" w:date="2024-05-20T18:49:00Z">
                  <w:rPr>
                    <w:rFonts w:ascii="Cambria Math" w:hAnsi="Cambria Math" w:cs="Arial"/>
                  </w:rPr>
                </w:ins>
              </m:ctrlPr>
            </m:sSubPr>
            <m:e>
              <m:sSub>
                <m:sSubPr>
                  <m:ctrlPr>
                    <w:ins w:id="40" w:author="Laurent Philippot" w:date="2024-05-20T18:49: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ins w:id="41" w:author="Laurent Philippot" w:date="2024-05-20T18:49:00Z">
                  <w:rPr>
                    <w:rFonts w:ascii="Cambria Math" w:hAnsi="Cambria Math" w:cs="Arial"/>
                  </w:rPr>
                </w:ins>
              </m:ctrlPr>
            </m:dPr>
            <m:e>
              <m:r>
                <w:rPr>
                  <w:rFonts w:ascii="Cambria Math" w:hAnsi="Cambria Math" w:cs="Arial"/>
                </w:rPr>
                <m:t>0,</m:t>
              </m:r>
              <m:sSup>
                <m:sSupPr>
                  <m:ctrlPr>
                    <w:ins w:id="42" w:author="Laurent Philippot" w:date="2024-05-20T18:49:00Z">
                      <w:rPr>
                        <w:rFonts w:ascii="Cambria Math" w:hAnsi="Cambria Math" w:cs="Arial"/>
                      </w:rPr>
                    </w:ins>
                  </m:ctrlPr>
                </m:sSupPr>
                <m:e>
                  <m:r>
                    <w:rPr>
                      <w:rFonts w:ascii="Cambria Math" w:hAnsi="Cambria Math" w:cs="Arial"/>
                    </w:rPr>
                    <m:t>σ</m:t>
                  </m:r>
                </m:e>
                <m:sup>
                  <m:r>
                    <w:rPr>
                      <w:rFonts w:ascii="Cambria Math" w:hAnsi="Cambria Math" w:cs="Arial"/>
                    </w:rPr>
                    <m:t>2</m:t>
                  </m:r>
                </m:sup>
              </m:sSup>
            </m:e>
          </m:d>
        </m:oMath>
      </m:oMathPara>
    </w:p>
    <w:p w14:paraId="37A2390D" w14:textId="2081C2C3" w:rsidR="00B851AA" w:rsidRDefault="003A2BA7" w:rsidP="0063031D">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ins w:id="43" w:author="Laurent Philippot" w:date="2024-05-20T18:49:00Z">
                <w:rPr>
                  <w:rFonts w:ascii="Cambria Math" w:hAnsi="Cambria Math" w:cs="Arial"/>
                </w:rPr>
              </w:ins>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r w:rsidR="009B697D" w:rsidRPr="00157A05">
        <w:rPr>
          <w:rFonts w:ascii="Arial" w:hAnsi="Arial" w:cs="Arial"/>
          <w:color w:val="000000"/>
        </w:rPr>
        <w:t>glmmTMB</w:t>
      </w:r>
      <w:r w:rsidR="004708B0" w:rsidRPr="00157A05">
        <w:rPr>
          <w:rFonts w:ascii="Arial" w:hAnsi="Arial" w:cs="Arial"/>
          <w:color w:val="000000"/>
        </w:rPr>
        <w:t xml:space="preserve"> function of the</w:t>
      </w:r>
      <w:r w:rsidR="00BE2348" w:rsidRPr="00157A05">
        <w:rPr>
          <w:rFonts w:ascii="Arial" w:hAnsi="Arial" w:cs="Arial"/>
          <w:color w:val="000000"/>
        </w:rPr>
        <w:t xml:space="preserve"> glmmTMB</w:t>
      </w:r>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F40DA1">
        <w:rPr>
          <w:rFonts w:ascii="Arial" w:hAnsi="Arial" w:cs="Arial"/>
          <w:color w:val="000000"/>
        </w:rPr>
        <w:t xml:space="preserve"> </w:t>
      </w:r>
      <w:r w:rsidR="00F40DA1">
        <w:rPr>
          <w:rFonts w:ascii="Arial" w:hAnsi="Arial" w:cs="Arial"/>
          <w:color w:val="000000"/>
        </w:rPr>
        <w:fldChar w:fldCharType="begin"/>
      </w:r>
      <w:r w:rsidR="00F40DA1">
        <w:rPr>
          <w:rFonts w:ascii="Arial" w:hAnsi="Arial" w:cs="Arial"/>
          <w:color w:val="000000"/>
        </w:rPr>
        <w:instrText xml:space="preserve"> ADDIN ZOTERO_ITEM CSL_CITATION {"citationID":"CMTmI33f","properties":{"formattedCitation":"(Brooks et al., 2017)","plainCitation":"(Brooks et al., 2017)","noteIndex":0},"citationItems":[{"id":511,"uris":["http://zotero.org/users/local/4LgJUJlW/items/NCINFELD"],"itemData":{"id":511,"type":"article-journal","abstract":"Count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schema":"https://github.com/citation-style-language/schema/raw/master/csl-citation.json"} </w:instrText>
      </w:r>
      <w:r w:rsidR="00F40DA1">
        <w:rPr>
          <w:rFonts w:ascii="Arial" w:hAnsi="Arial" w:cs="Arial"/>
          <w:color w:val="000000"/>
        </w:rPr>
        <w:fldChar w:fldCharType="separate"/>
      </w:r>
      <w:r w:rsidR="00F40DA1">
        <w:rPr>
          <w:rFonts w:ascii="Arial" w:hAnsi="Arial" w:cs="Arial"/>
          <w:noProof/>
          <w:color w:val="000000"/>
        </w:rPr>
        <w:t>(Brooks et al., 2017)</w:t>
      </w:r>
      <w:r w:rsidR="00F40DA1">
        <w:rPr>
          <w:rFonts w:ascii="Arial" w:hAnsi="Arial" w:cs="Arial"/>
          <w:color w:val="000000"/>
        </w:rPr>
        <w:fldChar w:fldCharType="end"/>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xml:space="preserve">) </w:t>
      </w:r>
      <w:r w:rsidR="00876600">
        <w:rPr>
          <w:rFonts w:ascii="Arial" w:hAnsi="Arial" w:cs="Arial"/>
          <w:color w:val="000000"/>
        </w:rPr>
        <w:t>(</w:t>
      </w:r>
      <w:r w:rsidR="00876600" w:rsidRPr="00876600">
        <w:rPr>
          <w:rFonts w:ascii="Arial" w:hAnsi="Arial" w:cs="Arial"/>
          <w:color w:val="000000"/>
          <w:highlight w:val="yellow"/>
        </w:rPr>
        <w:t>Lenth 2024</w:t>
      </w:r>
      <w:r w:rsidR="00876600">
        <w:rPr>
          <w:rFonts w:ascii="Arial" w:hAnsi="Arial" w:cs="Arial"/>
          <w:color w:val="000000"/>
        </w:rPr>
        <w:t xml:space="preserve">) </w:t>
      </w:r>
      <w:r w:rsidR="00CE1CAB" w:rsidRPr="00157A05">
        <w:rPr>
          <w:rFonts w:ascii="Arial" w:hAnsi="Arial" w:cs="Arial"/>
          <w:color w:val="000000"/>
        </w:rPr>
        <w:t>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lastRenderedPageBreak/>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65737439" w14:textId="2A8C7E42" w:rsidR="00A0180A" w:rsidRDefault="00F06DAC" w:rsidP="0063031D">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w:t>
      </w:r>
      <w:r w:rsidR="00162DC7">
        <w:rPr>
          <w:rFonts w:ascii="Arial" w:hAnsi="Arial" w:cs="Arial"/>
          <w:color w:val="000000"/>
          <w:lang w:val="en-GB"/>
        </w:rPr>
        <w:fldChar w:fldCharType="begin"/>
      </w:r>
      <w:r w:rsidR="00162DC7">
        <w:rPr>
          <w:rFonts w:ascii="Arial" w:hAnsi="Arial" w:cs="Arial"/>
          <w:color w:val="000000"/>
          <w:lang w:val="en-GB"/>
        </w:rPr>
        <w:instrText xml:space="preserve"> ADDIN ZOTERO_ITEM CSL_CITATION {"citationID":"z93EyFkK","properties":{"formattedCitation":"(Liu et al., 2021)","plainCitation":"(Liu et al., 2021)","noteIndex":0},"citationItems":[{"id":512,"uris":["http://zotero.org/users/local/4LgJUJlW/items/5VK37R2Q"],"itemData":{"id":512,"type":"article-journal","abstract":"A large amount of sequencing data is produced in microbial community ecology studies using the high-throughput sequencing technique, especially amplicon-sequencing-based community data. After conducting the initial bioinformatic analysis of amplicon sequencing data, performing the subsequent statistics and data mining based on the operational taxonomic unit and taxonomic assignment tables is still complicated and time-consuming. To address this problem, we present an integrated R package-‘microeco’ as an analysis pipeline for treating microbial community and environmental data. This package was developed based on the R6 class system and combines a series of commonly used and advanced approaches in microbial community ecology research. The package includes classes for data preprocessing, taxa abundance plotting, venn diagram, alpha diversity analysis, beta diversity analysis, differential abundance test and indicator taxon analysis, environmental data analysis, null model analysis, network analysis and functional analysis. Each class is designed to provide a set of approaches that can be easily accessible to users. Compared with other R packages in the microbial ecology field, the microeco package is fast, flexible and modularized to use and provides powerful and convenient tools for researchers. The microeco package can be installed from CRAN (The Comprehensive R Archive Network) or github (https://github.com/ChiLiubio/microeco).","container-title":"FEMS Microbiology Ecology","DOI":"10.1093/femsec/fiaa255","ISSN":"0168-6496","issue":"2","journalAbbreviation":"FEMS Microbiology Ecology","page":"fiaa255","source":"Silverchair","title":"microeco: an R package for data mining in microbial community ecology","title-short":"microeco","volume":"97","author":[{"family":"Liu","given":"Chi"},{"family":"Cui","given":"Yaoming"},{"family":"Li","given":"Xiangzhen"},{"family":"Yao","given":"Minjie"}],"issued":{"date-parts":[["2021",2,1]]}}}],"schema":"https://github.com/citation-style-language/schema/raw/master/csl-citation.json"} </w:instrText>
      </w:r>
      <w:r w:rsidR="00162DC7">
        <w:rPr>
          <w:rFonts w:ascii="Arial" w:hAnsi="Arial" w:cs="Arial"/>
          <w:color w:val="000000"/>
          <w:lang w:val="en-GB"/>
        </w:rPr>
        <w:fldChar w:fldCharType="separate"/>
      </w:r>
      <w:r w:rsidR="00162DC7">
        <w:rPr>
          <w:rFonts w:ascii="Arial" w:hAnsi="Arial" w:cs="Arial"/>
          <w:noProof/>
          <w:color w:val="000000"/>
          <w:lang w:val="en-GB"/>
        </w:rPr>
        <w:t>(Liu et al., 2021)</w:t>
      </w:r>
      <w:r w:rsidR="00162DC7">
        <w:rPr>
          <w:rFonts w:ascii="Arial" w:hAnsi="Arial" w:cs="Arial"/>
          <w:color w:val="000000"/>
          <w:lang w:val="en-GB"/>
        </w:rPr>
        <w:fldChar w:fldCharType="end"/>
      </w:r>
      <w:r w:rsidR="00162DC7">
        <w:rPr>
          <w:rFonts w:ascii="Arial" w:hAnsi="Arial" w:cs="Arial"/>
          <w:color w:val="000000"/>
          <w:lang w:val="en-GB"/>
        </w:rPr>
        <w:t xml:space="preserve"> </w:t>
      </w:r>
      <w:r w:rsidR="00EE563D">
        <w:rPr>
          <w:rFonts w:ascii="Arial" w:hAnsi="Arial" w:cs="Arial"/>
          <w:color w:val="000000"/>
          <w:lang w:val="en-GB"/>
        </w:rPr>
        <w:t>and ggcor package (v.0.9.4.3)</w:t>
      </w:r>
      <w:r w:rsidR="00A0180A">
        <w:rPr>
          <w:rFonts w:ascii="Arial" w:hAnsi="Arial" w:cs="Arial"/>
          <w:color w:val="000000"/>
          <w:lang w:val="en-GB"/>
        </w:rPr>
        <w:t xml:space="preserve"> </w:t>
      </w:r>
      <w:r w:rsidR="00EE563D">
        <w:rPr>
          <w:rFonts w:ascii="Arial" w:hAnsi="Arial" w:cs="Arial"/>
          <w:color w:val="000000"/>
          <w:lang w:val="en-GB"/>
        </w:rPr>
        <w:t>(</w:t>
      </w:r>
      <w:r w:rsidR="00EE563D" w:rsidRPr="00162DC7">
        <w:rPr>
          <w:rFonts w:ascii="Arial" w:hAnsi="Arial" w:cs="Arial"/>
          <w:color w:val="000000"/>
          <w:highlight w:val="yellow"/>
          <w:lang w:val="en-GB"/>
        </w:rPr>
        <w:t>Huang et al.</w:t>
      </w:r>
      <w:r w:rsidR="00162DC7" w:rsidRPr="00162DC7">
        <w:rPr>
          <w:rFonts w:ascii="Arial" w:hAnsi="Arial" w:cs="Arial"/>
          <w:color w:val="000000"/>
          <w:highlight w:val="yellow"/>
          <w:lang w:val="en-GB"/>
        </w:rPr>
        <w:t>,</w:t>
      </w:r>
      <w:r w:rsidR="00EE563D" w:rsidRPr="00162DC7">
        <w:rPr>
          <w:rFonts w:ascii="Arial" w:hAnsi="Arial" w:cs="Arial"/>
          <w:color w:val="000000"/>
          <w:highlight w:val="yellow"/>
          <w:lang w:val="en-GB"/>
        </w:rPr>
        <w:t xml:space="preserve"> 2020</w:t>
      </w:r>
      <w:r w:rsidR="00EE563D">
        <w:rPr>
          <w:rFonts w:ascii="Arial" w:hAnsi="Arial" w:cs="Arial"/>
          <w:color w:val="000000"/>
          <w:lang w:val="en-GB"/>
        </w:rPr>
        <w:t>)</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method</w:t>
      </w:r>
      <w:r w:rsidR="00C134B8">
        <w:rPr>
          <w:rFonts w:ascii="Arial" w:hAnsi="Arial" w:cs="Arial"/>
        </w:rPr>
        <w:t xml:space="preserve"> </w:t>
      </w:r>
      <w:r w:rsidR="00C134B8">
        <w:rPr>
          <w:rFonts w:ascii="Arial" w:hAnsi="Arial" w:cs="Arial"/>
        </w:rPr>
        <w:fldChar w:fldCharType="begin"/>
      </w:r>
      <w:r w:rsidR="00C134B8">
        <w:rPr>
          <w:rFonts w:ascii="Arial" w:hAnsi="Arial" w:cs="Arial"/>
        </w:rPr>
        <w:instrText xml:space="preserve"> ADDIN ZOTERO_ITEM CSL_CITATION {"citationID":"6dALCOoE","properties":{"formattedCitation":"(Benjamini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C134B8">
        <w:rPr>
          <w:rFonts w:ascii="Arial" w:hAnsi="Arial" w:cs="Arial"/>
        </w:rPr>
        <w:fldChar w:fldCharType="separate"/>
      </w:r>
      <w:r w:rsidR="00C134B8">
        <w:rPr>
          <w:rFonts w:ascii="Arial" w:hAnsi="Arial" w:cs="Arial"/>
          <w:noProof/>
        </w:rPr>
        <w:t>(Benjamini &amp; Hochberg, 1995)</w:t>
      </w:r>
      <w:r w:rsidR="00C134B8">
        <w:rPr>
          <w:rFonts w:ascii="Arial" w:hAnsi="Arial" w:cs="Arial"/>
        </w:rPr>
        <w:fldChar w:fldCharType="end"/>
      </w:r>
      <w:r w:rsidR="00A0180A" w:rsidRPr="00157A05">
        <w:rPr>
          <w:rFonts w:ascii="Arial" w:hAnsi="Arial" w:cs="Arial"/>
        </w:rPr>
        <w:t>.</w:t>
      </w:r>
    </w:p>
    <w:p w14:paraId="11A6F667" w14:textId="77777777" w:rsidR="00CA526F" w:rsidRPr="00157A05" w:rsidRDefault="00CA526F" w:rsidP="0063031D">
      <w:pPr>
        <w:spacing w:after="0" w:line="480" w:lineRule="auto"/>
        <w:jc w:val="both"/>
        <w:rPr>
          <w:rFonts w:ascii="Arial" w:hAnsi="Arial" w:cs="Arial"/>
          <w:color w:val="000000"/>
          <w:lang w:val="en-GB"/>
        </w:rPr>
      </w:pPr>
    </w:p>
    <w:p w14:paraId="4D477F52" w14:textId="77777777" w:rsidR="00A54115" w:rsidRPr="00157A05" w:rsidRDefault="00A54115" w:rsidP="0063031D">
      <w:pPr>
        <w:spacing w:after="0" w:line="480" w:lineRule="auto"/>
        <w:jc w:val="both"/>
        <w:rPr>
          <w:rFonts w:ascii="Arial" w:hAnsi="Arial" w:cs="Arial"/>
          <w:color w:val="000000"/>
          <w:lang w:val="en-GB"/>
        </w:rPr>
      </w:pPr>
      <w:r w:rsidRPr="00157A05">
        <w:rPr>
          <w:rFonts w:ascii="Arial" w:hAnsi="Arial" w:cs="Arial"/>
          <w:b/>
          <w:bCs/>
        </w:rPr>
        <w:t>Data and code availability</w:t>
      </w:r>
    </w:p>
    <w:p w14:paraId="4AEC4594" w14:textId="305BC98E" w:rsidR="00614C7F" w:rsidRPr="00157A05" w:rsidRDefault="00614C7F" w:rsidP="0063031D">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62DC7">
        <w:rPr>
          <w:rFonts w:ascii="Arial" w:hAnsi="Arial" w:cs="Arial"/>
        </w:rPr>
        <w:t>GitHub</w:t>
      </w:r>
      <w:r w:rsidR="00162DC7" w:rsidRPr="00162DC7">
        <w:rPr>
          <w:rFonts w:ascii="Arial" w:hAnsi="Arial" w:cs="Arial"/>
        </w:rPr>
        <w:t xml:space="preserve"> </w:t>
      </w:r>
      <w:r w:rsidRPr="00162DC7">
        <w:rPr>
          <w:rFonts w:ascii="Arial" w:hAnsi="Arial" w:cs="Arial"/>
        </w:rPr>
        <w:t>(</w:t>
      </w:r>
      <w:r w:rsidR="00162DC7" w:rsidRPr="00162DC7">
        <w:rPr>
          <w:rFonts w:ascii="Arial" w:hAnsi="Arial" w:cs="Arial"/>
        </w:rPr>
        <w:t>https://github.com/arifinabintarti/microservices</w:t>
      </w:r>
      <w:r w:rsidR="00162DC7">
        <w:rPr>
          <w:rFonts w:ascii="Arial" w:hAnsi="Arial" w:cs="Arial"/>
        </w:rPr>
        <w:t>)</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653621F8" w14:textId="77777777" w:rsidR="00CA526F" w:rsidRDefault="00CA526F" w:rsidP="0063031D">
      <w:pPr>
        <w:spacing w:after="0" w:line="480" w:lineRule="auto"/>
        <w:ind w:firstLine="720"/>
        <w:jc w:val="both"/>
        <w:rPr>
          <w:rFonts w:ascii="Arial" w:hAnsi="Arial" w:cs="Arial"/>
        </w:rPr>
      </w:pPr>
    </w:p>
    <w:p w14:paraId="68C213D0" w14:textId="77777777" w:rsidR="00CA526F" w:rsidRPr="00157A05" w:rsidRDefault="00CA526F" w:rsidP="0063031D">
      <w:pPr>
        <w:spacing w:after="0" w:line="480" w:lineRule="auto"/>
        <w:jc w:val="both"/>
        <w:rPr>
          <w:rFonts w:ascii="Arial" w:hAnsi="Arial" w:cs="Arial"/>
          <w:b/>
          <w:bCs/>
        </w:rPr>
      </w:pPr>
      <w:r w:rsidRPr="00157A05">
        <w:rPr>
          <w:rFonts w:ascii="Arial" w:hAnsi="Arial" w:cs="Arial"/>
          <w:b/>
          <w:bCs/>
        </w:rPr>
        <w:t>RESULTS</w:t>
      </w:r>
    </w:p>
    <w:p w14:paraId="787F01E7" w14:textId="77777777" w:rsidR="007C2534" w:rsidRPr="00157A05" w:rsidRDefault="007C2534" w:rsidP="0063031D">
      <w:pPr>
        <w:spacing w:after="0" w:line="480" w:lineRule="auto"/>
        <w:jc w:val="both"/>
        <w:rPr>
          <w:rFonts w:ascii="Arial" w:hAnsi="Arial" w:cs="Arial"/>
          <w:b/>
          <w:bCs/>
        </w:rPr>
      </w:pPr>
    </w:p>
    <w:p w14:paraId="3B78F7F9" w14:textId="77777777" w:rsidR="007C2534" w:rsidRPr="00157A05" w:rsidRDefault="007C2534" w:rsidP="0063031D">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2ACDEB71" w14:textId="05710CE5" w:rsidR="009C5398" w:rsidRDefault="000133C7" w:rsidP="0063031D">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r w:rsidR="007C2534" w:rsidRPr="00157A05">
        <w:rPr>
          <w:rFonts w:ascii="Arial" w:hAnsi="Arial" w:cs="Arial"/>
        </w:rPr>
        <w:t xml:space="preserve"> in </w:t>
      </w:r>
      <w:r w:rsidR="00FF6AF1" w:rsidRPr="00772852">
        <w:rPr>
          <w:rFonts w:ascii="Arial" w:hAnsi="Arial" w:cs="Arial"/>
        </w:rPr>
        <w:t xml:space="preserve">gravimetric water content </w:t>
      </w:r>
      <w:r w:rsidR="00FF6AF1">
        <w:rPr>
          <w:rFonts w:ascii="Arial" w:hAnsi="Arial" w:cs="Arial"/>
        </w:rPr>
        <w:t>(</w:t>
      </w:r>
      <w:r w:rsidR="00064AE0">
        <w:rPr>
          <w:rFonts w:ascii="Arial" w:hAnsi="Arial" w:cs="Arial"/>
        </w:rPr>
        <w:t>GWC</w:t>
      </w:r>
      <w:r w:rsidR="00FF6AF1">
        <w:rPr>
          <w:rFonts w:ascii="Arial" w:hAnsi="Arial" w:cs="Arial"/>
        </w:rPr>
        <w:t>)</w:t>
      </w:r>
      <w:r w:rsidR="007C2534" w:rsidRPr="00157A05">
        <w:rPr>
          <w:rFonts w:ascii="Arial" w:hAnsi="Arial" w:cs="Arial"/>
        </w:rPr>
        <w:t xml:space="preserve"> compared to the control </w:t>
      </w:r>
      <w:r w:rsidR="007C2534" w:rsidRPr="003D0DDA">
        <w:rPr>
          <w:rFonts w:ascii="Arial" w:hAnsi="Arial" w:cs="Arial"/>
        </w:rPr>
        <w:t>(</w:t>
      </w:r>
      <w:r w:rsidR="00772852" w:rsidRPr="003D0DDA">
        <w:rPr>
          <w:rFonts w:ascii="Arial" w:hAnsi="Arial" w:cs="Arial"/>
        </w:rPr>
        <w:t xml:space="preserve">Supplementary </w:t>
      </w:r>
      <w:r w:rsidR="007C2534" w:rsidRPr="003D0DDA">
        <w:rPr>
          <w:rFonts w:ascii="Arial" w:hAnsi="Arial" w:cs="Arial"/>
        </w:rPr>
        <w:t>Fig</w:t>
      </w:r>
      <w:r w:rsidR="00873D2B" w:rsidRPr="003D0DDA">
        <w:rPr>
          <w:rFonts w:ascii="Arial" w:hAnsi="Arial" w:cs="Arial"/>
        </w:rPr>
        <w:t>.</w:t>
      </w:r>
      <w:r w:rsidR="00772852" w:rsidRPr="003D0DDA">
        <w:rPr>
          <w:rFonts w:ascii="Arial" w:hAnsi="Arial" w:cs="Arial"/>
        </w:rPr>
        <w:t xml:space="preserve"> 1; Supplementary Table 1</w:t>
      </w:r>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r w:rsidR="00772852" w:rsidRPr="003D0DDA">
        <w:rPr>
          <w:rFonts w:ascii="Arial" w:hAnsi="Arial" w:cs="Arial"/>
        </w:rPr>
        <w:t>Supplementary Fig. 1; Supplementary Table 1</w:t>
      </w:r>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 xml:space="preserve">This effect of drought on </w:t>
      </w:r>
      <w:r w:rsidR="00FF6AF1">
        <w:rPr>
          <w:rFonts w:ascii="Arial" w:hAnsi="Arial" w:cs="Arial"/>
        </w:rPr>
        <w:t>GWC</w:t>
      </w:r>
      <w:r w:rsidR="00666FDA" w:rsidRPr="00772852">
        <w:rPr>
          <w:rFonts w:ascii="Arial" w:hAnsi="Arial" w:cs="Arial"/>
        </w:rPr>
        <w:t xml:space="preserve">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r w:rsidR="00772852" w:rsidRPr="003D0DDA">
        <w:rPr>
          <w:rFonts w:ascii="Arial" w:hAnsi="Arial" w:cs="Arial"/>
        </w:rPr>
        <w:t>Supplementary Table 1</w:t>
      </w:r>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38CE1BAD" w14:textId="616AE514" w:rsidR="005A3AFB" w:rsidRDefault="00443898" w:rsidP="0063031D">
      <w:pPr>
        <w:spacing w:after="0" w:line="480" w:lineRule="auto"/>
        <w:ind w:firstLine="720"/>
        <w:jc w:val="both"/>
        <w:rPr>
          <w:rFonts w:ascii="Arial" w:hAnsi="Arial" w:cs="Arial"/>
        </w:rPr>
      </w:pPr>
      <w:r w:rsidRPr="00772852">
        <w:rPr>
          <w:rFonts w:ascii="Arial" w:hAnsi="Arial" w:cs="Arial"/>
        </w:rPr>
        <w:lastRenderedPageBreak/>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r w:rsidR="00772852" w:rsidRPr="003D0DDA">
        <w:rPr>
          <w:rFonts w:ascii="Arial" w:hAnsi="Arial" w:cs="Arial"/>
        </w:rPr>
        <w:t>ure</w:t>
      </w:r>
      <w:r w:rsidR="00A41196" w:rsidRPr="003D0DDA">
        <w:rPr>
          <w:rFonts w:ascii="Arial" w:hAnsi="Arial" w:cs="Arial"/>
        </w:rPr>
        <w:t xml:space="preserve"> </w:t>
      </w:r>
      <w:r w:rsidR="00772852" w:rsidRPr="003D0DDA">
        <w:rPr>
          <w:rFonts w:ascii="Arial" w:hAnsi="Arial" w:cs="Arial"/>
        </w:rPr>
        <w:t>1 A; Supplementary Table 1</w:t>
      </w:r>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significant </w:t>
      </w:r>
      <w:r w:rsidR="003410D7" w:rsidRPr="00772852">
        <w:rPr>
          <w:rFonts w:ascii="Arial" w:hAnsi="Arial" w:cs="Arial"/>
        </w:rPr>
        <w:t>impact</w:t>
      </w:r>
      <w:r w:rsidR="007810AF">
        <w:rPr>
          <w:rFonts w:ascii="Arial" w:hAnsi="Arial" w:cs="Arial"/>
        </w:rPr>
        <w:t>s</w:t>
      </w:r>
      <w:r w:rsidR="006D7562" w:rsidRPr="00772852">
        <w:rPr>
          <w:rFonts w:ascii="Arial" w:hAnsi="Arial" w:cs="Arial"/>
        </w:rPr>
        <w:t xml:space="preserve"> </w:t>
      </w:r>
      <w:r w:rsidR="003410D7" w:rsidRPr="00772852">
        <w:rPr>
          <w:rFonts w:ascii="Arial" w:hAnsi="Arial" w:cs="Arial"/>
        </w:rPr>
        <w:t>depend</w:t>
      </w:r>
      <w:r w:rsidR="007810AF">
        <w:rPr>
          <w:rFonts w:ascii="Arial" w:hAnsi="Arial" w:cs="Arial"/>
        </w:rPr>
        <w:t>ing on</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r w:rsidR="00772852" w:rsidRPr="00772852">
        <w:rPr>
          <w:rFonts w:ascii="Arial" w:hAnsi="Arial" w:cs="Arial"/>
        </w:rPr>
        <w:t>-</w:t>
      </w:r>
      <w:r w:rsidR="001B19AD" w:rsidRPr="00772852">
        <w:rPr>
          <w:rFonts w:ascii="Arial" w:hAnsi="Arial" w:cs="Arial"/>
        </w:rPr>
        <w:t>way</w:t>
      </w:r>
      <w:r w:rsidR="00772852" w:rsidRPr="00772852">
        <w:rPr>
          <w:rFonts w:ascii="Arial" w:hAnsi="Arial" w:cs="Arial"/>
        </w:rPr>
        <w:t xml:space="preserve"> repeated measures</w:t>
      </w:r>
      <w:r w:rsidR="001B19AD" w:rsidRPr="00772852">
        <w:rPr>
          <w:rFonts w:ascii="Arial" w:hAnsi="Arial" w:cs="Arial"/>
        </w:rPr>
        <w:t xml:space="preserve"> ANOVA, P&lt;0.</w:t>
      </w:r>
      <w:r w:rsidR="00772852" w:rsidRPr="00772852">
        <w:rPr>
          <w:rFonts w:ascii="Arial" w:hAnsi="Arial" w:cs="Arial"/>
        </w:rPr>
        <w:t>01</w:t>
      </w:r>
      <w:r w:rsidR="001B19AD" w:rsidRPr="00772852">
        <w:rPr>
          <w:rFonts w:ascii="Arial" w:hAnsi="Arial" w:cs="Arial"/>
        </w:rPr>
        <w:t xml:space="preserve">; </w:t>
      </w:r>
      <w:r w:rsidR="00772852" w:rsidRPr="000F7633">
        <w:rPr>
          <w:rFonts w:ascii="Arial" w:hAnsi="Arial" w:cs="Arial"/>
        </w:rPr>
        <w:t>Supplementary Table 1</w:t>
      </w:r>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r w:rsidR="00656AD9" w:rsidRPr="00772852">
        <w:rPr>
          <w:rFonts w:ascii="Arial" w:hAnsi="Arial" w:cs="Arial"/>
        </w:rPr>
        <w:t>l. While we observed a marginal decrease of NH</w:t>
      </w:r>
      <w:r w:rsidR="00656AD9" w:rsidRPr="00472190">
        <w:rPr>
          <w:rFonts w:ascii="Arial" w:hAnsi="Arial" w:cs="Arial"/>
          <w:vertAlign w:val="subscript"/>
        </w:rPr>
        <w:t>4</w:t>
      </w:r>
      <w:r w:rsidR="00656AD9" w:rsidRPr="00472190">
        <w:rPr>
          <w:rFonts w:ascii="Arial" w:hAnsi="Arial" w:cs="Arial"/>
          <w:vertAlign w:val="superscript"/>
        </w:rPr>
        <w:t>+</w:t>
      </w:r>
      <w:r w:rsidR="00656AD9" w:rsidRPr="00772852">
        <w:rPr>
          <w:rFonts w:ascii="Arial" w:hAnsi="Arial" w:cs="Arial"/>
        </w:rPr>
        <w:t xml:space="preserve"> content at the first sampling date, overall, there were no </w:t>
      </w:r>
      <w:r w:rsidR="003315C4" w:rsidRPr="00772852">
        <w:rPr>
          <w:rFonts w:ascii="Arial" w:hAnsi="Arial" w:cs="Arial"/>
        </w:rPr>
        <w:t>significant effect for</w:t>
      </w:r>
      <w:r w:rsidR="00F83D79">
        <w:rPr>
          <w:rFonts w:ascii="Arial" w:hAnsi="Arial" w:cs="Arial"/>
        </w:rPr>
        <w:t xml:space="preserve"> the</w:t>
      </w:r>
      <w:r w:rsidR="003315C4" w:rsidRPr="00772852">
        <w:rPr>
          <w:rFonts w:ascii="Arial" w:hAnsi="Arial" w:cs="Arial"/>
        </w:rPr>
        <w:t xml:space="preserve"> BIODYN system</w:t>
      </w:r>
      <w:r w:rsidR="00C46C88" w:rsidRPr="00772852">
        <w:rPr>
          <w:rFonts w:ascii="Arial" w:hAnsi="Arial" w:cs="Arial"/>
        </w:rPr>
        <w:t xml:space="preserve"> </w:t>
      </w:r>
      <w:r w:rsidR="00B8702E" w:rsidRPr="00772852">
        <w:rPr>
          <w:rFonts w:ascii="Arial" w:hAnsi="Arial" w:cs="Arial"/>
        </w:rPr>
        <w:t>(</w:t>
      </w:r>
      <w:r w:rsidR="00772852" w:rsidRPr="000F7633">
        <w:rPr>
          <w:rFonts w:ascii="Arial" w:hAnsi="Arial" w:cs="Arial"/>
        </w:rPr>
        <w:t>Figure 1 A</w:t>
      </w:r>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w:t>
      </w:r>
      <w:r w:rsidR="00E147BE" w:rsidRPr="00772852">
        <w:rPr>
          <w:rFonts w:ascii="Arial" w:hAnsi="Arial" w:cs="Arial"/>
        </w:rPr>
        <w:t>content between</w:t>
      </w:r>
      <w:r w:rsidR="00C84545" w:rsidRPr="00772852">
        <w:rPr>
          <w:rFonts w:ascii="Arial" w:hAnsi="Arial" w:cs="Arial"/>
        </w:rPr>
        <w:t xml:space="preserve">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r w:rsidR="00772852" w:rsidRPr="00112B9B">
        <w:rPr>
          <w:rFonts w:ascii="Arial" w:hAnsi="Arial" w:cs="Arial"/>
        </w:rPr>
        <w:t>Figure 1 A)</w:t>
      </w:r>
      <w:r w:rsidR="00247BAD" w:rsidRPr="00772852">
        <w:rPr>
          <w:rFonts w:ascii="Arial" w:hAnsi="Arial" w:cs="Arial"/>
        </w:rPr>
        <w:t>.</w:t>
      </w:r>
      <w:r w:rsidR="00247BAD">
        <w:rPr>
          <w:rFonts w:ascii="Arial" w:hAnsi="Arial" w:cs="Arial"/>
        </w:rPr>
        <w:t xml:space="preserve"> </w:t>
      </w:r>
    </w:p>
    <w:p w14:paraId="56089C94" w14:textId="77777777" w:rsidR="00566140" w:rsidRDefault="00464EA7" w:rsidP="0063031D">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r w:rsidR="00772852" w:rsidRPr="00772852">
        <w:rPr>
          <w:rFonts w:ascii="Arial" w:hAnsi="Arial" w:cs="Arial"/>
        </w:rPr>
        <w:t>Three-way repeated measures ANOVA</w:t>
      </w:r>
      <w:r w:rsidR="001B19AD" w:rsidRPr="00772852">
        <w:rPr>
          <w:rFonts w:ascii="Arial" w:hAnsi="Arial" w:cs="Arial"/>
        </w:rPr>
        <w:t>, P&lt;0.0</w:t>
      </w:r>
      <w:r w:rsidR="00772852" w:rsidRPr="00772852">
        <w:rPr>
          <w:rFonts w:ascii="Arial" w:hAnsi="Arial" w:cs="Arial"/>
        </w:rPr>
        <w:t>1</w:t>
      </w:r>
      <w:r w:rsidR="001B19AD" w:rsidRPr="00772852">
        <w:rPr>
          <w:rFonts w:ascii="Arial" w:hAnsi="Arial" w:cs="Arial"/>
        </w:rPr>
        <w:t xml:space="preserve">; </w:t>
      </w:r>
      <w:r w:rsidR="00772852" w:rsidRPr="000F7633">
        <w:rPr>
          <w:rFonts w:ascii="Arial" w:hAnsi="Arial" w:cs="Arial"/>
        </w:rPr>
        <w:t>Supplementary Table 1</w:t>
      </w:r>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r w:rsidR="00772852" w:rsidRPr="00772852">
        <w:rPr>
          <w:rFonts w:ascii="Arial" w:hAnsi="Arial" w:cs="Arial"/>
        </w:rPr>
        <w:t>Figure 1 B</w:t>
      </w:r>
      <w:r w:rsidR="003D6606" w:rsidRPr="00112B9B">
        <w:rPr>
          <w:rFonts w:ascii="Arial" w:hAnsi="Arial" w:cs="Arial"/>
        </w:rPr>
        <w:t xml:space="preserve">; </w:t>
      </w:r>
      <w:r w:rsidR="00772852" w:rsidRPr="00112B9B">
        <w:rPr>
          <w:rFonts w:ascii="Arial" w:hAnsi="Arial" w:cs="Arial"/>
        </w:rPr>
        <w:t>Supplementary Table 1</w:t>
      </w:r>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r w:rsidR="00772852" w:rsidRPr="00772852">
        <w:rPr>
          <w:rFonts w:ascii="Arial" w:hAnsi="Arial" w:cs="Arial"/>
        </w:rPr>
        <w:t>Figure 1 B</w:t>
      </w:r>
      <w:r w:rsidR="000113DA" w:rsidRPr="00772852">
        <w:rPr>
          <w:rFonts w:ascii="Arial" w:hAnsi="Arial" w:cs="Arial"/>
        </w:rPr>
        <w:t>)</w:t>
      </w:r>
      <w:r w:rsidR="006339E2" w:rsidRPr="00772852">
        <w:rPr>
          <w:rFonts w:ascii="Arial" w:hAnsi="Arial" w:cs="Arial"/>
        </w:rPr>
        <w:t>.</w:t>
      </w:r>
    </w:p>
    <w:p w14:paraId="236BC6B7" w14:textId="5078A30D" w:rsidR="00BC40EC" w:rsidRDefault="00BC40EC" w:rsidP="0063031D">
      <w:pPr>
        <w:spacing w:after="0" w:line="480" w:lineRule="auto"/>
        <w:jc w:val="both"/>
        <w:rPr>
          <w:rFonts w:ascii="Arial" w:hAnsi="Arial" w:cs="Arial"/>
        </w:rPr>
      </w:pPr>
      <w:r>
        <w:rPr>
          <w:rFonts w:ascii="Arial" w:hAnsi="Arial" w:cs="Arial"/>
        </w:rPr>
        <w:tab/>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 xml:space="preserve">s, we detected </w:t>
      </w:r>
      <w:r w:rsidR="00E147BE">
        <w:rPr>
          <w:rFonts w:ascii="Arial" w:hAnsi="Arial" w:cs="Arial"/>
        </w:rPr>
        <w:t xml:space="preserve">a </w:t>
      </w:r>
      <w:r>
        <w:rPr>
          <w:rFonts w:ascii="Arial" w:hAnsi="Arial" w:cs="Arial"/>
        </w:rPr>
        <w:t>weaker but significant drought effect on the average of N</w:t>
      </w:r>
      <w:r w:rsidRPr="00112B9B">
        <w:rPr>
          <w:rFonts w:ascii="Arial" w:hAnsi="Arial" w:cs="Arial"/>
          <w:vertAlign w:val="subscript"/>
        </w:rPr>
        <w:t>2</w:t>
      </w:r>
      <w:r>
        <w:rPr>
          <w:rFonts w:ascii="Arial" w:hAnsi="Arial" w:cs="Arial"/>
        </w:rPr>
        <w:t xml:space="preserve">O flux (Three-way repeated measures ANOVA, P&lt;0.05; </w:t>
      </w:r>
      <w:r w:rsidRPr="000F7633">
        <w:rPr>
          <w:rFonts w:ascii="Arial" w:hAnsi="Arial" w:cs="Arial"/>
        </w:rPr>
        <w:t>Supplementary Table 1</w:t>
      </w:r>
      <w:r>
        <w:rPr>
          <w:rFonts w:ascii="Arial" w:hAnsi="Arial" w:cs="Arial"/>
        </w:rPr>
        <w:t xml:space="preserve">). Drought effect was found in CONFYM and CONMIN systems at the beginning of drought period with a strong effect at the first sampling dates. In the contrary, there was no drought effect detected in the BIODYN system </w:t>
      </w:r>
      <w:r w:rsidRPr="004A7D3B">
        <w:rPr>
          <w:rFonts w:ascii="Arial" w:hAnsi="Arial" w:cs="Arial"/>
        </w:rPr>
        <w:t>(</w:t>
      </w:r>
      <w:r w:rsidRPr="00772E22">
        <w:rPr>
          <w:rFonts w:ascii="Arial" w:hAnsi="Arial" w:cs="Arial"/>
          <w:highlight w:val="yellow"/>
        </w:rPr>
        <w:t xml:space="preserve">Figure 1 </w:t>
      </w:r>
      <w:r w:rsidR="00174262">
        <w:rPr>
          <w:rFonts w:ascii="Arial" w:hAnsi="Arial" w:cs="Arial"/>
          <w:highlight w:val="yellow"/>
        </w:rPr>
        <w:t>C</w:t>
      </w:r>
      <w:r w:rsidRPr="00772852">
        <w:rPr>
          <w:rFonts w:ascii="Arial" w:hAnsi="Arial" w:cs="Arial"/>
        </w:rPr>
        <w:t>).</w:t>
      </w:r>
    </w:p>
    <w:p w14:paraId="78B31200" w14:textId="77777777" w:rsidR="00BC40EC" w:rsidRDefault="00BC40EC" w:rsidP="0063031D">
      <w:pPr>
        <w:spacing w:after="0" w:line="480" w:lineRule="auto"/>
        <w:jc w:val="both"/>
        <w:rPr>
          <w:rFonts w:ascii="Arial" w:hAnsi="Arial" w:cs="Arial"/>
        </w:rPr>
      </w:pPr>
      <w:r>
        <w:rPr>
          <w:rFonts w:ascii="Arial" w:hAnsi="Arial" w:cs="Arial"/>
        </w:rPr>
        <w:t>.</w:t>
      </w:r>
    </w:p>
    <w:p w14:paraId="08C67AB2" w14:textId="60BEC6A8" w:rsidR="007C2534" w:rsidRPr="00157A05" w:rsidRDefault="00B54767" w:rsidP="0063031D">
      <w:pPr>
        <w:spacing w:after="0" w:line="480" w:lineRule="auto"/>
        <w:jc w:val="both"/>
        <w:rPr>
          <w:rFonts w:ascii="Arial" w:hAnsi="Arial" w:cs="Arial"/>
          <w:b/>
          <w:bCs/>
        </w:rPr>
      </w:pPr>
      <w:r>
        <w:rPr>
          <w:rFonts w:ascii="Arial" w:hAnsi="Arial" w:cs="Arial"/>
          <w:b/>
          <w:bCs/>
        </w:rPr>
        <w:t>Differential responses of ammonia oxidizing communities</w:t>
      </w:r>
      <w:r w:rsidR="008713D4">
        <w:rPr>
          <w:rFonts w:ascii="Arial" w:hAnsi="Arial" w:cs="Arial"/>
          <w:b/>
          <w:bCs/>
        </w:rPr>
        <w:t xml:space="preserve"> </w:t>
      </w:r>
      <w:r>
        <w:rPr>
          <w:rFonts w:ascii="Arial" w:hAnsi="Arial" w:cs="Arial"/>
          <w:b/>
          <w:bCs/>
        </w:rPr>
        <w:t xml:space="preserve">to drought </w:t>
      </w:r>
    </w:p>
    <w:p w14:paraId="415DB955" w14:textId="7108D035" w:rsidR="00D456AD" w:rsidRPr="000F7633" w:rsidRDefault="00E9257A" w:rsidP="0063031D">
      <w:pPr>
        <w:spacing w:after="0" w:line="480" w:lineRule="auto"/>
        <w:ind w:firstLine="720"/>
        <w:jc w:val="both"/>
        <w:rPr>
          <w:rFonts w:ascii="Arial" w:hAnsi="Arial" w:cs="Arial"/>
        </w:rPr>
      </w:pPr>
      <w:r>
        <w:rPr>
          <w:rFonts w:ascii="Arial" w:hAnsi="Arial" w:cs="Arial"/>
        </w:rPr>
        <w:lastRenderedPageBreak/>
        <w:t>The</w:t>
      </w:r>
      <w:r w:rsidR="007C2534" w:rsidRPr="00157A05">
        <w:rPr>
          <w:rFonts w:ascii="Arial" w:hAnsi="Arial" w:cs="Arial"/>
        </w:rPr>
        <w:t xml:space="preserve"> AOB, AOA, and Comammox communities were dominated by </w:t>
      </w:r>
      <w:r w:rsidR="007C2534" w:rsidRPr="00157A05">
        <w:rPr>
          <w:rFonts w:ascii="Arial" w:hAnsi="Arial" w:cs="Arial"/>
          <w:i/>
          <w:iCs/>
        </w:rPr>
        <w:t>Nitrosospira</w:t>
      </w:r>
      <w:r w:rsidR="007C2534" w:rsidRPr="00157A05">
        <w:rPr>
          <w:rFonts w:ascii="Arial" w:hAnsi="Arial" w:cs="Arial"/>
        </w:rPr>
        <w:t xml:space="preserve"> (bulk soil: 84.56%, rhizosphere: 83.38%),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r w:rsidR="00772852" w:rsidRPr="004A7D3B">
        <w:rPr>
          <w:rFonts w:ascii="Arial" w:hAnsi="Arial" w:cs="Arial"/>
        </w:rPr>
        <w:t xml:space="preserve">Supplementary Fig. </w:t>
      </w:r>
      <w:r w:rsidR="00772852">
        <w:rPr>
          <w:rFonts w:ascii="Arial" w:hAnsi="Arial" w:cs="Arial"/>
        </w:rPr>
        <w:t>2</w:t>
      </w:r>
      <w:r w:rsidR="007C2534" w:rsidRPr="00157A05">
        <w:rPr>
          <w:rFonts w:ascii="Arial" w:hAnsi="Arial" w:cs="Arial"/>
        </w:rPr>
        <w:t>).</w:t>
      </w:r>
      <w:r w:rsidR="00D83391">
        <w:rPr>
          <w:rFonts w:ascii="Arial" w:hAnsi="Arial" w:cs="Arial"/>
        </w:rPr>
        <w:t xml:space="preserve"> </w:t>
      </w:r>
      <w:r w:rsidR="00B54767">
        <w:rPr>
          <w:rFonts w:ascii="Arial" w:hAnsi="Arial" w:cs="Arial"/>
        </w:rPr>
        <w:t xml:space="preserve">The </w:t>
      </w:r>
      <w:r w:rsidR="00605E17">
        <w:rPr>
          <w:rFonts w:ascii="Arial" w:hAnsi="Arial" w:cs="Arial"/>
        </w:rPr>
        <w:t>alpha diversity of AOB</w:t>
      </w:r>
      <w:r w:rsidR="0052060D">
        <w:rPr>
          <w:rFonts w:ascii="Arial" w:hAnsi="Arial" w:cs="Arial"/>
        </w:rPr>
        <w:t>,</w:t>
      </w:r>
      <w:r w:rsidR="00605E17">
        <w:rPr>
          <w:rFonts w:ascii="Arial" w:hAnsi="Arial" w:cs="Arial"/>
        </w:rPr>
        <w:t xml:space="preserve"> AOA</w:t>
      </w:r>
      <w:r w:rsidR="00B54767">
        <w:rPr>
          <w:rFonts w:ascii="Arial" w:hAnsi="Arial" w:cs="Arial"/>
        </w:rPr>
        <w:t xml:space="preserve"> and comammox was not affected by drought alone</w:t>
      </w:r>
      <w:r w:rsidR="00116F1C">
        <w:rPr>
          <w:rFonts w:ascii="Arial" w:hAnsi="Arial" w:cs="Arial"/>
        </w:rPr>
        <w:t xml:space="preserve"> </w:t>
      </w:r>
      <w:r w:rsidR="00B54767">
        <w:rPr>
          <w:rFonts w:ascii="Arial" w:hAnsi="Arial" w:cs="Arial"/>
        </w:rPr>
        <w:t>both in the bu</w:t>
      </w:r>
      <w:r w:rsidR="0052060D">
        <w:rPr>
          <w:rFonts w:ascii="Arial" w:hAnsi="Arial" w:cs="Arial"/>
        </w:rPr>
        <w:t>l</w:t>
      </w:r>
      <w:r w:rsidR="00B54767">
        <w:rPr>
          <w:rFonts w:ascii="Arial" w:hAnsi="Arial" w:cs="Arial"/>
        </w:rPr>
        <w:t xml:space="preserve">k soil and in the rhizosphere </w:t>
      </w:r>
      <w:r w:rsidR="00116F1C">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w:t>
      </w:r>
      <w:r w:rsidR="00E61796">
        <w:rPr>
          <w:rFonts w:ascii="Arial" w:hAnsi="Arial" w:cs="Arial"/>
        </w:rPr>
        <w:t>P&gt;0.05;</w:t>
      </w:r>
      <w:r w:rsidR="00772852" w:rsidRPr="00772852">
        <w:rPr>
          <w:rFonts w:ascii="Arial" w:hAnsi="Arial" w:cs="Arial"/>
        </w:rPr>
        <w:t xml:space="preserve"> </w:t>
      </w:r>
      <w:r w:rsidR="00B54767" w:rsidRPr="000F7633">
        <w:rPr>
          <w:rFonts w:ascii="Arial" w:hAnsi="Arial" w:cs="Arial"/>
        </w:rPr>
        <w:t xml:space="preserve">Supplementary Fig. 3G-L;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P&lt;0.05</w:t>
      </w:r>
      <w:r w:rsid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r w:rsidR="00C3231E" w:rsidRPr="000F7633">
        <w:rPr>
          <w:rFonts w:ascii="Arial" w:hAnsi="Arial" w:cs="Arial"/>
        </w:rPr>
        <w:t>Supplementary Fig. 3</w:t>
      </w:r>
      <w:r w:rsidR="00772852" w:rsidRPr="000F7633">
        <w:rPr>
          <w:rFonts w:ascii="Arial" w:hAnsi="Arial" w:cs="Arial"/>
        </w:rPr>
        <w:t>C and F</w:t>
      </w:r>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r w:rsidR="00C3231E" w:rsidRPr="000F7633">
        <w:rPr>
          <w:rFonts w:ascii="Arial" w:hAnsi="Arial" w:cs="Arial"/>
        </w:rPr>
        <w:t>Supplementary Fig. 3</w:t>
      </w:r>
      <w:r w:rsidR="00772852" w:rsidRPr="000F7633">
        <w:rPr>
          <w:rFonts w:ascii="Arial" w:hAnsi="Arial" w:cs="Arial"/>
        </w:rPr>
        <w:t>A and D</w:t>
      </w:r>
      <w:r w:rsidR="00D24086" w:rsidRPr="000F7633">
        <w:rPr>
          <w:rFonts w:ascii="Arial" w:hAnsi="Arial" w:cs="Arial"/>
        </w:rPr>
        <w:t>).</w:t>
      </w:r>
      <w:r w:rsidR="00CB40E7" w:rsidRPr="000F7633">
        <w:rPr>
          <w:rFonts w:ascii="Arial" w:hAnsi="Arial" w:cs="Arial"/>
        </w:rPr>
        <w:t xml:space="preserve"> </w:t>
      </w:r>
    </w:p>
    <w:p w14:paraId="439BD456" w14:textId="13E04F61" w:rsidR="007C2534" w:rsidRPr="007301D1" w:rsidRDefault="007C2534" w:rsidP="0063031D">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w:t>
      </w:r>
      <w:r w:rsidR="002F6C64">
        <w:rPr>
          <w:rFonts w:ascii="Arial" w:hAnsi="Arial" w:cs="Arial"/>
        </w:rPr>
        <w:t>a strong</w:t>
      </w:r>
      <w:r w:rsidR="002F6C64" w:rsidRPr="000F7633">
        <w:rPr>
          <w:rFonts w:ascii="Arial" w:hAnsi="Arial" w:cs="Arial"/>
        </w:rPr>
        <w:t xml:space="preserve"> </w:t>
      </w:r>
      <w:r w:rsidR="00E8099C" w:rsidRPr="000F7633">
        <w:rPr>
          <w:rFonts w:ascii="Arial" w:hAnsi="Arial" w:cs="Arial"/>
        </w:rPr>
        <w:t xml:space="preserve">clustering </w:t>
      </w:r>
      <w:r w:rsidRPr="000F7633">
        <w:rPr>
          <w:rFonts w:ascii="Arial" w:hAnsi="Arial" w:cs="Arial"/>
        </w:rPr>
        <w:t>by cropping system</w:t>
      </w:r>
      <w:r w:rsidR="00772852" w:rsidRPr="000F7633">
        <w:rPr>
          <w:rFonts w:ascii="Arial" w:hAnsi="Arial" w:cs="Arial"/>
        </w:rPr>
        <w:t xml:space="preserve"> (PERMANOVA, P&lt;0.05)</w:t>
      </w:r>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AOB, AOA, and Comammox, respectively (</w:t>
      </w:r>
      <w:r w:rsidR="008F42C7" w:rsidRPr="000F7633">
        <w:rPr>
          <w:rFonts w:ascii="Arial" w:hAnsi="Arial" w:cs="Arial"/>
        </w:rPr>
        <w:t>Supplementary Fig. 4</w:t>
      </w:r>
      <w:r w:rsidR="00772852" w:rsidRPr="000F7633">
        <w:rPr>
          <w:rFonts w:ascii="Arial" w:hAnsi="Arial" w:cs="Arial"/>
        </w:rPr>
        <w:t>)</w:t>
      </w:r>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r w:rsidR="000B03BB">
        <w:rPr>
          <w:rFonts w:ascii="Arial" w:hAnsi="Arial" w:cs="Arial"/>
        </w:rPr>
        <w:t xml:space="preserve"> (</w:t>
      </w:r>
      <w:r w:rsidR="00B036A7">
        <w:rPr>
          <w:rFonts w:ascii="Arial" w:hAnsi="Arial" w:cs="Arial"/>
        </w:rPr>
        <w:t>PERMANOVA, P&lt;0.01</w:t>
      </w:r>
      <w:r w:rsidR="000B03BB">
        <w:rPr>
          <w:rFonts w:ascii="Arial" w:hAnsi="Arial" w:cs="Arial"/>
        </w:rPr>
        <w:t>)</w:t>
      </w:r>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r w:rsidR="002F6C64">
        <w:rPr>
          <w:rFonts w:ascii="Arial" w:hAnsi="Arial" w:cs="Arial"/>
        </w:rPr>
        <w:t>d</w:t>
      </w:r>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r w:rsidR="00D02AD3">
        <w:rPr>
          <w:rFonts w:ascii="Arial" w:hAnsi="Arial" w:cs="Arial"/>
        </w:rPr>
        <w:t xml:space="preserve"> using drought x cropping system as the </w:t>
      </w:r>
      <w:r w:rsidR="00930E15">
        <w:rPr>
          <w:rFonts w:ascii="Arial" w:hAnsi="Arial" w:cs="Arial"/>
        </w:rPr>
        <w:t>grouping</w:t>
      </w:r>
      <w:r w:rsidR="00D02AD3">
        <w:rPr>
          <w:rFonts w:ascii="Arial" w:hAnsi="Arial" w:cs="Arial"/>
        </w:rPr>
        <w:t xml:space="preserve"> variable</w:t>
      </w:r>
      <w:r w:rsidR="00056552">
        <w:rPr>
          <w:rFonts w:ascii="Arial" w:hAnsi="Arial" w:cs="Arial"/>
        </w:rPr>
        <w:t xml:space="preserve">. </w:t>
      </w:r>
      <w:r w:rsidR="00D02AD3">
        <w:rPr>
          <w:rFonts w:ascii="Arial" w:hAnsi="Arial" w:cs="Arial"/>
        </w:rPr>
        <w:t xml:space="preserve">Overall, </w:t>
      </w:r>
      <w:r w:rsidR="00ED08CD">
        <w:rPr>
          <w:rFonts w:ascii="Arial" w:hAnsi="Arial" w:cs="Arial"/>
        </w:rPr>
        <w:t>there was a</w:t>
      </w:r>
      <w:r w:rsidR="00D02AD3">
        <w:rPr>
          <w:rFonts w:ascii="Arial" w:hAnsi="Arial" w:cs="Arial"/>
        </w:rPr>
        <w:t xml:space="preserve"> </w:t>
      </w:r>
      <w:r w:rsidR="00ED08CD">
        <w:rPr>
          <w:rFonts w:ascii="Arial" w:hAnsi="Arial" w:cs="Arial"/>
        </w:rPr>
        <w:t xml:space="preserve">distinct clustering by </w:t>
      </w:r>
      <w:r w:rsidR="00D02AD3">
        <w:rPr>
          <w:rFonts w:ascii="Arial" w:hAnsi="Arial" w:cs="Arial"/>
        </w:rPr>
        <w:t xml:space="preserve">drought </w:t>
      </w:r>
      <w:r w:rsidR="00ED08CD">
        <w:rPr>
          <w:rFonts w:ascii="Arial" w:hAnsi="Arial" w:cs="Arial"/>
        </w:rPr>
        <w:t>and</w:t>
      </w:r>
      <w:r w:rsidR="00D02AD3">
        <w:rPr>
          <w:rFonts w:ascii="Arial" w:hAnsi="Arial" w:cs="Arial"/>
        </w:rPr>
        <w:t xml:space="preserve"> cropping system </w:t>
      </w:r>
      <w:r w:rsidR="00ED08CD">
        <w:rPr>
          <w:rFonts w:ascii="Arial" w:hAnsi="Arial" w:cs="Arial"/>
        </w:rPr>
        <w:t xml:space="preserve">on the </w:t>
      </w:r>
      <w:r w:rsidR="00D02AD3">
        <w:rPr>
          <w:rFonts w:ascii="Arial" w:hAnsi="Arial" w:cs="Arial"/>
        </w:rPr>
        <w:t xml:space="preserve">ordination of </w:t>
      </w:r>
      <w:r w:rsidR="00ED08CD">
        <w:rPr>
          <w:rFonts w:ascii="Arial" w:hAnsi="Arial" w:cs="Arial"/>
        </w:rPr>
        <w:t>all groups of ammonia-oxidizing</w:t>
      </w:r>
      <w:r w:rsidR="00D02AD3">
        <w:rPr>
          <w:rFonts w:ascii="Arial" w:hAnsi="Arial" w:cs="Arial"/>
        </w:rPr>
        <w:t xml:space="preserve"> communit</w:t>
      </w:r>
      <w:r w:rsidR="00ED08CD">
        <w:rPr>
          <w:rFonts w:ascii="Arial" w:hAnsi="Arial" w:cs="Arial"/>
        </w:rPr>
        <w:t>y</w:t>
      </w:r>
      <w:r w:rsidR="00D02AD3">
        <w:rPr>
          <w:rFonts w:ascii="Arial" w:hAnsi="Arial" w:cs="Arial"/>
        </w:rPr>
        <w:t xml:space="preserve"> by CAP analysis (</w:t>
      </w:r>
      <w:r w:rsidR="00ED08CD">
        <w:rPr>
          <w:rFonts w:ascii="Arial" w:hAnsi="Arial" w:cs="Arial"/>
        </w:rPr>
        <w:t>MANOV</w:t>
      </w:r>
      <w:r w:rsidR="00930E15">
        <w:rPr>
          <w:rFonts w:ascii="Arial" w:hAnsi="Arial" w:cs="Arial"/>
        </w:rPr>
        <w:t>A</w:t>
      </w:r>
      <w:r w:rsidR="00ED08CD">
        <w:rPr>
          <w:rFonts w:ascii="Arial" w:hAnsi="Arial" w:cs="Arial"/>
        </w:rPr>
        <w:t>, P&lt;0.001)</w:t>
      </w:r>
      <w:r w:rsidR="008F42C7">
        <w:rPr>
          <w:rFonts w:ascii="Arial" w:hAnsi="Arial" w:cs="Arial"/>
        </w:rPr>
        <w:t xml:space="preserve"> (Figure 2)</w:t>
      </w:r>
      <w:r w:rsidR="00ED08CD">
        <w:rPr>
          <w:rFonts w:ascii="Arial" w:hAnsi="Arial" w:cs="Arial"/>
        </w:rPr>
        <w:t>.</w:t>
      </w:r>
      <w:r w:rsidR="00930E15">
        <w:rPr>
          <w:rFonts w:ascii="Arial" w:hAnsi="Arial" w:cs="Arial"/>
        </w:rPr>
        <w:t xml:space="preserve"> </w:t>
      </w:r>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w:t>
      </w:r>
      <w:r w:rsidRPr="00157A05">
        <w:rPr>
          <w:rFonts w:ascii="Arial" w:hAnsi="Arial" w:cs="Arial"/>
        </w:rPr>
        <w:lastRenderedPageBreak/>
        <w:t xml:space="preserve">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8F42C7">
        <w:rPr>
          <w:rFonts w:ascii="Arial" w:hAnsi="Arial" w:cs="Arial"/>
        </w:rPr>
        <w:t xml:space="preserve">(Figure 2C and D). </w:t>
      </w:r>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r w:rsidR="008F42C7">
        <w:rPr>
          <w:rFonts w:ascii="Arial" w:hAnsi="Arial" w:cs="Arial"/>
        </w:rPr>
        <w:t>(Figure 2E and F).</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8F42C7">
        <w:rPr>
          <w:rFonts w:ascii="Arial" w:hAnsi="Arial" w:cs="Arial"/>
        </w:rPr>
        <w:t xml:space="preserve">(Figure 2A and B). </w:t>
      </w:r>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r w:rsidR="008C5D11">
        <w:rPr>
          <w:rFonts w:ascii="Arial" w:hAnsi="Arial" w:cs="Arial"/>
        </w:rPr>
        <w:t>E</w:t>
      </w:r>
      <w:r w:rsidR="008C5D11" w:rsidRPr="00157A05">
        <w:rPr>
          <w:rFonts w:ascii="Arial" w:hAnsi="Arial" w:cs="Arial"/>
        </w:rPr>
        <w:t>uclidean</w:t>
      </w:r>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r w:rsidR="008F42C7">
        <w:rPr>
          <w:rFonts w:ascii="Arial" w:hAnsi="Arial" w:cs="Arial"/>
        </w:rPr>
        <w:t>(</w:t>
      </w:r>
      <w:r w:rsidR="008F42C7" w:rsidRPr="004A7D3B">
        <w:rPr>
          <w:rFonts w:ascii="Arial" w:hAnsi="Arial" w:cs="Arial"/>
        </w:rPr>
        <w:t xml:space="preserve">Supplementary Fig. </w:t>
      </w:r>
      <w:r w:rsidR="00B036A7">
        <w:rPr>
          <w:rFonts w:ascii="Arial" w:hAnsi="Arial" w:cs="Arial"/>
        </w:rPr>
        <w:t>5</w:t>
      </w:r>
      <w:r w:rsidR="008F42C7" w:rsidRPr="00112B9B">
        <w:rPr>
          <w:rFonts w:ascii="Arial" w:hAnsi="Arial" w:cs="Arial"/>
        </w:rPr>
        <w:t xml:space="preserve">). </w:t>
      </w:r>
    </w:p>
    <w:p w14:paraId="4C2DB4A5" w14:textId="77777777" w:rsidR="007C2534" w:rsidRPr="00157A05" w:rsidRDefault="007C2534" w:rsidP="0063031D">
      <w:pPr>
        <w:spacing w:after="0" w:line="480" w:lineRule="auto"/>
        <w:jc w:val="both"/>
        <w:rPr>
          <w:rFonts w:ascii="Arial" w:hAnsi="Arial" w:cs="Arial"/>
        </w:rPr>
      </w:pPr>
    </w:p>
    <w:p w14:paraId="1077E9C6" w14:textId="77777777" w:rsidR="007C2534" w:rsidRPr="00157A05" w:rsidRDefault="00D47301" w:rsidP="0063031D">
      <w:pPr>
        <w:spacing w:after="0" w:line="480" w:lineRule="auto"/>
        <w:jc w:val="both"/>
        <w:rPr>
          <w:rFonts w:ascii="Arial" w:hAnsi="Arial" w:cs="Arial"/>
          <w:b/>
          <w:bCs/>
        </w:rPr>
      </w:pPr>
      <w:r>
        <w:rPr>
          <w:rFonts w:ascii="Arial" w:hAnsi="Arial" w:cs="Arial"/>
          <w:b/>
          <w:bCs/>
        </w:rPr>
        <w:t>Several dominant</w:t>
      </w:r>
      <w:r w:rsidRPr="00157A05">
        <w:rPr>
          <w:rFonts w:ascii="Arial" w:hAnsi="Arial" w:cs="Arial"/>
          <w:b/>
          <w:bCs/>
        </w:rPr>
        <w:t xml:space="preserve"> </w:t>
      </w:r>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634FFD83" w14:textId="75CE7443" w:rsidR="00086596" w:rsidRDefault="007C2534" w:rsidP="0063031D">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r w:rsidR="00913A6F">
        <w:rPr>
          <w:rFonts w:ascii="Arial" w:hAnsi="Arial" w:cs="Arial"/>
        </w:rPr>
        <w:t>ed</w:t>
      </w:r>
      <w:r w:rsidRPr="00157A05">
        <w:rPr>
          <w:rFonts w:ascii="Arial" w:hAnsi="Arial" w:cs="Arial"/>
        </w:rPr>
        <w:t xml:space="preserve"> </w:t>
      </w:r>
      <w:r w:rsidR="00B5780D">
        <w:rPr>
          <w:rFonts w:ascii="Arial" w:hAnsi="Arial" w:cs="Arial"/>
        </w:rPr>
        <w:t>44</w:t>
      </w:r>
      <w:r w:rsidR="00A00C84">
        <w:rPr>
          <w:rFonts w:ascii="Arial" w:hAnsi="Arial" w:cs="Arial"/>
        </w:rPr>
        <w:t>%</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008F42C7">
        <w:rPr>
          <w:rFonts w:ascii="Arial" w:hAnsi="Arial" w:cs="Arial"/>
        </w:rPr>
        <w:t xml:space="preserve">(Figure 3). </w:t>
      </w:r>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r w:rsidR="008F42C7">
        <w:rPr>
          <w:rFonts w:ascii="Arial" w:hAnsi="Arial" w:cs="Arial"/>
        </w:rPr>
        <w:t xml:space="preserve"> </w:t>
      </w:r>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8F42C7">
        <w:rPr>
          <w:rFonts w:ascii="Arial" w:hAnsi="Arial" w:cs="Arial"/>
        </w:rPr>
        <w:t xml:space="preserve">(Figure 3). </w:t>
      </w:r>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r w:rsidR="00F80D91">
        <w:rPr>
          <w:rFonts w:ascii="Arial" w:hAnsi="Arial" w:cs="Arial"/>
        </w:rPr>
        <w:t>exhibited</w:t>
      </w:r>
      <w:r w:rsidR="00CD7E61">
        <w:rPr>
          <w:rFonts w:ascii="Arial" w:hAnsi="Arial" w:cs="Arial"/>
        </w:rPr>
        <w:t xml:space="preserve"> less </w:t>
      </w:r>
      <w:r w:rsidR="00F80D91">
        <w:rPr>
          <w:rFonts w:ascii="Arial" w:hAnsi="Arial" w:cs="Arial"/>
        </w:rPr>
        <w:t xml:space="preserve">drought-affected AOA and Comammox </w:t>
      </w:r>
      <w:r w:rsidR="00CD7E61">
        <w:rPr>
          <w:rFonts w:ascii="Arial" w:hAnsi="Arial" w:cs="Arial"/>
        </w:rPr>
        <w:t>ASVs</w:t>
      </w:r>
      <w:r w:rsidR="00D2538D">
        <w:rPr>
          <w:rFonts w:ascii="Arial" w:hAnsi="Arial" w:cs="Arial"/>
        </w:rPr>
        <w:t xml:space="preserve"> </w:t>
      </w:r>
      <w:r w:rsidR="00F80D91">
        <w:rPr>
          <w:rFonts w:ascii="Arial" w:hAnsi="Arial" w:cs="Arial"/>
        </w:rPr>
        <w:t xml:space="preserve">compared to </w:t>
      </w:r>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r w:rsidR="008F42C7">
        <w:rPr>
          <w:rFonts w:ascii="Arial" w:hAnsi="Arial" w:cs="Arial"/>
        </w:rPr>
        <w:t>Figure 3).</w:t>
      </w:r>
    </w:p>
    <w:p w14:paraId="0EBD675B" w14:textId="77777777" w:rsidR="001910B2" w:rsidRPr="00157A05" w:rsidRDefault="001910B2" w:rsidP="0063031D">
      <w:pPr>
        <w:spacing w:after="0" w:line="480" w:lineRule="auto"/>
        <w:ind w:firstLine="720"/>
        <w:jc w:val="both"/>
        <w:rPr>
          <w:rFonts w:ascii="Arial" w:hAnsi="Arial" w:cs="Arial"/>
        </w:rPr>
      </w:pPr>
    </w:p>
    <w:p w14:paraId="1332BC98" w14:textId="77777777" w:rsidR="007C2534" w:rsidRPr="00157A05" w:rsidRDefault="001135A3" w:rsidP="0063031D">
      <w:pPr>
        <w:spacing w:after="0" w:line="480" w:lineRule="auto"/>
        <w:jc w:val="both"/>
        <w:rPr>
          <w:rFonts w:ascii="Arial" w:hAnsi="Arial" w:cs="Arial"/>
          <w:b/>
          <w:bCs/>
        </w:rPr>
      </w:pPr>
      <w:r>
        <w:rPr>
          <w:rFonts w:ascii="Arial" w:hAnsi="Arial" w:cs="Arial"/>
          <w:b/>
          <w:bCs/>
        </w:rPr>
        <w:t>Drought affect</w:t>
      </w:r>
      <w:r w:rsidR="00A42142">
        <w:rPr>
          <w:rFonts w:ascii="Arial" w:hAnsi="Arial" w:cs="Arial"/>
          <w:b/>
          <w:bCs/>
        </w:rPr>
        <w:t>ed</w:t>
      </w:r>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p>
    <w:p w14:paraId="1C79BEFB" w14:textId="2F7A71C8" w:rsidR="00124495" w:rsidDel="004E2185" w:rsidRDefault="007C2534">
      <w:pPr>
        <w:spacing w:after="0" w:line="480" w:lineRule="auto"/>
        <w:jc w:val="both"/>
        <w:rPr>
          <w:del w:id="44" w:author="Ari Fina Bintarti" w:date="2024-05-13T11:25:00Z"/>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r w:rsidR="008F42C7" w:rsidRPr="004A7D3B">
        <w:rPr>
          <w:rFonts w:ascii="Arial" w:hAnsi="Arial" w:cs="Arial"/>
        </w:rPr>
        <w:t xml:space="preserve">Supplementary Table </w:t>
      </w:r>
      <w:r w:rsidR="008F42C7">
        <w:rPr>
          <w:rFonts w:ascii="Arial" w:hAnsi="Arial" w:cs="Arial"/>
        </w:rPr>
        <w:t>3</w:t>
      </w:r>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r w:rsidR="009E6584">
        <w:rPr>
          <w:rFonts w:ascii="Arial" w:hAnsi="Arial" w:cs="Arial"/>
        </w:rPr>
        <w:t>Three-way repeated measures ANOVA</w:t>
      </w:r>
      <w:r w:rsidR="00A36507" w:rsidRPr="009E6584">
        <w:rPr>
          <w:rFonts w:ascii="Arial" w:hAnsi="Arial" w:cs="Arial"/>
        </w:rPr>
        <w:t xml:space="preserve">, </w:t>
      </w:r>
      <w:r w:rsidR="00E61796" w:rsidRPr="009E6584">
        <w:rPr>
          <w:rFonts w:ascii="Arial" w:hAnsi="Arial" w:cs="Arial"/>
        </w:rPr>
        <w:t xml:space="preserve">P&lt;0.05, </w:t>
      </w:r>
      <w:r w:rsidR="009E6584">
        <w:rPr>
          <w:rFonts w:ascii="Arial" w:hAnsi="Arial" w:cs="Arial"/>
        </w:rPr>
        <w:t xml:space="preserve">Figure 4; </w:t>
      </w:r>
      <w:r w:rsidR="009E6584" w:rsidRPr="009E6584">
        <w:rPr>
          <w:rFonts w:ascii="Arial" w:hAnsi="Arial" w:cs="Arial"/>
        </w:rPr>
        <w:t>Supplementary Table 3</w:t>
      </w:r>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r w:rsidR="009E6584" w:rsidRPr="00112B9B">
        <w:rPr>
          <w:rFonts w:ascii="Arial" w:hAnsi="Arial" w:cs="Arial"/>
        </w:rPr>
        <w:t>ure 4</w:t>
      </w:r>
      <w:r w:rsidR="009E6584">
        <w:rPr>
          <w:rFonts w:ascii="Arial" w:hAnsi="Arial" w:cs="Arial"/>
        </w:rPr>
        <w:t>D</w:t>
      </w:r>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r w:rsidR="009E6584">
        <w:rPr>
          <w:rFonts w:ascii="Arial" w:hAnsi="Arial" w:cs="Arial"/>
        </w:rPr>
        <w:t>(LMM, P&lt;0.05, Supplementary Fig.</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r w:rsidR="00A36507">
        <w:rPr>
          <w:rFonts w:ascii="Arial" w:hAnsi="Arial" w:cs="Arial"/>
        </w:rPr>
        <w:t>while no significant effect was observed in the rhizosphere</w:t>
      </w:r>
      <w:r w:rsidR="009E6584">
        <w:rPr>
          <w:rFonts w:ascii="Arial" w:hAnsi="Arial" w:cs="Arial"/>
        </w:rPr>
        <w:t xml:space="preserve"> </w:t>
      </w:r>
      <w:r w:rsidR="00B276DD" w:rsidRPr="00157A05">
        <w:rPr>
          <w:rFonts w:ascii="Arial" w:hAnsi="Arial" w:cs="Arial"/>
        </w:rPr>
        <w:t>(</w:t>
      </w:r>
      <w:r w:rsidR="009E6584">
        <w:rPr>
          <w:rFonts w:ascii="Arial" w:hAnsi="Arial" w:cs="Arial"/>
        </w:rPr>
        <w:t>Three-way repeated measures ANOVA</w:t>
      </w:r>
      <w:r w:rsidR="00A36507">
        <w:rPr>
          <w:rFonts w:ascii="Arial" w:hAnsi="Arial" w:cs="Arial"/>
        </w:rPr>
        <w:t>, P&lt;0.05</w:t>
      </w:r>
      <w:r w:rsidR="009E6584">
        <w:rPr>
          <w:rFonts w:ascii="Arial" w:hAnsi="Arial" w:cs="Arial"/>
        </w:rPr>
        <w:t xml:space="preserve">, Supplementary Fig. </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B276DD" w:rsidRPr="00157A05">
        <w:rPr>
          <w:rFonts w:ascii="Arial" w:hAnsi="Arial" w:cs="Arial"/>
        </w:rPr>
        <w:t>).</w:t>
      </w:r>
      <w:ins w:id="45" w:author="Ari Fina Bintarti" w:date="2024-05-13T11:15:00Z">
        <w:r w:rsidR="00A23A19">
          <w:rPr>
            <w:rFonts w:ascii="Arial" w:hAnsi="Arial" w:cs="Arial"/>
          </w:rPr>
          <w:t xml:space="preserve"> </w:t>
        </w:r>
      </w:ins>
      <w:ins w:id="46" w:author="Laurent Philippot" w:date="2024-05-20T16:07:00Z">
        <w:r w:rsidR="00C830C6">
          <w:rPr>
            <w:rFonts w:ascii="Arial" w:hAnsi="Arial" w:cs="Arial"/>
          </w:rPr>
          <w:t>In contrast to the comammox community structure, we found tha</w:t>
        </w:r>
      </w:ins>
      <w:ins w:id="47" w:author="Laurent Philippot" w:date="2024-05-20T16:08:00Z">
        <w:r w:rsidR="00C830C6">
          <w:rPr>
            <w:rFonts w:ascii="Arial" w:hAnsi="Arial" w:cs="Arial"/>
          </w:rPr>
          <w:t xml:space="preserve">t </w:t>
        </w:r>
      </w:ins>
      <w:ins w:id="48" w:author="Laurent Philippot" w:date="2024-05-20T16:07:00Z">
        <w:r w:rsidR="00C830C6">
          <w:rPr>
            <w:rFonts w:ascii="Arial" w:hAnsi="Arial" w:cs="Arial"/>
          </w:rPr>
          <w:t>comam</w:t>
        </w:r>
      </w:ins>
      <w:ins w:id="49" w:author="Laurent Philippot" w:date="2024-05-20T16:08:00Z">
        <w:r w:rsidR="00C830C6">
          <w:rPr>
            <w:rFonts w:ascii="Arial" w:hAnsi="Arial" w:cs="Arial"/>
          </w:rPr>
          <w:t xml:space="preserve">mox clade A </w:t>
        </w:r>
      </w:ins>
      <w:ins w:id="50" w:author="Laurent Philippot" w:date="2024-05-20T16:21:00Z">
        <w:r w:rsidR="00121F3D">
          <w:rPr>
            <w:rFonts w:ascii="Arial" w:hAnsi="Arial" w:cs="Arial"/>
          </w:rPr>
          <w:t>was</w:t>
        </w:r>
      </w:ins>
      <w:ins w:id="51" w:author="Laurent Philippot" w:date="2024-05-20T16:08:00Z">
        <w:r w:rsidR="00C830C6">
          <w:rPr>
            <w:rFonts w:ascii="Arial" w:hAnsi="Arial" w:cs="Arial"/>
          </w:rPr>
          <w:t xml:space="preserve"> dominating over comammox clade B, which </w:t>
        </w:r>
      </w:ins>
      <w:ins w:id="52" w:author="Laurent Philippot" w:date="2024-05-20T16:13:00Z">
        <w:r w:rsidR="00C830C6">
          <w:rPr>
            <w:rFonts w:ascii="Arial" w:hAnsi="Arial" w:cs="Arial"/>
          </w:rPr>
          <w:t>is likely due to</w:t>
        </w:r>
      </w:ins>
      <w:ins w:id="53" w:author="Laurent Philippot" w:date="2024-05-20T16:08:00Z">
        <w:r w:rsidR="00C830C6">
          <w:rPr>
            <w:rFonts w:ascii="Arial" w:hAnsi="Arial" w:cs="Arial"/>
          </w:rPr>
          <w:t xml:space="preserve"> </w:t>
        </w:r>
      </w:ins>
      <w:ins w:id="54" w:author="Laurent Philippot" w:date="2024-05-20T16:09:00Z">
        <w:r w:rsidR="00C830C6">
          <w:rPr>
            <w:rFonts w:ascii="Arial" w:hAnsi="Arial" w:cs="Arial"/>
          </w:rPr>
          <w:t>primer</w:t>
        </w:r>
      </w:ins>
      <w:ins w:id="55" w:author="Laurent Philippot" w:date="2024-05-20T16:13:00Z">
        <w:r w:rsidR="00C830C6">
          <w:rPr>
            <w:rFonts w:ascii="Arial" w:hAnsi="Arial" w:cs="Arial"/>
          </w:rPr>
          <w:t xml:space="preserve"> bias leading to preferential amplification. </w:t>
        </w:r>
      </w:ins>
      <w:ins w:id="56" w:author="Ari Fina Bintarti" w:date="2024-05-13T11:17:00Z">
        <w:r w:rsidR="00A23A19">
          <w:rPr>
            <w:rFonts w:ascii="Arial" w:hAnsi="Arial" w:cs="Arial"/>
          </w:rPr>
          <w:t xml:space="preserve">Overall, there was no effect of drought on the </w:t>
        </w:r>
      </w:ins>
      <w:ins w:id="57" w:author="Ari Fina Bintarti" w:date="2024-05-13T11:16:00Z">
        <w:r w:rsidR="00A23A19">
          <w:rPr>
            <w:rFonts w:ascii="Arial" w:hAnsi="Arial" w:cs="Arial"/>
          </w:rPr>
          <w:t xml:space="preserve">AOA/AOB </w:t>
        </w:r>
      </w:ins>
      <w:ins w:id="58" w:author="Ari Fina Bintarti" w:date="2024-05-13T11:17:00Z">
        <w:r w:rsidR="00A23A19">
          <w:rPr>
            <w:rFonts w:ascii="Arial" w:hAnsi="Arial" w:cs="Arial"/>
          </w:rPr>
          <w:t>ratio</w:t>
        </w:r>
      </w:ins>
      <w:ins w:id="59" w:author="Ari Fina Bintarti" w:date="2024-05-13T11:18:00Z">
        <w:r w:rsidR="00A23A19">
          <w:rPr>
            <w:rFonts w:ascii="Arial" w:hAnsi="Arial" w:cs="Arial"/>
          </w:rPr>
          <w:t xml:space="preserve"> in bulk soil</w:t>
        </w:r>
      </w:ins>
      <w:ins w:id="60" w:author="Ari Fina Bintarti" w:date="2024-05-13T11:21:00Z">
        <w:r w:rsidR="00A23A19">
          <w:rPr>
            <w:rFonts w:ascii="Arial" w:hAnsi="Arial" w:cs="Arial"/>
          </w:rPr>
          <w:t>, but we identified a slight increase in AOA/AOB ratio in the CONFYM system</w:t>
        </w:r>
      </w:ins>
      <w:ins w:id="61" w:author="Ari Fina Bintarti" w:date="2024-05-13T11:22:00Z">
        <w:r w:rsidR="00A23A19">
          <w:rPr>
            <w:rFonts w:ascii="Arial" w:hAnsi="Arial" w:cs="Arial"/>
          </w:rPr>
          <w:t xml:space="preserve"> </w:t>
        </w:r>
        <w:commentRangeStart w:id="62"/>
        <w:r w:rsidR="00A23A19">
          <w:rPr>
            <w:rFonts w:ascii="Arial" w:hAnsi="Arial" w:cs="Arial"/>
          </w:rPr>
          <w:t>in</w:t>
        </w:r>
        <w:del w:id="63" w:author="Laurent Philippot" w:date="2024-05-18T15:49:00Z">
          <w:r w:rsidR="00A23A19" w:rsidDel="0083694F">
            <w:rPr>
              <w:rFonts w:ascii="Arial" w:hAnsi="Arial" w:cs="Arial"/>
            </w:rPr>
            <w:delText xml:space="preserve"> the beginning of sampling date</w:delText>
          </w:r>
        </w:del>
      </w:ins>
      <w:commentRangeEnd w:id="62"/>
      <w:r w:rsidR="0083694F">
        <w:rPr>
          <w:rStyle w:val="CommentReference"/>
        </w:rPr>
        <w:commentReference w:id="62"/>
      </w:r>
      <w:ins w:id="64" w:author="Ari Fina Bintarti" w:date="2024-05-13T11:19:00Z">
        <w:r w:rsidR="00A23A19">
          <w:rPr>
            <w:rFonts w:ascii="Arial" w:hAnsi="Arial" w:cs="Arial"/>
          </w:rPr>
          <w:t xml:space="preserve">. </w:t>
        </w:r>
      </w:ins>
      <w:ins w:id="65" w:author="Ari Fina Bintarti" w:date="2024-05-13T11:22:00Z">
        <w:r w:rsidR="00A23A19">
          <w:rPr>
            <w:rFonts w:ascii="Arial" w:hAnsi="Arial" w:cs="Arial"/>
          </w:rPr>
          <w:t>Increasing in AOA/AOB ratio</w:t>
        </w:r>
      </w:ins>
      <w:ins w:id="66" w:author="Ari Fina Bintarti" w:date="2024-05-13T11:23:00Z">
        <w:r w:rsidR="00A23A19">
          <w:rPr>
            <w:rFonts w:ascii="Arial" w:hAnsi="Arial" w:cs="Arial"/>
          </w:rPr>
          <w:t xml:space="preserve"> in response to drought</w:t>
        </w:r>
      </w:ins>
      <w:ins w:id="67" w:author="Ari Fina Bintarti" w:date="2024-05-13T11:22:00Z">
        <w:r w:rsidR="00A23A19">
          <w:rPr>
            <w:rFonts w:ascii="Arial" w:hAnsi="Arial" w:cs="Arial"/>
          </w:rPr>
          <w:t xml:space="preserve"> was also</w:t>
        </w:r>
      </w:ins>
      <w:ins w:id="68" w:author="Ari Fina Bintarti" w:date="2024-05-13T11:23:00Z">
        <w:r w:rsidR="00A23A19">
          <w:rPr>
            <w:rFonts w:ascii="Arial" w:hAnsi="Arial" w:cs="Arial"/>
          </w:rPr>
          <w:t xml:space="preserve"> detected</w:t>
        </w:r>
      </w:ins>
      <w:ins w:id="69" w:author="Ari Fina Bintarti" w:date="2024-05-13T11:18:00Z">
        <w:r w:rsidR="00A23A19">
          <w:rPr>
            <w:rFonts w:ascii="Arial" w:hAnsi="Arial" w:cs="Arial"/>
          </w:rPr>
          <w:t xml:space="preserve"> </w:t>
        </w:r>
      </w:ins>
      <w:ins w:id="70" w:author="Ari Fina Bintarti" w:date="2024-05-13T11:23:00Z">
        <w:r w:rsidR="00A23A19">
          <w:rPr>
            <w:rFonts w:ascii="Arial" w:hAnsi="Arial" w:cs="Arial"/>
          </w:rPr>
          <w:t>in rhizosphere</w:t>
        </w:r>
      </w:ins>
      <w:ins w:id="71" w:author="Ari Fina Bintarti" w:date="2024-05-13T11:24:00Z">
        <w:r w:rsidR="004E2185">
          <w:rPr>
            <w:rFonts w:ascii="Arial" w:hAnsi="Arial" w:cs="Arial"/>
          </w:rPr>
          <w:t>, particularly in the BIODYN and CONMIN systems (Supplementary Fig.</w:t>
        </w:r>
      </w:ins>
      <w:ins w:id="72" w:author="Ari Fina Bintarti" w:date="2024-05-13T11:25:00Z">
        <w:r w:rsidR="004E2185">
          <w:rPr>
            <w:rFonts w:ascii="Arial" w:hAnsi="Arial" w:cs="Arial"/>
          </w:rPr>
          <w:t xml:space="preserve"> 7).</w:t>
        </w:r>
      </w:ins>
      <w:del w:id="73" w:author="Ari Fina Bintarti" w:date="2024-05-13T11:15:00Z">
        <w:r w:rsidR="00162DC7" w:rsidDel="00A23A19">
          <w:rPr>
            <w:rFonts w:ascii="Arial" w:hAnsi="Arial" w:cs="Arial"/>
          </w:rPr>
          <w:delText xml:space="preserve"> </w:delText>
        </w:r>
      </w:del>
    </w:p>
    <w:p w14:paraId="01B0267B" w14:textId="77777777" w:rsidR="004E2185" w:rsidRDefault="004E2185" w:rsidP="0063031D">
      <w:pPr>
        <w:spacing w:after="0" w:line="480" w:lineRule="auto"/>
        <w:jc w:val="both"/>
        <w:rPr>
          <w:ins w:id="74" w:author="Ari Fina Bintarti" w:date="2024-05-13T11:25:00Z"/>
          <w:rFonts w:ascii="Arial" w:hAnsi="Arial" w:cs="Arial"/>
        </w:rPr>
      </w:pPr>
    </w:p>
    <w:p w14:paraId="05A059A9" w14:textId="77777777" w:rsidR="007C2534" w:rsidRPr="00157A05" w:rsidRDefault="007C2534" w:rsidP="0063031D">
      <w:pPr>
        <w:spacing w:after="0" w:line="480" w:lineRule="auto"/>
        <w:jc w:val="both"/>
        <w:rPr>
          <w:rFonts w:ascii="Arial" w:hAnsi="Arial" w:cs="Arial"/>
        </w:rPr>
      </w:pPr>
    </w:p>
    <w:p w14:paraId="739C5DE4" w14:textId="77777777" w:rsidR="007C2534" w:rsidRPr="00157A05" w:rsidRDefault="00CC1EF0" w:rsidP="0063031D">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50CAE831" w14:textId="54224378" w:rsidR="002474CE" w:rsidRDefault="007C2534" w:rsidP="0063031D">
      <w:pPr>
        <w:spacing w:after="0" w:line="480" w:lineRule="auto"/>
        <w:jc w:val="both"/>
        <w:rPr>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5A6830">
        <w:rPr>
          <w:rFonts w:ascii="Arial" w:hAnsi="Arial" w:cs="Arial"/>
          <w:rPrChange w:id="75" w:author="Ari Fina Bintarti" w:date="2024-05-13T11:25:00Z">
            <w:rPr>
              <w:rFonts w:ascii="Arial" w:hAnsi="Arial" w:cs="Arial"/>
              <w:highlight w:val="yellow"/>
            </w:rPr>
          </w:rPrChange>
        </w:rPr>
        <w:t>(</w:t>
      </w:r>
      <w:r w:rsidR="00B70336" w:rsidRPr="005A6830">
        <w:rPr>
          <w:rFonts w:ascii="Arial" w:hAnsi="Arial" w:cs="Arial"/>
          <w:rPrChange w:id="76" w:author="Ari Fina Bintarti" w:date="2024-05-13T11:25:00Z">
            <w:rPr>
              <w:rFonts w:ascii="Arial" w:hAnsi="Arial" w:cs="Arial"/>
              <w:highlight w:val="yellow"/>
            </w:rPr>
          </w:rPrChange>
        </w:rPr>
        <w:t>Figure 5</w:t>
      </w:r>
      <w:r w:rsidR="00463954" w:rsidRPr="005A6830">
        <w:rPr>
          <w:rFonts w:ascii="Arial" w:hAnsi="Arial" w:cs="Arial"/>
          <w:rPrChange w:id="77" w:author="Ari Fina Bintarti" w:date="2024-05-13T11:25:00Z">
            <w:rPr>
              <w:rFonts w:ascii="Arial" w:hAnsi="Arial" w:cs="Arial"/>
              <w:highlight w:val="yellow"/>
            </w:rPr>
          </w:rPrChange>
        </w:rPr>
        <w:t>)</w:t>
      </w:r>
      <w:r w:rsidR="00463954" w:rsidRPr="005A6830">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correlated to the abundance </w:t>
      </w:r>
      <w:r w:rsidR="004271A6">
        <w:rPr>
          <w:rFonts w:ascii="Arial" w:hAnsi="Arial" w:cs="Arial"/>
        </w:rPr>
        <w:t xml:space="preserve">and the beta diversity </w:t>
      </w:r>
      <w:r w:rsidR="009F7785">
        <w:rPr>
          <w:rFonts w:ascii="Arial" w:hAnsi="Arial" w:cs="Arial"/>
        </w:rPr>
        <w:t xml:space="preserve">of all AO as well to the alpha diversity of </w:t>
      </w:r>
      <w:r w:rsidR="009F7785">
        <w:rPr>
          <w:rFonts w:ascii="Arial" w:hAnsi="Arial" w:cs="Arial"/>
        </w:rPr>
        <w:lastRenderedPageBreak/>
        <w:t>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r w:rsidR="00B70336">
        <w:rPr>
          <w:rFonts w:ascii="Arial" w:hAnsi="Arial" w:cs="Arial"/>
        </w:rPr>
        <w:t>ure 5</w:t>
      </w:r>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r w:rsidR="00C518BE">
        <w:rPr>
          <w:rFonts w:ascii="Arial" w:hAnsi="Arial" w:cs="Arial"/>
        </w:rPr>
        <w:t xml:space="preserve"> (Figure 5)</w:t>
      </w:r>
      <w:r w:rsidR="004271A6">
        <w:rPr>
          <w:rFonts w:ascii="Arial" w:hAnsi="Arial" w:cs="Arial"/>
        </w:rPr>
        <w:t xml:space="preserve">. Interestingly, all these correlations were negative except </w:t>
      </w:r>
      <w:ins w:id="78" w:author="Laurent Philippot" w:date="2024-05-20T16:29:00Z">
        <w:r w:rsidR="005A424C">
          <w:rPr>
            <w:rFonts w:ascii="Arial" w:hAnsi="Arial" w:cs="Arial"/>
          </w:rPr>
          <w:t xml:space="preserve">for </w:t>
        </w:r>
      </w:ins>
      <w:r w:rsidR="004271A6">
        <w:rPr>
          <w:rFonts w:ascii="Arial" w:hAnsi="Arial" w:cs="Arial"/>
        </w:rPr>
        <w:t>the alpha diversity of AOB</w:t>
      </w:r>
      <w:r w:rsidR="00C518BE">
        <w:rPr>
          <w:rFonts w:ascii="Arial" w:hAnsi="Arial" w:cs="Arial"/>
        </w:rPr>
        <w:t xml:space="preserve">. </w:t>
      </w:r>
      <w:r w:rsidR="00A11CFE">
        <w:rPr>
          <w:rFonts w:ascii="Arial" w:hAnsi="Arial" w:cs="Arial"/>
        </w:rPr>
        <w:t xml:space="preserve">Among all AO groups, only the beta diversity of AOB </w:t>
      </w:r>
      <w:del w:id="79" w:author="Laurent Philippot" w:date="2024-05-20T16:19:00Z">
        <w:r w:rsidR="00A11CFE" w:rsidDel="00121F3D">
          <w:rPr>
            <w:rFonts w:ascii="Arial" w:hAnsi="Arial" w:cs="Arial"/>
          </w:rPr>
          <w:delText xml:space="preserve">that </w:delText>
        </w:r>
      </w:del>
      <w:r w:rsidR="00A11CFE">
        <w:rPr>
          <w:rFonts w:ascii="Arial" w:hAnsi="Arial" w:cs="Arial"/>
        </w:rPr>
        <w:t>related to the N</w:t>
      </w:r>
      <w:r w:rsidR="00A11CFE" w:rsidRPr="00A11CFE">
        <w:rPr>
          <w:rFonts w:ascii="Arial" w:hAnsi="Arial" w:cs="Arial"/>
          <w:vertAlign w:val="subscript"/>
        </w:rPr>
        <w:t>2</w:t>
      </w:r>
      <w:r w:rsidR="00A11CFE">
        <w:rPr>
          <w:rFonts w:ascii="Arial" w:hAnsi="Arial" w:cs="Arial"/>
        </w:rPr>
        <w:t xml:space="preserve">O flux, and this relationship was only found in the control. </w:t>
      </w:r>
      <w:ins w:id="80" w:author="Laurent Philippot" w:date="2024-05-20T16:28:00Z">
        <w:r w:rsidR="00200928">
          <w:rPr>
            <w:rFonts w:ascii="Arial" w:hAnsi="Arial" w:cs="Arial"/>
          </w:rPr>
          <w:t>In the control, average N</w:t>
        </w:r>
        <w:r w:rsidR="00200928" w:rsidRPr="00A7253B">
          <w:rPr>
            <w:rFonts w:ascii="Arial" w:hAnsi="Arial" w:cs="Arial"/>
            <w:vertAlign w:val="subscript"/>
            <w:rPrChange w:id="81" w:author="Ari Fina Bintarti" w:date="2024-05-23T16:16:00Z">
              <w:rPr>
                <w:rFonts w:ascii="Arial" w:hAnsi="Arial" w:cs="Arial"/>
              </w:rPr>
            </w:rPrChange>
          </w:rPr>
          <w:t>2</w:t>
        </w:r>
        <w:r w:rsidR="00200928">
          <w:rPr>
            <w:rFonts w:ascii="Arial" w:hAnsi="Arial" w:cs="Arial"/>
          </w:rPr>
          <w:t xml:space="preserve">O fluxes were also </w:t>
        </w:r>
      </w:ins>
      <w:del w:id="82" w:author="Laurent Philippot" w:date="2024-05-20T16:28:00Z">
        <w:r w:rsidR="00A11CFE" w:rsidDel="00200928">
          <w:rPr>
            <w:rFonts w:ascii="Arial" w:hAnsi="Arial" w:cs="Arial"/>
          </w:rPr>
          <w:delText xml:space="preserve">We detected </w:delText>
        </w:r>
      </w:del>
      <w:r w:rsidR="00A11CFE">
        <w:rPr>
          <w:rFonts w:ascii="Arial" w:hAnsi="Arial" w:cs="Arial"/>
        </w:rPr>
        <w:t>negative</w:t>
      </w:r>
      <w:ins w:id="83" w:author="Laurent Philippot" w:date="2024-05-20T16:28:00Z">
        <w:r w:rsidR="00200928">
          <w:rPr>
            <w:rFonts w:ascii="Arial" w:hAnsi="Arial" w:cs="Arial"/>
          </w:rPr>
          <w:t>ly</w:t>
        </w:r>
      </w:ins>
      <w:r w:rsidR="00A11CFE">
        <w:rPr>
          <w:rFonts w:ascii="Arial" w:hAnsi="Arial" w:cs="Arial"/>
        </w:rPr>
        <w:t xml:space="preserve"> </w:t>
      </w:r>
      <w:del w:id="84" w:author="Laurent Philippot" w:date="2024-05-20T16:28:00Z">
        <w:r w:rsidR="00A11CFE" w:rsidDel="00200928">
          <w:rPr>
            <w:rFonts w:ascii="Arial" w:hAnsi="Arial" w:cs="Arial"/>
          </w:rPr>
          <w:delText>correlation between the N</w:delText>
        </w:r>
        <w:r w:rsidR="00A11CFE" w:rsidRPr="00112B9B" w:rsidDel="00200928">
          <w:rPr>
            <w:rFonts w:ascii="Arial" w:hAnsi="Arial" w:cs="Arial"/>
            <w:vertAlign w:val="subscript"/>
          </w:rPr>
          <w:delText>2</w:delText>
        </w:r>
        <w:r w:rsidR="00A11CFE" w:rsidDel="00200928">
          <w:rPr>
            <w:rFonts w:ascii="Arial" w:hAnsi="Arial" w:cs="Arial"/>
          </w:rPr>
          <w:delText>O flux with</w:delText>
        </w:r>
      </w:del>
      <w:ins w:id="85" w:author="Laurent Philippot" w:date="2024-05-20T16:28:00Z">
        <w:r w:rsidR="00200928">
          <w:rPr>
            <w:rFonts w:ascii="Arial" w:hAnsi="Arial" w:cs="Arial"/>
          </w:rPr>
          <w:t>correlated to</w:t>
        </w:r>
      </w:ins>
      <w:r w:rsidR="00A11CFE">
        <w:rPr>
          <w:rFonts w:ascii="Arial" w:hAnsi="Arial" w:cs="Arial"/>
        </w:rPr>
        <w:t xml:space="preserve"> the abundance of AOA and comammox (clade B), as well as with their alpha diversity, </w:t>
      </w:r>
      <w:del w:id="86" w:author="Laurent Philippot" w:date="2024-05-20T16:29:00Z">
        <w:r w:rsidR="00A11CFE" w:rsidDel="00200928">
          <w:rPr>
            <w:rFonts w:ascii="Arial" w:hAnsi="Arial" w:cs="Arial"/>
          </w:rPr>
          <w:delText>while also</w:delText>
        </w:r>
      </w:del>
      <w:ins w:id="87" w:author="Laurent Philippot" w:date="2024-05-20T16:29:00Z">
        <w:r w:rsidR="00200928">
          <w:rPr>
            <w:rFonts w:ascii="Arial" w:hAnsi="Arial" w:cs="Arial"/>
          </w:rPr>
          <w:t>and</w:t>
        </w:r>
      </w:ins>
      <w:r w:rsidR="00A11CFE">
        <w:rPr>
          <w:rFonts w:ascii="Arial" w:hAnsi="Arial" w:cs="Arial"/>
        </w:rPr>
        <w:t xml:space="preserve"> positively correlated with the alpha diversity of AOB</w:t>
      </w:r>
      <w:del w:id="88" w:author="Laurent Philippot" w:date="2024-05-20T16:29:00Z">
        <w:r w:rsidR="00A11CFE" w:rsidDel="00200928">
          <w:rPr>
            <w:rFonts w:ascii="Arial" w:hAnsi="Arial" w:cs="Arial"/>
          </w:rPr>
          <w:delText xml:space="preserve"> in the control</w:delText>
        </w:r>
      </w:del>
      <w:r w:rsidR="00A11CFE">
        <w:rPr>
          <w:rFonts w:ascii="Arial" w:hAnsi="Arial" w:cs="Arial"/>
        </w:rPr>
        <w:t>. Overall, there were no significant relationship between the N</w:t>
      </w:r>
      <w:r w:rsidR="00A11CFE" w:rsidRPr="00087717">
        <w:rPr>
          <w:rFonts w:ascii="Arial" w:hAnsi="Arial" w:cs="Arial"/>
          <w:vertAlign w:val="subscript"/>
          <w:rPrChange w:id="89" w:author="Ari Fina Bintarti" w:date="2024-05-17T13:50:00Z">
            <w:rPr>
              <w:rFonts w:ascii="Arial" w:hAnsi="Arial" w:cs="Arial"/>
            </w:rPr>
          </w:rPrChange>
        </w:rPr>
        <w:t>2</w:t>
      </w:r>
      <w:r w:rsidR="00A11CFE">
        <w:rPr>
          <w:rFonts w:ascii="Arial" w:hAnsi="Arial" w:cs="Arial"/>
        </w:rPr>
        <w:t>O flux with AO communities</w:t>
      </w:r>
      <w:ins w:id="90" w:author="Laurent Philippot" w:date="2024-05-20T16:23:00Z">
        <w:r w:rsidR="00121F3D">
          <w:rPr>
            <w:rFonts w:ascii="Arial" w:hAnsi="Arial" w:cs="Arial"/>
          </w:rPr>
          <w:t xml:space="preserve"> in the drought treatment</w:t>
        </w:r>
      </w:ins>
      <w:r w:rsidR="00A11CFE">
        <w:rPr>
          <w:rFonts w:ascii="Arial" w:hAnsi="Arial" w:cs="Arial"/>
        </w:rPr>
        <w:t>, except with the AOB abundance</w:t>
      </w:r>
      <w:del w:id="91" w:author="Laurent Philippot" w:date="2024-05-20T16:23:00Z">
        <w:r w:rsidR="00A11CFE" w:rsidDel="00121F3D">
          <w:rPr>
            <w:rFonts w:ascii="Arial" w:hAnsi="Arial" w:cs="Arial"/>
          </w:rPr>
          <w:delText>, in the drought treatment</w:delText>
        </w:r>
      </w:del>
      <w:r w:rsidR="00C518BE">
        <w:rPr>
          <w:rFonts w:ascii="Arial" w:hAnsi="Arial" w:cs="Arial"/>
        </w:rPr>
        <w:t xml:space="preserve"> (Figure 5)</w:t>
      </w:r>
      <w:r w:rsidR="00A11CFE">
        <w:rPr>
          <w:rFonts w:ascii="Arial" w:hAnsi="Arial" w:cs="Arial"/>
        </w:rPr>
        <w:t>.</w:t>
      </w:r>
      <w:del w:id="92" w:author="Laurent Philippot" w:date="2024-05-20T16:25:00Z">
        <w:r w:rsidR="00C518BE" w:rsidDel="00121F3D">
          <w:rPr>
            <w:rFonts w:ascii="Arial" w:hAnsi="Arial" w:cs="Arial"/>
          </w:rPr>
          <w:delText xml:space="preserve"> </w:delText>
        </w:r>
        <w:r w:rsidR="00D55233" w:rsidDel="00121F3D">
          <w:rPr>
            <w:rFonts w:ascii="Arial" w:hAnsi="Arial" w:cs="Arial"/>
          </w:rPr>
          <w:delText>Additionally, we found a significant positive</w:delText>
        </w:r>
        <w:r w:rsidR="00C518BE" w:rsidDel="00121F3D">
          <w:rPr>
            <w:rFonts w:ascii="Arial" w:hAnsi="Arial" w:cs="Arial"/>
          </w:rPr>
          <w:delText xml:space="preserve"> and negative</w:delText>
        </w:r>
        <w:r w:rsidR="00D55233" w:rsidDel="00121F3D">
          <w:rPr>
            <w:rFonts w:ascii="Arial" w:hAnsi="Arial" w:cs="Arial"/>
          </w:rPr>
          <w:delText xml:space="preserve"> correlation between soil water content (GWC) and the </w:delText>
        </w:r>
        <w:r w:rsidR="00C518BE" w:rsidDel="00121F3D">
          <w:rPr>
            <w:rFonts w:ascii="Arial" w:hAnsi="Arial" w:cs="Arial"/>
          </w:rPr>
          <w:delText xml:space="preserve">alpha diversity </w:delText>
        </w:r>
        <w:r w:rsidR="00D55233" w:rsidDel="00121F3D">
          <w:rPr>
            <w:rFonts w:ascii="Arial" w:hAnsi="Arial" w:cs="Arial"/>
          </w:rPr>
          <w:delText>of AOA</w:delText>
        </w:r>
        <w:r w:rsidR="00C518BE" w:rsidDel="00121F3D">
          <w:rPr>
            <w:rFonts w:ascii="Arial" w:hAnsi="Arial" w:cs="Arial"/>
          </w:rPr>
          <w:delText xml:space="preserve"> and </w:delText>
        </w:r>
        <w:r w:rsidR="00D55233" w:rsidDel="00121F3D">
          <w:rPr>
            <w:rFonts w:ascii="Arial" w:hAnsi="Arial" w:cs="Arial"/>
          </w:rPr>
          <w:delText>AOB</w:delText>
        </w:r>
        <w:r w:rsidR="00C518BE" w:rsidDel="00121F3D">
          <w:rPr>
            <w:rFonts w:ascii="Arial" w:hAnsi="Arial" w:cs="Arial"/>
          </w:rPr>
          <w:delText>, respectively</w:delText>
        </w:r>
        <w:r w:rsidR="00D55233" w:rsidDel="00121F3D">
          <w:rPr>
            <w:rFonts w:ascii="Arial" w:hAnsi="Arial" w:cs="Arial"/>
          </w:rPr>
          <w:delText xml:space="preserve"> in the drought</w:delText>
        </w:r>
        <w:r w:rsidR="00C518BE" w:rsidDel="00121F3D">
          <w:rPr>
            <w:rFonts w:ascii="Arial" w:hAnsi="Arial" w:cs="Arial"/>
          </w:rPr>
          <w:delText>. While</w:delText>
        </w:r>
        <w:r w:rsidR="00D55233" w:rsidDel="00121F3D">
          <w:rPr>
            <w:rFonts w:ascii="Arial" w:hAnsi="Arial" w:cs="Arial"/>
          </w:rPr>
          <w:delText xml:space="preserve"> in the control treatment</w:delText>
        </w:r>
        <w:r w:rsidR="00C518BE" w:rsidDel="00121F3D">
          <w:rPr>
            <w:rFonts w:ascii="Arial" w:hAnsi="Arial" w:cs="Arial"/>
          </w:rPr>
          <w:delText>, GWC only correlated with the AOB richness (Figure 5)</w:delText>
        </w:r>
        <w:r w:rsidR="00D55233" w:rsidDel="00121F3D">
          <w:rPr>
            <w:rFonts w:ascii="Arial" w:hAnsi="Arial" w:cs="Arial"/>
          </w:rPr>
          <w:delText>.</w:delText>
        </w:r>
      </w:del>
    </w:p>
    <w:p w14:paraId="133A7D17" w14:textId="77777777" w:rsidR="006D66E5" w:rsidRDefault="006D66E5" w:rsidP="0063031D">
      <w:pPr>
        <w:spacing w:after="0" w:line="480" w:lineRule="auto"/>
        <w:jc w:val="both"/>
        <w:rPr>
          <w:rFonts w:ascii="Arial" w:hAnsi="Arial" w:cs="Arial"/>
        </w:rPr>
      </w:pPr>
    </w:p>
    <w:p w14:paraId="45DD944D" w14:textId="77777777" w:rsidR="006D66E5" w:rsidRPr="00ED68EC" w:rsidRDefault="006D66E5" w:rsidP="0063031D">
      <w:pPr>
        <w:spacing w:line="480" w:lineRule="auto"/>
        <w:jc w:val="both"/>
        <w:rPr>
          <w:rFonts w:ascii="Arial" w:hAnsi="Arial" w:cs="Arial"/>
          <w:b/>
          <w:bCs/>
        </w:rPr>
      </w:pPr>
      <w:r w:rsidRPr="00ED68EC">
        <w:rPr>
          <w:rFonts w:ascii="Arial" w:hAnsi="Arial" w:cs="Arial"/>
          <w:b/>
          <w:bCs/>
        </w:rPr>
        <w:t>DISCUSSION</w:t>
      </w:r>
    </w:p>
    <w:p w14:paraId="6F3C2521" w14:textId="7DFC1740" w:rsidR="006D66E5" w:rsidRDefault="006D66E5" w:rsidP="0063031D">
      <w:pPr>
        <w:spacing w:line="480" w:lineRule="auto"/>
        <w:jc w:val="both"/>
        <w:rPr>
          <w:rFonts w:ascii="Arial" w:hAnsi="Arial" w:cs="Arial"/>
          <w:b/>
          <w:bCs/>
        </w:rPr>
      </w:pPr>
      <w:r w:rsidRPr="00ED68EC">
        <w:rPr>
          <w:rFonts w:ascii="Arial" w:hAnsi="Arial" w:cs="Arial"/>
          <w:b/>
          <w:bCs/>
        </w:rPr>
        <w:t>The effect</w:t>
      </w:r>
      <w:r w:rsidR="00DF0C12">
        <w:rPr>
          <w:rFonts w:ascii="Arial" w:hAnsi="Arial" w:cs="Arial"/>
          <w:b/>
          <w:bCs/>
        </w:rPr>
        <w:t>s</w:t>
      </w:r>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00DF0C12">
        <w:rPr>
          <w:rFonts w:ascii="Arial" w:hAnsi="Arial" w:cs="Arial"/>
          <w:b/>
          <w:bCs/>
        </w:rPr>
        <w:t>) and</w:t>
      </w:r>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r w:rsidR="00DF0C12">
        <w:rPr>
          <w:rFonts w:ascii="Arial" w:hAnsi="Arial" w:cs="Arial"/>
          <w:b/>
          <w:bCs/>
        </w:rPr>
        <w:t xml:space="preserve"> fluxes</w:t>
      </w:r>
      <w:r w:rsidRPr="00ED68EC">
        <w:rPr>
          <w:rFonts w:ascii="Arial" w:hAnsi="Arial" w:cs="Arial"/>
          <w:b/>
          <w:bCs/>
        </w:rPr>
        <w:t xml:space="preserve"> </w:t>
      </w:r>
      <w:r w:rsidR="00DF0C12">
        <w:rPr>
          <w:rFonts w:ascii="Arial" w:hAnsi="Arial" w:cs="Arial"/>
          <w:b/>
          <w:bCs/>
        </w:rPr>
        <w:t>are</w:t>
      </w:r>
      <w:r w:rsidRPr="00ED68EC">
        <w:rPr>
          <w:rFonts w:ascii="Arial" w:hAnsi="Arial" w:cs="Arial"/>
          <w:b/>
          <w:bCs/>
        </w:rPr>
        <w:t xml:space="preserve"> modulated by </w:t>
      </w:r>
      <w:ins w:id="93" w:author="Laurent Philippot" w:date="2024-05-20T16:31:00Z">
        <w:r w:rsidR="005A424C">
          <w:rPr>
            <w:rFonts w:ascii="Arial" w:hAnsi="Arial" w:cs="Arial"/>
            <w:b/>
            <w:bCs/>
          </w:rPr>
          <w:t xml:space="preserve">the </w:t>
        </w:r>
      </w:ins>
      <w:r w:rsidRPr="00ED68EC">
        <w:rPr>
          <w:rFonts w:ascii="Arial" w:hAnsi="Arial" w:cs="Arial"/>
          <w:b/>
          <w:bCs/>
        </w:rPr>
        <w:t>cropping system</w:t>
      </w:r>
    </w:p>
    <w:p w14:paraId="71694C8F" w14:textId="5F21C3B4" w:rsidR="00054723" w:rsidRDefault="006D66E5" w:rsidP="0063031D">
      <w:pPr>
        <w:spacing w:line="480" w:lineRule="auto"/>
        <w:ind w:firstLine="720"/>
        <w:jc w:val="both"/>
        <w:rPr>
          <w:rFonts w:ascii="Arial" w:hAnsi="Arial" w:cs="Arial"/>
        </w:rPr>
      </w:pPr>
      <w:r w:rsidRPr="00ED68EC">
        <w:rPr>
          <w:rFonts w:ascii="Arial" w:hAnsi="Arial" w:cs="Arial"/>
        </w:rPr>
        <w:t xml:space="preserve">We found that drought </w:t>
      </w:r>
      <w:r w:rsidR="00F14AC5">
        <w:rPr>
          <w:rFonts w:ascii="Arial" w:hAnsi="Arial" w:cs="Arial"/>
        </w:rPr>
        <w:t>strongly</w:t>
      </w:r>
      <w:r w:rsidRPr="00ED68EC">
        <w:rPr>
          <w:rFonts w:ascii="Arial" w:hAnsi="Arial" w:cs="Arial"/>
        </w:rPr>
        <w:t xml:space="preserve"> affected the mineral N pools </w:t>
      </w:r>
      <w:r w:rsidR="00662064">
        <w:rPr>
          <w:rFonts w:ascii="Arial" w:hAnsi="Arial" w:cs="Arial"/>
        </w:rPr>
        <w:t xml:space="preserve">with </w:t>
      </w:r>
      <w:r w:rsidR="003A0A91">
        <w:rPr>
          <w:rFonts w:ascii="Arial" w:hAnsi="Arial" w:cs="Arial"/>
        </w:rPr>
        <w:t>lower</w:t>
      </w:r>
      <w:r w:rsidR="00662064">
        <w:rPr>
          <w:rFonts w:ascii="Arial" w:hAnsi="Arial" w:cs="Arial"/>
        </w:rPr>
        <w:t xml:space="preserve"> </w:t>
      </w:r>
      <w:r w:rsidR="003A0A91">
        <w:rPr>
          <w:rFonts w:ascii="Arial" w:hAnsi="Arial" w:cs="Arial"/>
        </w:rPr>
        <w:t>G</w:t>
      </w:r>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r w:rsidR="006D26D0">
        <w:rPr>
          <w:rFonts w:ascii="Arial" w:hAnsi="Arial" w:cs="Arial"/>
        </w:rPr>
        <w:t>large</w:t>
      </w:r>
      <w:r w:rsidR="00662064" w:rsidRPr="00ED68EC">
        <w:rPr>
          <w:rFonts w:ascii="Arial" w:hAnsi="Arial" w:cs="Arial"/>
        </w:rPr>
        <w:t xml:space="preserve"> increase</w:t>
      </w:r>
      <w:r w:rsidR="006D26D0">
        <w:rPr>
          <w:rFonts w:ascii="Arial" w:hAnsi="Arial" w:cs="Arial"/>
        </w:rPr>
        <w:t>s</w:t>
      </w:r>
      <w:r w:rsidR="00662064" w:rsidRPr="00ED68EC">
        <w:rPr>
          <w:rFonts w:ascii="Arial" w:hAnsi="Arial" w:cs="Arial"/>
        </w:rPr>
        <w:t xml:space="preserve"> </w:t>
      </w:r>
      <w:r w:rsidR="00AB6C1B">
        <w:rPr>
          <w:rFonts w:ascii="Arial" w:hAnsi="Arial" w:cs="Arial"/>
        </w:rPr>
        <w:t>in</w:t>
      </w:r>
      <w:r w:rsidR="00662064" w:rsidRPr="00ED68EC">
        <w:rPr>
          <w:rFonts w:ascii="Arial" w:hAnsi="Arial" w:cs="Arial"/>
        </w:rPr>
        <w:t xml:space="preserve"> </w:t>
      </w:r>
      <w:r w:rsidR="006D26D0">
        <w:rPr>
          <w:rFonts w:ascii="Arial" w:hAnsi="Arial" w:cs="Arial"/>
        </w:rPr>
        <w:t xml:space="preserve">the </w:t>
      </w:r>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r w:rsidR="00F040D7">
        <w:rPr>
          <w:rFonts w:ascii="Arial" w:hAnsi="Arial" w:cs="Arial"/>
        </w:rPr>
        <w:t>pools</w:t>
      </w:r>
      <w:r w:rsidR="00662064" w:rsidRPr="00ED68EC">
        <w:rPr>
          <w:rFonts w:ascii="Arial" w:hAnsi="Arial" w:cs="Arial"/>
        </w:rPr>
        <w:t>, particularly in the mixed- and mineral-conventional systems (CONFYM and CONMIN).</w:t>
      </w:r>
      <w:r w:rsidR="00AB6C1B">
        <w:rPr>
          <w:rFonts w:ascii="Arial" w:hAnsi="Arial" w:cs="Arial"/>
        </w:rPr>
        <w:t xml:space="preserve"> </w:t>
      </w:r>
      <w:r w:rsidRPr="00ED68EC">
        <w:rPr>
          <w:rFonts w:ascii="Arial" w:hAnsi="Arial" w:cs="Arial"/>
        </w:rPr>
        <w:t xml:space="preserve">While some studies </w:t>
      </w:r>
      <w:r w:rsidR="00AB6C1B">
        <w:rPr>
          <w:rFonts w:ascii="Arial" w:hAnsi="Arial" w:cs="Arial"/>
        </w:rPr>
        <w:t>also reported</w:t>
      </w:r>
      <w:r w:rsidRPr="00ED68EC">
        <w:rPr>
          <w:rFonts w:ascii="Arial" w:hAnsi="Arial" w:cs="Arial"/>
        </w:rPr>
        <w:t xml:space="preserve"> that drought increase</w:t>
      </w:r>
      <w:r w:rsidR="00565302">
        <w:rPr>
          <w:rFonts w:ascii="Arial" w:hAnsi="Arial" w:cs="Arial"/>
        </w:rPr>
        <w:t>d</w:t>
      </w:r>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AB6C1B">
        <w:rPr>
          <w:rFonts w:ascii="Arial" w:hAnsi="Arial" w:cs="Arial"/>
        </w:rPr>
        <w:t xml:space="preserve">pools </w:t>
      </w:r>
      <w:r w:rsidRPr="00ED68EC">
        <w:rPr>
          <w:rFonts w:ascii="Arial" w:hAnsi="Arial" w:cs="Arial"/>
        </w:rPr>
        <w:t>in soil</w:t>
      </w:r>
      <w:r w:rsidR="00C05C46">
        <w:rPr>
          <w:rFonts w:ascii="Arial" w:hAnsi="Arial" w:cs="Arial"/>
        </w:rPr>
        <w:t xml:space="preserve"> </w:t>
      </w:r>
      <w:r w:rsidR="00C05C46">
        <w:rPr>
          <w:rFonts w:ascii="Arial" w:hAnsi="Arial" w:cs="Arial"/>
        </w:rPr>
        <w:fldChar w:fldCharType="begin"/>
      </w:r>
      <w:r w:rsidR="00C05C46">
        <w:rPr>
          <w:rFonts w:ascii="Arial" w:hAnsi="Arial" w:cs="Arial"/>
        </w:rPr>
        <w:instrText xml:space="preserve"> ADDIN ZOTERO_ITEM CSL_CITATION {"citationID":"gMngPPDT","properties":{"formattedCitation":"(Deng et al., 2021; A. A. Hartmann et al., 2013; Ullah et al., 2020)","plainCitation":"(Deng et al., 2021; A. A.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A."}],"issued":{"date-parts":[["2020",9]]}}}],"schema":"https://github.com/citation-style-language/schema/raw/master/csl-citation.json"} </w:instrText>
      </w:r>
      <w:r w:rsidR="00C05C46">
        <w:rPr>
          <w:rFonts w:ascii="Arial" w:hAnsi="Arial" w:cs="Arial"/>
        </w:rPr>
        <w:fldChar w:fldCharType="separate"/>
      </w:r>
      <w:r w:rsidR="00C05C46">
        <w:rPr>
          <w:rFonts w:ascii="Arial" w:hAnsi="Arial" w:cs="Arial"/>
          <w:noProof/>
        </w:rPr>
        <w:t xml:space="preserve">(Deng et al., 2021; </w:t>
      </w:r>
      <w:r w:rsidR="00C05C46" w:rsidRPr="00430DF0">
        <w:rPr>
          <w:rFonts w:ascii="Arial" w:hAnsi="Arial" w:cs="Arial"/>
          <w:noProof/>
          <w:highlight w:val="yellow"/>
          <w:rPrChange w:id="94" w:author="Laurent Philippot" w:date="2024-05-20T09:46:00Z">
            <w:rPr>
              <w:rFonts w:ascii="Arial" w:hAnsi="Arial" w:cs="Arial"/>
              <w:noProof/>
            </w:rPr>
          </w:rPrChange>
        </w:rPr>
        <w:t>A. A.</w:t>
      </w:r>
      <w:r w:rsidR="00C05C46">
        <w:rPr>
          <w:rFonts w:ascii="Arial" w:hAnsi="Arial" w:cs="Arial"/>
          <w:noProof/>
        </w:rPr>
        <w:t xml:space="preserve"> Hartmann et al., 2013; Ullah et al., 2020)</w:t>
      </w:r>
      <w:r w:rsidR="00C05C46">
        <w:rPr>
          <w:rFonts w:ascii="Arial" w:hAnsi="Arial" w:cs="Arial"/>
        </w:rPr>
        <w:fldChar w:fldCharType="end"/>
      </w:r>
      <w:r w:rsidR="00915D00">
        <w:rPr>
          <w:rFonts w:ascii="Arial" w:hAnsi="Arial" w:cs="Arial"/>
        </w:rPr>
        <w:t xml:space="preserve">, </w:t>
      </w:r>
      <w:r w:rsidRPr="00ED68EC">
        <w:rPr>
          <w:rFonts w:ascii="Arial" w:hAnsi="Arial" w:cs="Arial"/>
        </w:rPr>
        <w:t xml:space="preserve">others </w:t>
      </w:r>
      <w:r w:rsidR="00AB6C1B">
        <w:rPr>
          <w:rFonts w:ascii="Arial" w:hAnsi="Arial" w:cs="Arial"/>
        </w:rPr>
        <w:t>found that</w:t>
      </w:r>
      <w:r w:rsidRPr="00ED68EC">
        <w:rPr>
          <w:rFonts w:ascii="Arial" w:hAnsi="Arial" w:cs="Arial"/>
        </w:rPr>
        <w:t xml:space="preserve"> the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1948B9">
        <w:rPr>
          <w:rFonts w:ascii="Arial" w:hAnsi="Arial" w:cs="Arial"/>
        </w:rPr>
        <w:t>pools</w:t>
      </w:r>
      <w:r w:rsidRPr="00ED68EC">
        <w:rPr>
          <w:rFonts w:ascii="Arial" w:hAnsi="Arial" w:cs="Arial"/>
        </w:rPr>
        <w:t xml:space="preserve"> 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High </w:t>
      </w:r>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r w:rsidR="002B1D71">
        <w:rPr>
          <w:rFonts w:ascii="Arial" w:hAnsi="Arial" w:cs="Arial"/>
          <w:vertAlign w:val="superscript"/>
        </w:rPr>
        <w:t xml:space="preserve"> </w:t>
      </w:r>
      <w:r w:rsidRPr="008B5A4C">
        <w:rPr>
          <w:rFonts w:ascii="Arial" w:hAnsi="Arial" w:cs="Arial"/>
        </w:rPr>
        <w:t xml:space="preserve">accumulation under drought </w:t>
      </w:r>
      <w:r w:rsidR="00FC552D">
        <w:rPr>
          <w:rFonts w:ascii="Arial" w:hAnsi="Arial" w:cs="Arial"/>
        </w:rPr>
        <w:t>has</w:t>
      </w:r>
      <w:r w:rsidRPr="008B5A4C">
        <w:rPr>
          <w:rFonts w:ascii="Arial" w:hAnsi="Arial" w:cs="Arial"/>
        </w:rPr>
        <w:t xml:space="preserve"> be</w:t>
      </w:r>
      <w:r w:rsidR="00FC552D">
        <w:rPr>
          <w:rFonts w:ascii="Arial" w:hAnsi="Arial" w:cs="Arial"/>
        </w:rPr>
        <w:t>en</w:t>
      </w:r>
      <w:r w:rsidRPr="008B5A4C">
        <w:rPr>
          <w:rFonts w:ascii="Arial" w:hAnsi="Arial" w:cs="Arial"/>
        </w:rPr>
        <w:t xml:space="preserve"> attributed to </w:t>
      </w:r>
      <w:r w:rsidR="00AB6C1B" w:rsidRPr="00772E22">
        <w:rPr>
          <w:rFonts w:ascii="Arial" w:hAnsi="Arial" w:cs="Arial"/>
        </w:rPr>
        <w:t>reduced</w:t>
      </w:r>
      <w:r w:rsidRPr="008B5A4C">
        <w:rPr>
          <w:rFonts w:ascii="Arial" w:hAnsi="Arial" w:cs="Arial"/>
        </w:rPr>
        <w:t xml:space="preserve"> </w:t>
      </w:r>
      <w:r w:rsidR="00AB6C1B" w:rsidRPr="00772E22">
        <w:rPr>
          <w:rFonts w:ascii="Arial" w:hAnsi="Arial" w:cs="Arial"/>
        </w:rPr>
        <w:t>de</w:t>
      </w:r>
      <w:r w:rsidRPr="008B5A4C">
        <w:rPr>
          <w:rFonts w:ascii="Arial" w:hAnsi="Arial" w:cs="Arial"/>
        </w:rPr>
        <w:t>nitrification</w:t>
      </w:r>
      <w:r w:rsidR="00804E75" w:rsidRPr="00772E22">
        <w:rPr>
          <w:rFonts w:ascii="Arial" w:hAnsi="Arial" w:cs="Arial"/>
        </w:rPr>
        <w:t xml:space="preserve"> </w:t>
      </w:r>
      <w:r w:rsidR="00AB6C1B" w:rsidRPr="00772E22">
        <w:rPr>
          <w:rFonts w:ascii="Arial" w:hAnsi="Arial" w:cs="Arial"/>
        </w:rPr>
        <w:t>and</w:t>
      </w:r>
      <w:r w:rsidRPr="008B5A4C">
        <w:rPr>
          <w:rFonts w:ascii="Arial" w:hAnsi="Arial" w:cs="Arial"/>
        </w:rPr>
        <w:t xml:space="preserve"> </w:t>
      </w:r>
      <w:r w:rsidR="00633F87" w:rsidRPr="00772E22">
        <w:rPr>
          <w:rFonts w:ascii="Arial" w:hAnsi="Arial" w:cs="Arial"/>
        </w:rPr>
        <w:t xml:space="preserve">increased nitrification due to </w:t>
      </w:r>
      <w:r w:rsidR="00804E75" w:rsidRPr="00772E22">
        <w:rPr>
          <w:rFonts w:ascii="Arial" w:hAnsi="Arial" w:cs="Arial"/>
        </w:rPr>
        <w:t xml:space="preserve">higher oxygen diffusion </w:t>
      </w:r>
      <w:r w:rsidR="00976270">
        <w:rPr>
          <w:rFonts w:ascii="Arial" w:hAnsi="Arial" w:cs="Arial"/>
        </w:rPr>
        <w:t>as well as to</w:t>
      </w:r>
      <w:r w:rsidR="00633F87" w:rsidRPr="00772E22">
        <w:rPr>
          <w:rFonts w:ascii="Arial" w:hAnsi="Arial" w:cs="Arial"/>
        </w:rPr>
        <w:t xml:space="preserve"> reduced </w:t>
      </w:r>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r w:rsidR="00633F87" w:rsidRPr="00772E22">
        <w:rPr>
          <w:rFonts w:ascii="Arial" w:hAnsi="Arial" w:cs="Arial"/>
        </w:rPr>
        <w:t xml:space="preserve"> </w:t>
      </w:r>
      <w:r w:rsidRPr="008B5A4C">
        <w:rPr>
          <w:rFonts w:ascii="Arial" w:hAnsi="Arial" w:cs="Arial"/>
        </w:rPr>
        <w:fldChar w:fldCharType="begin"/>
      </w:r>
      <w:r w:rsidR="00582B36">
        <w:rPr>
          <w:rFonts w:ascii="Arial" w:hAnsi="Arial" w:cs="Arial"/>
        </w:rPr>
        <w:instrText xml:space="preserve"> ADDIN ZOTERO_ITEM CSL_CITATION {"citationID":"g0rWCvTn","properties":{"formattedCitation":"(Deng et al., 2021; A. A. Hartmann et al., 2013)","plainCitation":"(Deng et al., 2021; A. A. Hartmann et al., 2013)","noteIndex":0},"citationItems":[{"id":142,"uris":["http://zotero.org/users/local/4LgJUJlW/items/VPRH8NXE"],"itemData":{"id":142,"type":"article-journal","abstract":"Extreme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A."}],"issued":{"date-parts":[["2013",3,1]]}}}],"schema":"https://github.com/citation-style-language/schema/raw/master/csl-citation.json"} </w:instrText>
      </w:r>
      <w:r w:rsidRPr="008B5A4C">
        <w:rPr>
          <w:rFonts w:ascii="Arial" w:hAnsi="Arial" w:cs="Arial"/>
        </w:rPr>
        <w:fldChar w:fldCharType="separate"/>
      </w:r>
      <w:r w:rsidR="00582B36">
        <w:rPr>
          <w:rFonts w:ascii="Arial" w:hAnsi="Arial" w:cs="Arial"/>
          <w:noProof/>
        </w:rPr>
        <w:t xml:space="preserve">(Deng et al., 2021; </w:t>
      </w:r>
      <w:r w:rsidR="00582B36" w:rsidRPr="00430DF0">
        <w:rPr>
          <w:rFonts w:ascii="Arial" w:hAnsi="Arial" w:cs="Arial"/>
          <w:noProof/>
          <w:highlight w:val="yellow"/>
          <w:rPrChange w:id="95" w:author="Laurent Philippot" w:date="2024-05-20T09:46:00Z">
            <w:rPr>
              <w:rFonts w:ascii="Arial" w:hAnsi="Arial" w:cs="Arial"/>
              <w:noProof/>
            </w:rPr>
          </w:rPrChange>
        </w:rPr>
        <w:t>A. A.</w:t>
      </w:r>
      <w:r w:rsidR="00582B36">
        <w:rPr>
          <w:rFonts w:ascii="Arial" w:hAnsi="Arial" w:cs="Arial"/>
          <w:noProof/>
        </w:rPr>
        <w:t xml:space="preserve"> Hartmann et al., 2013)</w:t>
      </w:r>
      <w:r w:rsidRPr="008B5A4C">
        <w:rPr>
          <w:rFonts w:ascii="Arial" w:hAnsi="Arial" w:cs="Arial"/>
        </w:rPr>
        <w:fldChar w:fldCharType="end"/>
      </w:r>
      <w:r w:rsidR="00F040D7">
        <w:rPr>
          <w:rFonts w:ascii="Arial" w:hAnsi="Arial" w:cs="Arial"/>
        </w:rPr>
        <w:t>,</w:t>
      </w:r>
      <w:r w:rsidR="00633F87" w:rsidRPr="00772E22">
        <w:rPr>
          <w:rFonts w:ascii="Arial" w:hAnsi="Arial" w:cs="Arial"/>
        </w:rPr>
        <w:t xml:space="preserve"> while microbial death</w:t>
      </w:r>
      <w:r w:rsidR="00804E75" w:rsidRPr="00772E22">
        <w:rPr>
          <w:rFonts w:ascii="Arial" w:hAnsi="Arial" w:cs="Arial"/>
        </w:rPr>
        <w:t xml:space="preserve"> can contribute</w:t>
      </w:r>
      <w:r w:rsidR="00633F87" w:rsidRPr="00772E22">
        <w:rPr>
          <w:rFonts w:ascii="Arial" w:hAnsi="Arial" w:cs="Arial"/>
        </w:rPr>
        <w:t xml:space="preserve"> to increased</w:t>
      </w:r>
      <w:r w:rsidRPr="008B5A4C">
        <w:rPr>
          <w:rFonts w:ascii="Arial" w:hAnsi="Arial" w:cs="Arial"/>
        </w:rPr>
        <w:t xml:space="preserve"> </w:t>
      </w:r>
      <w:r w:rsidR="00633F87" w:rsidRPr="00772E22">
        <w:rPr>
          <w:rFonts w:ascii="Arial" w:hAnsi="Arial" w:cs="Arial"/>
        </w:rPr>
        <w:t>NH4+</w:t>
      </w:r>
      <w:r w:rsidR="000C08D3" w:rsidRPr="00772E22">
        <w:rPr>
          <w:rFonts w:ascii="Arial" w:hAnsi="Arial" w:cs="Arial"/>
        </w:rPr>
        <w:t xml:space="preserve"> (</w:t>
      </w:r>
      <w:r w:rsidR="000C08D3" w:rsidRPr="00772E22">
        <w:rPr>
          <w:rFonts w:ascii="Arial" w:hAnsi="Arial" w:cs="Arial"/>
          <w:noProof/>
        </w:rPr>
        <w:t>Homyak et al., 2017)</w:t>
      </w:r>
      <w:r w:rsidR="00633F87" w:rsidRPr="00772E22">
        <w:rPr>
          <w:rFonts w:ascii="Arial" w:hAnsi="Arial" w:cs="Arial"/>
        </w:rPr>
        <w:t>. Alternatively,</w:t>
      </w:r>
      <w:r w:rsidR="00460B3D" w:rsidRPr="00772E22">
        <w:rPr>
          <w:rFonts w:ascii="Arial" w:hAnsi="Arial" w:cs="Arial"/>
        </w:rPr>
        <w:t xml:space="preserve"> drought affects plant growth by reducing the capacity for root N</w:t>
      </w:r>
      <w:r w:rsidR="00FC552D">
        <w:rPr>
          <w:rFonts w:ascii="Arial" w:hAnsi="Arial" w:cs="Arial"/>
        </w:rPr>
        <w:t>-</w:t>
      </w:r>
      <w:r w:rsidR="00460B3D" w:rsidRPr="00772E22">
        <w:rPr>
          <w:rFonts w:ascii="Arial" w:hAnsi="Arial" w:cs="Arial"/>
        </w:rPr>
        <w:t xml:space="preserve">uptake, which </w:t>
      </w:r>
      <w:r w:rsidR="008B5A4C">
        <w:rPr>
          <w:rFonts w:ascii="Arial" w:hAnsi="Arial" w:cs="Arial"/>
        </w:rPr>
        <w:t xml:space="preserve">can </w:t>
      </w:r>
      <w:r w:rsidR="00460B3D" w:rsidRPr="00772E22">
        <w:rPr>
          <w:rFonts w:ascii="Arial" w:hAnsi="Arial" w:cs="Arial"/>
        </w:rPr>
        <w:t xml:space="preserve">consequently leads to a buildup of mineral N in soil </w:t>
      </w:r>
      <w:r w:rsidR="00460B3D" w:rsidRPr="00772E22">
        <w:rPr>
          <w:rFonts w:ascii="Arial" w:hAnsi="Arial" w:cs="Arial"/>
        </w:rPr>
        <w:fldChar w:fldCharType="begin"/>
      </w:r>
      <w:r w:rsidR="005A6830">
        <w:rPr>
          <w:rFonts w:ascii="Arial" w:hAnsi="Arial" w:cs="Arial"/>
        </w:rPr>
        <w:instrText xml:space="preserve"> ADDIN ZOTERO_ITEM CSL_CITATION {"citationID":"NluE5J7L","properties":{"formattedCitation":"(de Vries et al., 2016; Homyak et al., 2017)","plainCitation":"(de Vries et al., 2016; Homyak et al., 2017)","noteIndex":0},"citationItems":[{"id":515,"uris":["http://zotero.org/users/local/4LgJUJlW/items/SJ7XCFTL"],"itemData":{"id":515,"type":"article-journal","abstract":"Root traits are increasingly used to predict how plants modify soil processes. Here, we assessed how drought-induced changes in root systems of four common grassland species affected C and N availability in soil. We hypothesized that drought would promote resource-conservative root traits such as high root tissue density (RTD) and low specific root length (SRL), and that these changes would result in higher soil N availability through decreased root N uptake, but lower C availability through reduced root exudation.","container-title":"Plant and Soil","DOI":"10.1007/s11104-016-2964-4","ISSN":"1573-5036","issue":"1","journalAbbreviation":"Plant Soil","language":"en","page":"297-312","source":"Springer Link","title":"Grassland species root response to drought: consequences for soil carbon and nitrogen availability","title-short":"Grassland species root response to drought","volume":"409","author":[{"family":"Vries","given":"Franciska T.","non-dropping-particle":"de"},{"family":"Brown","given":"Caley"},{"family":"Stevens","given":"Carly J."}],"issued":{"date-parts":[["2016",12,1]]}}},{"id":134,"uris":["http://zotero.org/users/local/4LgJUJlW/items/2LUSKQCY"],"itemData":{"id":134,"type":"article-journal","abstract":"Many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772E22">
        <w:rPr>
          <w:rFonts w:ascii="Arial" w:hAnsi="Arial" w:cs="Arial"/>
        </w:rPr>
        <w:fldChar w:fldCharType="separate"/>
      </w:r>
      <w:r w:rsidR="005A6830">
        <w:rPr>
          <w:rFonts w:ascii="Arial" w:hAnsi="Arial" w:cs="Arial"/>
          <w:noProof/>
        </w:rPr>
        <w:t>(de Vries et al., 2016; Homyak et al., 2017)</w:t>
      </w:r>
      <w:r w:rsidR="00460B3D" w:rsidRPr="00772E22">
        <w:rPr>
          <w:rFonts w:ascii="Arial" w:hAnsi="Arial" w:cs="Arial"/>
        </w:rPr>
        <w:fldChar w:fldCharType="end"/>
      </w:r>
      <w:r w:rsidR="00460B3D" w:rsidRPr="00772E22">
        <w:rPr>
          <w:rFonts w:ascii="Arial" w:hAnsi="Arial" w:cs="Arial"/>
        </w:rPr>
        <w:t>.</w:t>
      </w:r>
      <w:r w:rsidR="00460B3D" w:rsidRPr="00ED68EC">
        <w:rPr>
          <w:rFonts w:ascii="Arial" w:hAnsi="Arial" w:cs="Arial"/>
        </w:rPr>
        <w:t xml:space="preserve"> </w:t>
      </w:r>
      <w:r w:rsidR="00054723" w:rsidRPr="00ED68EC">
        <w:rPr>
          <w:rFonts w:ascii="Arial" w:hAnsi="Arial" w:cs="Arial"/>
        </w:rPr>
        <w:t xml:space="preserve">Interestingly, unlike </w:t>
      </w:r>
      <w:r w:rsidR="001A136F">
        <w:rPr>
          <w:rFonts w:ascii="Arial" w:hAnsi="Arial" w:cs="Arial"/>
        </w:rPr>
        <w:t xml:space="preserve">in </w:t>
      </w:r>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w:t>
      </w:r>
      <w:r w:rsidR="00054723" w:rsidRPr="00ED68EC">
        <w:rPr>
          <w:rFonts w:ascii="Arial" w:hAnsi="Arial" w:cs="Arial"/>
        </w:rPr>
        <w:lastRenderedPageBreak/>
        <w:t>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r w:rsidR="00AB6C1B">
        <w:rPr>
          <w:rFonts w:ascii="Arial" w:hAnsi="Arial" w:cs="Arial"/>
        </w:rPr>
        <w:t>pools</w:t>
      </w:r>
      <w:r w:rsidR="00AB6C1B" w:rsidRPr="00ED68EC">
        <w:rPr>
          <w:rFonts w:ascii="Arial" w:hAnsi="Arial" w:cs="Arial"/>
        </w:rPr>
        <w:t xml:space="preserve"> </w:t>
      </w:r>
      <w:r w:rsidR="00054723" w:rsidRPr="00ED68EC">
        <w:rPr>
          <w:rFonts w:ascii="Arial" w:hAnsi="Arial" w:cs="Arial"/>
        </w:rPr>
        <w:t xml:space="preserve">in the BIODYN system </w:t>
      </w:r>
      <w:r w:rsidR="00AB6C1B">
        <w:rPr>
          <w:rFonts w:ascii="Arial" w:hAnsi="Arial" w:cs="Arial"/>
        </w:rPr>
        <w:t>were</w:t>
      </w:r>
      <w:r w:rsidR="00AB6C1B" w:rsidRPr="00ED68EC">
        <w:rPr>
          <w:rFonts w:ascii="Arial" w:hAnsi="Arial" w:cs="Arial"/>
        </w:rPr>
        <w:t xml:space="preserve"> </w:t>
      </w:r>
      <w:r w:rsidR="00054723" w:rsidRPr="00ED68EC">
        <w:rPr>
          <w:rFonts w:ascii="Arial" w:hAnsi="Arial" w:cs="Arial"/>
        </w:rPr>
        <w:t xml:space="preserve">mainly unaffected by drought, </w:t>
      </w:r>
      <w:r w:rsidR="00AB6C1B">
        <w:rPr>
          <w:rFonts w:ascii="Arial" w:hAnsi="Arial" w:cs="Arial"/>
        </w:rPr>
        <w:t>suggesting a stronger resistance of the</w:t>
      </w:r>
      <w:r w:rsidR="00AB6C1B" w:rsidRPr="00ED68EC">
        <w:rPr>
          <w:rFonts w:ascii="Arial" w:hAnsi="Arial" w:cs="Arial"/>
        </w:rPr>
        <w:t xml:space="preserve"> </w:t>
      </w:r>
      <w:r w:rsidR="00AB6C1B">
        <w:rPr>
          <w:rFonts w:ascii="Arial" w:hAnsi="Arial" w:cs="Arial"/>
        </w:rPr>
        <w:t xml:space="preserve">underlying microbial N-processes </w:t>
      </w:r>
      <w:r w:rsidR="00054723" w:rsidRPr="00ED68EC">
        <w:rPr>
          <w:rFonts w:ascii="Arial" w:hAnsi="Arial" w:cs="Arial"/>
        </w:rPr>
        <w:t>in th</w:t>
      </w:r>
      <w:r w:rsidR="00FE7C2A">
        <w:rPr>
          <w:rFonts w:ascii="Arial" w:hAnsi="Arial" w:cs="Arial"/>
        </w:rPr>
        <w:t>is</w:t>
      </w:r>
      <w:r w:rsidR="00054723" w:rsidRPr="00ED68EC">
        <w:rPr>
          <w:rFonts w:ascii="Arial" w:hAnsi="Arial" w:cs="Arial"/>
        </w:rPr>
        <w:t xml:space="preserve"> 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r w:rsidR="001A136F" w:rsidRPr="0014247F">
        <w:rPr>
          <w:rFonts w:ascii="Arial" w:hAnsi="Arial" w:cs="Arial"/>
        </w:rPr>
        <w:t>Th</w:t>
      </w:r>
      <w:ins w:id="96" w:author="Laurent Philippot" w:date="2024-05-20T09:48:00Z">
        <w:r w:rsidR="00430DF0">
          <w:rPr>
            <w:rFonts w:ascii="Arial" w:hAnsi="Arial" w:cs="Arial"/>
          </w:rPr>
          <w:t xml:space="preserve">is suggests that </w:t>
        </w:r>
        <w:r w:rsidR="00430DF0" w:rsidRPr="0014247F">
          <w:rPr>
            <w:rFonts w:ascii="Arial" w:hAnsi="Arial" w:cs="Arial"/>
          </w:rPr>
          <w:t xml:space="preserve">differences in fertilization and agricultural management approaches between </w:t>
        </w:r>
        <w:r w:rsidR="00430DF0">
          <w:rPr>
            <w:rFonts w:ascii="Arial" w:hAnsi="Arial" w:cs="Arial"/>
          </w:rPr>
          <w:t xml:space="preserve">the </w:t>
        </w:r>
        <w:r w:rsidR="00430DF0" w:rsidRPr="0014247F">
          <w:rPr>
            <w:rFonts w:ascii="Arial" w:hAnsi="Arial" w:cs="Arial"/>
          </w:rPr>
          <w:t xml:space="preserve">organic and conventional systems </w:t>
        </w:r>
        <w:r w:rsidR="00430DF0">
          <w:rPr>
            <w:rFonts w:ascii="Arial" w:hAnsi="Arial" w:cs="Arial"/>
          </w:rPr>
          <w:t xml:space="preserve">can </w:t>
        </w:r>
      </w:ins>
      <w:ins w:id="97" w:author="Laurent Philippot" w:date="2024-05-20T09:50:00Z">
        <w:r w:rsidR="00263691">
          <w:rPr>
            <w:rFonts w:ascii="Arial" w:hAnsi="Arial" w:cs="Arial"/>
          </w:rPr>
          <w:t>lead</w:t>
        </w:r>
      </w:ins>
      <w:ins w:id="98" w:author="Laurent Philippot" w:date="2024-05-20T09:49:00Z">
        <w:r w:rsidR="00430DF0">
          <w:rPr>
            <w:rFonts w:ascii="Arial" w:hAnsi="Arial" w:cs="Arial"/>
          </w:rPr>
          <w:t xml:space="preserve"> to</w:t>
        </w:r>
      </w:ins>
      <w:ins w:id="99" w:author="Laurent Philippot" w:date="2024-05-20T09:48:00Z">
        <w:r w:rsidR="00430DF0">
          <w:rPr>
            <w:rFonts w:ascii="Arial" w:hAnsi="Arial" w:cs="Arial"/>
          </w:rPr>
          <w:t xml:space="preserve"> </w:t>
        </w:r>
      </w:ins>
      <w:del w:id="100" w:author="Laurent Philippot" w:date="2024-05-20T09:48:00Z">
        <w:r w:rsidR="001A136F" w:rsidRPr="0014247F" w:rsidDel="00430DF0">
          <w:rPr>
            <w:rFonts w:ascii="Arial" w:hAnsi="Arial" w:cs="Arial"/>
          </w:rPr>
          <w:delText>e</w:delText>
        </w:r>
        <w:r w:rsidR="00F040D7" w:rsidRPr="0014247F" w:rsidDel="00430DF0">
          <w:rPr>
            <w:rFonts w:ascii="Arial" w:hAnsi="Arial" w:cs="Arial"/>
          </w:rPr>
          <w:delText xml:space="preserve">se </w:delText>
        </w:r>
      </w:del>
      <w:r w:rsidR="001A136F" w:rsidRPr="0014247F">
        <w:rPr>
          <w:rFonts w:ascii="Arial" w:hAnsi="Arial" w:cs="Arial"/>
        </w:rPr>
        <w:t>diverging responses of mineral</w:t>
      </w:r>
      <w:r w:rsidR="002F6C64" w:rsidRPr="0014247F">
        <w:rPr>
          <w:rFonts w:ascii="Arial" w:hAnsi="Arial" w:cs="Arial"/>
        </w:rPr>
        <w:t xml:space="preserve"> </w:t>
      </w:r>
      <w:r w:rsidR="001A136F" w:rsidRPr="0014247F">
        <w:rPr>
          <w:rFonts w:ascii="Arial" w:hAnsi="Arial" w:cs="Arial"/>
        </w:rPr>
        <w:t>N to drought</w:t>
      </w:r>
      <w:ins w:id="101" w:author="Laurent Philippot" w:date="2024-05-20T09:50:00Z">
        <w:r w:rsidR="00263691">
          <w:rPr>
            <w:rFonts w:ascii="Arial" w:hAnsi="Arial" w:cs="Arial"/>
          </w:rPr>
          <w:t>.</w:t>
        </w:r>
      </w:ins>
      <w:del w:id="102" w:author="Laurent Philippot" w:date="2024-05-20T09:49:00Z">
        <w:r w:rsidR="001A136F" w:rsidRPr="0014247F" w:rsidDel="00430DF0">
          <w:rPr>
            <w:rFonts w:ascii="Arial" w:hAnsi="Arial" w:cs="Arial"/>
          </w:rPr>
          <w:delText xml:space="preserve"> between organic and conventional systems might </w:delText>
        </w:r>
        <w:r w:rsidR="00F040D7" w:rsidRPr="0014247F" w:rsidDel="00430DF0">
          <w:rPr>
            <w:rFonts w:ascii="Arial" w:hAnsi="Arial" w:cs="Arial"/>
          </w:rPr>
          <w:delText xml:space="preserve">have </w:delText>
        </w:r>
        <w:r w:rsidR="001A136F" w:rsidRPr="0014247F" w:rsidDel="00430DF0">
          <w:rPr>
            <w:rFonts w:ascii="Arial" w:hAnsi="Arial" w:cs="Arial"/>
          </w:rPr>
          <w:delText>be</w:delText>
        </w:r>
        <w:r w:rsidR="00F040D7" w:rsidRPr="0014247F" w:rsidDel="00430DF0">
          <w:rPr>
            <w:rFonts w:ascii="Arial" w:hAnsi="Arial" w:cs="Arial"/>
          </w:rPr>
          <w:delText>en</w:delText>
        </w:r>
        <w:r w:rsidR="001A136F" w:rsidRPr="0014247F" w:rsidDel="00430DF0">
          <w:rPr>
            <w:rFonts w:ascii="Arial" w:hAnsi="Arial" w:cs="Arial"/>
          </w:rPr>
          <w:delText xml:space="preserve"> caused by </w:delText>
        </w:r>
      </w:del>
      <w:del w:id="103" w:author="Laurent Philippot" w:date="2024-05-20T09:48:00Z">
        <w:r w:rsidR="001A136F" w:rsidRPr="0014247F" w:rsidDel="00430DF0">
          <w:rPr>
            <w:rFonts w:ascii="Arial" w:hAnsi="Arial" w:cs="Arial"/>
          </w:rPr>
          <w:delText>d</w:delText>
        </w:r>
        <w:r w:rsidR="00054723" w:rsidRPr="0014247F" w:rsidDel="00430DF0">
          <w:rPr>
            <w:rFonts w:ascii="Arial" w:hAnsi="Arial" w:cs="Arial"/>
          </w:rPr>
          <w:delText xml:space="preserve">ifferences </w:delText>
        </w:r>
        <w:r w:rsidR="002F6C64" w:rsidRPr="0014247F" w:rsidDel="00430DF0">
          <w:rPr>
            <w:rFonts w:ascii="Arial" w:hAnsi="Arial" w:cs="Arial"/>
          </w:rPr>
          <w:delText xml:space="preserve">in </w:delText>
        </w:r>
        <w:r w:rsidR="00054723" w:rsidRPr="0014247F" w:rsidDel="00430DF0">
          <w:rPr>
            <w:rFonts w:ascii="Arial" w:hAnsi="Arial" w:cs="Arial"/>
          </w:rPr>
          <w:delText>fertilization and agricultural management approaches between systems</w:delText>
        </w:r>
        <w:r w:rsidR="00054723" w:rsidRPr="00582B36" w:rsidDel="00430DF0">
          <w:rPr>
            <w:rFonts w:ascii="Arial" w:hAnsi="Arial" w:cs="Arial"/>
          </w:rPr>
          <w:delText>.</w:delText>
        </w:r>
      </w:del>
      <w:del w:id="104" w:author="Laurent Philippot" w:date="2024-05-20T09:47:00Z">
        <w:r w:rsidR="00054723" w:rsidRPr="00ED68EC" w:rsidDel="00430DF0">
          <w:rPr>
            <w:rFonts w:ascii="Arial" w:hAnsi="Arial" w:cs="Arial"/>
          </w:rPr>
          <w:delText xml:space="preserve"> </w:delText>
        </w:r>
      </w:del>
    </w:p>
    <w:p w14:paraId="0F4F9051" w14:textId="1615EE49" w:rsidR="001948B9" w:rsidRDefault="001948B9" w:rsidP="0063031D">
      <w:pPr>
        <w:spacing w:after="0" w:line="480" w:lineRule="auto"/>
        <w:ind w:firstLine="720"/>
        <w:jc w:val="both"/>
        <w:rPr>
          <w:rFonts w:ascii="Arial" w:hAnsi="Arial" w:cs="Arial"/>
        </w:rPr>
      </w:pPr>
      <w:r w:rsidRPr="00ED68EC">
        <w:rPr>
          <w:rFonts w:ascii="Arial" w:hAnsi="Arial" w:cs="Arial"/>
        </w:rPr>
        <w:t xml:space="preserve">The control plots of the conventional cropping systems exhibited </w:t>
      </w:r>
      <w:ins w:id="105" w:author="Laurent Philippot" w:date="2024-05-18T15:54:00Z">
        <w:r w:rsidR="0014247F">
          <w:rPr>
            <w:rFonts w:ascii="Arial" w:hAnsi="Arial" w:cs="Arial"/>
          </w:rPr>
          <w:t>highest</w:t>
        </w:r>
      </w:ins>
      <w:ins w:id="106" w:author="Laurent Philippot" w:date="2024-05-18T15:55:00Z">
        <w:r w:rsidR="0014247F">
          <w:rPr>
            <w:rFonts w:ascii="Arial" w:hAnsi="Arial" w:cs="Arial"/>
          </w:rPr>
          <w:t xml:space="preserve"> average</w:t>
        </w:r>
      </w:ins>
      <w:ins w:id="107" w:author="Laurent Philippot" w:date="2024-05-18T15:54:00Z">
        <w:r w:rsidR="0014247F" w:rsidRPr="00ED68EC">
          <w:rPr>
            <w:rFonts w:ascii="Arial" w:hAnsi="Arial" w:cs="Arial"/>
          </w:rPr>
          <w:t xml:space="preserve"> </w:t>
        </w:r>
      </w:ins>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w:t>
      </w:r>
      <w:del w:id="108" w:author="Laurent Philippot" w:date="2024-05-18T15:55:00Z">
        <w:r w:rsidRPr="00ED68EC" w:rsidDel="0014247F">
          <w:rPr>
            <w:rFonts w:ascii="Arial" w:hAnsi="Arial" w:cs="Arial"/>
          </w:rPr>
          <w:delText xml:space="preserve">peaks </w:delText>
        </w:r>
      </w:del>
      <w:ins w:id="109" w:author="Laurent Philippot" w:date="2024-05-18T15:53:00Z">
        <w:r w:rsidR="0014247F">
          <w:rPr>
            <w:rFonts w:ascii="Arial" w:hAnsi="Arial" w:cs="Arial"/>
          </w:rPr>
          <w:t xml:space="preserve">in </w:t>
        </w:r>
      </w:ins>
      <w:ins w:id="110" w:author="Laurent Philippot" w:date="2024-05-18T15:58:00Z">
        <w:r w:rsidR="0014247F">
          <w:rPr>
            <w:rFonts w:ascii="Arial" w:hAnsi="Arial" w:cs="Arial"/>
          </w:rPr>
          <w:t>the control plots</w:t>
        </w:r>
      </w:ins>
      <w:ins w:id="111" w:author="Laurent Philippot" w:date="2024-05-18T15:56:00Z">
        <w:r w:rsidR="0014247F">
          <w:rPr>
            <w:rFonts w:ascii="Arial" w:hAnsi="Arial" w:cs="Arial"/>
          </w:rPr>
          <w:t xml:space="preserve"> </w:t>
        </w:r>
      </w:ins>
      <w:del w:id="112" w:author="Laurent Philippot" w:date="2024-05-18T15:52:00Z">
        <w:r w:rsidRPr="00ED68EC" w:rsidDel="0014247F">
          <w:rPr>
            <w:rFonts w:ascii="Arial" w:hAnsi="Arial" w:cs="Arial"/>
          </w:rPr>
          <w:delText>at the beginning of drought period</w:delText>
        </w:r>
      </w:del>
      <w:del w:id="113" w:author="Laurent Philippot" w:date="2024-05-18T15:54:00Z">
        <w:r w:rsidRPr="00ED68EC" w:rsidDel="0014247F">
          <w:rPr>
            <w:rFonts w:ascii="Arial" w:hAnsi="Arial" w:cs="Arial"/>
          </w:rPr>
          <w:delText>, which was expected due to the</w:delText>
        </w:r>
      </w:del>
      <w:ins w:id="114" w:author="Laurent Philippot" w:date="2024-05-18T15:54:00Z">
        <w:r w:rsidR="0014247F">
          <w:rPr>
            <w:rFonts w:ascii="Arial" w:hAnsi="Arial" w:cs="Arial"/>
          </w:rPr>
          <w:t>after the</w:t>
        </w:r>
      </w:ins>
      <w:r w:rsidRPr="00ED68EC">
        <w:rPr>
          <w:rFonts w:ascii="Arial" w:hAnsi="Arial" w:cs="Arial"/>
        </w:rPr>
        <w:t xml:space="preserve"> application of mineral fertilizer</w:t>
      </w:r>
      <w:r w:rsidR="009A327C">
        <w:rPr>
          <w:rFonts w:ascii="Arial" w:hAnsi="Arial" w:cs="Arial"/>
        </w:rPr>
        <w:t>s</w:t>
      </w:r>
      <w:ins w:id="115" w:author="Laurent Philippot" w:date="2024-05-18T15:58:00Z">
        <w:r w:rsidR="0014247F">
          <w:rPr>
            <w:rFonts w:ascii="Arial" w:hAnsi="Arial" w:cs="Arial"/>
          </w:rPr>
          <w:t xml:space="preserve"> early Spring</w:t>
        </w:r>
      </w:ins>
      <w:r w:rsidRPr="00ED68EC">
        <w:rPr>
          <w:rFonts w:ascii="Arial" w:hAnsi="Arial" w:cs="Arial"/>
        </w:rPr>
        <w:t xml:space="preserve"> </w:t>
      </w:r>
      <w:del w:id="116" w:author="Laurent Philippot" w:date="2024-05-18T15:56:00Z">
        <w:r w:rsidRPr="00ED68EC" w:rsidDel="0014247F">
          <w:rPr>
            <w:rFonts w:ascii="Arial" w:hAnsi="Arial" w:cs="Arial"/>
          </w:rPr>
          <w:delText xml:space="preserve">in these </w:delText>
        </w:r>
      </w:del>
      <w:del w:id="117" w:author="Laurent Philippot" w:date="2024-05-18T15:55:00Z">
        <w:r w:rsidRPr="00ED68EC" w:rsidDel="0014247F">
          <w:rPr>
            <w:rFonts w:ascii="Arial" w:hAnsi="Arial" w:cs="Arial"/>
          </w:rPr>
          <w:delText>systems</w:delText>
        </w:r>
        <w:r w:rsidR="009A327C" w:rsidDel="0014247F">
          <w:rPr>
            <w:rFonts w:ascii="Arial" w:hAnsi="Arial" w:cs="Arial"/>
          </w:rPr>
          <w:delText xml:space="preserve"> </w:delText>
        </w:r>
      </w:del>
      <w:r w:rsidR="00582B36">
        <w:rPr>
          <w:rFonts w:ascii="Arial" w:hAnsi="Arial" w:cs="Arial"/>
        </w:rPr>
        <w:fldChar w:fldCharType="begin"/>
      </w:r>
      <w:r w:rsidR="00582B36">
        <w:rPr>
          <w:rFonts w:ascii="Arial" w:hAnsi="Arial" w:cs="Arial"/>
        </w:rPr>
        <w:instrText xml:space="preserve"> ADDIN ZOTERO_ITEM CSL_CITATION {"citationID":"aSc5O8FV","properties":{"formattedCitation":"(Kost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582B36">
        <w:rPr>
          <w:rFonts w:ascii="Arial" w:hAnsi="Arial" w:cs="Arial"/>
        </w:rPr>
        <w:fldChar w:fldCharType="separate"/>
      </w:r>
      <w:r w:rsidR="00582B36">
        <w:rPr>
          <w:rFonts w:ascii="Arial" w:hAnsi="Arial" w:cs="Arial"/>
          <w:noProof/>
        </w:rPr>
        <w:t>(Kost et al., 2024)</w:t>
      </w:r>
      <w:r w:rsidR="00582B36">
        <w:rPr>
          <w:rFonts w:ascii="Arial" w:hAnsi="Arial" w:cs="Arial"/>
        </w:rPr>
        <w:fldChar w:fldCharType="end"/>
      </w:r>
      <w:r w:rsidRPr="00ED68EC">
        <w:rPr>
          <w:rFonts w:ascii="Arial" w:hAnsi="Arial" w:cs="Arial"/>
        </w:rPr>
        <w:t>.</w:t>
      </w:r>
      <w:del w:id="118" w:author="Laurent Philippot" w:date="2024-05-18T15:56:00Z">
        <w:r w:rsidRPr="00ED68EC" w:rsidDel="0014247F">
          <w:rPr>
            <w:rFonts w:ascii="Arial" w:hAnsi="Arial" w:cs="Arial"/>
          </w:rPr>
          <w:delText xml:space="preserve"> </w:delText>
        </w:r>
        <w:r w:rsidR="006C001A" w:rsidDel="0014247F">
          <w:rPr>
            <w:rFonts w:ascii="Arial" w:hAnsi="Arial" w:cs="Arial"/>
          </w:rPr>
          <w:delText>We found that</w:delText>
        </w:r>
        <w:r w:rsidRPr="00ED68EC" w:rsidDel="0014247F">
          <w:rPr>
            <w:rFonts w:ascii="Arial" w:hAnsi="Arial" w:cs="Arial"/>
          </w:rPr>
          <w:delText xml:space="preserve"> </w:delText>
        </w:r>
        <w:r w:rsidR="006C001A" w:rsidDel="0014247F">
          <w:rPr>
            <w:rFonts w:ascii="Arial" w:hAnsi="Arial" w:cs="Arial"/>
          </w:rPr>
          <w:delText>these</w:delText>
        </w:r>
        <w:r w:rsidRPr="00ED68EC" w:rsidDel="0014247F">
          <w:rPr>
            <w:rFonts w:ascii="Arial" w:hAnsi="Arial" w:cs="Arial"/>
          </w:rPr>
          <w:delText xml:space="preserve"> </w:delText>
        </w:r>
        <w:r w:rsidR="006C001A" w:rsidDel="0014247F">
          <w:rPr>
            <w:rFonts w:ascii="Arial" w:hAnsi="Arial" w:cs="Arial"/>
          </w:rPr>
          <w:delText xml:space="preserve">average </w:delText>
        </w:r>
        <w:r w:rsidRPr="00ED68EC" w:rsidDel="0014247F">
          <w:rPr>
            <w:rFonts w:ascii="Arial" w:hAnsi="Arial" w:cs="Arial"/>
          </w:rPr>
          <w:delText>N</w:delText>
        </w:r>
        <w:r w:rsidRPr="00ED68EC" w:rsidDel="0014247F">
          <w:rPr>
            <w:rFonts w:ascii="Arial" w:hAnsi="Arial" w:cs="Arial"/>
            <w:vertAlign w:val="subscript"/>
          </w:rPr>
          <w:delText>2</w:delText>
        </w:r>
        <w:r w:rsidRPr="00ED68EC" w:rsidDel="0014247F">
          <w:rPr>
            <w:rFonts w:ascii="Arial" w:hAnsi="Arial" w:cs="Arial"/>
          </w:rPr>
          <w:delText>O flux declined in the drought-treated plots</w:delText>
        </w:r>
      </w:del>
      <w:ins w:id="119" w:author="Laurent Philippot" w:date="2024-05-18T15:57:00Z">
        <w:r w:rsidR="0014247F">
          <w:rPr>
            <w:rFonts w:ascii="Arial" w:hAnsi="Arial" w:cs="Arial"/>
          </w:rPr>
          <w:t xml:space="preserve"> </w:t>
        </w:r>
      </w:ins>
      <w:del w:id="120" w:author="Laurent Philippot" w:date="2024-05-18T15:57:00Z">
        <w:r w:rsidRPr="00ED68EC" w:rsidDel="0014247F">
          <w:rPr>
            <w:rFonts w:ascii="Arial" w:hAnsi="Arial" w:cs="Arial"/>
          </w:rPr>
          <w:delText xml:space="preserve">. </w:delText>
        </w:r>
      </w:del>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r w:rsidRPr="00ED68EC">
        <w:rPr>
          <w:rFonts w:ascii="Arial" w:hAnsi="Arial" w:cs="Arial"/>
        </w:rPr>
        <w:t>report</w:t>
      </w:r>
      <w:r w:rsidR="006C001A">
        <w:rPr>
          <w:rFonts w:ascii="Arial" w:hAnsi="Arial" w:cs="Arial"/>
        </w:rPr>
        <w:t>ing</w:t>
      </w:r>
      <w:r w:rsidRPr="00ED68EC">
        <w:rPr>
          <w:rFonts w:ascii="Arial" w:hAnsi="Arial" w:cs="Arial"/>
        </w:rPr>
        <w:t xml:space="preserve"> </w:t>
      </w:r>
      <w:ins w:id="121" w:author="Laurent Philippot" w:date="2024-05-20T16:31:00Z">
        <w:r w:rsidR="005A424C">
          <w:rPr>
            <w:rFonts w:ascii="Arial" w:hAnsi="Arial" w:cs="Arial"/>
          </w:rPr>
          <w:t xml:space="preserve">a </w:t>
        </w:r>
      </w:ins>
      <w:r w:rsidR="00670024">
        <w:rPr>
          <w:rFonts w:ascii="Arial" w:hAnsi="Arial" w:cs="Arial"/>
        </w:rPr>
        <w:t>strong reduction in</w:t>
      </w:r>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O flux in response to drought</w:t>
      </w:r>
      <w:ins w:id="122" w:author="Ari Fina Bintarti" w:date="2024-05-13T13:58:00Z">
        <w:r w:rsidR="005E4ED2">
          <w:rPr>
            <w:rFonts w:ascii="Arial" w:hAnsi="Arial" w:cs="Arial"/>
          </w:rPr>
          <w:t xml:space="preserve"> </w:t>
        </w:r>
      </w:ins>
      <w:r w:rsidR="005E4ED2">
        <w:rPr>
          <w:rFonts w:ascii="Arial" w:hAnsi="Arial" w:cs="Arial"/>
        </w:rPr>
        <w:fldChar w:fldCharType="begin"/>
      </w:r>
      <w:r w:rsidR="005E4ED2">
        <w:rPr>
          <w:rFonts w:ascii="Arial" w:hAnsi="Arial" w:cs="Arial"/>
        </w:rPr>
        <w:instrText xml:space="preserve"> ADDIN ZOTERO_ITEM CSL_CITATION {"citationID":"1hqOU9I7","properties":{"formattedCitation":"(Dobbie &amp; Smith, 2001; Harris et al., 2021; A. A. Hartmann &amp; Niklaus, 2012)","plainCitation":"(Dobbie &amp; Smith, 2001; Harris et al., 2021; A. A. Hartmann &amp; Niklaus, 2012)","noteIndex":0},"citationItems":[{"id":518,"uris":["http://zotero.org/users/local/4LgJUJlW/items/NU2M4VEI"],"itemData":{"id":518,"type":"article-journal","abstract":"To investigate the effect of soil physical conditions and land use on emissions of nitrous oxide (N2O) to the atmosphere, soil cores of an imperfectly drained gleysol were taken from adjacent ®elds under perennial ryegrass and winter wheat. The cores were fertilized with ammonium nitrate and incubated at three different temperatures and water-®lled pore space (WFPS) values, and N2O emissions were measured by gas chromatography. Emissions showed a very large response to temperature. Apparent values of Q10 (emission rate at (T + 10)°C/emission rate at T°C) for the arable soil were about 50 for the 5±12°C interval and 8.9 for 12±18°C; the corresponding Q10s for the grassland soil were 3.7 and 2.3. Emissions from the grassland soil were always greater than those from the arable soil, although the ratio narrowed with increasing temperature. Changes in soil WFPS also had a profound effect on emissions. Those from the arable soil increased about 30-fold as the WFPS increased from 60 to 80%, while that from the grassland soil increased 12-fold. This latter response was similar to earlier ®eld measurements. The N2O emissions were considered to be produced primarily by denitri®cation. We concluded that the impacts of temperature and WFPS on emissions could both be explained on the basis of existing models relating increasing respiration or decreased oxygen diffusivity, or both, to the development of anaerobic zones within the soil.","container-title":"European Journal of Soil Science","DOI":"10.1046/j.1365-2389.2001.00395.x","ISSN":"1351-0754, 1365-2389","issue":"4","journalAbbreviation":"European J Soil Science","language":"en","page":"667-673","source":"DOI.org (Crossref)","title":"The effects of temperature, water</w:instrText>
      </w:r>
      <w:r w:rsidR="005E4ED2">
        <w:rPr>
          <w:rFonts w:ascii="Cambria Math" w:hAnsi="Cambria Math" w:cs="Cambria Math"/>
        </w:rPr>
        <w:instrText>‐</w:instrText>
      </w:r>
      <w:r w:rsidR="005E4ED2">
        <w:rPr>
          <w:rFonts w:ascii="Arial" w:hAnsi="Arial" w:cs="Arial"/>
        </w:rPr>
        <w:instrText xml:space="preserve">filled pore space and land use on N &lt;sub&gt;2&lt;/sub&gt; O emissions from an imperfectly drained gleysol","volume":"52","author":[{"family":"Dobbie","given":"K. E."},{"family":"Smith","given":"K. A."}],"issued":{"date-parts":[["2001",12]]}}},{"id":176,"uris":["http://zotero.org/users/local/4LgJUJlW/items/4J3GF9P6"],"itemData":{"id":176,"type":"article-journal","abstract":"Isotopic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A."}],"issued":{"date-parts":[["2012",12,1]]}}}],"schema":"https://github.com/citation-style-language/schema/raw/master/csl-citation.json"} </w:instrText>
      </w:r>
      <w:r w:rsidR="005E4ED2">
        <w:rPr>
          <w:rFonts w:ascii="Arial" w:hAnsi="Arial" w:cs="Arial"/>
        </w:rPr>
        <w:fldChar w:fldCharType="separate"/>
      </w:r>
      <w:r w:rsidR="005E4ED2">
        <w:rPr>
          <w:rFonts w:ascii="Arial" w:hAnsi="Arial" w:cs="Arial"/>
          <w:noProof/>
        </w:rPr>
        <w:t>(Dobbie &amp; Smith, 2001; Harris et al., 2021; A. A. Hartmann &amp; Niklaus, 2012)</w:t>
      </w:r>
      <w:r w:rsidR="005E4ED2">
        <w:rPr>
          <w:rFonts w:ascii="Arial" w:hAnsi="Arial" w:cs="Arial"/>
        </w:rPr>
        <w:fldChar w:fldCharType="end"/>
      </w:r>
      <w:ins w:id="123" w:author="Ari Fina Bintarti" w:date="2024-05-13T14:00:00Z">
        <w:r w:rsidR="005E4ED2">
          <w:rPr>
            <w:rFonts w:ascii="Arial" w:hAnsi="Arial" w:cs="Arial"/>
          </w:rPr>
          <w:t xml:space="preserve">. </w:t>
        </w:r>
      </w:ins>
      <w:del w:id="124" w:author="Ari Fina Bintarti" w:date="2024-05-13T13:58:00Z">
        <w:r w:rsidRPr="00ED68EC" w:rsidDel="005E4ED2">
          <w:rPr>
            <w:rFonts w:ascii="Arial" w:hAnsi="Arial" w:cs="Arial"/>
          </w:rPr>
          <w:delText xml:space="preserve"> </w:delText>
        </w:r>
      </w:del>
      <w:r w:rsidRPr="006C001A">
        <w:rPr>
          <w:rFonts w:ascii="Arial" w:hAnsi="Arial" w:cs="Arial"/>
        </w:rPr>
        <w:t>Th</w:t>
      </w:r>
      <w:r w:rsidR="000303E9">
        <w:rPr>
          <w:rFonts w:ascii="Arial" w:hAnsi="Arial" w:cs="Arial"/>
        </w:rPr>
        <w:t xml:space="preserve">is </w:t>
      </w:r>
      <w:r w:rsidRPr="006C001A">
        <w:rPr>
          <w:rFonts w:ascii="Arial" w:hAnsi="Arial" w:cs="Arial"/>
        </w:rPr>
        <w:t xml:space="preserve">may be explained </w:t>
      </w:r>
      <w:r w:rsidR="00935BD7" w:rsidRPr="00772E22">
        <w:rPr>
          <w:rFonts w:ascii="Arial" w:hAnsi="Arial" w:cs="Arial"/>
        </w:rPr>
        <w:t>by higher oxygen diffusion</w:t>
      </w:r>
      <w:r w:rsidR="006C001A">
        <w:rPr>
          <w:rFonts w:ascii="Arial" w:hAnsi="Arial" w:cs="Arial"/>
        </w:rPr>
        <w:t xml:space="preserve"> </w:t>
      </w:r>
      <w:r w:rsidR="006C001A" w:rsidRPr="006C001A">
        <w:rPr>
          <w:rFonts w:ascii="Arial" w:hAnsi="Arial" w:cs="Arial"/>
        </w:rPr>
        <w:t>within the soil</w:t>
      </w:r>
      <w:r w:rsidR="00935BD7" w:rsidRPr="00772E22">
        <w:rPr>
          <w:rFonts w:ascii="Arial" w:hAnsi="Arial" w:cs="Arial"/>
        </w:rPr>
        <w:t xml:space="preserve"> with </w:t>
      </w:r>
      <w:r w:rsidRPr="006C001A">
        <w:rPr>
          <w:rFonts w:ascii="Arial" w:hAnsi="Arial" w:cs="Arial"/>
        </w:rPr>
        <w:t>drought</w:t>
      </w:r>
      <w:r w:rsidR="00935BD7" w:rsidRPr="00772E22">
        <w:rPr>
          <w:rFonts w:ascii="Arial" w:hAnsi="Arial" w:cs="Arial"/>
        </w:rPr>
        <w:t xml:space="preserve"> resulting in decreased N</w:t>
      </w:r>
      <w:r w:rsidR="00935BD7" w:rsidRPr="005E4ED2">
        <w:rPr>
          <w:rFonts w:ascii="Arial" w:hAnsi="Arial" w:cs="Arial"/>
          <w:vertAlign w:val="subscript"/>
          <w:rPrChange w:id="125" w:author="Ari Fina Bintarti" w:date="2024-05-13T14:01:00Z">
            <w:rPr>
              <w:rFonts w:ascii="Arial" w:hAnsi="Arial" w:cs="Arial"/>
            </w:rPr>
          </w:rPrChange>
        </w:rPr>
        <w:t>2</w:t>
      </w:r>
      <w:r w:rsidR="00935BD7" w:rsidRPr="00772E22">
        <w:rPr>
          <w:rFonts w:ascii="Arial" w:hAnsi="Arial" w:cs="Arial"/>
        </w:rPr>
        <w:t xml:space="preserve">O production by denitrification </w:t>
      </w:r>
      <w:r w:rsidRPr="006C001A">
        <w:rPr>
          <w:rFonts w:ascii="Arial" w:hAnsi="Arial" w:cs="Arial"/>
        </w:rPr>
        <w:fldChar w:fldCharType="begin"/>
      </w:r>
      <w:r w:rsidR="005E4ED2">
        <w:rPr>
          <w:rFonts w:ascii="Arial" w:hAnsi="Arial" w:cs="Arial"/>
        </w:rPr>
        <w:instrText xml:space="preserve"> ADDIN ZOTERO_ITEM CSL_CITATION {"citationID":"YnrRtaXT","properties":{"formattedCitation":"(Dobbie &amp; Smith, 2001; Harris et al., 2021; X. Xu et al., 2024)","plainCitation":"(Dobbie &amp; Smith, 2001; Harris et al., 2021; X. Xu et al., 2024)","noteIndex":0},"citationItems":[{"id":518,"uris":["http://zotero.org/users/local/4LgJUJlW/items/NU2M4VEI"],"itemData":{"id":518,"type":"article-journal","abstract":"To investigate the effect of soil physical conditions and land use on emissions of nitrous oxide (N2O) to the atmosphere, soil cores of an imperfectly drained gleysol were taken from adjacent ®elds under perennial ryegrass and winter wheat. The cores were fertilized with ammonium nitrate and incubated at three different temperatures and water-®lled pore space (WFPS) values, and N2O emissions were measured by gas chromatography. Emissions showed a very large response to temperature. Apparent values of Q10 (emission rate at (T + 10)°C/emission rate at T°C) for the arable soil were about 50 for the 5±12°C interval and 8.9 for 12±18°C; the corresponding Q10s for the grassland soil were 3.7 and 2.3. Emissions from the grassland soil were always greater than those from the arable soil, although the ratio narrowed with increasing temperature. Changes in soil WFPS also had a profound effect on emissions. Those from the arable soil increased about 30-fold as the WFPS increased from 60 to 80%, while that from the grassland soil increased 12-fold. This latter response was similar to earlier ®eld measurements. The N2O emissions were considered to be produced primarily by denitri®cation. We concluded that the impacts of temperature and WFPS on emissions could both be explained on the basis of existing models relating increasing respiration or decreased oxygen diffusivity, or both, to the development of anaerobic zones within the soil.","container-title":"European Journal of Soil Science","DOI":"10.1046/j.1365-2389.2001.00395.x","ISSN":"1351-0754, 1365-2389","issue":"4","journalAbbreviation":"European J Soil Science","language":"en","page":"667-673","source":"DOI.org (Crossref)","title":"The effects of temperature, water</w:instrText>
      </w:r>
      <w:r w:rsidR="005E4ED2">
        <w:rPr>
          <w:rFonts w:ascii="Cambria Math" w:hAnsi="Cambria Math" w:cs="Cambria Math"/>
        </w:rPr>
        <w:instrText>‐</w:instrText>
      </w:r>
      <w:r w:rsidR="005E4ED2">
        <w:rPr>
          <w:rFonts w:ascii="Arial" w:hAnsi="Arial" w:cs="Arial"/>
        </w:rPr>
        <w:instrText xml:space="preserve">filled pore space and land use on N &lt;sub&gt;2&lt;/sub&gt; O emissions from an imperfectly drained gleysol","volume":"52","author":[{"family":"Dobbie","given":"K. E."},{"family":"Smith","given":"K. A."}],"issued":{"date-parts":[["2001",12]]}}},{"id":176,"uris":["http://zotero.org/users/local/4LgJUJlW/items/4J3GF9P6"],"itemData":{"id":176,"type":"article-journal","abstract":"Isotopic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005E4ED2">
        <w:rPr>
          <w:rFonts w:ascii="Arial" w:hAnsi="Arial" w:cs="Arial"/>
          <w:noProof/>
          <w:lang w:val="fr-FR"/>
        </w:rPr>
        <w:t>(Dobbie &amp; Smith, 2001; Harris et al., 2021; X. Xu et al., 2024)</w:t>
      </w:r>
      <w:r w:rsidRPr="006C001A">
        <w:rPr>
          <w:rFonts w:ascii="Arial" w:hAnsi="Arial" w:cs="Arial"/>
        </w:rPr>
        <w:fldChar w:fldCharType="end"/>
      </w:r>
      <w:r w:rsidRPr="00772E22">
        <w:rPr>
          <w:rFonts w:ascii="Arial" w:hAnsi="Arial" w:cs="Arial"/>
          <w:lang w:val="fr-FR"/>
        </w:rPr>
        <w:t xml:space="preserve">. </w:t>
      </w:r>
      <w:r w:rsidRPr="0024773D">
        <w:rPr>
          <w:rFonts w:ascii="Arial" w:hAnsi="Arial" w:cs="Arial"/>
          <w:lang w:val="en-GB"/>
        </w:rPr>
        <w:t>The</w:t>
      </w:r>
      <w:r w:rsidR="00067208" w:rsidRPr="0024773D">
        <w:rPr>
          <w:rFonts w:ascii="Arial" w:hAnsi="Arial" w:cs="Arial"/>
          <w:lang w:val="en-GB"/>
        </w:rPr>
        <w:t xml:space="preserve"> low </w:t>
      </w:r>
      <w:r w:rsidRPr="0024773D">
        <w:rPr>
          <w:rFonts w:ascii="Arial" w:hAnsi="Arial" w:cs="Arial"/>
          <w:lang w:val="en-GB"/>
        </w:rPr>
        <w:t>N</w:t>
      </w:r>
      <w:r w:rsidRPr="0024773D">
        <w:rPr>
          <w:rFonts w:ascii="Arial" w:hAnsi="Arial" w:cs="Arial"/>
          <w:vertAlign w:val="subscript"/>
          <w:lang w:val="en-GB"/>
        </w:rPr>
        <w:t>2</w:t>
      </w:r>
      <w:r w:rsidRPr="0024773D">
        <w:rPr>
          <w:rFonts w:ascii="Arial" w:hAnsi="Arial" w:cs="Arial"/>
          <w:lang w:val="en-GB"/>
        </w:rPr>
        <w:t>O fluxes in the BIODYN system</w:t>
      </w:r>
      <w:r w:rsidR="00067208" w:rsidRPr="0024773D">
        <w:rPr>
          <w:rFonts w:ascii="Arial" w:hAnsi="Arial" w:cs="Arial"/>
          <w:lang w:val="en-GB"/>
        </w:rPr>
        <w:t xml:space="preserve"> were not affected by drought</w:t>
      </w:r>
      <w:r w:rsidRPr="0024773D">
        <w:rPr>
          <w:rFonts w:ascii="Arial" w:hAnsi="Arial" w:cs="Arial"/>
          <w:lang w:val="en-GB"/>
        </w:rPr>
        <w:t xml:space="preserve">, </w:t>
      </w:r>
      <w:r w:rsidR="006D26D0" w:rsidRPr="0024773D">
        <w:rPr>
          <w:rFonts w:ascii="Arial" w:hAnsi="Arial" w:cs="Arial"/>
          <w:lang w:val="en-GB"/>
        </w:rPr>
        <w:t xml:space="preserve">which </w:t>
      </w:r>
      <w:r w:rsidRPr="0024773D">
        <w:rPr>
          <w:rFonts w:ascii="Arial" w:hAnsi="Arial" w:cs="Arial"/>
          <w:lang w:val="en-GB"/>
        </w:rPr>
        <w:t>suggest</w:t>
      </w:r>
      <w:r w:rsidR="00067208" w:rsidRPr="0024773D">
        <w:rPr>
          <w:rFonts w:ascii="Arial" w:hAnsi="Arial" w:cs="Arial"/>
          <w:lang w:val="en-GB"/>
        </w:rPr>
        <w:t>s</w:t>
      </w:r>
      <w:r w:rsidRPr="0024773D">
        <w:rPr>
          <w:rFonts w:ascii="Arial" w:hAnsi="Arial" w:cs="Arial"/>
          <w:lang w:val="en-GB"/>
        </w:rPr>
        <w:t xml:space="preserve"> that </w:t>
      </w:r>
      <w:r w:rsidR="00067208" w:rsidRPr="0024773D">
        <w:rPr>
          <w:rFonts w:ascii="Arial" w:hAnsi="Arial" w:cs="Arial"/>
          <w:lang w:val="en-GB"/>
        </w:rPr>
        <w:t xml:space="preserve">low mineral N concentrations rather than soil moisture was limiting </w:t>
      </w:r>
      <w:r w:rsidR="00935BD7" w:rsidRPr="0024773D">
        <w:rPr>
          <w:rFonts w:ascii="Arial" w:hAnsi="Arial" w:cs="Arial"/>
          <w:lang w:val="en-GB"/>
        </w:rPr>
        <w:t>the underlying microbial processes</w:t>
      </w:r>
      <w:r w:rsidR="00FC552D" w:rsidRPr="0024773D">
        <w:rPr>
          <w:rFonts w:ascii="Arial" w:hAnsi="Arial" w:cs="Arial"/>
          <w:lang w:val="en-GB"/>
        </w:rPr>
        <w:t xml:space="preserve"> in this system</w:t>
      </w:r>
      <w:r w:rsidRPr="0024773D">
        <w:rPr>
          <w:rFonts w:ascii="Arial" w:hAnsi="Arial" w:cs="Arial"/>
          <w:lang w:val="en-GB"/>
        </w:rPr>
        <w:t xml:space="preserve">. </w:t>
      </w:r>
      <w:r w:rsidR="00067208">
        <w:rPr>
          <w:rFonts w:ascii="Arial" w:hAnsi="Arial" w:cs="Arial"/>
        </w:rPr>
        <w:t>Accordingly, p</w:t>
      </w:r>
      <w:r w:rsidRPr="00ED68EC">
        <w:rPr>
          <w:rFonts w:ascii="Arial" w:hAnsi="Arial" w:cs="Arial"/>
        </w:rPr>
        <w:t>revious stud</w:t>
      </w:r>
      <w:r w:rsidR="00067208">
        <w:rPr>
          <w:rFonts w:ascii="Arial" w:hAnsi="Arial" w:cs="Arial"/>
        </w:rPr>
        <w:t>ies</w:t>
      </w:r>
      <w:r w:rsidRPr="00ED68EC">
        <w:rPr>
          <w:rFonts w:ascii="Arial" w:hAnsi="Arial" w:cs="Arial"/>
        </w:rPr>
        <w:t xml:space="preserve"> reported that in mineral N-limited soil</w:t>
      </w:r>
      <w:r w:rsidR="00067208">
        <w:rPr>
          <w:rFonts w:ascii="Arial" w:hAnsi="Arial" w:cs="Arial"/>
        </w:rPr>
        <w:t>s</w:t>
      </w:r>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r w:rsidRPr="00ED68EC">
        <w:rPr>
          <w:rFonts w:ascii="Arial" w:hAnsi="Arial" w:cs="Arial"/>
        </w:rPr>
        <w:fldChar w:fldCharType="begin"/>
      </w:r>
      <w:r w:rsidR="0042497D">
        <w:rPr>
          <w:rFonts w:ascii="Arial" w:hAnsi="Arial" w:cs="Arial"/>
        </w:rPr>
        <w:instrText xml:space="preserve"> ADDIN ZOTERO_ITEM CSL_CITATION {"citationID":"yhyR6Bk2","properties":{"formattedCitation":"(X. Xu et al., 2016, 2024)","plainCitation":"(X. Xu et al., 2016, 2024)","noteIndex":0},"citationItems":[{"id":538,"uris":["http://zotero.org/users/local/4LgJUJlW/items/HKJG6ZAA"],"itemData":{"id":538,"type":"article-journal","container-title":"Agriculture, Ecosystems &amp; Environment","DOI":"10.1016/j.agee.2016.06.026","ISSN":"01678809","journalAbbreviation":"Agriculture, Ecosystems &amp; Environment","language":"en","page":"133-142","source":"DOI.org (Crossref)","title":"Warmer and drier conditions alter the nitrifier and denitrifier communities and reduce N2O emissions in fertilized vegetable soils","volume":"231","author":[{"family":"Xu","given":"Xiaoya"},{"family":"Ran","given":"Yu"},{"family":"Li","given":"Yong"},{"family":"Zhang","given":"Qichun"},{"family":"Liu","given":"Yapeng"},{"family":"Pan","given":"Hong"},{"family":"Guan","given":"Xiongming"},{"family":"Li","given":"Jiangye"},{"family":"Shi","given":"Jiachun"},{"family":"Dong","given":"Li"},{"family":"Li","given":"Zheng"},{"family":"Di","given":"Hongjie"},{"family":"Xu","given":"Jianming"}],"issued":{"date-parts":[["2016",9]]}}},{"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0042497D">
        <w:rPr>
          <w:rFonts w:ascii="Arial" w:hAnsi="Arial" w:cs="Arial"/>
          <w:noProof/>
        </w:rPr>
        <w:t>(</w:t>
      </w:r>
      <w:r w:rsidR="0042497D" w:rsidRPr="00E73672">
        <w:rPr>
          <w:rFonts w:ascii="Arial" w:hAnsi="Arial" w:cs="Arial"/>
          <w:noProof/>
          <w:highlight w:val="yellow"/>
          <w:rPrChange w:id="126" w:author="Laurent Philippot" w:date="2024-05-18T15:59:00Z">
            <w:rPr>
              <w:rFonts w:ascii="Arial" w:hAnsi="Arial" w:cs="Arial"/>
              <w:noProof/>
            </w:rPr>
          </w:rPrChange>
        </w:rPr>
        <w:t>X. Xu et al., 2016, 2024)</w:t>
      </w:r>
      <w:r w:rsidRPr="00ED68EC">
        <w:rPr>
          <w:rFonts w:ascii="Arial" w:hAnsi="Arial" w:cs="Arial"/>
        </w:rPr>
        <w:fldChar w:fldCharType="end"/>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O flux highly depends on agricultural management practice</w:t>
      </w:r>
      <w:ins w:id="127" w:author="Laurent Philippot" w:date="2024-05-20T09:50:00Z">
        <w:r w:rsidR="00605266">
          <w:rPr>
            <w:rFonts w:ascii="Arial" w:hAnsi="Arial" w:cs="Arial"/>
          </w:rPr>
          <w:t>s</w:t>
        </w:r>
      </w:ins>
      <w:r w:rsidRPr="00ED68EC">
        <w:rPr>
          <w:rFonts w:ascii="Arial" w:hAnsi="Arial" w:cs="Arial"/>
        </w:rPr>
        <w:t>.</w:t>
      </w:r>
      <w:del w:id="128" w:author="Laurent Philippot" w:date="2024-05-20T09:50:00Z">
        <w:r w:rsidRPr="00ED68EC" w:rsidDel="00605266">
          <w:rPr>
            <w:rFonts w:ascii="Arial" w:hAnsi="Arial" w:cs="Arial"/>
          </w:rPr>
          <w:delText xml:space="preserve"> </w:delText>
        </w:r>
      </w:del>
    </w:p>
    <w:p w14:paraId="1BA179FC" w14:textId="2D2D327F" w:rsidR="00BC33FD" w:rsidDel="00A802EF" w:rsidRDefault="00A668C9">
      <w:pPr>
        <w:spacing w:after="0" w:line="480" w:lineRule="auto"/>
        <w:jc w:val="both"/>
        <w:rPr>
          <w:del w:id="129" w:author="Laurent Philippot" w:date="2024-05-18T16:03:00Z"/>
          <w:rFonts w:ascii="Arial" w:hAnsi="Arial" w:cs="Arial"/>
        </w:rPr>
      </w:pPr>
      <w:r w:rsidRPr="00A668C9">
        <w:rPr>
          <w:rFonts w:ascii="Arial" w:hAnsi="Arial" w:cs="Arial"/>
        </w:rPr>
        <w:t xml:space="preserve">We </w:t>
      </w:r>
      <w:r>
        <w:rPr>
          <w:rFonts w:ascii="Arial" w:hAnsi="Arial" w:cs="Arial"/>
        </w:rPr>
        <w:t>also</w:t>
      </w:r>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r w:rsidR="00123AC9">
        <w:rPr>
          <w:rFonts w:ascii="Arial" w:hAnsi="Arial" w:cs="Arial"/>
        </w:rPr>
        <w:t xml:space="preserve">drought legacy effects were affecting </w:t>
      </w:r>
      <w:r w:rsidR="00DA41D5">
        <w:rPr>
          <w:rFonts w:ascii="Arial" w:hAnsi="Arial" w:cs="Arial"/>
        </w:rPr>
        <w:t xml:space="preserve">mineral </w:t>
      </w:r>
      <w:r w:rsidR="00123AC9">
        <w:rPr>
          <w:rFonts w:ascii="Arial" w:hAnsi="Arial" w:cs="Arial"/>
        </w:rPr>
        <w:t xml:space="preserve">N-pools until </w:t>
      </w:r>
      <w:r w:rsidR="0042497D">
        <w:rPr>
          <w:rFonts w:ascii="Arial" w:hAnsi="Arial" w:cs="Arial"/>
        </w:rPr>
        <w:t>eleven</w:t>
      </w:r>
      <w:r w:rsidR="00123AC9">
        <w:rPr>
          <w:rFonts w:ascii="Arial" w:hAnsi="Arial" w:cs="Arial"/>
        </w:rPr>
        <w:t xml:space="preserve"> weeks after rewetting</w:t>
      </w:r>
      <w:r w:rsidRPr="00A668C9">
        <w:rPr>
          <w:rFonts w:ascii="Arial" w:hAnsi="Arial" w:cs="Arial"/>
        </w:rPr>
        <w:t>.</w:t>
      </w:r>
      <w:r w:rsidR="00123AC9">
        <w:rPr>
          <w:rFonts w:ascii="Arial" w:hAnsi="Arial" w:cs="Arial"/>
        </w:rPr>
        <w:t xml:space="preserve"> </w:t>
      </w:r>
      <w:del w:id="130" w:author="Laurent Philippot" w:date="2024-05-18T16:11:00Z">
        <w:r w:rsidR="00123AC9" w:rsidDel="00EA1E4C">
          <w:rPr>
            <w:rFonts w:ascii="Arial" w:hAnsi="Arial" w:cs="Arial"/>
          </w:rPr>
          <w:delText xml:space="preserve">We </w:delText>
        </w:r>
        <w:r w:rsidR="00BD28C9" w:rsidDel="00EA1E4C">
          <w:rPr>
            <w:rFonts w:ascii="Arial" w:hAnsi="Arial" w:cs="Arial"/>
          </w:rPr>
          <w:delText xml:space="preserve">still detected </w:delText>
        </w:r>
      </w:del>
      <w:ins w:id="131" w:author="Laurent Philippot" w:date="2024-05-18T16:11:00Z">
        <w:r w:rsidR="00EA1E4C">
          <w:rPr>
            <w:rFonts w:ascii="Arial" w:hAnsi="Arial" w:cs="Arial"/>
          </w:rPr>
          <w:t>A</w:t>
        </w:r>
      </w:ins>
      <w:del w:id="132" w:author="Laurent Philippot" w:date="2024-05-18T16:11:00Z">
        <w:r w:rsidR="00DA41D5" w:rsidDel="00EA1E4C">
          <w:rPr>
            <w:rFonts w:ascii="Arial" w:hAnsi="Arial" w:cs="Arial"/>
          </w:rPr>
          <w:delText>a</w:delText>
        </w:r>
      </w:del>
      <w:r w:rsidR="00DA41D5">
        <w:rPr>
          <w:rFonts w:ascii="Arial" w:hAnsi="Arial" w:cs="Arial"/>
        </w:rPr>
        <w:t>n</w:t>
      </w:r>
      <w:r w:rsidR="00123AC9">
        <w:rPr>
          <w:rFonts w:ascii="Arial" w:hAnsi="Arial" w:cs="Arial"/>
        </w:rPr>
        <w:t xml:space="preserve"> impact of </w:t>
      </w:r>
      <w:r w:rsidR="006D66E5" w:rsidRPr="00ED68EC">
        <w:rPr>
          <w:rFonts w:ascii="Arial" w:hAnsi="Arial" w:cs="Arial"/>
        </w:rPr>
        <w:t>drough</w:t>
      </w:r>
      <w:r w:rsidR="00123AC9">
        <w:rPr>
          <w:rFonts w:ascii="Arial" w:hAnsi="Arial" w:cs="Arial"/>
        </w:rPr>
        <w:t xml:space="preserve">t </w:t>
      </w:r>
      <w:ins w:id="133" w:author="Laurent Philippot" w:date="2024-05-18T16:12:00Z">
        <w:r w:rsidR="00EA1E4C">
          <w:rPr>
            <w:rFonts w:ascii="Arial" w:hAnsi="Arial" w:cs="Arial"/>
          </w:rPr>
          <w:t xml:space="preserve">was still detected </w:t>
        </w:r>
      </w:ins>
      <w:r w:rsidR="006D66E5" w:rsidRPr="00ED68EC">
        <w:rPr>
          <w:rFonts w:ascii="Arial" w:hAnsi="Arial" w:cs="Arial"/>
        </w:rPr>
        <w:t>one week after rewett</w:t>
      </w:r>
      <w:r w:rsidR="006D66E5" w:rsidRPr="007504CC">
        <w:rPr>
          <w:rFonts w:ascii="Arial" w:hAnsi="Arial" w:cs="Arial"/>
        </w:rPr>
        <w:t xml:space="preserve">ing </w:t>
      </w:r>
      <w:r w:rsidR="00123AC9" w:rsidRPr="007504CC">
        <w:rPr>
          <w:rFonts w:ascii="Arial" w:hAnsi="Arial" w:cs="Arial"/>
        </w:rPr>
        <w:t>in the conventional systems</w:t>
      </w:r>
      <w:r w:rsidR="00DA41D5">
        <w:rPr>
          <w:rFonts w:ascii="Arial" w:hAnsi="Arial" w:cs="Arial"/>
        </w:rPr>
        <w:t>, but</w:t>
      </w:r>
      <w:r w:rsidR="00123AC9" w:rsidRPr="007504CC">
        <w:rPr>
          <w:rFonts w:ascii="Arial" w:hAnsi="Arial" w:cs="Arial"/>
        </w:rPr>
        <w:t xml:space="preserve"> </w:t>
      </w:r>
      <w:r w:rsidR="007F63D4">
        <w:rPr>
          <w:rFonts w:ascii="Arial" w:hAnsi="Arial" w:cs="Arial"/>
        </w:rPr>
        <w:t xml:space="preserve">the effect </w:t>
      </w:r>
      <w:r w:rsidR="00123AC9" w:rsidRPr="007504CC">
        <w:rPr>
          <w:rFonts w:ascii="Arial" w:hAnsi="Arial" w:cs="Arial"/>
        </w:rPr>
        <w:t xml:space="preserve">was not significant anymore </w:t>
      </w:r>
      <w:r w:rsidR="006D66E5" w:rsidRPr="007504CC">
        <w:rPr>
          <w:rFonts w:ascii="Arial" w:hAnsi="Arial" w:cs="Arial"/>
        </w:rPr>
        <w:t>at the end of rewetting phase</w:t>
      </w:r>
      <w:r w:rsidR="00FC552D" w:rsidRPr="00DF5250">
        <w:rPr>
          <w:rFonts w:ascii="Arial" w:hAnsi="Arial" w:cs="Arial"/>
        </w:rPr>
        <w:t>.</w:t>
      </w:r>
      <w:r w:rsidR="00DA41D5">
        <w:rPr>
          <w:rFonts w:ascii="Arial" w:hAnsi="Arial" w:cs="Arial"/>
        </w:rPr>
        <w:t xml:space="preserve"> Th</w:t>
      </w:r>
      <w:del w:id="134" w:author="Laurent Philippot" w:date="2024-05-18T16:12:00Z">
        <w:r w:rsidR="00BD28C9" w:rsidDel="00EA1E4C">
          <w:rPr>
            <w:rFonts w:ascii="Arial" w:hAnsi="Arial" w:cs="Arial"/>
          </w:rPr>
          <w:delText>e</w:delText>
        </w:r>
        <w:r w:rsidR="007F63D4" w:rsidDel="00EA1E4C">
          <w:rPr>
            <w:rFonts w:ascii="Arial" w:hAnsi="Arial" w:cs="Arial"/>
          </w:rPr>
          <w:delText xml:space="preserve"> only</w:delText>
        </w:r>
        <w:r w:rsidR="00DA41D5" w:rsidDel="00EA1E4C">
          <w:rPr>
            <w:rFonts w:ascii="Arial" w:hAnsi="Arial" w:cs="Arial"/>
          </w:rPr>
          <w:delText xml:space="preserve"> </w:delText>
        </w:r>
      </w:del>
      <w:ins w:id="135" w:author="Laurent Philippot" w:date="2024-05-18T16:12:00Z">
        <w:r w:rsidR="00EA1E4C">
          <w:rPr>
            <w:rFonts w:ascii="Arial" w:hAnsi="Arial" w:cs="Arial"/>
          </w:rPr>
          <w:t xml:space="preserve">is </w:t>
        </w:r>
      </w:ins>
      <w:r w:rsidR="001834E9">
        <w:rPr>
          <w:rFonts w:ascii="Arial" w:hAnsi="Arial" w:cs="Arial"/>
        </w:rPr>
        <w:t xml:space="preserve">mild legacy effect </w:t>
      </w:r>
      <w:r w:rsidR="007F63D4">
        <w:rPr>
          <w:rFonts w:ascii="Arial" w:hAnsi="Arial" w:cs="Arial"/>
        </w:rPr>
        <w:t>of drought</w:t>
      </w:r>
      <w:r w:rsidR="00DA41D5">
        <w:rPr>
          <w:rFonts w:ascii="Arial" w:hAnsi="Arial" w:cs="Arial"/>
        </w:rPr>
        <w:t xml:space="preserve"> </w:t>
      </w:r>
      <w:del w:id="136" w:author="Laurent Philippot" w:date="2024-05-20T09:51:00Z">
        <w:r w:rsidR="00DA41D5" w:rsidDel="00605266">
          <w:rPr>
            <w:rFonts w:ascii="Arial" w:hAnsi="Arial" w:cs="Arial"/>
          </w:rPr>
          <w:delText xml:space="preserve">suggests </w:delText>
        </w:r>
      </w:del>
      <w:ins w:id="137" w:author="Laurent Philippot" w:date="2024-05-20T09:51:00Z">
        <w:r w:rsidR="00605266">
          <w:rPr>
            <w:rFonts w:ascii="Arial" w:hAnsi="Arial" w:cs="Arial"/>
          </w:rPr>
          <w:t xml:space="preserve">indicates </w:t>
        </w:r>
      </w:ins>
      <w:r w:rsidR="00DA41D5">
        <w:rPr>
          <w:rFonts w:ascii="Arial" w:hAnsi="Arial" w:cs="Arial"/>
        </w:rPr>
        <w:t>a strong resilience of the N-cycling processes</w:t>
      </w:r>
      <w:ins w:id="138" w:author="Ari Fina Bintarti" w:date="2024-05-15T13:44:00Z">
        <w:r w:rsidR="007F63D4">
          <w:rPr>
            <w:rFonts w:ascii="Arial" w:hAnsi="Arial" w:cs="Arial"/>
          </w:rPr>
          <w:t>.</w:t>
        </w:r>
      </w:ins>
      <w:ins w:id="139" w:author="Ari Fina Bintarti" w:date="2024-05-15T14:47:00Z">
        <w:r w:rsidR="00407893">
          <w:rPr>
            <w:rFonts w:ascii="Arial" w:hAnsi="Arial" w:cs="Arial"/>
          </w:rPr>
          <w:t xml:space="preserve"> </w:t>
        </w:r>
      </w:ins>
      <w:ins w:id="140" w:author="Ari Fina Bintarti" w:date="2024-05-15T14:50:00Z">
        <w:del w:id="141" w:author="Laurent Philippot" w:date="2024-05-18T16:02:00Z">
          <w:r w:rsidR="00407893" w:rsidDel="00DF5250">
            <w:rPr>
              <w:rFonts w:ascii="Arial" w:hAnsi="Arial" w:cs="Arial"/>
            </w:rPr>
            <w:delText>Despite its sensitivity to drought</w:delText>
          </w:r>
        </w:del>
      </w:ins>
      <w:ins w:id="142" w:author="Laurent Philippot" w:date="2024-05-18T16:02:00Z">
        <w:r w:rsidR="00DF5250">
          <w:rPr>
            <w:rFonts w:ascii="Arial" w:hAnsi="Arial" w:cs="Arial"/>
          </w:rPr>
          <w:t>Thus, previous studies showed that</w:t>
        </w:r>
      </w:ins>
      <w:ins w:id="143" w:author="Ari Fina Bintarti" w:date="2024-05-15T14:50:00Z">
        <w:r w:rsidR="00407893">
          <w:rPr>
            <w:rFonts w:ascii="Arial" w:hAnsi="Arial" w:cs="Arial"/>
          </w:rPr>
          <w:t xml:space="preserve">, nitrification </w:t>
        </w:r>
      </w:ins>
      <w:ins w:id="144" w:author="Ari Fina Bintarti" w:date="2024-05-15T15:45:00Z">
        <w:r w:rsidR="007D0813">
          <w:rPr>
            <w:rFonts w:ascii="Arial" w:hAnsi="Arial" w:cs="Arial"/>
          </w:rPr>
          <w:t xml:space="preserve">can initiate </w:t>
        </w:r>
      </w:ins>
      <w:ins w:id="145" w:author="Ari Fina Bintarti" w:date="2024-05-15T14:50:00Z">
        <w:r w:rsidR="00407893">
          <w:rPr>
            <w:rFonts w:ascii="Arial" w:hAnsi="Arial" w:cs="Arial"/>
          </w:rPr>
          <w:t xml:space="preserve">rapidly </w:t>
        </w:r>
      </w:ins>
      <w:ins w:id="146" w:author="Ari Fina Bintarti" w:date="2024-05-15T14:53:00Z">
        <w:r w:rsidR="00407893">
          <w:rPr>
            <w:rFonts w:ascii="Arial" w:hAnsi="Arial" w:cs="Arial"/>
          </w:rPr>
          <w:t>when dry soil becomes wet</w:t>
        </w:r>
      </w:ins>
      <w:ins w:id="147" w:author="Ari Fina Bintarti" w:date="2024-05-15T15:54:00Z">
        <w:r w:rsidR="00993909">
          <w:rPr>
            <w:rFonts w:ascii="Arial" w:hAnsi="Arial" w:cs="Arial"/>
          </w:rPr>
          <w:t xml:space="preserve"> </w:t>
        </w:r>
      </w:ins>
      <w:r w:rsidR="00993909">
        <w:rPr>
          <w:rFonts w:ascii="Arial" w:hAnsi="Arial" w:cs="Arial"/>
        </w:rPr>
        <w:fldChar w:fldCharType="begin"/>
      </w:r>
      <w:r w:rsidR="00993909">
        <w:rPr>
          <w:rFonts w:ascii="Arial" w:hAnsi="Arial" w:cs="Arial"/>
        </w:rPr>
        <w:instrText xml:space="preserve"> ADDIN ZOTERO_ITEM CSL_CITATION {"citationID":"JJzKge2e","properties":{"formattedCitation":"(Parker &amp; Schimel, 2011)","plainCitation":"(Parker &amp; Schimel, 2011)","noteIndex":0},"citationItems":[{"id":651,"uris":["http://zotero.org/users/local/4LgJUJlW/items/FCPES6W5"],"itemData":{"id":651,"type":"article-journal","abstract":"California grasslands experience major seasonal changes in temperature and rainfall which may affect the microbial processing of nitrogen (N), a growth-limiting soil resource. While N cycling dynamics during the growing season (fall, winter, and spring) are well-studied in California grasslands, details about summer N cycling are scarce, presumably because researchers assume that nothing biologically important happens in soils during the hot, dry summer months when grasses are dead or dormant. However, studying soil N dynamics over the summer is crucial to understanding soil N availability at the beginning of the subsequent growing season. To characterize the differences between summertime and growing season N availability and microbial processing of N, we compared N pool sizes, rates of N mineralization, potential nitrification, potential denitrification, and microbial biomass during the dry non-growing season (late spring and summer) with those of the moist growing season (fall, winter, and early spring) in a California grassland. Many of the patterns we observed differed from our expectations; net mineralization, both nitrification and denitrification potentials, and microbial biomass all increased during summer. Our findings raise questions about the controls on N cycling in Mediterranean-type grassland ecosystems where plant productivity is controlled by rainfall, and suggest a greater level of complexity in the mechanisms behind N cycling dynamics in California grasslands than previously thought.","container-title":"Applied Soil Ecology","DOI":"10.1016/j.apsoil.2011.03.007","ISSN":"0929-1393","issue":"2","journalAbbreviation":"Applied Soil Ecology","page":"185-192","source":"ScienceDirect","title":"Soil nitrogen availability and transformations differ between the summer and the growing season in a California grassland","volume":"48","author":[{"family":"Parker","given":"Sophie S."},{"family":"Schimel","given":"Joshua P."}],"issued":{"date-parts":[["2011",6,1]]}}}],"schema":"https://github.com/citation-style-language/schema/raw/master/csl-citation.json"} </w:instrText>
      </w:r>
      <w:r w:rsidR="00993909">
        <w:rPr>
          <w:rFonts w:ascii="Arial" w:hAnsi="Arial" w:cs="Arial"/>
        </w:rPr>
        <w:fldChar w:fldCharType="separate"/>
      </w:r>
      <w:r w:rsidR="00993909">
        <w:rPr>
          <w:rFonts w:ascii="Arial" w:hAnsi="Arial" w:cs="Arial"/>
          <w:noProof/>
        </w:rPr>
        <w:t>(Parker &amp; Schimel, 2011)</w:t>
      </w:r>
      <w:r w:rsidR="00993909">
        <w:rPr>
          <w:rFonts w:ascii="Arial" w:hAnsi="Arial" w:cs="Arial"/>
        </w:rPr>
        <w:fldChar w:fldCharType="end"/>
      </w:r>
      <w:ins w:id="148" w:author="Ari Fina Bintarti" w:date="2024-05-15T15:54:00Z">
        <w:r w:rsidR="00993909">
          <w:rPr>
            <w:rFonts w:ascii="Arial" w:hAnsi="Arial" w:cs="Arial"/>
          </w:rPr>
          <w:t xml:space="preserve">, </w:t>
        </w:r>
      </w:ins>
      <w:ins w:id="149" w:author="Ari Fina Bintarti" w:date="2024-05-15T15:55:00Z">
        <w:r w:rsidR="00993909">
          <w:rPr>
            <w:rFonts w:ascii="Arial" w:hAnsi="Arial" w:cs="Arial"/>
          </w:rPr>
          <w:t>as a result of</w:t>
        </w:r>
      </w:ins>
      <w:del w:id="150" w:author="Ari Fina Bintarti" w:date="2024-05-15T15:54:00Z">
        <w:r w:rsidR="00993909" w:rsidDel="00993909">
          <w:rPr>
            <w:rFonts w:ascii="Arial" w:hAnsi="Arial" w:cs="Arial"/>
          </w:rPr>
          <w:delText xml:space="preserve"> </w:delText>
        </w:r>
      </w:del>
      <w:ins w:id="151" w:author="Ari Fina Bintarti" w:date="2024-05-15T15:14:00Z">
        <w:r w:rsidR="008E2DD3">
          <w:rPr>
            <w:rFonts w:ascii="Arial" w:hAnsi="Arial" w:cs="Arial"/>
          </w:rPr>
          <w:t xml:space="preserve"> increasing </w:t>
        </w:r>
      </w:ins>
      <w:ins w:id="152" w:author="Ari Fina Bintarti" w:date="2024-05-15T15:15:00Z">
        <w:r w:rsidR="008E2DD3">
          <w:rPr>
            <w:rFonts w:ascii="Arial" w:hAnsi="Arial" w:cs="Arial"/>
          </w:rPr>
          <w:t>N mineralization and</w:t>
        </w:r>
      </w:ins>
      <w:ins w:id="153" w:author="Ari Fina Bintarti" w:date="2024-05-15T15:16:00Z">
        <w:r w:rsidR="008E2DD3">
          <w:rPr>
            <w:rFonts w:ascii="Arial" w:hAnsi="Arial" w:cs="Arial"/>
          </w:rPr>
          <w:t xml:space="preserve"> NH</w:t>
        </w:r>
        <w:r w:rsidR="008E2DD3" w:rsidRPr="007D0813">
          <w:rPr>
            <w:rFonts w:ascii="Arial" w:hAnsi="Arial" w:cs="Arial"/>
            <w:vertAlign w:val="subscript"/>
            <w:rPrChange w:id="154" w:author="Ari Fina Bintarti" w:date="2024-05-15T15:43:00Z">
              <w:rPr>
                <w:rFonts w:ascii="Arial" w:hAnsi="Arial" w:cs="Arial"/>
              </w:rPr>
            </w:rPrChange>
          </w:rPr>
          <w:t>4</w:t>
        </w:r>
        <w:r w:rsidR="008E2DD3" w:rsidRPr="007D0813">
          <w:rPr>
            <w:rFonts w:ascii="Arial" w:hAnsi="Arial" w:cs="Arial"/>
            <w:vertAlign w:val="superscript"/>
            <w:rPrChange w:id="155" w:author="Ari Fina Bintarti" w:date="2024-05-15T15:43:00Z">
              <w:rPr>
                <w:rFonts w:ascii="Arial" w:hAnsi="Arial" w:cs="Arial"/>
              </w:rPr>
            </w:rPrChange>
          </w:rPr>
          <w:t>+</w:t>
        </w:r>
        <w:r w:rsidR="008E2DD3">
          <w:rPr>
            <w:rFonts w:ascii="Arial" w:hAnsi="Arial" w:cs="Arial"/>
          </w:rPr>
          <w:t xml:space="preserve"> diffusion</w:t>
        </w:r>
      </w:ins>
      <w:ins w:id="156" w:author="Ari Fina Bintarti" w:date="2024-05-15T15:59:00Z">
        <w:r w:rsidR="0085763D">
          <w:rPr>
            <w:rFonts w:ascii="Arial" w:hAnsi="Arial" w:cs="Arial"/>
          </w:rPr>
          <w:t xml:space="preserve"> </w:t>
        </w:r>
      </w:ins>
      <w:r w:rsidR="0085763D">
        <w:rPr>
          <w:rFonts w:ascii="Arial" w:hAnsi="Arial" w:cs="Arial"/>
        </w:rPr>
        <w:fldChar w:fldCharType="begin"/>
      </w:r>
      <w:r w:rsidR="0085763D">
        <w:rPr>
          <w:rFonts w:ascii="Arial" w:hAnsi="Arial" w:cs="Arial"/>
        </w:rPr>
        <w:instrText xml:space="preserve"> ADDIN ZOTERO_ITEM CSL_CITATION {"citationID":"juSM6tJd","properties":{"formattedCitation":"(Leitner et al., 2017; Schimel, 2018)","plainCitation":"(Leitner et al., 2017; Schimel, 2018)","noteIndex":0},"citationItems":[{"id":648,"uris":["http://zotero.org/users/local/4LgJUJlW/items/ZY9B6LKY"],"itemData":{"id":648,"type":"article-journal","abstract":"Drying and rewetting of soils triggers a cascade of physical, chemical, and biological processes; understanding these responses to varying moisture levels becomes increasingly important in the context of changing precipitation patterns. When soils dry and water content decreases, diffusion is limited and substrates can accumulate. Upon rewetting, these substrates are mobilized and can energize hot moments of intense biogeochemical cycling, leading to pulses of trace gas emissions. Until recently, it was difficult to follow the rewetting dynamics of nutrient cycling in the field without physically disturbing the soil. Here we present a study that combines real-time trace gas measurements with high-resolution measurements of diffusive nutrient fluxes in intact soils. Our goal was to distinguish the contribution of different inorganic and organic nitrogen (N) forms to the rewetting substrate flush and the production of nitric oxide (NO) and nitrous oxide (N2O). Diffusive flux of N-bearing substrates (NO2−, NO3−, NH4+ and amino acids) was determined in situ in hourly resolution using a microdialysis approach. We conducted an irrigation experiment in a semi-arid California grassland at the end of the dry season, and followed soil N flux and N trace gas emissions over the course of 30 h post-wetting. Upon rewetting, both inorganic and organic N diffused through the soil, with inorganic N contributing most to the rewetting N flush. Emissions of NO and N2O rapidly increased and remained elevated for the duration of our measurements, whereas diffusive soil N flux was characterized by large temporal variation. Immediately after rewetting, NO3− contributed 80% to the total diffusive N flux but was consumed rapidly, possibly due to fast microbial uptake or denitrification. Ammonium flux contributed only </w:instrText>
      </w:r>
      <w:r w:rsidR="0085763D">
        <w:rPr>
          <w:rFonts w:ascii="Cambria Math" w:hAnsi="Cambria Math" w:cs="Cambria Math"/>
        </w:rPr>
        <w:instrText>∼</w:instrText>
      </w:r>
      <w:r w:rsidR="0085763D">
        <w:rPr>
          <w:rFonts w:ascii="Arial" w:hAnsi="Arial" w:cs="Arial"/>
        </w:rPr>
        <w:instrText xml:space="preserve">10% to the initial diffusive N flux, but it dominated total N diffusion 27 h post-wetting, coinciding with peak N-gas emissions. This suggests nitrification may control most of the N trace gases produced during the late stages of a rewetting pulse. Nitrite contributed only 1% to total N diffusion and did not show a clear temporal pattern. Amino acids contributed roughly as much as NH4+ to the initial diffusive N flux, but the organic N pulse was short-lived, indicating that organic N did not contribute substantially to N-gas formation shortly after rewetting at our study site. Our results support the hypothesis that in semi-arid environments N-bearing substrates concentrate during dry periods and, upon rewetting, can lead to pulses of NO and N2O when they react chemically or are transformed by microorganisms.","container-title":"Soil Biology and Biochemistry","DOI":"10.1016/j.soilbio.2017.09.005","ISSN":"0038-0717","journalAbbreviation":"Soil Biology and Biochemistry","page":"461-466","source":"ScienceDirect","title":"Linking NO and N2O emission pulses with the mobilization of mineral and organic N upon rewetting dry soils","volume":"115","author":[{"family":"Leitner","given":"Sonja"},{"family":"Homyak","given":"Peter M."},{"family":"Blankinship","given":"Joseph C."},{"family":"Eberwein","given":"Jennifer"},{"family":"Jenerette","given":"G. Darrel"},{"family":"Zechmeister-Boltenstern","given":"Sophie"},{"family":"Schimel","given":"Joshua P."}],"issued":{"date-parts":[["2017",12,1]]}}},{"id":43,"uris":["http://zotero.org/users/local/4LgJUJlW/items/RSU6KA3P"],"itemData":{"id":43,"type":"article-journal","abstract":"Throughout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85763D">
        <w:rPr>
          <w:rFonts w:ascii="Arial" w:hAnsi="Arial" w:cs="Arial"/>
        </w:rPr>
        <w:fldChar w:fldCharType="separate"/>
      </w:r>
      <w:r w:rsidR="0085763D">
        <w:rPr>
          <w:rFonts w:ascii="Arial" w:hAnsi="Arial" w:cs="Arial"/>
          <w:noProof/>
        </w:rPr>
        <w:t>(Leitner et al., 2017; Schimel, 2018)</w:t>
      </w:r>
      <w:r w:rsidR="0085763D">
        <w:rPr>
          <w:rFonts w:ascii="Arial" w:hAnsi="Arial" w:cs="Arial"/>
        </w:rPr>
        <w:fldChar w:fldCharType="end"/>
      </w:r>
      <w:ins w:id="157" w:author="Ari Fina Bintarti" w:date="2024-05-15T15:16:00Z">
        <w:r w:rsidR="008E2DD3">
          <w:rPr>
            <w:rFonts w:ascii="Arial" w:hAnsi="Arial" w:cs="Arial"/>
          </w:rPr>
          <w:t xml:space="preserve">, </w:t>
        </w:r>
      </w:ins>
      <w:ins w:id="158" w:author="Ari Fina Bintarti" w:date="2024-05-15T16:00:00Z">
        <w:r w:rsidR="0085763D">
          <w:rPr>
            <w:rFonts w:ascii="Arial" w:hAnsi="Arial" w:cs="Arial"/>
          </w:rPr>
          <w:t>as well as</w:t>
        </w:r>
      </w:ins>
      <w:ins w:id="159" w:author="Ari Fina Bintarti" w:date="2024-05-15T15:15:00Z">
        <w:r w:rsidR="008E2DD3">
          <w:rPr>
            <w:rFonts w:ascii="Arial" w:hAnsi="Arial" w:cs="Arial"/>
          </w:rPr>
          <w:t xml:space="preserve"> available N</w:t>
        </w:r>
      </w:ins>
      <w:ins w:id="160" w:author="Ari Fina Bintarti" w:date="2024-05-15T15:24:00Z">
        <w:r w:rsidR="008E2DD3">
          <w:rPr>
            <w:rFonts w:ascii="Arial" w:hAnsi="Arial" w:cs="Arial"/>
          </w:rPr>
          <w:t xml:space="preserve"> </w:t>
        </w:r>
      </w:ins>
      <w:ins w:id="161" w:author="Ari Fina Bintarti" w:date="2024-05-15T15:28:00Z">
        <w:r w:rsidR="002C3B15">
          <w:rPr>
            <w:rFonts w:ascii="Arial" w:hAnsi="Arial" w:cs="Arial"/>
          </w:rPr>
          <w:t>flus</w:t>
        </w:r>
      </w:ins>
      <w:ins w:id="162" w:author="Ari Fina Bintarti" w:date="2024-05-15T15:47:00Z">
        <w:r w:rsidR="00993909">
          <w:rPr>
            <w:rFonts w:ascii="Arial" w:hAnsi="Arial" w:cs="Arial"/>
          </w:rPr>
          <w:t>h</w:t>
        </w:r>
      </w:ins>
      <w:ins w:id="163" w:author="Ari Fina Bintarti" w:date="2024-05-15T16:00:00Z">
        <w:r w:rsidR="0085763D">
          <w:rPr>
            <w:rFonts w:ascii="Arial" w:hAnsi="Arial" w:cs="Arial"/>
          </w:rPr>
          <w:t xml:space="preserve"> </w:t>
        </w:r>
      </w:ins>
      <w:r w:rsidR="0085763D">
        <w:rPr>
          <w:rFonts w:ascii="Arial" w:hAnsi="Arial" w:cs="Arial"/>
        </w:rPr>
        <w:fldChar w:fldCharType="begin"/>
      </w:r>
      <w:r w:rsidR="0085763D">
        <w:rPr>
          <w:rFonts w:ascii="Arial" w:hAnsi="Arial" w:cs="Arial"/>
        </w:rPr>
        <w:instrText xml:space="preserve"> ADDIN ZOTERO_ITEM CSL_CITATION {"citationID":"7cLbQ2Et","properties":{"formattedCitation":"(Homyak et al., 2014)","plainCitation":"(Homyak et al., 2014)","noteIndex":0},"citationItems":[{"id":646,"uris":["http://zotero.org/users/local/4LgJUJlW/items/TTSC3E2M"],"itemData":{"id":646,"type":"article-journal","abstract":"To evaluate nitrogen (N) saturation in xeric environments, we measured hydrologic N losses, soil N pools, and microbial processes, and developed an N-budget for a chaparral catchment (Sierra Nevada, California) exposed to atmospheric N inputs of approximately 8.5 kg N ha−1 y−1. Dual-isotopic techniques were used to trace the sources and processes controlling nitrate (NO3−) losses. The majority of N inputs occurred as ammonium. At the onset of the wet season (November to April), we observed elevated streamwater NO3− concentrations (up to 520 µmol l−1), concomitant with the period of highest gaseous N-loss (up to 500 ng N m−2 s−1) and suggesting N-saturation. Stream NO3− δ15N and δ18O and soil N measurements indicate that nitrification controlled NO3− losses and that less than 1% of the loss was of atmospheric origin. During the late wet season, stream NO3− concentrations decreased (to &lt;2 µmol l−1) as did gaseous N emissions, together suggesting conditions no longer indicative of N-saturation. We propose that chaparral catchments are temporarily N-saturated at ≤8.5 kg N ha−1 y−1, but that N-saturation may be difficult to reach in ecosystems that inherently leak N, thereby confounding the application of N-saturation indicators and annual N-budgets. We propose that activation of N sinks during the typically rainy winter growing season should be incorporated into the assessment of ecosystem response to N deposition. Specifically, the N-saturation status of chaparral may be better assessed by how rapidly catchments transition from N-loss to N-retention.","container-title":"Ecosystems","DOI":"10.1007/s10021-014-9792-2","ISSN":"1435-0629","issue":"7","journalAbbreviation":"Ecosystems","language":"en","page":"1286-1305","source":"Springer Link","title":"Assessing Nitrogen-Saturation in a Seasonally Dry Chaparral Watershed: Limitations of Traditional Indicators of N-Saturation","title-short":"Assessing Nitrogen-Saturation in a Seasonally Dry Chaparral Watershed","volume":"17","author":[{"family":"Homyak","given":"Peter M."},{"family":"Sickman","given":"James O."},{"family":"Miller","given":"Amy E."},{"family":"Melack","given":"John M."},{"family":"Meixner","given":"Thomas"},{"family":"Schimel","given":"Joshua P."}],"issued":{"date-parts":[["2014",11,1]]}}}],"schema":"https://github.com/citation-style-language/schema/raw/master/csl-citation.json"} </w:instrText>
      </w:r>
      <w:r w:rsidR="0085763D">
        <w:rPr>
          <w:rFonts w:ascii="Arial" w:hAnsi="Arial" w:cs="Arial"/>
        </w:rPr>
        <w:fldChar w:fldCharType="separate"/>
      </w:r>
      <w:r w:rsidR="0085763D">
        <w:rPr>
          <w:rFonts w:ascii="Arial" w:hAnsi="Arial" w:cs="Arial"/>
          <w:noProof/>
        </w:rPr>
        <w:t>(Homyak et al., 2014)</w:t>
      </w:r>
      <w:r w:rsidR="0085763D">
        <w:rPr>
          <w:rFonts w:ascii="Arial" w:hAnsi="Arial" w:cs="Arial"/>
        </w:rPr>
        <w:fldChar w:fldCharType="end"/>
      </w:r>
      <w:ins w:id="164" w:author="Ari Fina Bintarti" w:date="2024-05-15T16:01:00Z">
        <w:r w:rsidR="0085763D">
          <w:rPr>
            <w:rFonts w:ascii="Arial" w:hAnsi="Arial" w:cs="Arial"/>
          </w:rPr>
          <w:t>.</w:t>
        </w:r>
      </w:ins>
      <w:ins w:id="165" w:author="Ari Fina Bintarti" w:date="2024-05-15T16:06:00Z">
        <w:r w:rsidR="00710D67">
          <w:rPr>
            <w:rFonts w:ascii="Arial" w:hAnsi="Arial" w:cs="Arial"/>
          </w:rPr>
          <w:t xml:space="preserve"> </w:t>
        </w:r>
      </w:ins>
      <w:ins w:id="166" w:author="Ari Fina Bintarti" w:date="2024-05-15T16:09:00Z">
        <w:r w:rsidR="00710D67">
          <w:rPr>
            <w:rFonts w:ascii="Arial" w:hAnsi="Arial" w:cs="Arial"/>
          </w:rPr>
          <w:t>Particularly, r</w:t>
        </w:r>
      </w:ins>
      <w:ins w:id="167" w:author="Ari Fina Bintarti" w:date="2024-05-15T16:06:00Z">
        <w:r w:rsidR="00710D67">
          <w:rPr>
            <w:rFonts w:ascii="Arial" w:hAnsi="Arial" w:cs="Arial"/>
          </w:rPr>
          <w:t>ewetting lead</w:t>
        </w:r>
      </w:ins>
      <w:ins w:id="168" w:author="Ari Fina Bintarti" w:date="2024-05-15T16:07:00Z">
        <w:r w:rsidR="00710D67">
          <w:rPr>
            <w:rFonts w:ascii="Arial" w:hAnsi="Arial" w:cs="Arial"/>
          </w:rPr>
          <w:t>s</w:t>
        </w:r>
      </w:ins>
      <w:ins w:id="169" w:author="Ari Fina Bintarti" w:date="2024-05-15T16:06:00Z">
        <w:r w:rsidR="00710D67">
          <w:rPr>
            <w:rFonts w:ascii="Arial" w:hAnsi="Arial" w:cs="Arial"/>
          </w:rPr>
          <w:t xml:space="preserve"> to </w:t>
        </w:r>
      </w:ins>
      <w:ins w:id="170" w:author="Laurent Philippot" w:date="2024-05-18T16:09:00Z">
        <w:r w:rsidR="0079748D">
          <w:rPr>
            <w:rFonts w:ascii="Arial" w:hAnsi="Arial" w:cs="Arial"/>
          </w:rPr>
          <w:t xml:space="preserve">a rapid transcriptional response </w:t>
        </w:r>
      </w:ins>
      <w:ins w:id="171" w:author="Laurent Philippot" w:date="2024-05-18T16:10:00Z">
        <w:r w:rsidR="0079748D">
          <w:rPr>
            <w:rFonts w:ascii="Arial" w:hAnsi="Arial" w:cs="Arial"/>
          </w:rPr>
          <w:t>by all groups of</w:t>
        </w:r>
      </w:ins>
      <w:ins w:id="172" w:author="Laurent Philippot" w:date="2024-05-18T16:09:00Z">
        <w:r w:rsidR="0079748D">
          <w:rPr>
            <w:rFonts w:ascii="Arial" w:hAnsi="Arial" w:cs="Arial"/>
          </w:rPr>
          <w:t xml:space="preserve"> ammonia oxidizers </w:t>
        </w:r>
      </w:ins>
      <w:ins w:id="173" w:author="Ari Fina Bintarti" w:date="2024-05-15T16:32:00Z">
        <w:del w:id="174" w:author="Laurent Philippot" w:date="2024-05-18T16:09:00Z">
          <w:r w:rsidR="0002396A" w:rsidDel="0079748D">
            <w:rPr>
              <w:rFonts w:ascii="Arial" w:hAnsi="Arial" w:cs="Arial"/>
            </w:rPr>
            <w:delText>r</w:delText>
          </w:r>
        </w:del>
        <w:del w:id="175" w:author="Laurent Philippot" w:date="2024-05-18T16:10:00Z">
          <w:r w:rsidR="0002396A" w:rsidDel="0079748D">
            <w:rPr>
              <w:rFonts w:ascii="Arial" w:hAnsi="Arial" w:cs="Arial"/>
            </w:rPr>
            <w:delText>e</w:delText>
          </w:r>
        </w:del>
      </w:ins>
      <w:ins w:id="176" w:author="Ari Fina Bintarti" w:date="2024-05-15T16:06:00Z">
        <w:del w:id="177" w:author="Laurent Philippot" w:date="2024-05-18T16:10:00Z">
          <w:r w:rsidR="00710D67" w:rsidDel="0079748D">
            <w:rPr>
              <w:rFonts w:ascii="Arial" w:hAnsi="Arial" w:cs="Arial"/>
            </w:rPr>
            <w:delText>activation of NH</w:delText>
          </w:r>
          <w:r w:rsidR="00710D67" w:rsidRPr="00710D67" w:rsidDel="0079748D">
            <w:rPr>
              <w:rFonts w:ascii="Arial" w:hAnsi="Arial" w:cs="Arial"/>
              <w:vertAlign w:val="subscript"/>
              <w:rPrChange w:id="178" w:author="Ari Fina Bintarti" w:date="2024-05-15T16:07:00Z">
                <w:rPr>
                  <w:rFonts w:ascii="Arial" w:hAnsi="Arial" w:cs="Arial"/>
                </w:rPr>
              </w:rPrChange>
            </w:rPr>
            <w:delText>4</w:delText>
          </w:r>
          <w:r w:rsidR="00710D67" w:rsidRPr="00710D67" w:rsidDel="0079748D">
            <w:rPr>
              <w:rFonts w:ascii="Arial" w:hAnsi="Arial" w:cs="Arial"/>
              <w:vertAlign w:val="superscript"/>
              <w:rPrChange w:id="179" w:author="Ari Fina Bintarti" w:date="2024-05-15T16:07:00Z">
                <w:rPr>
                  <w:rFonts w:ascii="Arial" w:hAnsi="Arial" w:cs="Arial"/>
                </w:rPr>
              </w:rPrChange>
            </w:rPr>
            <w:delText>+</w:delText>
          </w:r>
          <w:r w:rsidR="00710D67" w:rsidDel="0079748D">
            <w:rPr>
              <w:rFonts w:ascii="Arial" w:hAnsi="Arial" w:cs="Arial"/>
            </w:rPr>
            <w:delText xml:space="preserve"> oxidation activity,</w:delText>
          </w:r>
        </w:del>
      </w:ins>
      <w:ins w:id="180" w:author="Ari Fina Bintarti" w:date="2024-05-15T16:07:00Z">
        <w:del w:id="181" w:author="Laurent Philippot" w:date="2024-05-18T16:10:00Z">
          <w:r w:rsidR="00710D67" w:rsidDel="0079748D">
            <w:rPr>
              <w:rFonts w:ascii="Arial" w:hAnsi="Arial" w:cs="Arial"/>
            </w:rPr>
            <w:delText xml:space="preserve"> which </w:delText>
          </w:r>
        </w:del>
      </w:ins>
      <w:ins w:id="182" w:author="Ari Fina Bintarti" w:date="2024-05-15T16:10:00Z">
        <w:del w:id="183" w:author="Laurent Philippot" w:date="2024-05-18T16:10:00Z">
          <w:r w:rsidR="00710D67" w:rsidDel="0079748D">
            <w:rPr>
              <w:rFonts w:ascii="Arial" w:hAnsi="Arial" w:cs="Arial"/>
            </w:rPr>
            <w:delText xml:space="preserve">may then explain reduced </w:delText>
          </w:r>
        </w:del>
      </w:ins>
      <w:ins w:id="184" w:author="Ari Fina Bintarti" w:date="2024-05-15T16:07:00Z">
        <w:del w:id="185" w:author="Laurent Philippot" w:date="2024-05-18T16:10:00Z">
          <w:r w:rsidR="00710D67" w:rsidDel="0079748D">
            <w:rPr>
              <w:rFonts w:ascii="Arial" w:hAnsi="Arial" w:cs="Arial"/>
            </w:rPr>
            <w:delText>NH</w:delText>
          </w:r>
          <w:r w:rsidR="00710D67" w:rsidRPr="008F3E5D" w:rsidDel="0079748D">
            <w:rPr>
              <w:rFonts w:ascii="Arial" w:hAnsi="Arial" w:cs="Arial"/>
              <w:vertAlign w:val="subscript"/>
              <w:rPrChange w:id="186" w:author="Ari Fina Bintarti" w:date="2024-05-15T16:16:00Z">
                <w:rPr>
                  <w:rFonts w:ascii="Arial" w:hAnsi="Arial" w:cs="Arial"/>
                </w:rPr>
              </w:rPrChange>
            </w:rPr>
            <w:delText>4</w:delText>
          </w:r>
        </w:del>
      </w:ins>
      <w:ins w:id="187" w:author="Ari Fina Bintarti" w:date="2024-05-15T16:10:00Z">
        <w:del w:id="188" w:author="Laurent Philippot" w:date="2024-05-18T16:10:00Z">
          <w:r w:rsidR="00710D67" w:rsidRPr="008F3E5D" w:rsidDel="0079748D">
            <w:rPr>
              <w:rFonts w:ascii="Arial" w:hAnsi="Arial" w:cs="Arial"/>
              <w:vertAlign w:val="superscript"/>
              <w:rPrChange w:id="189" w:author="Ari Fina Bintarti" w:date="2024-05-15T16:16:00Z">
                <w:rPr>
                  <w:rFonts w:ascii="Arial" w:hAnsi="Arial" w:cs="Arial"/>
                </w:rPr>
              </w:rPrChange>
            </w:rPr>
            <w:delText>+</w:delText>
          </w:r>
        </w:del>
      </w:ins>
      <w:ins w:id="190" w:author="Ari Fina Bintarti" w:date="2024-05-15T16:16:00Z">
        <w:del w:id="191" w:author="Laurent Philippot" w:date="2024-05-18T16:10:00Z">
          <w:r w:rsidR="008F3E5D" w:rsidDel="0079748D">
            <w:rPr>
              <w:rFonts w:ascii="Arial" w:hAnsi="Arial" w:cs="Arial"/>
            </w:rPr>
            <w:delText xml:space="preserve"> </w:delText>
          </w:r>
        </w:del>
      </w:ins>
      <w:ins w:id="192" w:author="Ari Fina Bintarti" w:date="2024-05-15T16:38:00Z">
        <w:del w:id="193" w:author="Laurent Philippot" w:date="2024-05-18T16:10:00Z">
          <w:r w:rsidR="00365557" w:rsidDel="0079748D">
            <w:rPr>
              <w:rFonts w:ascii="Arial" w:hAnsi="Arial" w:cs="Arial"/>
            </w:rPr>
            <w:delText xml:space="preserve">substrate </w:delText>
          </w:r>
        </w:del>
      </w:ins>
      <w:ins w:id="194" w:author="Ari Fina Bintarti" w:date="2024-05-15T16:07:00Z">
        <w:del w:id="195" w:author="Laurent Philippot" w:date="2024-05-18T16:10:00Z">
          <w:r w:rsidR="00710D67" w:rsidDel="0079748D">
            <w:rPr>
              <w:rFonts w:ascii="Arial" w:hAnsi="Arial" w:cs="Arial"/>
            </w:rPr>
            <w:delText>bui</w:delText>
          </w:r>
        </w:del>
      </w:ins>
      <w:ins w:id="196" w:author="Ari Fina Bintarti" w:date="2024-05-15T16:08:00Z">
        <w:del w:id="197" w:author="Laurent Philippot" w:date="2024-05-18T16:10:00Z">
          <w:r w:rsidR="00710D67" w:rsidDel="0079748D">
            <w:rPr>
              <w:rFonts w:ascii="Arial" w:hAnsi="Arial" w:cs="Arial"/>
            </w:rPr>
            <w:delText xml:space="preserve">ldup in </w:delText>
          </w:r>
        </w:del>
      </w:ins>
      <w:ins w:id="198" w:author="Ari Fina Bintarti" w:date="2024-05-15T16:10:00Z">
        <w:del w:id="199" w:author="Laurent Philippot" w:date="2024-05-18T16:10:00Z">
          <w:r w:rsidR="00710D67" w:rsidDel="0079748D">
            <w:rPr>
              <w:rFonts w:ascii="Arial" w:hAnsi="Arial" w:cs="Arial"/>
            </w:rPr>
            <w:delText>the drought</w:delText>
          </w:r>
        </w:del>
      </w:ins>
      <w:ins w:id="200" w:author="Ari Fina Bintarti" w:date="2024-05-15T16:16:00Z">
        <w:del w:id="201" w:author="Laurent Philippot" w:date="2024-05-18T16:10:00Z">
          <w:r w:rsidR="008F3E5D" w:rsidDel="0079748D">
            <w:rPr>
              <w:rFonts w:ascii="Arial" w:hAnsi="Arial" w:cs="Arial"/>
            </w:rPr>
            <w:delText>-</w:delText>
          </w:r>
        </w:del>
      </w:ins>
      <w:ins w:id="202" w:author="Ari Fina Bintarti" w:date="2024-05-15T16:10:00Z">
        <w:del w:id="203" w:author="Laurent Philippot" w:date="2024-05-18T16:10:00Z">
          <w:r w:rsidR="00710D67" w:rsidDel="0079748D">
            <w:rPr>
              <w:rFonts w:ascii="Arial" w:hAnsi="Arial" w:cs="Arial"/>
            </w:rPr>
            <w:delText xml:space="preserve">treated </w:delText>
          </w:r>
        </w:del>
      </w:ins>
      <w:ins w:id="204" w:author="Ari Fina Bintarti" w:date="2024-05-15T16:08:00Z">
        <w:del w:id="205" w:author="Laurent Philippot" w:date="2024-05-18T16:10:00Z">
          <w:r w:rsidR="00710D67" w:rsidDel="0079748D">
            <w:rPr>
              <w:rFonts w:ascii="Arial" w:hAnsi="Arial" w:cs="Arial"/>
            </w:rPr>
            <w:delText>soil</w:delText>
          </w:r>
        </w:del>
      </w:ins>
      <w:ins w:id="206" w:author="Ari Fina Bintarti" w:date="2024-05-15T16:10:00Z">
        <w:del w:id="207" w:author="Laurent Philippot" w:date="2024-05-18T16:10:00Z">
          <w:r w:rsidR="00710D67" w:rsidDel="0079748D">
            <w:rPr>
              <w:rFonts w:ascii="Arial" w:hAnsi="Arial" w:cs="Arial"/>
            </w:rPr>
            <w:delText>.</w:delText>
          </w:r>
        </w:del>
      </w:ins>
      <w:ins w:id="208" w:author="Ari Fina Bintarti" w:date="2024-05-15T16:11:00Z">
        <w:del w:id="209" w:author="Laurent Philippot" w:date="2024-05-18T16:10:00Z">
          <w:r w:rsidR="00710D67" w:rsidDel="0079748D">
            <w:rPr>
              <w:rFonts w:ascii="Arial" w:hAnsi="Arial" w:cs="Arial"/>
            </w:rPr>
            <w:delText xml:space="preserve"> I</w:delText>
          </w:r>
        </w:del>
      </w:ins>
      <w:ins w:id="210" w:author="Ari Fina Bintarti" w:date="2024-05-15T16:31:00Z">
        <w:del w:id="211" w:author="Laurent Philippot" w:date="2024-05-18T16:10:00Z">
          <w:r w:rsidR="0002396A" w:rsidDel="0079748D">
            <w:rPr>
              <w:rFonts w:ascii="Arial" w:hAnsi="Arial" w:cs="Arial"/>
            </w:rPr>
            <w:delText>nd</w:delText>
          </w:r>
        </w:del>
      </w:ins>
      <w:ins w:id="212" w:author="Ari Fina Bintarti" w:date="2024-05-15T16:32:00Z">
        <w:del w:id="213" w:author="Laurent Philippot" w:date="2024-05-18T16:10:00Z">
          <w:r w:rsidR="0002396A" w:rsidDel="0079748D">
            <w:rPr>
              <w:rFonts w:ascii="Arial" w:hAnsi="Arial" w:cs="Arial"/>
            </w:rPr>
            <w:delText>eed</w:delText>
          </w:r>
        </w:del>
      </w:ins>
      <w:ins w:id="214" w:author="Ari Fina Bintarti" w:date="2024-05-15T16:41:00Z">
        <w:del w:id="215" w:author="Laurent Philippot" w:date="2024-05-18T16:10:00Z">
          <w:r w:rsidR="00365557" w:rsidDel="0079748D">
            <w:rPr>
              <w:rFonts w:ascii="Arial" w:hAnsi="Arial" w:cs="Arial"/>
            </w:rPr>
            <w:delText xml:space="preserve">, </w:delText>
          </w:r>
        </w:del>
      </w:ins>
      <w:ins w:id="216" w:author="Ari Fina Bintarti" w:date="2024-05-15T16:54:00Z">
        <w:del w:id="217" w:author="Laurent Philippot" w:date="2024-05-18T16:10:00Z">
          <w:r w:rsidR="00BD28C9" w:rsidDel="0079748D">
            <w:rPr>
              <w:rFonts w:ascii="Arial" w:hAnsi="Arial" w:cs="Arial"/>
            </w:rPr>
            <w:delText xml:space="preserve">previous </w:delText>
          </w:r>
        </w:del>
      </w:ins>
      <w:ins w:id="218" w:author="Ari Fina Bintarti" w:date="2024-05-15T16:12:00Z">
        <w:del w:id="219" w:author="Laurent Philippot" w:date="2024-05-18T16:10:00Z">
          <w:r w:rsidR="00710D67" w:rsidDel="0079748D">
            <w:rPr>
              <w:rFonts w:ascii="Arial" w:hAnsi="Arial" w:cs="Arial"/>
            </w:rPr>
            <w:delText xml:space="preserve">transcriptional </w:delText>
          </w:r>
        </w:del>
      </w:ins>
      <w:ins w:id="220" w:author="Ari Fina Bintarti" w:date="2024-05-15T16:13:00Z">
        <w:del w:id="221" w:author="Laurent Philippot" w:date="2024-05-18T16:10:00Z">
          <w:r w:rsidR="00710D67" w:rsidDel="0079748D">
            <w:rPr>
              <w:rFonts w:ascii="Arial" w:hAnsi="Arial" w:cs="Arial"/>
            </w:rPr>
            <w:delText xml:space="preserve">study </w:delText>
          </w:r>
        </w:del>
      </w:ins>
      <w:ins w:id="222" w:author="Ari Fina Bintarti" w:date="2024-05-15T16:40:00Z">
        <w:del w:id="223" w:author="Laurent Philippot" w:date="2024-05-18T16:10:00Z">
          <w:r w:rsidR="00365557" w:rsidDel="0079748D">
            <w:rPr>
              <w:rFonts w:ascii="Arial" w:hAnsi="Arial" w:cs="Arial"/>
            </w:rPr>
            <w:delText>demonstrated a</w:delText>
          </w:r>
        </w:del>
      </w:ins>
      <w:ins w:id="224" w:author="Ari Fina Bintarti" w:date="2024-05-16T10:01:00Z">
        <w:del w:id="225" w:author="Laurent Philippot" w:date="2024-05-18T16:10:00Z">
          <w:r w:rsidR="00A81CEA" w:rsidDel="0079748D">
            <w:rPr>
              <w:rFonts w:ascii="Arial" w:hAnsi="Arial" w:cs="Arial"/>
            </w:rPr>
            <w:delText>n immediate</w:delText>
          </w:r>
        </w:del>
      </w:ins>
      <w:ins w:id="226" w:author="Ari Fina Bintarti" w:date="2024-05-15T16:40:00Z">
        <w:del w:id="227" w:author="Laurent Philippot" w:date="2024-05-18T16:10:00Z">
          <w:r w:rsidR="00365557" w:rsidDel="0079748D">
            <w:rPr>
              <w:rFonts w:ascii="Arial" w:hAnsi="Arial" w:cs="Arial"/>
            </w:rPr>
            <w:delText xml:space="preserve"> </w:delText>
          </w:r>
        </w:del>
      </w:ins>
      <w:ins w:id="228" w:author="Ari Fina Bintarti" w:date="2024-05-15T16:13:00Z">
        <w:del w:id="229" w:author="Laurent Philippot" w:date="2024-05-18T16:10:00Z">
          <w:r w:rsidR="00710D67" w:rsidDel="0079748D">
            <w:rPr>
              <w:rFonts w:ascii="Arial" w:hAnsi="Arial" w:cs="Arial"/>
            </w:rPr>
            <w:delText xml:space="preserve">response of </w:delText>
          </w:r>
        </w:del>
      </w:ins>
      <w:ins w:id="230" w:author="Ari Fina Bintarti" w:date="2024-05-15T16:40:00Z">
        <w:del w:id="231" w:author="Laurent Philippot" w:date="2024-05-18T16:10:00Z">
          <w:r w:rsidR="00365557" w:rsidDel="0079748D">
            <w:rPr>
              <w:rFonts w:ascii="Arial" w:hAnsi="Arial" w:cs="Arial"/>
            </w:rPr>
            <w:delText>ammonia oxidizers</w:delText>
          </w:r>
        </w:del>
      </w:ins>
      <w:ins w:id="232" w:author="Ari Fina Bintarti" w:date="2024-05-15T16:56:00Z">
        <w:del w:id="233" w:author="Laurent Philippot" w:date="2024-05-18T16:10:00Z">
          <w:r w:rsidR="0075604C" w:rsidDel="0079748D">
            <w:rPr>
              <w:rFonts w:ascii="Arial" w:hAnsi="Arial" w:cs="Arial"/>
            </w:rPr>
            <w:delText xml:space="preserve">, </w:delText>
          </w:r>
          <w:r w:rsidR="00BD28C9" w:rsidDel="0079748D">
            <w:rPr>
              <w:rFonts w:ascii="Arial" w:hAnsi="Arial" w:cs="Arial"/>
            </w:rPr>
            <w:delText>followed by nitrite oxidizers</w:delText>
          </w:r>
          <w:r w:rsidR="0075604C" w:rsidDel="0079748D">
            <w:rPr>
              <w:rFonts w:ascii="Arial" w:hAnsi="Arial" w:cs="Arial"/>
            </w:rPr>
            <w:delText xml:space="preserve">, </w:delText>
          </w:r>
        </w:del>
      </w:ins>
      <w:ins w:id="234" w:author="Ari Fina Bintarti" w:date="2024-05-15T16:55:00Z">
        <w:del w:id="235" w:author="Laurent Philippot" w:date="2024-05-18T16:10:00Z">
          <w:r w:rsidR="00BD28C9" w:rsidDel="0079748D">
            <w:rPr>
              <w:rFonts w:ascii="Arial" w:hAnsi="Arial" w:cs="Arial"/>
            </w:rPr>
            <w:delText xml:space="preserve">indicated </w:delText>
          </w:r>
        </w:del>
      </w:ins>
      <w:ins w:id="236" w:author="Ari Fina Bintarti" w:date="2024-05-15T16:40:00Z">
        <w:del w:id="237" w:author="Laurent Philippot" w:date="2024-05-18T16:10:00Z">
          <w:r w:rsidR="00365557" w:rsidDel="0079748D">
            <w:rPr>
              <w:rFonts w:ascii="Arial" w:hAnsi="Arial" w:cs="Arial"/>
            </w:rPr>
            <w:delText>b</w:delText>
          </w:r>
        </w:del>
      </w:ins>
      <w:ins w:id="238" w:author="Ari Fina Bintarti" w:date="2024-05-15T16:55:00Z">
        <w:del w:id="239" w:author="Laurent Philippot" w:date="2024-05-18T16:10:00Z">
          <w:r w:rsidR="00BD28C9" w:rsidDel="0079748D">
            <w:rPr>
              <w:rFonts w:ascii="Arial" w:hAnsi="Arial" w:cs="Arial"/>
            </w:rPr>
            <w:delText>y</w:delText>
          </w:r>
        </w:del>
      </w:ins>
      <w:ins w:id="240" w:author="Ari Fina Bintarti" w:date="2024-05-15T16:40:00Z">
        <w:del w:id="241" w:author="Laurent Philippot" w:date="2024-05-18T16:10:00Z">
          <w:r w:rsidR="00365557" w:rsidDel="0079748D">
            <w:rPr>
              <w:rFonts w:ascii="Arial" w:hAnsi="Arial" w:cs="Arial"/>
            </w:rPr>
            <w:delText xml:space="preserve"> increasing </w:delText>
          </w:r>
          <w:r w:rsidR="00365557" w:rsidRPr="00365557" w:rsidDel="0079748D">
            <w:rPr>
              <w:rFonts w:ascii="Arial" w:hAnsi="Arial" w:cs="Arial"/>
              <w:i/>
              <w:iCs/>
              <w:rPrChange w:id="242" w:author="Ari Fina Bintarti" w:date="2024-05-15T16:41:00Z">
                <w:rPr>
                  <w:rFonts w:ascii="Arial" w:hAnsi="Arial" w:cs="Arial"/>
                </w:rPr>
              </w:rPrChange>
            </w:rPr>
            <w:delText>amo</w:delText>
          </w:r>
          <w:r w:rsidR="00365557" w:rsidDel="0079748D">
            <w:rPr>
              <w:rFonts w:ascii="Arial" w:hAnsi="Arial" w:cs="Arial"/>
            </w:rPr>
            <w:delText xml:space="preserve">A gene </w:delText>
          </w:r>
        </w:del>
      </w:ins>
      <w:ins w:id="243" w:author="Ari Fina Bintarti" w:date="2024-05-15T16:41:00Z">
        <w:del w:id="244" w:author="Laurent Philippot" w:date="2024-05-18T16:10:00Z">
          <w:r w:rsidR="00365557" w:rsidDel="0079748D">
            <w:rPr>
              <w:rFonts w:ascii="Arial" w:hAnsi="Arial" w:cs="Arial"/>
            </w:rPr>
            <w:delText>transcription after</w:delText>
          </w:r>
        </w:del>
      </w:ins>
      <w:ins w:id="245" w:author="Ari Fina Bintarti" w:date="2024-05-15T16:13:00Z">
        <w:del w:id="246" w:author="Laurent Philippot" w:date="2024-05-18T16:10:00Z">
          <w:r w:rsidR="00710D67" w:rsidDel="0079748D">
            <w:rPr>
              <w:rFonts w:ascii="Arial" w:hAnsi="Arial" w:cs="Arial"/>
            </w:rPr>
            <w:delText xml:space="preserve"> rewetting </w:delText>
          </w:r>
        </w:del>
      </w:ins>
      <w:ins w:id="247" w:author="Ari Fina Bintarti" w:date="2024-05-15T16:41:00Z">
        <w:del w:id="248" w:author="Laurent Philippot" w:date="2024-05-18T16:10:00Z">
          <w:r w:rsidR="00365557" w:rsidDel="0079748D">
            <w:rPr>
              <w:rFonts w:ascii="Arial" w:hAnsi="Arial" w:cs="Arial"/>
            </w:rPr>
            <w:delText>event</w:delText>
          </w:r>
        </w:del>
      </w:ins>
      <w:ins w:id="249" w:author="Laurent Philippot" w:date="2024-05-18T16:10:00Z">
        <w:r w:rsidR="0079748D">
          <w:rPr>
            <w:rFonts w:ascii="Arial" w:hAnsi="Arial" w:cs="Arial"/>
          </w:rPr>
          <w:t xml:space="preserve">despite </w:t>
        </w:r>
      </w:ins>
      <w:ins w:id="250" w:author="Laurent Philippot" w:date="2024-05-18T16:11:00Z">
        <w:r w:rsidR="0079748D" w:rsidRPr="0079748D">
          <w:rPr>
            <w:rFonts w:ascii="Arial" w:hAnsi="Arial" w:cs="Arial"/>
          </w:rPr>
          <w:t xml:space="preserve">months of </w:t>
        </w:r>
        <w:r w:rsidR="0079748D">
          <w:rPr>
            <w:rFonts w:ascii="Arial" w:hAnsi="Arial" w:cs="Arial"/>
          </w:rPr>
          <w:t>drought</w:t>
        </w:r>
        <w:r w:rsidR="0079748D" w:rsidRPr="0079748D">
          <w:rPr>
            <w:rFonts w:ascii="Arial" w:hAnsi="Arial" w:cs="Arial"/>
          </w:rPr>
          <w:t>-induced inactivation</w:t>
        </w:r>
      </w:ins>
      <w:ins w:id="251" w:author="Ari Fina Bintarti" w:date="2024-05-15T16:57:00Z">
        <w:r w:rsidR="0075604C">
          <w:rPr>
            <w:rFonts w:ascii="Arial" w:hAnsi="Arial" w:cs="Arial"/>
          </w:rPr>
          <w:t xml:space="preserve"> </w:t>
        </w:r>
      </w:ins>
      <w:r w:rsidR="0075604C">
        <w:rPr>
          <w:rFonts w:ascii="Arial" w:hAnsi="Arial" w:cs="Arial"/>
        </w:rPr>
        <w:fldChar w:fldCharType="begin"/>
      </w:r>
      <w:r w:rsidR="0075604C">
        <w:rPr>
          <w:rFonts w:ascii="Arial" w:hAnsi="Arial" w:cs="Arial"/>
        </w:rPr>
        <w:instrText xml:space="preserve"> ADDIN ZOTERO_ITEM CSL_CITATION {"citationID":"22IsNlfS","properties":{"formattedCitation":"(Placella &amp; Firestone, 2013)","plainCitation":"(Placella &amp; Firestone, 2013)","noteIndex":0},"citationItems":[{"id":54,"uris":["http://zotero.org/users/local/4LgJUJlW/items/ZSN4CYAF"],"itemData":{"id":54,"type":"article-journal","abstract":"ABSTRACT\n            \n              The first rainfall following a severe dry period provides an abrupt water potential change that is both an acute physiological stress and a defined stimulus for the reawakening of soil microbial communities. We followed the responses of indigenous communities of ammonia-oxidizing bacteria, ammonia-oxidizing archaea, and nitrite-oxidizing bacteria to the addition of water to laboratory incubations of soils taken from two California annual grasslands following a typically dry Mediterranean summer. By quantifying transcripts for a subunit of bacterial and archaeal ammonia monooxygenases (\n              amoA\n              ) and a bacterial nitrite oxidoreductase (\n              nxrA\n              ) in soil from 15 min to 72 h after water addition, we identified transcriptional response patterns for each of these three groups of nitrifiers. An increase in quantity of bacterial\n              amoA\n              transcripts was detectable within 1 h of wet-up and continued until the size of the ammonium pool began to decrease, reflecting a possible role of transcription in upregulation of nitrification after drought-induced stasis. In one soil, the pulse of\n              amoA\n              transcription lasted for less than 24 h, demonstrating the transience of transcriptional pools and the tight coupling of transcription to the local soil environment. Analysis of 16S rRNA using a high-density microarray suggested that nitrite-oxidizing\n              Nitrobacter\n              spp. respond in tandem with ammonia-oxidizing bacteria while nitrite-oxidizing\n              Nitrospina\n              spp. and\n              Nitrospira\n              bacteria may not. Archaeal ammonia oxidizers may respond slightly later than bacterial ammonia oxidizers but may maintain elevated transcription longer. Despite months of desiccation-induced inactivation, we found rapid transcriptional response by all three groups of soil nitrifiers.","container-title":"Applied and Environmental Microbiology","DOI":"10.1128/AEM.00404-13","ISSN":"0099-2240, 1098-5336","issue":"10","journalAbbreviation":"Appl Environ Microbiol","language":"en","page":"3294-3302","source":"DOI.org (Crossref)","title":"Transcriptional Response of Nitrifying Communities to Wetting of Dry Soil","volume":"79","author":[{"family":"Placella","given":"Sarah A."},{"family":"Firestone","given":"Mary K."}],"issued":{"date-parts":[["2013",5,15]]}}}],"schema":"https://github.com/citation-style-language/schema/raw/master/csl-citation.json"} </w:instrText>
      </w:r>
      <w:r w:rsidR="0075604C">
        <w:rPr>
          <w:rFonts w:ascii="Arial" w:hAnsi="Arial" w:cs="Arial"/>
        </w:rPr>
        <w:fldChar w:fldCharType="separate"/>
      </w:r>
      <w:r w:rsidR="0075604C">
        <w:rPr>
          <w:rFonts w:ascii="Arial" w:hAnsi="Arial" w:cs="Arial"/>
          <w:noProof/>
        </w:rPr>
        <w:t>(Placella &amp; Firestone, 2013)</w:t>
      </w:r>
      <w:r w:rsidR="0075604C">
        <w:rPr>
          <w:rFonts w:ascii="Arial" w:hAnsi="Arial" w:cs="Arial"/>
        </w:rPr>
        <w:fldChar w:fldCharType="end"/>
      </w:r>
      <w:ins w:id="252" w:author="Ari Fina Bintarti" w:date="2024-05-15T16:41:00Z">
        <w:r w:rsidR="00365557">
          <w:rPr>
            <w:rFonts w:ascii="Arial" w:hAnsi="Arial" w:cs="Arial"/>
          </w:rPr>
          <w:t>.</w:t>
        </w:r>
      </w:ins>
      <w:ins w:id="253" w:author="Ari Fina Bintarti" w:date="2024-05-16T10:20:00Z">
        <w:del w:id="254" w:author="Laurent Philippot" w:date="2024-05-18T16:11:00Z">
          <w:r w:rsidR="00DC0517" w:rsidDel="00A802EF">
            <w:rPr>
              <w:rFonts w:ascii="Arial" w:hAnsi="Arial" w:cs="Arial"/>
            </w:rPr>
            <w:delText xml:space="preserve"> </w:delText>
          </w:r>
        </w:del>
      </w:ins>
      <w:ins w:id="255" w:author="Ari Fina Bintarti" w:date="2024-05-16T22:36:00Z">
        <w:del w:id="256" w:author="Laurent Philippot" w:date="2024-05-18T16:03:00Z">
          <w:r w:rsidR="00630744" w:rsidDel="00DF5250">
            <w:rPr>
              <w:rFonts w:ascii="Arial" w:hAnsi="Arial" w:cs="Arial"/>
            </w:rPr>
            <w:delText xml:space="preserve">The strong </w:delText>
          </w:r>
        </w:del>
      </w:ins>
      <w:ins w:id="257" w:author="Ari Fina Bintarti" w:date="2024-05-16T10:20:00Z">
        <w:del w:id="258" w:author="Laurent Philippot" w:date="2024-05-18T16:03:00Z">
          <w:r w:rsidR="00DC0517" w:rsidDel="00DF5250">
            <w:rPr>
              <w:rFonts w:ascii="Arial" w:hAnsi="Arial" w:cs="Arial"/>
            </w:rPr>
            <w:delText xml:space="preserve">resilience of the </w:delText>
          </w:r>
        </w:del>
      </w:ins>
      <w:ins w:id="259" w:author="Ari Fina Bintarti" w:date="2024-05-16T10:21:00Z">
        <w:del w:id="260" w:author="Laurent Philippot" w:date="2024-05-18T16:03:00Z">
          <w:r w:rsidR="00DC0517" w:rsidDel="00DF5250">
            <w:rPr>
              <w:rFonts w:ascii="Arial" w:hAnsi="Arial" w:cs="Arial"/>
            </w:rPr>
            <w:delText xml:space="preserve">N-cycling processes may </w:delText>
          </w:r>
        </w:del>
      </w:ins>
      <w:ins w:id="261" w:author="Ari Fina Bintarti" w:date="2024-05-16T11:13:00Z">
        <w:del w:id="262" w:author="Laurent Philippot" w:date="2024-05-18T16:03:00Z">
          <w:r w:rsidR="00B27532" w:rsidDel="00DF5250">
            <w:rPr>
              <w:rFonts w:ascii="Arial" w:hAnsi="Arial" w:cs="Arial"/>
            </w:rPr>
            <w:delText xml:space="preserve">also </w:delText>
          </w:r>
        </w:del>
      </w:ins>
      <w:ins w:id="263" w:author="Ari Fina Bintarti" w:date="2024-05-16T22:37:00Z">
        <w:del w:id="264" w:author="Laurent Philippot" w:date="2024-05-18T16:03:00Z">
          <w:r w:rsidR="00630744" w:rsidDel="00DF5250">
            <w:rPr>
              <w:rFonts w:ascii="Arial" w:hAnsi="Arial" w:cs="Arial"/>
            </w:rPr>
            <w:delText>reflect</w:delText>
          </w:r>
        </w:del>
      </w:ins>
      <w:ins w:id="265" w:author="Ari Fina Bintarti" w:date="2024-05-16T11:14:00Z">
        <w:del w:id="266" w:author="Laurent Philippot" w:date="2024-05-18T16:03:00Z">
          <w:r w:rsidR="00B27532" w:rsidDel="00DF5250">
            <w:rPr>
              <w:rFonts w:ascii="Arial" w:hAnsi="Arial" w:cs="Arial"/>
            </w:rPr>
            <w:delText xml:space="preserve"> the resilience of the related N-cycling communities</w:delText>
          </w:r>
        </w:del>
      </w:ins>
      <w:ins w:id="267" w:author="Ari Fina Bintarti" w:date="2024-05-16T22:36:00Z">
        <w:del w:id="268" w:author="Laurent Philippot" w:date="2024-05-18T16:03:00Z">
          <w:r w:rsidR="00630744" w:rsidDel="00DF5250">
            <w:rPr>
              <w:rFonts w:ascii="Arial" w:hAnsi="Arial" w:cs="Arial"/>
            </w:rPr>
            <w:delText xml:space="preserve"> in this studied site</w:delText>
          </w:r>
        </w:del>
      </w:ins>
      <w:ins w:id="269" w:author="Ari Fina Bintarti" w:date="2024-05-16T11:14:00Z">
        <w:del w:id="270" w:author="Laurent Philippot" w:date="2024-05-18T16:03:00Z">
          <w:r w:rsidR="00B27532" w:rsidRPr="00B27532" w:rsidDel="00DF5250">
            <w:rPr>
              <w:rFonts w:ascii="Arial" w:hAnsi="Arial" w:cs="Arial"/>
            </w:rPr>
            <w:delText>.</w:delText>
          </w:r>
        </w:del>
      </w:ins>
      <w:ins w:id="271" w:author="Ari Fina Bintarti" w:date="2024-05-16T22:37:00Z">
        <w:del w:id="272" w:author="Laurent Philippot" w:date="2024-05-18T16:03:00Z">
          <w:r w:rsidR="00630744" w:rsidDel="00DF5250">
            <w:rPr>
              <w:rFonts w:ascii="Arial" w:hAnsi="Arial" w:cs="Arial"/>
            </w:rPr>
            <w:delText xml:space="preserve"> A possible explanation for</w:delText>
          </w:r>
        </w:del>
      </w:ins>
      <w:ins w:id="273" w:author="Ari Fina Bintarti" w:date="2024-05-16T22:05:00Z">
        <w:del w:id="274" w:author="Laurent Philippot" w:date="2024-05-18T16:03:00Z">
          <w:r w:rsidR="00DD048D" w:rsidDel="00DF5250">
            <w:rPr>
              <w:rFonts w:ascii="Arial" w:hAnsi="Arial" w:cs="Arial"/>
            </w:rPr>
            <w:delText xml:space="preserve"> </w:delText>
          </w:r>
        </w:del>
      </w:ins>
      <w:ins w:id="275" w:author="Ari Fina Bintarti" w:date="2024-05-16T22:37:00Z">
        <w:del w:id="276" w:author="Laurent Philippot" w:date="2024-05-18T16:03:00Z">
          <w:r w:rsidR="00630744" w:rsidDel="00DF5250">
            <w:rPr>
              <w:rFonts w:ascii="Arial" w:hAnsi="Arial" w:cs="Arial"/>
            </w:rPr>
            <w:delText>the</w:delText>
          </w:r>
        </w:del>
      </w:ins>
      <w:ins w:id="277" w:author="Ari Fina Bintarti" w:date="2024-05-16T22:34:00Z">
        <w:del w:id="278" w:author="Laurent Philippot" w:date="2024-05-18T16:03:00Z">
          <w:r w:rsidR="00630744" w:rsidDel="00DF5250">
            <w:rPr>
              <w:rFonts w:ascii="Arial" w:hAnsi="Arial" w:cs="Arial"/>
            </w:rPr>
            <w:delText xml:space="preserve"> resilience of the N-</w:delText>
          </w:r>
        </w:del>
      </w:ins>
      <w:ins w:id="279" w:author="Ari Fina Bintarti" w:date="2024-05-16T22:35:00Z">
        <w:del w:id="280" w:author="Laurent Philippot" w:date="2024-05-18T16:03:00Z">
          <w:r w:rsidR="00630744" w:rsidDel="00DF5250">
            <w:rPr>
              <w:rFonts w:ascii="Arial" w:hAnsi="Arial" w:cs="Arial"/>
            </w:rPr>
            <w:delText>cycling</w:delText>
          </w:r>
        </w:del>
      </w:ins>
      <w:ins w:id="281" w:author="Ari Fina Bintarti" w:date="2024-05-16T22:34:00Z">
        <w:del w:id="282" w:author="Laurent Philippot" w:date="2024-05-18T16:03:00Z">
          <w:r w:rsidR="00630744" w:rsidDel="00DF5250">
            <w:rPr>
              <w:rFonts w:ascii="Arial" w:hAnsi="Arial" w:cs="Arial"/>
            </w:rPr>
            <w:delText xml:space="preserve"> processes </w:delText>
          </w:r>
        </w:del>
      </w:ins>
      <w:ins w:id="283" w:author="Ari Fina Bintarti" w:date="2024-05-16T22:38:00Z">
        <w:del w:id="284" w:author="Laurent Philippot" w:date="2024-05-18T16:03:00Z">
          <w:r w:rsidR="00630744" w:rsidDel="00DF5250">
            <w:rPr>
              <w:rFonts w:ascii="Arial" w:hAnsi="Arial" w:cs="Arial"/>
            </w:rPr>
            <w:delText>is selection specific functional communities that are adapt</w:delText>
          </w:r>
        </w:del>
      </w:ins>
      <w:ins w:id="285" w:author="Ari Fina Bintarti" w:date="2024-05-16T22:39:00Z">
        <w:del w:id="286" w:author="Laurent Philippot" w:date="2024-05-18T16:03:00Z">
          <w:r w:rsidR="00630744" w:rsidDel="00DF5250">
            <w:rPr>
              <w:rFonts w:ascii="Arial" w:hAnsi="Arial" w:cs="Arial"/>
            </w:rPr>
            <w:delText xml:space="preserve">ive </w:delText>
          </w:r>
        </w:del>
      </w:ins>
      <w:ins w:id="287" w:author="Ari Fina Bintarti" w:date="2024-05-16T22:40:00Z">
        <w:del w:id="288" w:author="Laurent Philippot" w:date="2024-05-18T16:03:00Z">
          <w:r w:rsidR="00630744" w:rsidDel="00DF5250">
            <w:rPr>
              <w:rFonts w:ascii="Arial" w:hAnsi="Arial" w:cs="Arial"/>
            </w:rPr>
            <w:delText xml:space="preserve">during drought exposure </w:delText>
          </w:r>
        </w:del>
      </w:ins>
      <w:del w:id="289" w:author="Laurent Philippot" w:date="2024-05-18T16:03:00Z">
        <w:r w:rsidR="00630744" w:rsidDel="00DF5250">
          <w:rPr>
            <w:rFonts w:ascii="Arial" w:hAnsi="Arial" w:cs="Arial"/>
          </w:rPr>
          <w:fldChar w:fldCharType="begin"/>
        </w:r>
        <w:r w:rsidR="00630744" w:rsidDel="00DF5250">
          <w:rPr>
            <w:rFonts w:ascii="Arial" w:hAnsi="Arial" w:cs="Arial"/>
          </w:rPr>
          <w:delInstrText xml:space="preserve"> ADDIN ZOTERO_ITEM CSL_CITATION {"citationID":"Gu1Z34c0","properties":{"formattedCitation":"(Thion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delInstrText>
        </w:r>
        <w:r w:rsidR="00630744" w:rsidDel="00DF5250">
          <w:rPr>
            <w:rFonts w:ascii="Arial" w:hAnsi="Arial" w:cs="Arial"/>
          </w:rPr>
          <w:fldChar w:fldCharType="separate"/>
        </w:r>
        <w:r w:rsidR="00630744" w:rsidDel="00DF5250">
          <w:rPr>
            <w:rFonts w:ascii="Arial" w:hAnsi="Arial" w:cs="Arial"/>
            <w:noProof/>
          </w:rPr>
          <w:delText>(Thion &amp; Prosser, 2014)</w:delText>
        </w:r>
        <w:r w:rsidR="00630744" w:rsidDel="00DF5250">
          <w:rPr>
            <w:rFonts w:ascii="Arial" w:hAnsi="Arial" w:cs="Arial"/>
          </w:rPr>
          <w:fldChar w:fldCharType="end"/>
        </w:r>
      </w:del>
      <w:ins w:id="290" w:author="Ari Fina Bintarti" w:date="2024-05-16T22:40:00Z">
        <w:del w:id="291" w:author="Laurent Philippot" w:date="2024-05-18T16:03:00Z">
          <w:r w:rsidR="00630744" w:rsidDel="00DF5250">
            <w:rPr>
              <w:rFonts w:ascii="Arial" w:hAnsi="Arial" w:cs="Arial"/>
            </w:rPr>
            <w:delText xml:space="preserve">. </w:delText>
          </w:r>
        </w:del>
      </w:ins>
      <w:ins w:id="292" w:author="Ari Fina Bintarti" w:date="2024-05-16T22:52:00Z">
        <w:del w:id="293" w:author="Laurent Philippot" w:date="2024-05-18T16:03:00Z">
          <w:r w:rsidR="00596C53" w:rsidDel="00DF5250">
            <w:rPr>
              <w:rFonts w:ascii="Arial" w:hAnsi="Arial" w:cs="Arial"/>
            </w:rPr>
            <w:delText>N</w:delText>
          </w:r>
        </w:del>
      </w:ins>
      <w:ins w:id="294" w:author="Ari Fina Bintarti" w:date="2024-05-16T11:15:00Z">
        <w:del w:id="295" w:author="Laurent Philippot" w:date="2024-05-18T16:03:00Z">
          <w:r w:rsidR="00B27532" w:rsidRPr="00B27532" w:rsidDel="00DF5250">
            <w:rPr>
              <w:rFonts w:ascii="Arial" w:hAnsi="Arial" w:cs="Arial"/>
              <w:rPrChange w:id="296" w:author="Ari Fina Bintarti" w:date="2024-05-16T11:15:00Z">
                <w:rPr>
                  <w:rFonts w:ascii="Arial" w:hAnsi="Arial" w:cs="Arial"/>
                  <w:highlight w:val="yellow"/>
                </w:rPr>
              </w:rPrChange>
            </w:rPr>
            <w:delText>itrifier</w:delText>
          </w:r>
        </w:del>
      </w:ins>
      <w:ins w:id="297" w:author="Ari Fina Bintarti" w:date="2024-05-16T14:22:00Z">
        <w:del w:id="298" w:author="Laurent Philippot" w:date="2024-05-18T16:03:00Z">
          <w:r w:rsidR="006842CE" w:rsidDel="00DF5250">
            <w:rPr>
              <w:rFonts w:ascii="Arial" w:hAnsi="Arial" w:cs="Arial"/>
            </w:rPr>
            <w:delText>s</w:delText>
          </w:r>
        </w:del>
      </w:ins>
      <w:ins w:id="299" w:author="Ari Fina Bintarti" w:date="2024-05-16T14:24:00Z">
        <w:del w:id="300" w:author="Laurent Philippot" w:date="2024-05-18T16:03:00Z">
          <w:r w:rsidR="006842CE" w:rsidDel="00DF5250">
            <w:rPr>
              <w:rFonts w:ascii="Arial" w:hAnsi="Arial" w:cs="Arial"/>
            </w:rPr>
            <w:delText xml:space="preserve"> </w:delText>
          </w:r>
        </w:del>
      </w:ins>
      <w:ins w:id="301" w:author="Ari Fina Bintarti" w:date="2024-05-16T15:17:00Z">
        <w:del w:id="302" w:author="Laurent Philippot" w:date="2024-05-18T16:03:00Z">
          <w:r w:rsidR="006A765D" w:rsidDel="00DF5250">
            <w:rPr>
              <w:rFonts w:ascii="Arial" w:hAnsi="Arial" w:cs="Arial"/>
            </w:rPr>
            <w:delText xml:space="preserve">are slow growing microbes with </w:delText>
          </w:r>
        </w:del>
      </w:ins>
      <w:ins w:id="303" w:author="Ari Fina Bintarti" w:date="2024-05-16T14:24:00Z">
        <w:del w:id="304" w:author="Laurent Philippot" w:date="2024-05-18T16:03:00Z">
          <w:r w:rsidR="006842CE" w:rsidDel="00DF5250">
            <w:rPr>
              <w:rFonts w:ascii="Arial" w:hAnsi="Arial" w:cs="Arial"/>
            </w:rPr>
            <w:delText>oligotrophic life</w:delText>
          </w:r>
        </w:del>
      </w:ins>
      <w:ins w:id="305" w:author="Ari Fina Bintarti" w:date="2024-05-16T14:47:00Z">
        <w:del w:id="306" w:author="Laurent Philippot" w:date="2024-05-18T16:03:00Z">
          <w:r w:rsidR="00CF1E9F" w:rsidDel="00DF5250">
            <w:rPr>
              <w:rFonts w:ascii="Arial" w:hAnsi="Arial" w:cs="Arial"/>
            </w:rPr>
            <w:delText>-s</w:delText>
          </w:r>
        </w:del>
      </w:ins>
      <w:ins w:id="307" w:author="Ari Fina Bintarti" w:date="2024-05-16T14:48:00Z">
        <w:del w:id="308" w:author="Laurent Philippot" w:date="2024-05-18T16:03:00Z">
          <w:r w:rsidR="00CF1E9F" w:rsidDel="00DF5250">
            <w:rPr>
              <w:rFonts w:ascii="Arial" w:hAnsi="Arial" w:cs="Arial"/>
            </w:rPr>
            <w:delText>trategy</w:delText>
          </w:r>
        </w:del>
      </w:ins>
      <w:ins w:id="309" w:author="Ari Fina Bintarti" w:date="2024-05-16T14:38:00Z">
        <w:del w:id="310" w:author="Laurent Philippot" w:date="2024-05-18T16:03:00Z">
          <w:r w:rsidR="00E31A83" w:rsidDel="00DF5250">
            <w:rPr>
              <w:rFonts w:ascii="Arial" w:hAnsi="Arial" w:cs="Arial"/>
            </w:rPr>
            <w:delText xml:space="preserve"> </w:delText>
          </w:r>
        </w:del>
      </w:ins>
      <w:del w:id="311" w:author="Laurent Philippot" w:date="2024-05-18T16:03:00Z">
        <w:r w:rsidR="00E31A83" w:rsidDel="00DF5250">
          <w:rPr>
            <w:rFonts w:ascii="Arial" w:hAnsi="Arial" w:cs="Arial"/>
          </w:rPr>
          <w:fldChar w:fldCharType="begin"/>
        </w:r>
        <w:r w:rsidR="00E31A83" w:rsidDel="00DF5250">
          <w:rPr>
            <w:rFonts w:ascii="Arial" w:hAnsi="Arial" w:cs="Arial"/>
          </w:rPr>
          <w:delInstrText xml:space="preserve"> ADDIN ZOTERO_ITEM CSL_CITATION {"citationID":"U1EmwZxj","properties":{"formattedCitation":"(Kits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delInstrText>
        </w:r>
        <w:r w:rsidR="00E31A83" w:rsidDel="00DF5250">
          <w:rPr>
            <w:rFonts w:ascii="Arial" w:hAnsi="Arial" w:cs="Arial"/>
          </w:rPr>
          <w:fldChar w:fldCharType="separate"/>
        </w:r>
        <w:r w:rsidR="00E31A83" w:rsidDel="00DF5250">
          <w:rPr>
            <w:rFonts w:ascii="Arial" w:hAnsi="Arial" w:cs="Arial"/>
            <w:noProof/>
          </w:rPr>
          <w:delText>(Kits et al., 2017)</w:delText>
        </w:r>
        <w:r w:rsidR="00E31A83" w:rsidDel="00DF5250">
          <w:rPr>
            <w:rFonts w:ascii="Arial" w:hAnsi="Arial" w:cs="Arial"/>
          </w:rPr>
          <w:fldChar w:fldCharType="end"/>
        </w:r>
      </w:del>
      <w:ins w:id="312" w:author="Ari Fina Bintarti" w:date="2024-05-16T11:15:00Z">
        <w:del w:id="313" w:author="Laurent Philippot" w:date="2024-05-18T16:03:00Z">
          <w:r w:rsidR="00B27532" w:rsidDel="00DF5250">
            <w:rPr>
              <w:rFonts w:ascii="Arial" w:hAnsi="Arial" w:cs="Arial"/>
            </w:rPr>
            <w:delText>, and</w:delText>
          </w:r>
        </w:del>
      </w:ins>
      <w:ins w:id="314" w:author="Ari Fina Bintarti" w:date="2024-05-16T14:20:00Z">
        <w:del w:id="315" w:author="Laurent Philippot" w:date="2024-05-18T16:03:00Z">
          <w:r w:rsidR="006842CE" w:rsidDel="00DF5250">
            <w:rPr>
              <w:rFonts w:ascii="Arial" w:hAnsi="Arial" w:cs="Arial"/>
            </w:rPr>
            <w:delText xml:space="preserve"> oligotroph</w:delText>
          </w:r>
        </w:del>
      </w:ins>
      <w:ins w:id="316" w:author="Ari Fina Bintarti" w:date="2024-05-16T14:21:00Z">
        <w:del w:id="317" w:author="Laurent Philippot" w:date="2024-05-18T16:03:00Z">
          <w:r w:rsidR="006842CE" w:rsidDel="00DF5250">
            <w:rPr>
              <w:rFonts w:ascii="Arial" w:hAnsi="Arial" w:cs="Arial"/>
            </w:rPr>
            <w:delText>s</w:delText>
          </w:r>
        </w:del>
      </w:ins>
      <w:ins w:id="318" w:author="Ari Fina Bintarti" w:date="2024-05-16T14:25:00Z">
        <w:del w:id="319" w:author="Laurent Philippot" w:date="2024-05-18T16:03:00Z">
          <w:r w:rsidR="006842CE" w:rsidDel="00DF5250">
            <w:rPr>
              <w:rFonts w:ascii="Arial" w:hAnsi="Arial" w:cs="Arial"/>
            </w:rPr>
            <w:delText xml:space="preserve"> are known for being</w:delText>
          </w:r>
        </w:del>
      </w:ins>
      <w:ins w:id="320" w:author="Ari Fina Bintarti" w:date="2024-05-16T14:46:00Z">
        <w:del w:id="321" w:author="Laurent Philippot" w:date="2024-05-18T16:03:00Z">
          <w:r w:rsidR="00CF1E9F" w:rsidDel="00DF5250">
            <w:rPr>
              <w:rFonts w:ascii="Arial" w:hAnsi="Arial" w:cs="Arial"/>
            </w:rPr>
            <w:delText xml:space="preserve"> </w:delText>
          </w:r>
        </w:del>
      </w:ins>
      <w:ins w:id="322" w:author="Ari Fina Bintarti" w:date="2024-05-16T14:37:00Z">
        <w:del w:id="323" w:author="Laurent Philippot" w:date="2024-05-18T16:03:00Z">
          <w:r w:rsidR="00E31A83" w:rsidDel="00DF5250">
            <w:rPr>
              <w:rFonts w:ascii="Arial" w:hAnsi="Arial" w:cs="Arial"/>
            </w:rPr>
            <w:delText>adapted to</w:delText>
          </w:r>
        </w:del>
      </w:ins>
      <w:ins w:id="324" w:author="Ari Fina Bintarti" w:date="2024-05-16T14:41:00Z">
        <w:del w:id="325" w:author="Laurent Philippot" w:date="2024-05-18T16:03:00Z">
          <w:r w:rsidR="00CF1E9F" w:rsidDel="00DF5250">
            <w:rPr>
              <w:rFonts w:ascii="Arial" w:hAnsi="Arial" w:cs="Arial"/>
            </w:rPr>
            <w:delText xml:space="preserve"> harsh environment</w:delText>
          </w:r>
        </w:del>
      </w:ins>
      <w:ins w:id="326" w:author="Ari Fina Bintarti" w:date="2024-05-16T14:44:00Z">
        <w:del w:id="327" w:author="Laurent Philippot" w:date="2024-05-18T16:03:00Z">
          <w:r w:rsidR="00CF1E9F" w:rsidDel="00DF5250">
            <w:rPr>
              <w:rFonts w:ascii="Arial" w:hAnsi="Arial" w:cs="Arial"/>
            </w:rPr>
            <w:delText xml:space="preserve">, such as drought </w:delText>
          </w:r>
        </w:del>
      </w:ins>
      <w:del w:id="328" w:author="Laurent Philippot" w:date="2024-05-18T16:03:00Z">
        <w:r w:rsidR="00CF1E9F" w:rsidDel="00DF5250">
          <w:rPr>
            <w:rFonts w:ascii="Arial" w:hAnsi="Arial" w:cs="Arial"/>
          </w:rPr>
          <w:fldChar w:fldCharType="begin"/>
        </w:r>
        <w:r w:rsidR="00CF1E9F" w:rsidDel="00DF5250">
          <w:rPr>
            <w:rFonts w:ascii="Arial" w:hAnsi="Arial" w:cs="Arial"/>
          </w:rPr>
          <w:delInstrText xml:space="preserve"> ADDIN ZOTERO_ITEM CSL_CITATION {"citationID":"rzbusHu4","properties":{"formattedCitation":"(Naylor &amp; Coleman-Derr, 2018)","plainCitation":"(Naylor &amp; Coleman-Derr, 2018)","noteIndex":0},"citationItems":[{"id":725,"uris":["http://zotero.org/users/local/4LgJUJlW/items/EZ5WUAKM"],"itemData":{"id":725,"type":"article-journal","abstract":"Root-associated bacterial communities play a vital role in maintaining health of the plant host. These communities exist in complex relationships, where composition and abundance of community members is dependent on a number of factors such as local soil chemistry, plant genotype and phenotype, and perturbations in the surrounding abiotic environment. One common perturbation, drought, has been shown to have drastic effects on bacterial communities, yet little is understood about the underlying causes behind observed shifts in microbial abundance. As drought may affect root bacterial communities both directly by modulating moisture availability, as well as indirectly by altering soil chemistry and plant phenotypes, we provide a synthesis of observed trends in recent studies and discuss possible directions for future research that we hope will provide for more knowledgeable predictions about community responses to future drought events.","container-title":"Frontiers in Plant Science","DOI":"10.3389/fpls.2017.02223","ISSN":"1664-462X","journalAbbreviation":"Front Plant Sci","note":"PMID: 29375600\nPMCID: PMC5767233","page":"2223","source":"PubMed Central","title":"Drought Stress and Root-Associated Bacterial Communities","volume":"8","author":[{"family":"Naylor","given":"Dan"},{"family":"Coleman-Derr","given":"Devin"}],"issued":{"date-parts":[["2018",1,9]]}}}],"schema":"https://github.com/citation-style-language/schema/raw/master/csl-citation.json"} </w:delInstrText>
        </w:r>
        <w:r w:rsidR="00CF1E9F" w:rsidDel="00DF5250">
          <w:rPr>
            <w:rFonts w:ascii="Arial" w:hAnsi="Arial" w:cs="Arial"/>
          </w:rPr>
          <w:fldChar w:fldCharType="separate"/>
        </w:r>
        <w:r w:rsidR="00CF1E9F" w:rsidDel="00DF5250">
          <w:rPr>
            <w:rFonts w:ascii="Arial" w:hAnsi="Arial" w:cs="Arial"/>
            <w:noProof/>
          </w:rPr>
          <w:delText>(Naylor &amp; Coleman-Derr, 2018)</w:delText>
        </w:r>
        <w:r w:rsidR="00CF1E9F" w:rsidDel="00DF5250">
          <w:rPr>
            <w:rFonts w:ascii="Arial" w:hAnsi="Arial" w:cs="Arial"/>
          </w:rPr>
          <w:fldChar w:fldCharType="end"/>
        </w:r>
      </w:del>
      <w:ins w:id="329" w:author="Ari Fina Bintarti" w:date="2024-05-16T15:30:00Z">
        <w:del w:id="330" w:author="Laurent Philippot" w:date="2024-05-18T16:03:00Z">
          <w:r w:rsidR="00776262" w:rsidDel="00DF5250">
            <w:rPr>
              <w:rFonts w:ascii="Arial" w:hAnsi="Arial" w:cs="Arial"/>
            </w:rPr>
            <w:delText xml:space="preserve">, which may explain </w:delText>
          </w:r>
        </w:del>
      </w:ins>
      <w:ins w:id="331" w:author="Ari Fina Bintarti" w:date="2024-05-16T15:42:00Z">
        <w:del w:id="332" w:author="Laurent Philippot" w:date="2024-05-18T16:03:00Z">
          <w:r w:rsidR="00035AA8" w:rsidDel="00DF5250">
            <w:rPr>
              <w:rFonts w:ascii="Arial" w:hAnsi="Arial" w:cs="Arial"/>
            </w:rPr>
            <w:delText>its functional</w:delText>
          </w:r>
        </w:del>
      </w:ins>
      <w:ins w:id="333" w:author="Ari Fina Bintarti" w:date="2024-05-16T15:30:00Z">
        <w:del w:id="334" w:author="Laurent Philippot" w:date="2024-05-18T16:03:00Z">
          <w:r w:rsidR="00776262" w:rsidDel="00DF5250">
            <w:rPr>
              <w:rFonts w:ascii="Arial" w:hAnsi="Arial" w:cs="Arial"/>
            </w:rPr>
            <w:delText xml:space="preserve"> resilience</w:delText>
          </w:r>
        </w:del>
      </w:ins>
      <w:ins w:id="335" w:author="Ari Fina Bintarti" w:date="2024-05-16T14:44:00Z">
        <w:del w:id="336" w:author="Laurent Philippot" w:date="2024-05-18T16:03:00Z">
          <w:r w:rsidR="00CF1E9F" w:rsidDel="00DF5250">
            <w:rPr>
              <w:rFonts w:ascii="Arial" w:hAnsi="Arial" w:cs="Arial"/>
            </w:rPr>
            <w:delText>.</w:delText>
          </w:r>
        </w:del>
      </w:ins>
      <w:ins w:id="337" w:author="Ari Fina Bintarti" w:date="2024-05-16T14:45:00Z">
        <w:del w:id="338" w:author="Laurent Philippot" w:date="2024-05-18T16:03:00Z">
          <w:r w:rsidR="00CF1E9F" w:rsidDel="00DF5250">
            <w:rPr>
              <w:rFonts w:ascii="Arial" w:hAnsi="Arial" w:cs="Arial"/>
            </w:rPr>
            <w:delText xml:space="preserve"> Furthermore, </w:delText>
          </w:r>
        </w:del>
      </w:ins>
      <w:ins w:id="339" w:author="Ari Fina Bintarti" w:date="2024-05-16T15:25:00Z">
        <w:del w:id="340" w:author="Laurent Philippot" w:date="2024-05-18T16:03:00Z">
          <w:r w:rsidR="00776262" w:rsidDel="00DF5250">
            <w:rPr>
              <w:rFonts w:ascii="Arial" w:hAnsi="Arial" w:cs="Arial"/>
            </w:rPr>
            <w:delText xml:space="preserve">soil </w:delText>
          </w:r>
        </w:del>
      </w:ins>
      <w:ins w:id="341" w:author="Ari Fina Bintarti" w:date="2024-05-16T14:45:00Z">
        <w:del w:id="342" w:author="Laurent Philippot" w:date="2024-05-18T16:03:00Z">
          <w:r w:rsidR="00CF1E9F" w:rsidDel="00DF5250">
            <w:rPr>
              <w:rFonts w:ascii="Arial" w:hAnsi="Arial" w:cs="Arial"/>
            </w:rPr>
            <w:delText>microbial communities in the agricultural</w:delText>
          </w:r>
        </w:del>
      </w:ins>
      <w:ins w:id="343" w:author="Ari Fina Bintarti" w:date="2024-05-16T15:23:00Z">
        <w:del w:id="344" w:author="Laurent Philippot" w:date="2024-05-18T16:03:00Z">
          <w:r w:rsidR="006A765D" w:rsidDel="00DF5250">
            <w:rPr>
              <w:rFonts w:ascii="Arial" w:hAnsi="Arial" w:cs="Arial"/>
            </w:rPr>
            <w:delText xml:space="preserve"> </w:delText>
          </w:r>
        </w:del>
      </w:ins>
      <w:ins w:id="345" w:author="Ari Fina Bintarti" w:date="2024-05-16T15:44:00Z">
        <w:del w:id="346" w:author="Laurent Philippot" w:date="2024-05-18T16:03:00Z">
          <w:r w:rsidR="00035AA8" w:rsidDel="00DF5250">
            <w:rPr>
              <w:rFonts w:ascii="Arial" w:hAnsi="Arial" w:cs="Arial"/>
            </w:rPr>
            <w:delText>fields</w:delText>
          </w:r>
        </w:del>
      </w:ins>
      <w:ins w:id="347" w:author="Ari Fina Bintarti" w:date="2024-05-16T15:23:00Z">
        <w:del w:id="348" w:author="Laurent Philippot" w:date="2024-05-18T16:03:00Z">
          <w:r w:rsidR="006A765D" w:rsidDel="00DF5250">
            <w:rPr>
              <w:rFonts w:ascii="Arial" w:hAnsi="Arial" w:cs="Arial"/>
            </w:rPr>
            <w:delText xml:space="preserve"> with </w:delText>
          </w:r>
        </w:del>
      </w:ins>
      <w:ins w:id="349" w:author="Ari Fina Bintarti" w:date="2024-05-16T15:25:00Z">
        <w:del w:id="350" w:author="Laurent Philippot" w:date="2024-05-18T16:03:00Z">
          <w:r w:rsidR="00776262" w:rsidDel="00DF5250">
            <w:rPr>
              <w:rFonts w:ascii="Arial" w:hAnsi="Arial" w:cs="Arial"/>
            </w:rPr>
            <w:delText>seasonal climatic changes</w:delText>
          </w:r>
        </w:del>
      </w:ins>
      <w:ins w:id="351" w:author="Ari Fina Bintarti" w:date="2024-05-16T15:26:00Z">
        <w:del w:id="352" w:author="Laurent Philippot" w:date="2024-05-18T16:03:00Z">
          <w:r w:rsidR="00776262" w:rsidDel="00DF5250">
            <w:rPr>
              <w:rFonts w:ascii="Arial" w:hAnsi="Arial" w:cs="Arial"/>
            </w:rPr>
            <w:delText xml:space="preserve"> can </w:delText>
          </w:r>
        </w:del>
      </w:ins>
      <w:ins w:id="353" w:author="Ari Fina Bintarti" w:date="2024-05-16T15:15:00Z">
        <w:del w:id="354" w:author="Laurent Philippot" w:date="2024-05-18T16:03:00Z">
          <w:r w:rsidR="006A765D" w:rsidDel="00DF5250">
            <w:rPr>
              <w:rFonts w:ascii="Arial" w:hAnsi="Arial" w:cs="Arial"/>
            </w:rPr>
            <w:delText>exhibit</w:delText>
          </w:r>
        </w:del>
      </w:ins>
      <w:ins w:id="355" w:author="Ari Fina Bintarti" w:date="2024-05-16T15:18:00Z">
        <w:del w:id="356" w:author="Laurent Philippot" w:date="2024-05-18T16:03:00Z">
          <w:r w:rsidR="006A765D" w:rsidDel="00DF5250">
            <w:rPr>
              <w:rFonts w:ascii="Arial" w:hAnsi="Arial" w:cs="Arial"/>
            </w:rPr>
            <w:delText xml:space="preserve"> </w:delText>
          </w:r>
        </w:del>
      </w:ins>
      <w:ins w:id="357" w:author="Ari Fina Bintarti" w:date="2024-05-16T15:52:00Z">
        <w:del w:id="358" w:author="Laurent Philippot" w:date="2024-05-18T16:03:00Z">
          <w:r w:rsidR="00656287" w:rsidDel="00DF5250">
            <w:rPr>
              <w:rFonts w:ascii="Arial" w:hAnsi="Arial" w:cs="Arial"/>
            </w:rPr>
            <w:delText>greater</w:delText>
          </w:r>
        </w:del>
      </w:ins>
      <w:ins w:id="359" w:author="Ari Fina Bintarti" w:date="2024-05-16T14:46:00Z">
        <w:del w:id="360" w:author="Laurent Philippot" w:date="2024-05-18T16:03:00Z">
          <w:r w:rsidR="00CF1E9F" w:rsidDel="00DF5250">
            <w:rPr>
              <w:rFonts w:ascii="Arial" w:hAnsi="Arial" w:cs="Arial"/>
            </w:rPr>
            <w:delText xml:space="preserve"> </w:delText>
          </w:r>
        </w:del>
      </w:ins>
      <w:ins w:id="361" w:author="Ari Fina Bintarti" w:date="2024-05-16T15:19:00Z">
        <w:del w:id="362" w:author="Laurent Philippot" w:date="2024-05-18T16:03:00Z">
          <w:r w:rsidR="006A765D" w:rsidDel="00DF5250">
            <w:rPr>
              <w:rFonts w:ascii="Arial" w:hAnsi="Arial" w:cs="Arial"/>
            </w:rPr>
            <w:delText>resistance</w:delText>
          </w:r>
        </w:del>
      </w:ins>
      <w:ins w:id="363" w:author="Ari Fina Bintarti" w:date="2024-05-16T14:46:00Z">
        <w:del w:id="364" w:author="Laurent Philippot" w:date="2024-05-18T16:03:00Z">
          <w:r w:rsidR="00CF1E9F" w:rsidDel="00DF5250">
            <w:rPr>
              <w:rFonts w:ascii="Arial" w:hAnsi="Arial" w:cs="Arial"/>
            </w:rPr>
            <w:delText xml:space="preserve"> and resilience to drought</w:delText>
          </w:r>
        </w:del>
      </w:ins>
      <w:ins w:id="365" w:author="Ari Fina Bintarti" w:date="2024-05-16T15:31:00Z">
        <w:del w:id="366" w:author="Laurent Philippot" w:date="2024-05-18T16:03:00Z">
          <w:r w:rsidR="00776262" w:rsidDel="00DF5250">
            <w:rPr>
              <w:rFonts w:ascii="Arial" w:hAnsi="Arial" w:cs="Arial"/>
            </w:rPr>
            <w:delText xml:space="preserve"> because they </w:delText>
          </w:r>
        </w:del>
      </w:ins>
      <w:ins w:id="367" w:author="Ari Fina Bintarti" w:date="2024-05-16T15:51:00Z">
        <w:del w:id="368" w:author="Laurent Philippot" w:date="2024-05-18T16:03:00Z">
          <w:r w:rsidR="00656287" w:rsidDel="00DF5250">
            <w:rPr>
              <w:rFonts w:ascii="Arial" w:hAnsi="Arial" w:cs="Arial"/>
            </w:rPr>
            <w:delText xml:space="preserve">have </w:delText>
          </w:r>
        </w:del>
      </w:ins>
      <w:ins w:id="369" w:author="Ari Fina Bintarti" w:date="2024-05-16T15:54:00Z">
        <w:del w:id="370" w:author="Laurent Philippot" w:date="2024-05-18T16:03:00Z">
          <w:r w:rsidR="00656287" w:rsidDel="00DF5250">
            <w:rPr>
              <w:rFonts w:ascii="Arial" w:hAnsi="Arial" w:cs="Arial"/>
            </w:rPr>
            <w:delText>adapted</w:delText>
          </w:r>
        </w:del>
      </w:ins>
      <w:ins w:id="371" w:author="Ari Fina Bintarti" w:date="2024-05-16T15:51:00Z">
        <w:del w:id="372" w:author="Laurent Philippot" w:date="2024-05-18T16:03:00Z">
          <w:r w:rsidR="00656287" w:rsidDel="00DF5250">
            <w:rPr>
              <w:rFonts w:ascii="Arial" w:hAnsi="Arial" w:cs="Arial"/>
            </w:rPr>
            <w:delText xml:space="preserve"> </w:delText>
          </w:r>
        </w:del>
      </w:ins>
      <w:ins w:id="373" w:author="Ari Fina Bintarti" w:date="2024-05-16T15:54:00Z">
        <w:del w:id="374" w:author="Laurent Philippot" w:date="2024-05-18T16:03:00Z">
          <w:r w:rsidR="00656287" w:rsidDel="00DF5250">
            <w:rPr>
              <w:rFonts w:ascii="Arial" w:hAnsi="Arial" w:cs="Arial"/>
            </w:rPr>
            <w:delText>to</w:delText>
          </w:r>
        </w:del>
      </w:ins>
      <w:ins w:id="375" w:author="Ari Fina Bintarti" w:date="2024-05-16T15:44:00Z">
        <w:del w:id="376" w:author="Laurent Philippot" w:date="2024-05-18T16:03:00Z">
          <w:r w:rsidR="00035AA8" w:rsidDel="00DF5250">
            <w:rPr>
              <w:rFonts w:ascii="Arial" w:hAnsi="Arial" w:cs="Arial"/>
            </w:rPr>
            <w:delText xml:space="preserve"> such</w:delText>
          </w:r>
        </w:del>
      </w:ins>
      <w:ins w:id="377" w:author="Ari Fina Bintarti" w:date="2024-05-16T15:54:00Z">
        <w:del w:id="378" w:author="Laurent Philippot" w:date="2024-05-18T16:03:00Z">
          <w:r w:rsidR="00656287" w:rsidDel="00DF5250">
            <w:rPr>
              <w:rFonts w:ascii="Arial" w:hAnsi="Arial" w:cs="Arial"/>
            </w:rPr>
            <w:delText xml:space="preserve"> a</w:delText>
          </w:r>
        </w:del>
      </w:ins>
      <w:ins w:id="379" w:author="Ari Fina Bintarti" w:date="2024-05-16T15:44:00Z">
        <w:del w:id="380" w:author="Laurent Philippot" w:date="2024-05-18T16:03:00Z">
          <w:r w:rsidR="00035AA8" w:rsidDel="00DF5250">
            <w:rPr>
              <w:rFonts w:ascii="Arial" w:hAnsi="Arial" w:cs="Arial"/>
            </w:rPr>
            <w:delText xml:space="preserve"> fluctuat</w:delText>
          </w:r>
        </w:del>
      </w:ins>
      <w:ins w:id="381" w:author="Ari Fina Bintarti" w:date="2024-05-16T15:45:00Z">
        <w:del w:id="382" w:author="Laurent Philippot" w:date="2024-05-18T16:03:00Z">
          <w:r w:rsidR="00035AA8" w:rsidDel="00DF5250">
            <w:rPr>
              <w:rFonts w:ascii="Arial" w:hAnsi="Arial" w:cs="Arial"/>
            </w:rPr>
            <w:delText>ing</w:delText>
          </w:r>
        </w:del>
      </w:ins>
      <w:ins w:id="383" w:author="Ari Fina Bintarti" w:date="2024-05-16T15:44:00Z">
        <w:del w:id="384" w:author="Laurent Philippot" w:date="2024-05-18T16:03:00Z">
          <w:r w:rsidR="00035AA8" w:rsidDel="00DF5250">
            <w:rPr>
              <w:rFonts w:ascii="Arial" w:hAnsi="Arial" w:cs="Arial"/>
            </w:rPr>
            <w:delText xml:space="preserve"> ecosystem</w:delText>
          </w:r>
        </w:del>
      </w:ins>
      <w:ins w:id="385" w:author="Ari Fina Bintarti" w:date="2024-05-16T15:54:00Z">
        <w:del w:id="386" w:author="Laurent Philippot" w:date="2024-05-18T16:03:00Z">
          <w:r w:rsidR="00656287" w:rsidDel="00DF5250">
            <w:rPr>
              <w:rFonts w:ascii="Arial" w:hAnsi="Arial" w:cs="Arial"/>
            </w:rPr>
            <w:delText xml:space="preserve"> </w:delText>
          </w:r>
        </w:del>
      </w:ins>
      <w:del w:id="387" w:author="Laurent Philippot" w:date="2024-05-18T16:03:00Z">
        <w:r w:rsidR="00656287" w:rsidDel="00DF5250">
          <w:rPr>
            <w:rFonts w:ascii="Arial" w:hAnsi="Arial" w:cs="Arial"/>
          </w:rPr>
          <w:fldChar w:fldCharType="begin"/>
        </w:r>
        <w:r w:rsidR="00323C7E" w:rsidDel="00DF5250">
          <w:rPr>
            <w:rFonts w:ascii="Arial" w:hAnsi="Arial" w:cs="Arial"/>
          </w:rPr>
          <w:delInstrText xml:space="preserve"> ADDIN ZOTERO_ITEM CSL_CITATION {"citationID":"o5Ebo1av","properties":{"formattedCitation":"(Fikri et al., 2021; Griffiths &amp; Philippot, 2013; Kaurin et al., 2018)","plainCitation":"(Fikri et al., 2021; Griffiths &amp; Philippot, 2013; Kaurin et al., 2018)","noteIndex":0},"citationItems":[{"id":297,"uris":["http://zotero.org/users/local/4LgJUJlW/items/RN2RR6R2"],"itemData":{"id":297,"type":"article-journal","abstract":"&lt;p&gt;In the context of climate change and biodiversity loss, rehabilitation of degraded urban soils is a means of limiting artificialization of terrestrial ecosystems and preventing further degradation of soils. Ecological rehabilitation approaches are available to reinitiate soil functions and enhance plant development. However, little is known about the long-term stability of rehabilitated soils in terms of soil functions when further natural or anthropogenic perturbations occur. Based on rehabilitated urban soils, the present study sought to evaluate the resistance and resilience of soil functions linked to carbon cycling and phosphate dynamics in addition to nitrogen cycling and related microbial communities after a heat and drought stress. A laboratory experiment was conducted in microcosms under controlled temperature conditions, with four contrasted soils collected from a rehabilitated urban brownfield; an initial, non-rehabilitated soil (IS), a technosol with a high organic matter level (HO), and two technosols with less organic matter (LO1 and LO2), together with their respective controls (no stress). Changes in potential denitrification (PDR), nitrification (PNR) rates, and their interactive relationships with soil microbial activities and soil physicochemical properties were determined following a combined heat (40°C) and drought stress period of 21 days. Measurements were carried out immediately after the stress (resistance), and then also 5, 30, and 92 days after soil rewetting at 60% water holding capacity (resilience). Microbial activities involved in soil functions such as carbon cycling and phosphate dynamics proved to be of low resistance in all soils except for IS; however, they were resilient and recovered rapidly after rewetting. On the other hand, the microbial activities and gene abundances that were measured in relation to nitrogen cycling processes showed that for denitrification, activities were more rapidly resilient than gene abundances whereas for nitrification the activities and gene abundances were resilient in the same way. Results suggest that, unless the soils contain high amounts of organic matter, microbial communities in imported soils can be more vulnerable to environmental pressures such as drought and heat than communities already present. This should be considered when rehabilitating degraded soils.&lt;/p&gt;","container-title":"Frontiers in Microbiology","DOI":"10.3389/fmicb.2021.727468","ISSN":"1664-302X","journalAbbreviation":"Front. Microbiol.","language":"English","note":"publisher: Frontiers","source":"Frontiers","title":"Resistance and Resilience of Soil Nitrogen Cycling to Drought and Heat Stress in Rehabilitated Urban Soils","URL":"https://www.frontiersin.org/journals/microbiology/articles/10.3389/fmicb.2021.727468/full","volume":"12","author":[{"family":"Fikri","given":"Mehdi"},{"family":"Joulian","given":"Catherine"},{"family":"Motelica-Heino","given":"Mikael"},{"family":"Norini","given":"Marie-Paule"},{"family":"Hellal","given":"Jennifer"}],"accessed":{"date-parts":[["2024",4,4]]},"issued":{"date-parts":[["2021",12,22]]}}},{"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delInstrText>
        </w:r>
        <w:r w:rsidR="00656287" w:rsidDel="00DF5250">
          <w:rPr>
            <w:rFonts w:ascii="Arial" w:hAnsi="Arial" w:cs="Arial"/>
          </w:rPr>
          <w:fldChar w:fldCharType="separate"/>
        </w:r>
        <w:r w:rsidR="00283A89" w:rsidDel="00DF5250">
          <w:rPr>
            <w:rFonts w:ascii="Arial" w:hAnsi="Arial" w:cs="Arial"/>
            <w:noProof/>
          </w:rPr>
          <w:delText>(Fikri et al., 2021; Griffiths &amp; Philippot, 2013; Kaurin et al., 2018)</w:delText>
        </w:r>
        <w:r w:rsidR="00656287" w:rsidDel="00DF5250">
          <w:rPr>
            <w:rFonts w:ascii="Arial" w:hAnsi="Arial" w:cs="Arial"/>
          </w:rPr>
          <w:fldChar w:fldCharType="end"/>
        </w:r>
      </w:del>
      <w:ins w:id="388" w:author="Ari Fina Bintarti" w:date="2024-05-16T15:44:00Z">
        <w:del w:id="389" w:author="Laurent Philippot" w:date="2024-05-18T16:03:00Z">
          <w:r w:rsidR="00035AA8" w:rsidDel="00DF5250">
            <w:rPr>
              <w:rFonts w:ascii="Arial" w:hAnsi="Arial" w:cs="Arial"/>
            </w:rPr>
            <w:delText>.</w:delText>
          </w:r>
        </w:del>
      </w:ins>
      <w:ins w:id="390" w:author="Ari Fina Bintarti" w:date="2024-05-16T22:02:00Z">
        <w:del w:id="391" w:author="Laurent Philippot" w:date="2024-05-18T16:03:00Z">
          <w:r w:rsidR="00DD048D" w:rsidDel="00DF5250">
            <w:rPr>
              <w:rFonts w:ascii="Arial" w:hAnsi="Arial" w:cs="Arial"/>
            </w:rPr>
            <w:delText xml:space="preserve"> </w:delText>
          </w:r>
        </w:del>
      </w:ins>
    </w:p>
    <w:p w14:paraId="472F406D" w14:textId="77777777" w:rsidR="00A802EF" w:rsidRDefault="00A802EF" w:rsidP="0079748D">
      <w:pPr>
        <w:spacing w:after="0" w:line="480" w:lineRule="auto"/>
        <w:ind w:firstLine="720"/>
        <w:jc w:val="both"/>
        <w:rPr>
          <w:ins w:id="392" w:author="Laurent Philippot" w:date="2024-05-18T16:11:00Z"/>
          <w:rFonts w:ascii="Arial" w:hAnsi="Arial" w:cs="Arial"/>
        </w:rPr>
      </w:pPr>
    </w:p>
    <w:p w14:paraId="4389F6E7" w14:textId="77777777" w:rsidR="00DF0C12" w:rsidRPr="00ED68EC" w:rsidRDefault="00DF0C12">
      <w:pPr>
        <w:spacing w:after="0" w:line="480" w:lineRule="auto"/>
        <w:jc w:val="both"/>
        <w:rPr>
          <w:rFonts w:ascii="Arial" w:hAnsi="Arial" w:cs="Arial"/>
        </w:rPr>
        <w:pPrChange w:id="393" w:author="Ari Fina Bintarti" w:date="2024-05-17T09:36:00Z">
          <w:pPr>
            <w:spacing w:line="480" w:lineRule="auto"/>
            <w:ind w:firstLine="720"/>
            <w:jc w:val="both"/>
          </w:pPr>
        </w:pPrChange>
      </w:pPr>
    </w:p>
    <w:p w14:paraId="1ED1DC47" w14:textId="1F66158C" w:rsidR="006D66E5" w:rsidRPr="00ED68EC" w:rsidRDefault="006D66E5" w:rsidP="0063031D">
      <w:pPr>
        <w:spacing w:line="480" w:lineRule="auto"/>
        <w:jc w:val="both"/>
        <w:rPr>
          <w:rFonts w:ascii="Arial" w:hAnsi="Arial" w:cs="Arial"/>
          <w:b/>
          <w:bCs/>
        </w:rPr>
      </w:pPr>
      <w:r w:rsidRPr="00ED68EC">
        <w:rPr>
          <w:rFonts w:ascii="Arial" w:hAnsi="Arial" w:cs="Arial"/>
          <w:b/>
          <w:bCs/>
        </w:rPr>
        <w:lastRenderedPageBreak/>
        <w:t xml:space="preserve">The effect of drought on the diversity and abundance varied depending on the ammonia-oxidizing groups and </w:t>
      </w:r>
      <w:ins w:id="394" w:author="Laurent Philippot" w:date="2024-05-20T16:32:00Z">
        <w:r w:rsidR="005A424C">
          <w:rPr>
            <w:rFonts w:ascii="Arial" w:hAnsi="Arial" w:cs="Arial"/>
            <w:b/>
            <w:bCs/>
          </w:rPr>
          <w:t xml:space="preserve">the </w:t>
        </w:r>
      </w:ins>
      <w:r w:rsidRPr="00ED68EC">
        <w:rPr>
          <w:rFonts w:ascii="Arial" w:hAnsi="Arial" w:cs="Arial"/>
          <w:b/>
          <w:bCs/>
        </w:rPr>
        <w:t>cropping system</w:t>
      </w:r>
    </w:p>
    <w:p w14:paraId="7A831BD0" w14:textId="28B841F8" w:rsidR="00B54301" w:rsidDel="00845B00" w:rsidRDefault="00B05966" w:rsidP="00B54301">
      <w:pPr>
        <w:spacing w:line="480" w:lineRule="auto"/>
        <w:ind w:firstLine="720"/>
        <w:jc w:val="both"/>
        <w:rPr>
          <w:del w:id="395" w:author="Laurent Philippot" w:date="2024-05-20T16:41:00Z"/>
          <w:rFonts w:ascii="Arial" w:hAnsi="Arial" w:cs="Arial"/>
        </w:rPr>
      </w:pPr>
      <w:r>
        <w:rPr>
          <w:rFonts w:ascii="Arial" w:hAnsi="Arial" w:cs="Arial"/>
        </w:rPr>
        <w:t xml:space="preserve">While </w:t>
      </w:r>
      <w:r w:rsidR="00A014C0">
        <w:rPr>
          <w:rFonts w:ascii="Arial" w:hAnsi="Arial" w:cs="Arial"/>
        </w:rPr>
        <w:t xml:space="preserve">drought had no or </w:t>
      </w:r>
      <w:r w:rsidR="001C5335">
        <w:rPr>
          <w:rFonts w:ascii="Arial" w:hAnsi="Arial" w:cs="Arial"/>
        </w:rPr>
        <w:t>minor</w:t>
      </w:r>
      <w:r w:rsidR="00A014C0">
        <w:rPr>
          <w:rFonts w:ascii="Arial" w:hAnsi="Arial" w:cs="Arial"/>
        </w:rPr>
        <w:t xml:space="preserve"> impact on the alpha diversity of the ammonia-oxidizers, the CAP analysis revealed difference</w:t>
      </w:r>
      <w:r w:rsidR="001C5335">
        <w:rPr>
          <w:rFonts w:ascii="Arial" w:hAnsi="Arial" w:cs="Arial"/>
        </w:rPr>
        <w:t>s</w:t>
      </w:r>
      <w:r w:rsidR="00A014C0">
        <w:rPr>
          <w:rFonts w:ascii="Arial" w:hAnsi="Arial" w:cs="Arial"/>
        </w:rPr>
        <w:t xml:space="preserve"> in the </w:t>
      </w:r>
      <w:r w:rsidR="00A014C0" w:rsidRPr="00ED68EC">
        <w:rPr>
          <w:rFonts w:ascii="Arial" w:hAnsi="Arial" w:cs="Arial"/>
        </w:rPr>
        <w:t>beta diversity</w:t>
      </w:r>
      <w:r w:rsidR="00A014C0">
        <w:rPr>
          <w:rFonts w:ascii="Arial" w:hAnsi="Arial" w:cs="Arial"/>
        </w:rPr>
        <w:t xml:space="preserve"> that were dependent on </w:t>
      </w:r>
      <w:r w:rsidR="00EF114C">
        <w:rPr>
          <w:rFonts w:ascii="Arial" w:hAnsi="Arial" w:cs="Arial"/>
        </w:rPr>
        <w:t xml:space="preserve">the </w:t>
      </w:r>
      <w:r w:rsidR="00A014C0">
        <w:rPr>
          <w:rFonts w:ascii="Arial" w:hAnsi="Arial" w:cs="Arial"/>
        </w:rPr>
        <w:t xml:space="preserve">AO group </w:t>
      </w:r>
      <w:r w:rsidR="006D66E5" w:rsidRPr="00ED68EC">
        <w:rPr>
          <w:rFonts w:ascii="Arial" w:hAnsi="Arial" w:cs="Arial"/>
        </w:rPr>
        <w:t>(Fig. 2)</w:t>
      </w:r>
      <w:r w:rsidR="00A014C0">
        <w:rPr>
          <w:rFonts w:ascii="Arial" w:hAnsi="Arial" w:cs="Arial"/>
        </w:rPr>
        <w:t xml:space="preserve">. </w:t>
      </w:r>
      <w:r w:rsidR="00283586">
        <w:rPr>
          <w:rFonts w:ascii="Arial" w:hAnsi="Arial" w:cs="Arial"/>
        </w:rPr>
        <w:t>Particularly</w:t>
      </w:r>
      <w:r w:rsidR="00A1701C">
        <w:rPr>
          <w:rFonts w:ascii="Arial" w:hAnsi="Arial" w:cs="Arial"/>
        </w:rPr>
        <w:t>,</w:t>
      </w:r>
      <w:r w:rsidR="00283586">
        <w:rPr>
          <w:rFonts w:ascii="Arial" w:hAnsi="Arial" w:cs="Arial"/>
        </w:rPr>
        <w:t xml:space="preserve"> </w:t>
      </w:r>
      <w:r w:rsidR="00E75DAE">
        <w:rPr>
          <w:rFonts w:ascii="Arial" w:hAnsi="Arial" w:cs="Arial"/>
        </w:rPr>
        <w:t xml:space="preserve">the structure of the </w:t>
      </w:r>
      <w:r w:rsidR="006D66E5" w:rsidRPr="00ED68EC">
        <w:rPr>
          <w:rFonts w:ascii="Arial" w:hAnsi="Arial" w:cs="Arial"/>
        </w:rPr>
        <w:t>AOA</w:t>
      </w:r>
      <w:r w:rsidR="00E75DAE">
        <w:rPr>
          <w:rFonts w:ascii="Arial" w:hAnsi="Arial" w:cs="Arial"/>
        </w:rPr>
        <w:t xml:space="preserve"> community was</w:t>
      </w:r>
      <w:r w:rsidR="006D66E5" w:rsidRPr="00ED68EC">
        <w:rPr>
          <w:rFonts w:ascii="Arial" w:hAnsi="Arial" w:cs="Arial"/>
        </w:rPr>
        <w:t xml:space="preserve"> </w:t>
      </w:r>
      <w:r w:rsidR="00A1701C">
        <w:rPr>
          <w:rFonts w:ascii="Arial" w:hAnsi="Arial" w:cs="Arial"/>
        </w:rPr>
        <w:t>less resistant</w:t>
      </w:r>
      <w:r w:rsidR="006D66E5" w:rsidRPr="00ED68EC">
        <w:rPr>
          <w:rFonts w:ascii="Arial" w:hAnsi="Arial" w:cs="Arial"/>
        </w:rPr>
        <w:t xml:space="preserve"> to drought than</w:t>
      </w:r>
      <w:r w:rsidR="00E75DAE">
        <w:rPr>
          <w:rFonts w:ascii="Arial" w:hAnsi="Arial" w:cs="Arial"/>
        </w:rPr>
        <w:t xml:space="preserve"> that of </w:t>
      </w:r>
      <w:r w:rsidR="006D66E5" w:rsidRPr="00ED68EC">
        <w:rPr>
          <w:rFonts w:ascii="Arial" w:hAnsi="Arial" w:cs="Arial"/>
        </w:rPr>
        <w:t>AOB</w:t>
      </w:r>
      <w:r w:rsidR="00E75DAE">
        <w:rPr>
          <w:rFonts w:ascii="Arial" w:hAnsi="Arial" w:cs="Arial"/>
        </w:rPr>
        <w:t xml:space="preserve"> as previously </w:t>
      </w:r>
      <w:r w:rsidR="00E63503">
        <w:rPr>
          <w:rFonts w:ascii="Arial" w:hAnsi="Arial" w:cs="Arial"/>
        </w:rPr>
        <w:t>described</w:t>
      </w:r>
      <w:r w:rsidR="00283586">
        <w:rPr>
          <w:rFonts w:ascii="Arial" w:hAnsi="Arial" w:cs="Arial"/>
        </w:rPr>
        <w:t xml:space="preserve"> </w:t>
      </w:r>
      <w:r w:rsidR="00283586">
        <w:rPr>
          <w:rFonts w:ascii="Arial" w:hAnsi="Arial" w:cs="Arial"/>
        </w:rPr>
        <w:fldChar w:fldCharType="begin"/>
      </w:r>
      <w:r w:rsidR="00283586">
        <w:rPr>
          <w:rFonts w:ascii="Arial" w:hAnsi="Arial" w:cs="Arial"/>
        </w:rPr>
        <w:instrText xml:space="preserve"> ADDIN ZOTERO_ITEM CSL_CITATION {"citationID":"p5sLUvc1","properties":{"formattedCitation":"(S\\uc0\\u233{}neca et al., 2020; Thion &amp; Prosser, 2014)","plainCitation":"(Séneca et al., 2020; Thion &amp; Prosser, 2014)","noteIndex":0},"citationItems":[{"id":56,"uris":["http://zotero.org/users/local/4LgJUJlW/items/R4UT75TM"],"itemData":{"id":56,"type":"article-journal","abstract":"Nitriﬁcation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283586">
        <w:rPr>
          <w:rFonts w:ascii="Arial" w:hAnsi="Arial" w:cs="Arial"/>
        </w:rPr>
        <w:fldChar w:fldCharType="separate"/>
      </w:r>
      <w:r w:rsidR="00283586" w:rsidRPr="00283586">
        <w:rPr>
          <w:rFonts w:ascii="Arial" w:hAnsi="Arial" w:cs="Arial"/>
        </w:rPr>
        <w:t>(Séneca et al., 2020; Thion &amp; Prosser, 2014)</w:t>
      </w:r>
      <w:r w:rsidR="00283586">
        <w:rPr>
          <w:rFonts w:ascii="Arial" w:hAnsi="Arial" w:cs="Arial"/>
        </w:rPr>
        <w:fldChar w:fldCharType="end"/>
      </w:r>
      <w:r w:rsidR="006D66E5" w:rsidRPr="00ED68EC">
        <w:rPr>
          <w:rFonts w:ascii="Arial" w:hAnsi="Arial" w:cs="Arial"/>
        </w:rPr>
        <w:t>.</w:t>
      </w:r>
      <w:ins w:id="396" w:author="Ari Fina Bintarti" w:date="2024-05-17T13:26:00Z">
        <w:r w:rsidR="005B5F3D">
          <w:rPr>
            <w:rFonts w:ascii="Arial" w:hAnsi="Arial" w:cs="Arial"/>
          </w:rPr>
          <w:t xml:space="preserve"> </w:t>
        </w:r>
        <w:del w:id="397" w:author="Laurent Philippot" w:date="2024-05-18T16:19:00Z">
          <w:r w:rsidR="005B5F3D" w:rsidDel="00077F9F">
            <w:rPr>
              <w:rFonts w:ascii="Arial" w:hAnsi="Arial" w:cs="Arial"/>
              <w:color w:val="000000" w:themeColor="text1"/>
              <w:shd w:val="clear" w:color="auto" w:fill="FFFFFF"/>
            </w:rPr>
            <w:delText>Different</w:delText>
          </w:r>
        </w:del>
      </w:ins>
      <w:ins w:id="398" w:author="Laurent Philippot" w:date="2024-05-18T16:19:00Z">
        <w:r w:rsidR="00077F9F">
          <w:rPr>
            <w:rFonts w:ascii="Arial" w:hAnsi="Arial" w:cs="Arial"/>
            <w:color w:val="000000" w:themeColor="text1"/>
            <w:shd w:val="clear" w:color="auto" w:fill="FFFFFF"/>
          </w:rPr>
          <w:t>Such differences in</w:t>
        </w:r>
      </w:ins>
      <w:ins w:id="399" w:author="Ari Fina Bintarti" w:date="2024-05-17T13:26:00Z">
        <w:r w:rsidR="005B5F3D">
          <w:rPr>
            <w:rFonts w:ascii="Arial" w:hAnsi="Arial" w:cs="Arial"/>
            <w:color w:val="000000" w:themeColor="text1"/>
            <w:shd w:val="clear" w:color="auto" w:fill="FFFFFF"/>
          </w:rPr>
          <w:t xml:space="preserve"> drought sensitivities between AO groups </w:t>
        </w:r>
      </w:ins>
      <w:ins w:id="400" w:author="Laurent Philippot" w:date="2024-05-18T16:19:00Z">
        <w:r w:rsidR="00077F9F">
          <w:rPr>
            <w:rFonts w:ascii="Arial" w:hAnsi="Arial" w:cs="Arial"/>
            <w:color w:val="000000" w:themeColor="text1"/>
            <w:shd w:val="clear" w:color="auto" w:fill="FFFFFF"/>
          </w:rPr>
          <w:t>can be</w:t>
        </w:r>
      </w:ins>
      <w:ins w:id="401" w:author="Laurent Philippot" w:date="2024-05-18T16:18:00Z">
        <w:r w:rsidR="00077F9F" w:rsidRPr="00077F9F">
          <w:rPr>
            <w:rFonts w:ascii="Arial" w:hAnsi="Arial" w:cs="Arial"/>
            <w:color w:val="000000" w:themeColor="text1"/>
            <w:shd w:val="clear" w:color="auto" w:fill="FFFFFF"/>
          </w:rPr>
          <w:t xml:space="preserve"> explained by </w:t>
        </w:r>
      </w:ins>
      <w:ins w:id="402" w:author="Laurent Philippot" w:date="2024-05-18T16:28:00Z">
        <w:r w:rsidR="000D0EBC">
          <w:rPr>
            <w:rFonts w:ascii="Arial" w:hAnsi="Arial" w:cs="Arial"/>
            <w:color w:val="000000" w:themeColor="text1"/>
            <w:shd w:val="clear" w:color="auto" w:fill="FFFFFF"/>
          </w:rPr>
          <w:t xml:space="preserve">the </w:t>
        </w:r>
      </w:ins>
      <w:ins w:id="403" w:author="Laurent Philippot" w:date="2024-05-18T16:27:00Z">
        <w:r w:rsidR="00077F9F">
          <w:rPr>
            <w:rFonts w:ascii="Arial" w:hAnsi="Arial" w:cs="Arial"/>
            <w:color w:val="000000" w:themeColor="text1"/>
            <w:shd w:val="clear" w:color="auto" w:fill="FFFFFF"/>
          </w:rPr>
          <w:t>low to</w:t>
        </w:r>
        <w:r w:rsidR="006D0684">
          <w:rPr>
            <w:rFonts w:ascii="Arial" w:hAnsi="Arial" w:cs="Arial"/>
            <w:color w:val="000000" w:themeColor="text1"/>
            <w:shd w:val="clear" w:color="auto" w:fill="FFFFFF"/>
          </w:rPr>
          <w:t>lerance</w:t>
        </w:r>
      </w:ins>
      <w:ins w:id="404" w:author="Laurent Philippot" w:date="2024-05-18T16:18:00Z">
        <w:r w:rsidR="00077F9F" w:rsidRPr="00077F9F">
          <w:rPr>
            <w:rFonts w:ascii="Arial" w:hAnsi="Arial" w:cs="Arial"/>
            <w:color w:val="000000" w:themeColor="text1"/>
            <w:shd w:val="clear" w:color="auto" w:fill="FFFFFF"/>
          </w:rPr>
          <w:t xml:space="preserve"> of AOA to </w:t>
        </w:r>
      </w:ins>
      <w:ins w:id="405" w:author="Laurent Philippot" w:date="2024-05-18T16:27:00Z">
        <w:r w:rsidR="006D0684">
          <w:rPr>
            <w:rFonts w:ascii="Arial" w:hAnsi="Arial" w:cs="Arial"/>
            <w:color w:val="000000" w:themeColor="text1"/>
            <w:shd w:val="clear" w:color="auto" w:fill="FFFFFF"/>
          </w:rPr>
          <w:t>increas</w:t>
        </w:r>
      </w:ins>
      <w:ins w:id="406" w:author="Laurent Philippot" w:date="2024-05-18T16:29:00Z">
        <w:r w:rsidR="000D0EBC">
          <w:rPr>
            <w:rFonts w:ascii="Arial" w:hAnsi="Arial" w:cs="Arial"/>
            <w:color w:val="000000" w:themeColor="text1"/>
            <w:shd w:val="clear" w:color="auto" w:fill="FFFFFF"/>
          </w:rPr>
          <w:t>ing</w:t>
        </w:r>
      </w:ins>
      <w:ins w:id="407" w:author="Laurent Philippot" w:date="2024-05-18T16:27:00Z">
        <w:r w:rsidR="006D0684">
          <w:rPr>
            <w:rFonts w:ascii="Arial" w:hAnsi="Arial" w:cs="Arial"/>
            <w:color w:val="000000" w:themeColor="text1"/>
            <w:shd w:val="clear" w:color="auto" w:fill="FFFFFF"/>
          </w:rPr>
          <w:t xml:space="preserve"> </w:t>
        </w:r>
      </w:ins>
      <w:ins w:id="408" w:author="Laurent Philippot" w:date="2024-05-18T16:18:00Z">
        <w:r w:rsidR="00077F9F" w:rsidRPr="00077F9F">
          <w:rPr>
            <w:rFonts w:ascii="Arial" w:hAnsi="Arial" w:cs="Arial"/>
            <w:color w:val="000000" w:themeColor="text1"/>
            <w:shd w:val="clear" w:color="auto" w:fill="FFFFFF"/>
          </w:rPr>
          <w:t>ammonia concentration</w:t>
        </w:r>
      </w:ins>
      <w:ins w:id="409" w:author="Laurent Philippot" w:date="2024-05-18T16:28:00Z">
        <w:r w:rsidR="000D0EBC">
          <w:rPr>
            <w:rFonts w:ascii="Arial" w:hAnsi="Arial" w:cs="Arial"/>
            <w:color w:val="000000" w:themeColor="text1"/>
            <w:shd w:val="clear" w:color="auto" w:fill="FFFFFF"/>
          </w:rPr>
          <w:t>s</w:t>
        </w:r>
      </w:ins>
      <w:ins w:id="410" w:author="Laurent Philippot" w:date="2024-05-18T16:18:00Z">
        <w:r w:rsidR="00077F9F" w:rsidRPr="00077F9F">
          <w:rPr>
            <w:rFonts w:ascii="Arial" w:hAnsi="Arial" w:cs="Arial"/>
            <w:color w:val="000000" w:themeColor="text1"/>
            <w:shd w:val="clear" w:color="auto" w:fill="FFFFFF"/>
          </w:rPr>
          <w:t xml:space="preserve"> </w:t>
        </w:r>
      </w:ins>
      <w:ins w:id="411" w:author="Laurent Philippot" w:date="2024-05-18T16:20:00Z">
        <w:r w:rsidR="00077F9F">
          <w:rPr>
            <w:rFonts w:ascii="Arial" w:hAnsi="Arial" w:cs="Arial"/>
            <w:color w:val="000000" w:themeColor="text1"/>
            <w:shd w:val="clear" w:color="auto" w:fill="FFFFFF"/>
          </w:rPr>
          <w:t xml:space="preserve">during </w:t>
        </w:r>
      </w:ins>
      <w:ins w:id="412" w:author="Laurent Philippot" w:date="2024-05-18T16:18:00Z">
        <w:r w:rsidR="00077F9F" w:rsidRPr="00077F9F">
          <w:rPr>
            <w:rFonts w:ascii="Arial" w:hAnsi="Arial" w:cs="Arial"/>
            <w:color w:val="000000" w:themeColor="text1"/>
            <w:shd w:val="clear" w:color="auto" w:fill="FFFFFF"/>
          </w:rPr>
          <w:t xml:space="preserve">drought, but </w:t>
        </w:r>
      </w:ins>
      <w:ins w:id="413" w:author="Laurent Philippot" w:date="2024-05-18T16:20:00Z">
        <w:r w:rsidR="00077F9F">
          <w:rPr>
            <w:rFonts w:ascii="Arial" w:hAnsi="Arial" w:cs="Arial"/>
            <w:color w:val="000000" w:themeColor="text1"/>
            <w:shd w:val="clear" w:color="auto" w:fill="FFFFFF"/>
          </w:rPr>
          <w:t>also to</w:t>
        </w:r>
      </w:ins>
      <w:ins w:id="414" w:author="Laurent Philippot" w:date="2024-05-18T16:21:00Z">
        <w:r w:rsidR="00077F9F">
          <w:rPr>
            <w:rFonts w:ascii="Arial" w:hAnsi="Arial" w:cs="Arial"/>
            <w:color w:val="000000" w:themeColor="text1"/>
            <w:shd w:val="clear" w:color="auto" w:fill="FFFFFF"/>
          </w:rPr>
          <w:t xml:space="preserve"> the higher sensitivity of</w:t>
        </w:r>
      </w:ins>
      <w:ins w:id="415" w:author="Laurent Philippot" w:date="2024-05-18T16:20:00Z">
        <w:r w:rsidR="00077F9F">
          <w:rPr>
            <w:rFonts w:ascii="Arial" w:hAnsi="Arial" w:cs="Arial"/>
            <w:color w:val="000000" w:themeColor="text1"/>
            <w:shd w:val="clear" w:color="auto" w:fill="FFFFFF"/>
          </w:rPr>
          <w:t xml:space="preserve"> </w:t>
        </w:r>
      </w:ins>
      <w:ins w:id="416" w:author="Laurent Philippot" w:date="2024-05-18T16:21:00Z">
        <w:r w:rsidR="00077F9F" w:rsidRPr="00077F9F">
          <w:rPr>
            <w:rFonts w:ascii="Arial" w:hAnsi="Arial" w:cs="Arial"/>
            <w:color w:val="000000" w:themeColor="text1"/>
            <w:shd w:val="clear" w:color="auto" w:fill="FFFFFF"/>
          </w:rPr>
          <w:t xml:space="preserve">AOA to osmotic stress </w:t>
        </w:r>
      </w:ins>
      <w:ins w:id="417" w:author="Laurent Philippot" w:date="2024-05-18T16:29:00Z">
        <w:r w:rsidR="000D0EBC">
          <w:rPr>
            <w:rFonts w:ascii="Arial" w:hAnsi="Arial" w:cs="Arial"/>
            <w:color w:val="000000" w:themeColor="text1"/>
            <w:shd w:val="clear" w:color="auto" w:fill="FFFFFF"/>
          </w:rPr>
          <w:t xml:space="preserve">than AOB </w:t>
        </w:r>
      </w:ins>
      <w:ins w:id="418" w:author="Laurent Philippot" w:date="2024-05-18T16:21:00Z">
        <w:r w:rsidR="00077F9F">
          <w:rPr>
            <w:rFonts w:ascii="Arial" w:hAnsi="Arial" w:cs="Arial"/>
            <w:color w:val="000000" w:themeColor="text1"/>
            <w:shd w:val="clear" w:color="auto" w:fill="FFFFFF"/>
          </w:rPr>
          <w:t>as</w:t>
        </w:r>
      </w:ins>
      <w:ins w:id="419" w:author="Laurent Philippot" w:date="2024-05-18T16:22:00Z">
        <w:r w:rsidR="00077F9F">
          <w:rPr>
            <w:rFonts w:ascii="Arial" w:hAnsi="Arial" w:cs="Arial"/>
            <w:color w:val="000000" w:themeColor="text1"/>
            <w:shd w:val="clear" w:color="auto" w:fill="FFFFFF"/>
          </w:rPr>
          <w:t xml:space="preserve"> demonstrated by </w:t>
        </w:r>
      </w:ins>
      <w:ins w:id="420" w:author="Ari Fina Bintarti" w:date="2024-05-17T13:26:00Z">
        <w:del w:id="421" w:author="Laurent Philippot" w:date="2024-05-18T16:21:00Z">
          <w:r w:rsidR="005B5F3D" w:rsidDel="00077F9F">
            <w:rPr>
              <w:rFonts w:ascii="Arial" w:hAnsi="Arial" w:cs="Arial"/>
              <w:color w:val="000000" w:themeColor="text1"/>
              <w:shd w:val="clear" w:color="auto" w:fill="FFFFFF"/>
            </w:rPr>
            <w:delText xml:space="preserve">were also reported by </w:delText>
          </w:r>
        </w:del>
        <w:r w:rsidR="005B5F3D">
          <w:rPr>
            <w:rFonts w:ascii="Arial" w:hAnsi="Arial" w:cs="Arial"/>
            <w:color w:val="000000" w:themeColor="text1"/>
            <w:shd w:val="clear" w:color="auto" w:fill="FFFFFF"/>
          </w:rPr>
          <w:fldChar w:fldCharType="begin"/>
        </w:r>
        <w:r w:rsidR="005B5F3D">
          <w:rPr>
            <w:rFonts w:ascii="Arial" w:hAnsi="Arial" w:cs="Arial"/>
            <w:color w:val="000000" w:themeColor="text1"/>
            <w:shd w:val="clear" w:color="auto" w:fill="FFFFFF"/>
          </w:rPr>
          <w:instrText xml:space="preserve"> ADDIN ZOTERO_ITEM CSL_CITATION {"citationID":"byuWh6AF","properties":{"formattedCitation":"(Bello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instrText>
        </w:r>
        <w:r w:rsidR="005B5F3D">
          <w:rPr>
            <w:rFonts w:ascii="Arial" w:hAnsi="Arial" w:cs="Arial"/>
            <w:color w:val="000000" w:themeColor="text1"/>
            <w:shd w:val="clear" w:color="auto" w:fill="FFFFFF"/>
          </w:rPr>
          <w:fldChar w:fldCharType="separate"/>
        </w:r>
        <w:r w:rsidR="005B5F3D">
          <w:rPr>
            <w:rFonts w:ascii="Arial" w:hAnsi="Arial" w:cs="Arial"/>
            <w:noProof/>
            <w:color w:val="000000" w:themeColor="text1"/>
            <w:shd w:val="clear" w:color="auto" w:fill="FFFFFF"/>
          </w:rPr>
          <w:t>(Bello et al., 2019)</w:t>
        </w:r>
        <w:r w:rsidR="005B5F3D">
          <w:rPr>
            <w:rFonts w:ascii="Arial" w:hAnsi="Arial" w:cs="Arial"/>
            <w:color w:val="000000" w:themeColor="text1"/>
            <w:shd w:val="clear" w:color="auto" w:fill="FFFFFF"/>
          </w:rPr>
          <w:fldChar w:fldCharType="end"/>
        </w:r>
        <w:del w:id="422" w:author="Laurent Philippot" w:date="2024-05-18T16:29:00Z">
          <w:r w:rsidR="005B5F3D" w:rsidDel="000D0EBC">
            <w:rPr>
              <w:rFonts w:ascii="Arial" w:hAnsi="Arial" w:cs="Arial"/>
              <w:color w:val="000000" w:themeColor="text1"/>
              <w:shd w:val="clear" w:color="auto" w:fill="FFFFFF"/>
            </w:rPr>
            <w:delText>,</w:delText>
          </w:r>
        </w:del>
        <w:del w:id="423" w:author="Laurent Philippot" w:date="2024-05-18T16:28:00Z">
          <w:r w:rsidR="005B5F3D" w:rsidDel="000D0EBC">
            <w:rPr>
              <w:rFonts w:ascii="Arial" w:hAnsi="Arial" w:cs="Arial"/>
              <w:color w:val="000000" w:themeColor="text1"/>
              <w:shd w:val="clear" w:color="auto" w:fill="FFFFFF"/>
            </w:rPr>
            <w:delText xml:space="preserve"> with AOA exhibited greater sensitivity than AOB</w:delText>
          </w:r>
        </w:del>
        <w:r w:rsidR="005B5F3D">
          <w:rPr>
            <w:rFonts w:ascii="Arial" w:hAnsi="Arial" w:cs="Arial"/>
            <w:color w:val="000000" w:themeColor="text1"/>
            <w:shd w:val="clear" w:color="auto" w:fill="FFFFFF"/>
          </w:rPr>
          <w:t>.</w:t>
        </w:r>
      </w:ins>
      <w:r w:rsidR="006D66E5" w:rsidRPr="00ED68EC">
        <w:rPr>
          <w:rFonts w:ascii="Arial" w:hAnsi="Arial" w:cs="Arial"/>
        </w:rPr>
        <w:t xml:space="preserve"> </w:t>
      </w:r>
      <w:r w:rsidR="00EF114C" w:rsidRPr="00283586">
        <w:rPr>
          <w:rFonts w:ascii="Arial" w:hAnsi="Arial" w:cs="Arial"/>
          <w:rPrChange w:id="424" w:author="Ari Fina Bintarti" w:date="2024-05-16T21:53:00Z">
            <w:rPr>
              <w:rFonts w:ascii="Arial" w:hAnsi="Arial" w:cs="Arial"/>
              <w:highlight w:val="yellow"/>
            </w:rPr>
          </w:rPrChange>
        </w:rPr>
        <w:t>L</w:t>
      </w:r>
      <w:r w:rsidR="006D66E5" w:rsidRPr="00283586">
        <w:rPr>
          <w:rFonts w:ascii="Arial" w:hAnsi="Arial" w:cs="Arial"/>
          <w:rPrChange w:id="425" w:author="Ari Fina Bintarti" w:date="2024-05-16T21:53:00Z">
            <w:rPr>
              <w:rFonts w:ascii="Arial" w:hAnsi="Arial" w:cs="Arial"/>
              <w:highlight w:val="yellow"/>
            </w:rPr>
          </w:rPrChange>
        </w:rPr>
        <w:t xml:space="preserve">ittle is known on how comammox </w:t>
      </w:r>
      <w:r w:rsidR="006D66E5" w:rsidRPr="00283586">
        <w:rPr>
          <w:rFonts w:ascii="Arial" w:hAnsi="Arial" w:cs="Arial"/>
          <w:i/>
          <w:iCs/>
          <w:rPrChange w:id="426" w:author="Ari Fina Bintarti" w:date="2024-05-16T21:53:00Z">
            <w:rPr>
              <w:rFonts w:ascii="Arial" w:hAnsi="Arial" w:cs="Arial"/>
              <w:i/>
              <w:iCs/>
              <w:highlight w:val="yellow"/>
            </w:rPr>
          </w:rPrChange>
        </w:rPr>
        <w:t>Nitrospira</w:t>
      </w:r>
      <w:r w:rsidR="006D66E5" w:rsidRPr="00283586">
        <w:rPr>
          <w:rFonts w:ascii="Arial" w:hAnsi="Arial" w:cs="Arial"/>
          <w:rPrChange w:id="427" w:author="Ari Fina Bintarti" w:date="2024-05-16T21:53:00Z">
            <w:rPr>
              <w:rFonts w:ascii="Arial" w:hAnsi="Arial" w:cs="Arial"/>
              <w:highlight w:val="yellow"/>
            </w:rPr>
          </w:rPrChange>
        </w:rPr>
        <w:t xml:space="preserve"> responds to drought and the niche specification of this group is still under debate</w:t>
      </w:r>
      <w:ins w:id="428" w:author="Ari Fina Bintarti" w:date="2024-05-16T23:12:00Z">
        <w:r w:rsidR="00283A89">
          <w:rPr>
            <w:rFonts w:ascii="Arial" w:hAnsi="Arial" w:cs="Arial"/>
          </w:rPr>
          <w:t xml:space="preserve"> </w:t>
        </w:r>
      </w:ins>
      <w:r w:rsidR="00283A89">
        <w:rPr>
          <w:rFonts w:ascii="Arial" w:hAnsi="Arial" w:cs="Arial"/>
        </w:rPr>
        <w:fldChar w:fldCharType="begin"/>
      </w:r>
      <w:r w:rsidR="00283A89">
        <w:rPr>
          <w:rFonts w:ascii="Arial" w:hAnsi="Arial" w:cs="Arial"/>
        </w:rPr>
        <w:instrText xml:space="preserve"> ADDIN ZOTERO_ITEM CSL_CITATION {"citationID":"mWh8BUN4","properties":{"formattedCitation":"(Sakoula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J","non-dropping-particle":"van"},{"family":"Lücker","given":"Sebastian"}],"issued":{"date-parts":[["2021",4,1]]}}},{"id":780,"uris":["http://zotero.org/users/local/4LgJUJlW/items/DLIYTMP4"],"itemData":{"id":780,"type":"article-journal","abstract":"The recent discovery of complete ammonia oxidation (comammox) process in a single organism challenged the division of labor between two functional groups in the classical two-step nitriﬁcation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nitriﬁers, and soils with slightly high pH and C/N tended to enrich more comammox Nitrospira. Unlike canonical nitriﬁers, comammox Nitrospira had sustained amoA gene transcription regardless of external ammonia supply, indicating their competitive advantage over other nitriﬁers under low-ammonia conditions. When fed with 1 mM ammonium for 15 days, comammox Nitrospira in tested soils were enriched 2.36 times higher than those enriched by the same amount of nitrite, indicating their preference to utilizing ammonia as the substrate. DNA-SIP further conﬁrmed the in situ nitriﬁcation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Environment","language":"en","page":"135684","source":"DOI.org (Crossref)","title":"Ubiquity, diversity, and activity of comammox Nitrospira in agricultural soils","volume":"706","author":[{"family":"Xu","given":"Shaoyi"},{"family":"Wang","given":"Baozhan"},{"family":"Li","given":"Yong"},{"family":"Jiang","given":"Daqian"},{"family":"Zhou","given":"Yuting"},{"family":"Ding","given":"Aqiang"},{"family":"Zong","given":"Yuxiao"},{"family":"Ling","given":"Xiaoting"},{"family":"Zhang","given":"Senyin"},{"family":"Lu","given":"Huijie"}],"issued":{"date-parts":[["2020",3]]}}}],"schema":"https://github.com/citation-style-language/schema/raw/master/csl-citation.json"} </w:instrText>
      </w:r>
      <w:r w:rsidR="00283A89">
        <w:rPr>
          <w:rFonts w:ascii="Arial" w:hAnsi="Arial" w:cs="Arial"/>
        </w:rPr>
        <w:fldChar w:fldCharType="separate"/>
      </w:r>
      <w:r w:rsidR="00283A89">
        <w:rPr>
          <w:rFonts w:ascii="Arial" w:hAnsi="Arial" w:cs="Arial"/>
          <w:noProof/>
        </w:rPr>
        <w:t xml:space="preserve">(Sakoula et al., 2021; </w:t>
      </w:r>
      <w:r w:rsidR="00283A89" w:rsidRPr="00605266">
        <w:rPr>
          <w:rFonts w:ascii="Arial" w:hAnsi="Arial" w:cs="Arial"/>
          <w:noProof/>
          <w:highlight w:val="yellow"/>
          <w:rPrChange w:id="429" w:author="Laurent Philippot" w:date="2024-05-20T09:51:00Z">
            <w:rPr>
              <w:rFonts w:ascii="Arial" w:hAnsi="Arial" w:cs="Arial"/>
              <w:noProof/>
            </w:rPr>
          </w:rPrChange>
        </w:rPr>
        <w:t>S.</w:t>
      </w:r>
      <w:r w:rsidR="00283A89">
        <w:rPr>
          <w:rFonts w:ascii="Arial" w:hAnsi="Arial" w:cs="Arial"/>
          <w:noProof/>
        </w:rPr>
        <w:t xml:space="preserve"> Xu et al., 2020)</w:t>
      </w:r>
      <w:r w:rsidR="00283A89">
        <w:rPr>
          <w:rFonts w:ascii="Arial" w:hAnsi="Arial" w:cs="Arial"/>
        </w:rPr>
        <w:fldChar w:fldCharType="end"/>
      </w:r>
      <w:del w:id="430" w:author="Ari Fina Bintarti" w:date="2024-05-16T23:06:00Z">
        <w:r w:rsidR="006D66E5" w:rsidRPr="00283586" w:rsidDel="00283A89">
          <w:rPr>
            <w:rFonts w:ascii="Arial" w:hAnsi="Arial" w:cs="Arial"/>
            <w:rPrChange w:id="431" w:author="Ari Fina Bintarti" w:date="2024-05-16T21:53:00Z">
              <w:rPr>
                <w:rFonts w:ascii="Arial" w:hAnsi="Arial" w:cs="Arial"/>
                <w:highlight w:val="yellow"/>
              </w:rPr>
            </w:rPrChange>
          </w:rPr>
          <w:delText xml:space="preserve"> </w:delText>
        </w:r>
      </w:del>
      <w:r w:rsidR="006D66E5" w:rsidRPr="00283586">
        <w:rPr>
          <w:rFonts w:ascii="Arial" w:hAnsi="Arial" w:cs="Arial"/>
          <w:rPrChange w:id="432" w:author="Ari Fina Bintarti" w:date="2024-05-16T21:53:00Z">
            <w:rPr>
              <w:rFonts w:ascii="Arial" w:hAnsi="Arial" w:cs="Arial"/>
              <w:highlight w:val="yellow"/>
            </w:rPr>
          </w:rPrChange>
        </w:rPr>
        <w:t xml:space="preserve">. </w:t>
      </w:r>
      <w:r w:rsidR="00E75DAE" w:rsidRPr="00283586">
        <w:rPr>
          <w:rFonts w:ascii="Arial" w:hAnsi="Arial" w:cs="Arial"/>
          <w:rPrChange w:id="433" w:author="Ari Fina Bintarti" w:date="2024-05-16T21:53:00Z">
            <w:rPr>
              <w:rFonts w:ascii="Arial" w:hAnsi="Arial" w:cs="Arial"/>
              <w:highlight w:val="yellow"/>
            </w:rPr>
          </w:rPrChange>
        </w:rPr>
        <w:t xml:space="preserve">Here we found a small yet significantly impact of drought on both the alpha diversity and beta-diversity of </w:t>
      </w:r>
      <w:r w:rsidR="006D66E5" w:rsidRPr="00283586">
        <w:rPr>
          <w:rFonts w:ascii="Arial" w:hAnsi="Arial" w:cs="Arial"/>
          <w:rPrChange w:id="434" w:author="Ari Fina Bintarti" w:date="2024-05-16T21:53:00Z">
            <w:rPr>
              <w:rFonts w:ascii="Arial" w:hAnsi="Arial" w:cs="Arial"/>
              <w:highlight w:val="yellow"/>
            </w:rPr>
          </w:rPrChange>
        </w:rPr>
        <w:t>comammox</w:t>
      </w:r>
      <w:r w:rsidR="00E75DAE" w:rsidRPr="00283586">
        <w:rPr>
          <w:rFonts w:ascii="Arial" w:hAnsi="Arial" w:cs="Arial"/>
          <w:rPrChange w:id="435" w:author="Ari Fina Bintarti" w:date="2024-05-16T21:53:00Z">
            <w:rPr>
              <w:rFonts w:ascii="Arial" w:hAnsi="Arial" w:cs="Arial"/>
              <w:highlight w:val="yellow"/>
            </w:rPr>
          </w:rPrChange>
        </w:rPr>
        <w:t>, which were dependent on the cropping system</w:t>
      </w:r>
      <w:r w:rsidR="001D4A2A" w:rsidRPr="00283586">
        <w:rPr>
          <w:rFonts w:ascii="Arial" w:hAnsi="Arial" w:cs="Arial"/>
          <w:rPrChange w:id="436" w:author="Ari Fina Bintarti" w:date="2024-05-16T21:53:00Z">
            <w:rPr>
              <w:rFonts w:ascii="Arial" w:hAnsi="Arial" w:cs="Arial"/>
              <w:highlight w:val="yellow"/>
            </w:rPr>
          </w:rPrChange>
        </w:rPr>
        <w:t xml:space="preserve">. </w:t>
      </w:r>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r w:rsidR="00E8455D">
        <w:rPr>
          <w:rFonts w:ascii="Arial" w:hAnsi="Arial" w:cs="Arial"/>
        </w:rPr>
        <w:t xml:space="preserve">in average </w:t>
      </w:r>
      <w:r w:rsidR="00FC7E62">
        <w:rPr>
          <w:rFonts w:ascii="Arial" w:hAnsi="Arial" w:cs="Arial"/>
        </w:rPr>
        <w:t>more than a quarter</w:t>
      </w:r>
      <w:r w:rsidR="00E8455D">
        <w:rPr>
          <w:rFonts w:ascii="Arial" w:hAnsi="Arial" w:cs="Arial"/>
        </w:rPr>
        <w:t xml:space="preserve"> of the</w:t>
      </w:r>
      <w:r w:rsidR="00A76F20">
        <w:rPr>
          <w:rFonts w:ascii="Arial" w:hAnsi="Arial" w:cs="Arial"/>
        </w:rPr>
        <w:t xml:space="preserve"> dominant ammonia</w:t>
      </w:r>
      <w:r w:rsidR="00E8455D">
        <w:rPr>
          <w:rFonts w:ascii="Arial" w:hAnsi="Arial" w:cs="Arial"/>
        </w:rPr>
        <w:t>-</w:t>
      </w:r>
      <w:r w:rsidR="00A76F20">
        <w:rPr>
          <w:rFonts w:ascii="Arial" w:hAnsi="Arial" w:cs="Arial"/>
        </w:rPr>
        <w:t>oxidizing ASVs were affected by drought</w:t>
      </w:r>
      <w:r w:rsidR="00FC7E62">
        <w:rPr>
          <w:rFonts w:ascii="Arial" w:hAnsi="Arial" w:cs="Arial"/>
        </w:rPr>
        <w:t xml:space="preserve"> both in the bulk and rhizospheric soil </w:t>
      </w:r>
      <w:del w:id="437" w:author="Laurent Philippot" w:date="2024-05-20T16:33:00Z">
        <w:r w:rsidR="00FC7E62" w:rsidDel="005A424C">
          <w:rPr>
            <w:rFonts w:ascii="Arial" w:hAnsi="Arial" w:cs="Arial"/>
          </w:rPr>
          <w:delText xml:space="preserve">and </w:delText>
        </w:r>
      </w:del>
      <w:r w:rsidR="00A76F20">
        <w:rPr>
          <w:rFonts w:ascii="Arial" w:hAnsi="Arial" w:cs="Arial"/>
        </w:rPr>
        <w:t xml:space="preserve">regardless of the taxa. In contrast to the </w:t>
      </w:r>
      <w:r w:rsidR="00E8455D">
        <w:rPr>
          <w:rFonts w:ascii="Arial" w:hAnsi="Arial" w:cs="Arial"/>
        </w:rPr>
        <w:t>CAP analysis</w:t>
      </w:r>
      <w:r w:rsidR="00FC7E62">
        <w:rPr>
          <w:rFonts w:ascii="Arial" w:hAnsi="Arial" w:cs="Arial"/>
        </w:rPr>
        <w:t xml:space="preserve"> showing a higher resistance of AOB</w:t>
      </w:r>
      <w:r w:rsidR="00A76F20">
        <w:rPr>
          <w:rFonts w:ascii="Arial" w:hAnsi="Arial" w:cs="Arial"/>
        </w:rPr>
        <w:t xml:space="preserve">, </w:t>
      </w:r>
      <w:r w:rsidR="00E8455D">
        <w:rPr>
          <w:rFonts w:ascii="Arial" w:hAnsi="Arial" w:cs="Arial"/>
        </w:rPr>
        <w:t>the percentage</w:t>
      </w:r>
      <w:r w:rsidR="00FC7E62">
        <w:rPr>
          <w:rFonts w:ascii="Arial" w:hAnsi="Arial" w:cs="Arial"/>
        </w:rPr>
        <w:t xml:space="preserve"> of </w:t>
      </w:r>
      <w:r w:rsidR="00E8455D">
        <w:rPr>
          <w:rFonts w:ascii="Arial" w:hAnsi="Arial" w:cs="Arial"/>
        </w:rPr>
        <w:t xml:space="preserve">affected ASVs belonging to </w:t>
      </w:r>
      <w:r w:rsidR="00A76F20" w:rsidRPr="00ED68EC">
        <w:rPr>
          <w:rFonts w:ascii="Arial" w:hAnsi="Arial" w:cs="Arial"/>
        </w:rPr>
        <w:t>AO</w:t>
      </w:r>
      <w:r w:rsidR="00E8455D">
        <w:rPr>
          <w:rFonts w:ascii="Arial" w:hAnsi="Arial" w:cs="Arial"/>
        </w:rPr>
        <w:t>A and comammox was lower than those belonging to the AOB</w:t>
      </w:r>
      <w:r w:rsidR="00A76F20" w:rsidRPr="00ED68EC">
        <w:rPr>
          <w:rFonts w:ascii="Arial" w:hAnsi="Arial" w:cs="Arial"/>
        </w:rPr>
        <w:t>. One possible explanation is that</w:t>
      </w:r>
      <w:r w:rsidR="006419B6">
        <w:rPr>
          <w:rFonts w:ascii="Arial" w:hAnsi="Arial" w:cs="Arial"/>
        </w:rPr>
        <w:t xml:space="preserve"> </w:t>
      </w:r>
      <w:r w:rsidR="006419B6" w:rsidRPr="006419B6">
        <w:rPr>
          <w:rFonts w:ascii="Arial" w:hAnsi="Arial" w:cs="Arial"/>
        </w:rPr>
        <w:t xml:space="preserve">by filtering out the rarest and least prevalent ASVs for the analysis of differential abundance, we may have </w:t>
      </w:r>
      <w:del w:id="438" w:author="Laurent Philippot" w:date="2024-05-20T09:52:00Z">
        <w:r w:rsidR="006419B6" w:rsidRPr="006419B6" w:rsidDel="00605266">
          <w:rPr>
            <w:rFonts w:ascii="Arial" w:hAnsi="Arial" w:cs="Arial"/>
          </w:rPr>
          <w:delText xml:space="preserve">missed </w:delText>
        </w:r>
      </w:del>
      <w:ins w:id="439" w:author="Laurent Philippot" w:date="2024-05-20T09:52:00Z">
        <w:r w:rsidR="00605266">
          <w:rPr>
            <w:rFonts w:ascii="Arial" w:hAnsi="Arial" w:cs="Arial"/>
          </w:rPr>
          <w:t>overlooked</w:t>
        </w:r>
        <w:r w:rsidR="00605266" w:rsidRPr="006419B6">
          <w:rPr>
            <w:rFonts w:ascii="Arial" w:hAnsi="Arial" w:cs="Arial"/>
          </w:rPr>
          <w:t xml:space="preserve"> </w:t>
        </w:r>
      </w:ins>
      <w:r w:rsidR="006419B6" w:rsidRPr="006419B6">
        <w:rPr>
          <w:rFonts w:ascii="Arial" w:hAnsi="Arial" w:cs="Arial"/>
        </w:rPr>
        <w:t xml:space="preserve">the impact of </w:t>
      </w:r>
      <w:del w:id="440" w:author="Laurent Philippot" w:date="2024-05-20T09:55:00Z">
        <w:r w:rsidR="006419B6" w:rsidRPr="006419B6" w:rsidDel="00605266">
          <w:rPr>
            <w:rFonts w:ascii="Arial" w:hAnsi="Arial" w:cs="Arial"/>
          </w:rPr>
          <w:delText xml:space="preserve">the </w:delText>
        </w:r>
      </w:del>
      <w:r w:rsidR="006419B6" w:rsidRPr="006419B6">
        <w:rPr>
          <w:rFonts w:ascii="Arial" w:hAnsi="Arial" w:cs="Arial"/>
        </w:rPr>
        <w:t xml:space="preserve">drought </w:t>
      </w:r>
      <w:del w:id="441" w:author="Laurent Philippot" w:date="2024-05-20T09:55:00Z">
        <w:r w:rsidR="006419B6" w:rsidRPr="006419B6" w:rsidDel="00605266">
          <w:rPr>
            <w:rFonts w:ascii="Arial" w:hAnsi="Arial" w:cs="Arial"/>
          </w:rPr>
          <w:delText xml:space="preserve">treatment </w:delText>
        </w:r>
      </w:del>
      <w:r w:rsidR="006419B6" w:rsidRPr="006419B6">
        <w:rPr>
          <w:rFonts w:ascii="Arial" w:hAnsi="Arial" w:cs="Arial"/>
        </w:rPr>
        <w:t>on less common members of AOA and comammox</w:t>
      </w:r>
      <w:r w:rsidR="00753AAE">
        <w:rPr>
          <w:rFonts w:ascii="Arial" w:hAnsi="Arial" w:cs="Arial"/>
        </w:rPr>
        <w:t xml:space="preserve">. </w:t>
      </w:r>
      <w:ins w:id="442" w:author="Laurent Philippot" w:date="2024-05-20T10:10:00Z">
        <w:r w:rsidR="00527CFF">
          <w:rPr>
            <w:rFonts w:ascii="Arial" w:hAnsi="Arial" w:cs="Arial"/>
          </w:rPr>
          <w:t xml:space="preserve">While </w:t>
        </w:r>
        <w:proofErr w:type="spellStart"/>
        <w:r w:rsidR="00527CFF">
          <w:rPr>
            <w:rFonts w:ascii="Arial" w:hAnsi="Arial" w:cs="Arial"/>
          </w:rPr>
          <w:t>Lavalee</w:t>
        </w:r>
        <w:proofErr w:type="spellEnd"/>
        <w:r w:rsidR="00527CFF">
          <w:rPr>
            <w:rFonts w:ascii="Arial" w:hAnsi="Arial" w:cs="Arial"/>
          </w:rPr>
          <w:t xml:space="preserve"> </w:t>
        </w:r>
        <w:r w:rsidR="00527CFF">
          <w:rPr>
            <w:rFonts w:ascii="Arial" w:hAnsi="Arial" w:cs="Arial"/>
          </w:rPr>
          <w:fldChar w:fldCharType="begin"/>
        </w:r>
        <w:r w:rsidR="00527CFF">
          <w:rPr>
            <w:rFonts w:ascii="Arial" w:hAnsi="Arial" w:cs="Arial"/>
          </w:rPr>
          <w:instrText xml:space="preserve"> ADDIN ZOTERO_ITEM CSL_CITATION {"citationID":"JkSQKdiB","properties":{"formattedCitation":"(Lavallee et al., 2024)","plainCitation":"(Lavallee et al., 2024)","noteIndex":0},"citationItems":[{"id":35,"uris":["http://zotero.org/users/local/4LgJUJlW/items/63MYM4TN"],"itemData":{"id":35,"type":"article-journal","abstract":"Abstract\n            Soil microbial communities are dominated by a relatively small number of taxa that may play outsized roles in ecosystem functioning, yet little is known about their capacities to resist and recover from climate extremes such as drought, or how environmental context mediates those responses. Here, we imposed an in situ experimental drought across 30 diverse UK grassland sites with contrasting management intensities and found that: (1) the majority of dominant bacterial (85%) and fungal (89%) taxa exhibit resistant or opportunistic drought strategies, possibly contributing to their ubiquity and dominance across sites; and (2) intensive grassland management decreases the proportion of drought-sensitive and non-resilient dominant bacteria—likely via alleviation of nutrient limitation and pH-related stress under fertilisation and liming—but has the opposite impact on dominant fungi. Our results suggest a potential mechanism by which intensive management promotes bacteria over fungi under drought with implications for soil functioning.","container-title":"Nature Communications","DOI":"10.1038/s41467-023-43864-1","ISSN":"2041-1723","issue":"1","journalAbbreviation":"Nat Commun","language":"en","page":"29","source":"DOI.org (Crossref)","title":"Land management shapes drought responses of dominant soil microbial taxa across grasslands","volume":"15","author":[{"family":"Lavallee","given":"J. M."},{"family":"Chomel","given":"M."},{"family":"Alvarez Segura","given":"N."},{"family":"De Castro","given":"F."},{"family":"Goodall","given":"T."},{"family":"Magilton","given":"M."},{"family":"Rhymes","given":"J. M."},{"family":"Delgado-Baquerizo","given":"M."},{"family":"Griffiths","given":"R. I."},{"family":"Baggs","given":"E. M."},{"family":"Caruso","given":"T."},{"family":"De Vries","given":"F. T."},{"family":"Emmerson","given":"M."},{"family":"Johnson","given":"D."},{"family":"Bardgett","given":"R. D."}],"issued":{"date-parts":[["2024",1,2]]}}}],"schema":"https://github.com/citation-style-language/schema/raw/master/csl-citation.json"} </w:instrText>
        </w:r>
        <w:r w:rsidR="00527CFF">
          <w:rPr>
            <w:rFonts w:ascii="Arial" w:hAnsi="Arial" w:cs="Arial"/>
          </w:rPr>
          <w:fldChar w:fldCharType="separate"/>
        </w:r>
        <w:r w:rsidR="00527CFF">
          <w:rPr>
            <w:rFonts w:ascii="Arial" w:hAnsi="Arial" w:cs="Arial"/>
            <w:noProof/>
          </w:rPr>
          <w:t>(Lavallee et al., 2024)</w:t>
        </w:r>
        <w:r w:rsidR="00527CFF">
          <w:rPr>
            <w:rFonts w:ascii="Arial" w:hAnsi="Arial" w:cs="Arial"/>
          </w:rPr>
          <w:fldChar w:fldCharType="end"/>
        </w:r>
        <w:r w:rsidR="00527CFF">
          <w:rPr>
            <w:rFonts w:ascii="Arial" w:hAnsi="Arial" w:cs="Arial"/>
          </w:rPr>
          <w:t xml:space="preserve"> found that dominant microbial taxa were highly resistant to drought, our study showed that some </w:t>
        </w:r>
        <w:r w:rsidR="00527CFF" w:rsidRPr="00ED68EC">
          <w:rPr>
            <w:rFonts w:ascii="Arial" w:hAnsi="Arial" w:cs="Arial"/>
          </w:rPr>
          <w:t xml:space="preserve">the drought-affected ASVs were </w:t>
        </w:r>
        <w:r w:rsidR="00527CFF">
          <w:rPr>
            <w:rFonts w:ascii="Arial" w:hAnsi="Arial" w:cs="Arial"/>
          </w:rPr>
          <w:t>among the</w:t>
        </w:r>
        <w:r w:rsidR="00527CFF" w:rsidRPr="00ED68EC">
          <w:rPr>
            <w:rFonts w:ascii="Arial" w:hAnsi="Arial" w:cs="Arial"/>
          </w:rPr>
          <w:t xml:space="preserve"> most </w:t>
        </w:r>
        <w:r w:rsidR="00527CFF">
          <w:rPr>
            <w:rFonts w:ascii="Arial" w:hAnsi="Arial" w:cs="Arial"/>
          </w:rPr>
          <w:t>prevalent</w:t>
        </w:r>
        <w:r w:rsidR="00527CFF" w:rsidRPr="00ED68EC">
          <w:rPr>
            <w:rFonts w:ascii="Arial" w:hAnsi="Arial" w:cs="Arial"/>
          </w:rPr>
          <w:t xml:space="preserve"> taxa</w:t>
        </w:r>
      </w:ins>
      <w:ins w:id="443" w:author="Laurent Philippot" w:date="2024-05-20T10:12:00Z">
        <w:r w:rsidR="00527CFF">
          <w:rPr>
            <w:rFonts w:ascii="Arial" w:hAnsi="Arial" w:cs="Arial"/>
          </w:rPr>
          <w:t xml:space="preserve">. </w:t>
        </w:r>
      </w:ins>
      <w:ins w:id="444" w:author="Laurent Philippot" w:date="2024-05-20T10:13:00Z">
        <w:r w:rsidR="00B54301">
          <w:rPr>
            <w:rFonts w:ascii="Arial" w:hAnsi="Arial" w:cs="Arial"/>
          </w:rPr>
          <w:t>Notably</w:t>
        </w:r>
        <w:r w:rsidR="00B54301" w:rsidRPr="00ED68EC">
          <w:rPr>
            <w:rFonts w:ascii="Arial" w:hAnsi="Arial" w:cs="Arial"/>
          </w:rPr>
          <w:t xml:space="preserve"> </w:t>
        </w:r>
        <w:r w:rsidR="00B54301">
          <w:rPr>
            <w:rFonts w:ascii="Arial" w:hAnsi="Arial" w:cs="Arial"/>
          </w:rPr>
          <w:t xml:space="preserve">the </w:t>
        </w:r>
        <w:r w:rsidR="00B54301" w:rsidRPr="00ED68EC">
          <w:rPr>
            <w:rFonts w:ascii="Arial" w:hAnsi="Arial" w:cs="Arial"/>
          </w:rPr>
          <w:t xml:space="preserve">affected AOB ASVs belonged to the dominant </w:t>
        </w:r>
        <w:r w:rsidR="00B54301" w:rsidRPr="00ED68EC">
          <w:rPr>
            <w:rFonts w:ascii="Arial" w:hAnsi="Arial" w:cs="Arial"/>
            <w:i/>
            <w:iCs/>
          </w:rPr>
          <w:t>Nitrosospira</w:t>
        </w:r>
        <w:r w:rsidR="00B54301">
          <w:rPr>
            <w:rFonts w:ascii="Arial" w:hAnsi="Arial" w:cs="Arial"/>
          </w:rPr>
          <w:t>, which has been described as a</w:t>
        </w:r>
        <w:r w:rsidR="00B54301" w:rsidRPr="00ED68EC">
          <w:rPr>
            <w:rFonts w:ascii="Arial" w:hAnsi="Arial" w:cs="Arial"/>
          </w:rPr>
          <w:t xml:space="preserve"> key player of ammonia oxidation with wide distribution across ecosystems</w:t>
        </w:r>
        <w:r w:rsidR="00B54301">
          <w:rPr>
            <w:rFonts w:ascii="Arial" w:hAnsi="Arial" w:cs="Arial"/>
          </w:rPr>
          <w:t xml:space="preserve"> </w:t>
        </w:r>
        <w:r w:rsidR="00B54301">
          <w:rPr>
            <w:rFonts w:ascii="Arial" w:hAnsi="Arial" w:cs="Arial"/>
          </w:rPr>
          <w:fldChar w:fldCharType="begin"/>
        </w:r>
        <w:r w:rsidR="00B54301">
          <w:rPr>
            <w:rFonts w:ascii="Arial" w:hAnsi="Arial" w:cs="Arial"/>
          </w:rPr>
          <w:instrText xml:space="preserve"> ADDIN ZOTERO_ITEM CSL_CITATION {"citationID":"t4UwVXFW","properties":{"formattedCitation":"(Kr\\uc0\\u252{}ger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B54301">
          <w:rPr>
            <w:rFonts w:ascii="Arial" w:hAnsi="Arial" w:cs="Arial"/>
          </w:rPr>
          <w:fldChar w:fldCharType="separate"/>
        </w:r>
        <w:r w:rsidR="00B54301" w:rsidRPr="00D22DFB">
          <w:rPr>
            <w:rFonts w:ascii="Arial" w:hAnsi="Arial" w:cs="Arial"/>
          </w:rPr>
          <w:t>(Krüger et al., 2021; Sanders et al., 2019)</w:t>
        </w:r>
        <w:r w:rsidR="00B54301">
          <w:rPr>
            <w:rFonts w:ascii="Arial" w:hAnsi="Arial" w:cs="Arial"/>
          </w:rPr>
          <w:fldChar w:fldCharType="end"/>
        </w:r>
        <w:r w:rsidR="00B54301" w:rsidRPr="00ED68EC">
          <w:rPr>
            <w:rFonts w:ascii="Arial" w:hAnsi="Arial" w:cs="Arial"/>
          </w:rPr>
          <w:t xml:space="preserve">. </w:t>
        </w:r>
      </w:ins>
      <w:del w:id="445" w:author="Laurent Philippot" w:date="2024-05-20T09:54:00Z">
        <w:r w:rsidR="00A76F20" w:rsidRPr="00ED68EC" w:rsidDel="00605266">
          <w:rPr>
            <w:rFonts w:ascii="Arial" w:hAnsi="Arial" w:cs="Arial"/>
          </w:rPr>
          <w:delText>Notably</w:delText>
        </w:r>
      </w:del>
      <w:del w:id="446" w:author="Laurent Philippot" w:date="2024-05-20T10:10:00Z">
        <w:r w:rsidR="00A76F20" w:rsidRPr="00ED68EC" w:rsidDel="00527CFF">
          <w:rPr>
            <w:rFonts w:ascii="Arial" w:hAnsi="Arial" w:cs="Arial"/>
          </w:rPr>
          <w:delText xml:space="preserve">, </w:delText>
        </w:r>
        <w:r w:rsidR="00A76F20" w:rsidDel="00527CFF">
          <w:rPr>
            <w:rFonts w:ascii="Arial" w:hAnsi="Arial" w:cs="Arial"/>
          </w:rPr>
          <w:delText xml:space="preserve">some </w:delText>
        </w:r>
        <w:r w:rsidR="00A76F20" w:rsidRPr="00ED68EC" w:rsidDel="00527CFF">
          <w:rPr>
            <w:rFonts w:ascii="Arial" w:hAnsi="Arial" w:cs="Arial"/>
          </w:rPr>
          <w:delText xml:space="preserve">the drought-affected ASVs were </w:delText>
        </w:r>
        <w:r w:rsidR="00A76F20" w:rsidDel="00527CFF">
          <w:rPr>
            <w:rFonts w:ascii="Arial" w:hAnsi="Arial" w:cs="Arial"/>
          </w:rPr>
          <w:delText>among the</w:delText>
        </w:r>
        <w:r w:rsidR="00A76F20" w:rsidRPr="00ED68EC" w:rsidDel="00527CFF">
          <w:rPr>
            <w:rFonts w:ascii="Arial" w:hAnsi="Arial" w:cs="Arial"/>
          </w:rPr>
          <w:delText xml:space="preserve"> most </w:delText>
        </w:r>
        <w:r w:rsidR="00A76F20" w:rsidDel="00527CFF">
          <w:rPr>
            <w:rFonts w:ascii="Arial" w:hAnsi="Arial" w:cs="Arial"/>
          </w:rPr>
          <w:delText>prevalent</w:delText>
        </w:r>
        <w:r w:rsidR="00A76F20" w:rsidRPr="00ED68EC" w:rsidDel="00527CFF">
          <w:rPr>
            <w:rFonts w:ascii="Arial" w:hAnsi="Arial" w:cs="Arial"/>
          </w:rPr>
          <w:delText xml:space="preserve"> taxa </w:delText>
        </w:r>
        <w:r w:rsidR="00A76F20" w:rsidDel="00527CFF">
          <w:rPr>
            <w:rFonts w:ascii="Arial" w:hAnsi="Arial" w:cs="Arial"/>
          </w:rPr>
          <w:delText>regardless of the</w:delText>
        </w:r>
        <w:r w:rsidR="00A76F20" w:rsidRPr="00ED68EC" w:rsidDel="00527CFF">
          <w:rPr>
            <w:rFonts w:ascii="Arial" w:hAnsi="Arial" w:cs="Arial"/>
          </w:rPr>
          <w:delText xml:space="preserve"> AO group</w:delText>
        </w:r>
      </w:del>
      <w:del w:id="447" w:author="Laurent Philippot" w:date="2024-05-20T10:13:00Z">
        <w:r w:rsidR="00A76F20" w:rsidRPr="00ED68EC" w:rsidDel="00B54301">
          <w:rPr>
            <w:rFonts w:ascii="Arial" w:hAnsi="Arial" w:cs="Arial"/>
          </w:rPr>
          <w:delText xml:space="preserve">. </w:delText>
        </w:r>
      </w:del>
      <w:del w:id="448" w:author="Laurent Philippot" w:date="2024-05-20T09:56:00Z">
        <w:r w:rsidR="00A76F20" w:rsidDel="00605266">
          <w:rPr>
            <w:rFonts w:ascii="Arial" w:hAnsi="Arial" w:cs="Arial"/>
          </w:rPr>
          <w:delText>For example</w:delText>
        </w:r>
      </w:del>
      <w:del w:id="449" w:author="Laurent Philippot" w:date="2024-05-20T10:13:00Z">
        <w:r w:rsidR="00A76F20" w:rsidRPr="00ED68EC" w:rsidDel="00B54301">
          <w:rPr>
            <w:rFonts w:ascii="Arial" w:hAnsi="Arial" w:cs="Arial"/>
          </w:rPr>
          <w:delText xml:space="preserve"> affected AOB ASVs belonged to the dominant </w:delText>
        </w:r>
        <w:r w:rsidR="00A76F20" w:rsidRPr="00ED68EC" w:rsidDel="00B54301">
          <w:rPr>
            <w:rFonts w:ascii="Arial" w:hAnsi="Arial" w:cs="Arial"/>
            <w:i/>
            <w:iCs/>
          </w:rPr>
          <w:delText>Nitrosospira</w:delText>
        </w:r>
        <w:r w:rsidR="00A76F20" w:rsidDel="00B54301">
          <w:rPr>
            <w:rFonts w:ascii="Arial" w:hAnsi="Arial" w:cs="Arial"/>
          </w:rPr>
          <w:delText>, which has been</w:delText>
        </w:r>
        <w:r w:rsidR="00FC7E62" w:rsidDel="00B54301">
          <w:rPr>
            <w:rFonts w:ascii="Arial" w:hAnsi="Arial" w:cs="Arial"/>
          </w:rPr>
          <w:delText xml:space="preserve"> described</w:delText>
        </w:r>
        <w:r w:rsidR="00A76F20" w:rsidDel="00B54301">
          <w:rPr>
            <w:rFonts w:ascii="Arial" w:hAnsi="Arial" w:cs="Arial"/>
          </w:rPr>
          <w:delText xml:space="preserve"> as a</w:delText>
        </w:r>
        <w:r w:rsidR="00A76F20" w:rsidRPr="00ED68EC" w:rsidDel="00B54301">
          <w:rPr>
            <w:rFonts w:ascii="Arial" w:hAnsi="Arial" w:cs="Arial"/>
          </w:rPr>
          <w:delText xml:space="preserve"> key player of ammonia oxidation with wide distribution across ecosystems</w:delText>
        </w:r>
        <w:r w:rsidR="00D22DFB" w:rsidDel="00B54301">
          <w:rPr>
            <w:rFonts w:ascii="Arial" w:hAnsi="Arial" w:cs="Arial"/>
          </w:rPr>
          <w:delText xml:space="preserve"> </w:delText>
        </w:r>
        <w:r w:rsidR="00D22DFB" w:rsidDel="00B54301">
          <w:rPr>
            <w:rFonts w:ascii="Arial" w:hAnsi="Arial" w:cs="Arial"/>
          </w:rPr>
          <w:fldChar w:fldCharType="begin"/>
        </w:r>
        <w:r w:rsidR="00D22DFB" w:rsidDel="00B54301">
          <w:rPr>
            <w:rFonts w:ascii="Arial" w:hAnsi="Arial" w:cs="Arial"/>
          </w:rPr>
          <w:delInstrText xml:space="preserve"> ADDIN ZOTERO_ITEM CSL_CITATION {"citationID":"t4UwVXFW","properties":{"formattedCitation":"(Kr\\uc0\\u252{}ger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delInstrText>
        </w:r>
        <w:r w:rsidR="00D22DFB" w:rsidDel="00B54301">
          <w:rPr>
            <w:rFonts w:ascii="Arial" w:hAnsi="Arial" w:cs="Arial"/>
          </w:rPr>
          <w:fldChar w:fldCharType="separate"/>
        </w:r>
        <w:r w:rsidR="00D22DFB" w:rsidRPr="00D22DFB" w:rsidDel="00B54301">
          <w:rPr>
            <w:rFonts w:ascii="Arial" w:hAnsi="Arial" w:cs="Arial"/>
          </w:rPr>
          <w:delText>(Krüger et al., 2021; Sanders et al., 2019)</w:delText>
        </w:r>
        <w:r w:rsidR="00D22DFB" w:rsidDel="00B54301">
          <w:rPr>
            <w:rFonts w:ascii="Arial" w:hAnsi="Arial" w:cs="Arial"/>
          </w:rPr>
          <w:fldChar w:fldCharType="end"/>
        </w:r>
        <w:r w:rsidR="00A76F20" w:rsidRPr="00ED68EC" w:rsidDel="00B54301">
          <w:rPr>
            <w:rFonts w:ascii="Arial" w:hAnsi="Arial" w:cs="Arial"/>
          </w:rPr>
          <w:delText xml:space="preserve">. </w:delText>
        </w:r>
      </w:del>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w:t>
      </w:r>
      <w:r w:rsidR="00A76F20" w:rsidRPr="00D22DFB">
        <w:rPr>
          <w:rFonts w:ascii="Arial" w:hAnsi="Arial" w:cs="Arial"/>
        </w:rPr>
        <w:t xml:space="preserve">, </w:t>
      </w:r>
      <w:r w:rsidR="00A76F20" w:rsidRPr="00D22DFB">
        <w:rPr>
          <w:rFonts w:ascii="Arial" w:hAnsi="Arial" w:cs="Arial"/>
          <w:rPrChange w:id="450" w:author="Ari Fina Bintarti" w:date="2024-05-16T23:15:00Z">
            <w:rPr>
              <w:rFonts w:ascii="Arial" w:hAnsi="Arial" w:cs="Arial"/>
              <w:highlight w:val="yellow"/>
            </w:rPr>
          </w:rPrChange>
        </w:rPr>
        <w:t>which suggest</w:t>
      </w:r>
      <w:r w:rsidR="00E75DAE" w:rsidRPr="00D22DFB">
        <w:rPr>
          <w:rFonts w:ascii="Arial" w:hAnsi="Arial" w:cs="Arial"/>
          <w:rPrChange w:id="451" w:author="Ari Fina Bintarti" w:date="2024-05-16T23:15:00Z">
            <w:rPr>
              <w:rFonts w:ascii="Arial" w:hAnsi="Arial" w:cs="Arial"/>
              <w:highlight w:val="yellow"/>
            </w:rPr>
          </w:rPrChange>
        </w:rPr>
        <w:t>s</w:t>
      </w:r>
      <w:r w:rsidR="00A76F20" w:rsidRPr="00D22DFB">
        <w:rPr>
          <w:rFonts w:ascii="Arial" w:hAnsi="Arial" w:cs="Arial"/>
          <w:rPrChange w:id="452" w:author="Ari Fina Bintarti" w:date="2024-05-16T23:15:00Z">
            <w:rPr>
              <w:rFonts w:ascii="Arial" w:hAnsi="Arial" w:cs="Arial"/>
              <w:highlight w:val="yellow"/>
            </w:rPr>
          </w:rPrChange>
        </w:rPr>
        <w:t xml:space="preserve"> a dynamic response to drought without any clear resilience</w:t>
      </w:r>
      <w:r w:rsidR="00E8455D" w:rsidRPr="00D22DFB">
        <w:rPr>
          <w:rFonts w:ascii="Arial" w:hAnsi="Arial" w:cs="Arial"/>
          <w:rPrChange w:id="453" w:author="Ari Fina Bintarti" w:date="2024-05-16T23:15:00Z">
            <w:rPr>
              <w:rFonts w:ascii="Arial" w:hAnsi="Arial" w:cs="Arial"/>
              <w:highlight w:val="yellow"/>
            </w:rPr>
          </w:rPrChange>
        </w:rPr>
        <w:t xml:space="preserve"> after rewetting. </w:t>
      </w:r>
      <w:ins w:id="454" w:author="Ari Fina Bintarti" w:date="2024-05-17T08:57:00Z">
        <w:del w:id="455" w:author="Laurent Philippot" w:date="2024-05-20T10:19:00Z">
          <w:r w:rsidR="00FC2CBA" w:rsidDel="00B54301">
            <w:rPr>
              <w:rFonts w:ascii="Arial" w:hAnsi="Arial" w:cs="Arial"/>
            </w:rPr>
            <w:delText>In contrary with th</w:delText>
          </w:r>
        </w:del>
      </w:ins>
      <w:ins w:id="456" w:author="Ari Fina Bintarti" w:date="2024-05-17T08:58:00Z">
        <w:del w:id="457" w:author="Laurent Philippot" w:date="2024-05-20T10:19:00Z">
          <w:r w:rsidR="00FC2CBA" w:rsidDel="00B54301">
            <w:rPr>
              <w:rFonts w:ascii="Arial" w:hAnsi="Arial" w:cs="Arial"/>
            </w:rPr>
            <w:delText xml:space="preserve">e mineral N pools, </w:delText>
          </w:r>
        </w:del>
      </w:ins>
      <w:ins w:id="458" w:author="Ari Fina Bintarti" w:date="2024-05-17T08:59:00Z">
        <w:del w:id="459" w:author="Laurent Philippot" w:date="2024-05-20T10:19:00Z">
          <w:r w:rsidR="00FC2CBA" w:rsidDel="00B54301">
            <w:rPr>
              <w:rFonts w:ascii="Arial" w:hAnsi="Arial" w:cs="Arial"/>
            </w:rPr>
            <w:delText>we still dete</w:delText>
          </w:r>
        </w:del>
      </w:ins>
      <w:ins w:id="460" w:author="Ari Fina Bintarti" w:date="2024-05-17T09:00:00Z">
        <w:del w:id="461" w:author="Laurent Philippot" w:date="2024-05-20T10:19:00Z">
          <w:r w:rsidR="00FC2CBA" w:rsidDel="00B54301">
            <w:rPr>
              <w:rFonts w:ascii="Arial" w:hAnsi="Arial" w:cs="Arial"/>
            </w:rPr>
            <w:delText xml:space="preserve">cted ASVs </w:delText>
          </w:r>
        </w:del>
      </w:ins>
      <w:ins w:id="462" w:author="Ari Fina Bintarti" w:date="2024-05-17T09:09:00Z">
        <w:del w:id="463" w:author="Laurent Philippot" w:date="2024-05-20T10:19:00Z">
          <w:r w:rsidR="001D4BBF" w:rsidDel="00B54301">
            <w:rPr>
              <w:rFonts w:ascii="Arial" w:hAnsi="Arial" w:cs="Arial"/>
            </w:rPr>
            <w:delText xml:space="preserve">from all groups of AO </w:delText>
          </w:r>
        </w:del>
      </w:ins>
      <w:ins w:id="464" w:author="Ari Fina Bintarti" w:date="2024-05-17T09:00:00Z">
        <w:del w:id="465" w:author="Laurent Philippot" w:date="2024-05-20T10:19:00Z">
          <w:r w:rsidR="00FC2CBA" w:rsidDel="00B54301">
            <w:rPr>
              <w:rFonts w:ascii="Arial" w:hAnsi="Arial" w:cs="Arial"/>
            </w:rPr>
            <w:delText xml:space="preserve">that are affected by drought after rewetting, suggesting that </w:delText>
          </w:r>
        </w:del>
      </w:ins>
      <w:ins w:id="466" w:author="Ari Fina Bintarti" w:date="2024-05-17T09:01:00Z">
        <w:del w:id="467" w:author="Laurent Philippot" w:date="2024-05-20T10:19:00Z">
          <w:r w:rsidR="00FC2CBA" w:rsidDel="00B54301">
            <w:rPr>
              <w:rFonts w:ascii="Arial" w:hAnsi="Arial" w:cs="Arial"/>
            </w:rPr>
            <w:delText xml:space="preserve">the effect of drought may be more </w:delText>
          </w:r>
        </w:del>
      </w:ins>
      <w:ins w:id="468" w:author="Ari Fina Bintarti" w:date="2024-05-17T09:02:00Z">
        <w:del w:id="469" w:author="Laurent Philippot" w:date="2024-05-20T10:19:00Z">
          <w:r w:rsidR="00FC2CBA" w:rsidDel="00B54301">
            <w:rPr>
              <w:rFonts w:ascii="Arial" w:hAnsi="Arial" w:cs="Arial"/>
            </w:rPr>
            <w:delText>pronounced in the lowest level of the communities (ASV level).</w:delText>
          </w:r>
        </w:del>
      </w:ins>
      <w:ins w:id="470" w:author="Ari Fina Bintarti" w:date="2024-05-17T09:20:00Z">
        <w:del w:id="471" w:author="Laurent Philippot" w:date="2024-05-20T10:19:00Z">
          <w:r w:rsidR="00FC107C" w:rsidDel="00B54301">
            <w:rPr>
              <w:rFonts w:ascii="Arial" w:hAnsi="Arial" w:cs="Arial"/>
            </w:rPr>
            <w:delText xml:space="preserve"> </w:delText>
          </w:r>
        </w:del>
      </w:ins>
      <w:ins w:id="472" w:author="Ari Fina Bintarti" w:date="2024-05-17T09:24:00Z">
        <w:del w:id="473" w:author="Laurent Philippot" w:date="2024-05-20T10:14:00Z">
          <w:r w:rsidR="00FC107C" w:rsidDel="00B54301">
            <w:rPr>
              <w:rFonts w:ascii="Arial" w:hAnsi="Arial" w:cs="Arial"/>
            </w:rPr>
            <w:delText xml:space="preserve">This study shows that dominant taxa </w:delText>
          </w:r>
        </w:del>
        <w:del w:id="474" w:author="Laurent Philippot" w:date="2024-05-20T09:58:00Z">
          <w:r w:rsidR="00FC107C" w:rsidDel="00605266">
            <w:rPr>
              <w:rFonts w:ascii="Arial" w:hAnsi="Arial" w:cs="Arial"/>
            </w:rPr>
            <w:delText>is</w:delText>
          </w:r>
        </w:del>
        <w:del w:id="475" w:author="Laurent Philippot" w:date="2024-05-20T10:14:00Z">
          <w:r w:rsidR="00FC107C" w:rsidDel="00B54301">
            <w:rPr>
              <w:rFonts w:ascii="Arial" w:hAnsi="Arial" w:cs="Arial"/>
            </w:rPr>
            <w:delText xml:space="preserve"> not necessari</w:delText>
          </w:r>
        </w:del>
      </w:ins>
      <w:ins w:id="476" w:author="Ari Fina Bintarti" w:date="2024-05-17T09:25:00Z">
        <w:del w:id="477" w:author="Laurent Philippot" w:date="2024-05-20T10:14:00Z">
          <w:r w:rsidR="00FC107C" w:rsidDel="00B54301">
            <w:rPr>
              <w:rFonts w:ascii="Arial" w:hAnsi="Arial" w:cs="Arial"/>
            </w:rPr>
            <w:delText xml:space="preserve">ly resistant to drought as described </w:delText>
          </w:r>
        </w:del>
      </w:ins>
      <w:ins w:id="478" w:author="Ari Fina Bintarti" w:date="2024-05-17T10:01:00Z">
        <w:del w:id="479" w:author="Laurent Philippot" w:date="2024-05-20T10:14:00Z">
          <w:r w:rsidR="00EF2C1C" w:rsidDel="00B54301">
            <w:rPr>
              <w:rFonts w:ascii="Arial" w:hAnsi="Arial" w:cs="Arial"/>
            </w:rPr>
            <w:delText>before</w:delText>
          </w:r>
        </w:del>
      </w:ins>
      <w:ins w:id="480" w:author="Ari Fina Bintarti" w:date="2024-05-17T09:25:00Z">
        <w:del w:id="481" w:author="Laurent Philippot" w:date="2024-05-20T10:14:00Z">
          <w:r w:rsidR="00FC107C" w:rsidDel="00B54301">
            <w:rPr>
              <w:rFonts w:ascii="Arial" w:hAnsi="Arial" w:cs="Arial"/>
            </w:rPr>
            <w:delText xml:space="preserve"> </w:delText>
          </w:r>
        </w:del>
      </w:ins>
      <w:del w:id="482" w:author="Laurent Philippot" w:date="2024-05-20T10:14:00Z">
        <w:r w:rsidR="00FC107C" w:rsidDel="00B54301">
          <w:rPr>
            <w:rFonts w:ascii="Arial" w:hAnsi="Arial" w:cs="Arial"/>
          </w:rPr>
          <w:fldChar w:fldCharType="begin"/>
        </w:r>
        <w:r w:rsidR="00FC107C" w:rsidDel="00B54301">
          <w:rPr>
            <w:rFonts w:ascii="Arial" w:hAnsi="Arial" w:cs="Arial"/>
          </w:rPr>
          <w:delInstrText xml:space="preserve"> ADDIN ZOTERO_ITEM CSL_CITATION {"citationID":"JkSQKdiB","properties":{"formattedCitation":"(Lavallee et al., 2024)","plainCitation":"(Lavallee et al., 2024)","noteIndex":0},"citationItems":[{"id":35,"uris":["http://zotero.org/users/local/4LgJUJlW/items/63MYM4TN"],"itemData":{"id":35,"type":"article-journal","abstract":"Abstract\n            Soil microbial communities are dominated by a relatively small number of taxa that may play outsized roles in ecosystem functioning, yet little is known about their capacities to resist and recover from climate extremes such as drought, or how environmental context mediates those responses. Here, we imposed an in situ experimental drought across 30 diverse UK grassland sites with contrasting management intensities and found that: (1) the majority of dominant bacterial (85%) and fungal (89%) taxa exhibit resistant or opportunistic drought strategies, possibly contributing to their ubiquity and dominance across sites; and (2) intensive grassland management decreases the proportion of drought-sensitive and non-resilient dominant bacteria—likely via alleviation of nutrient limitation and pH-related stress under fertilisation and liming—but has the opposite impact on dominant fungi. Our results suggest a potential mechanism by which intensive management promotes bacteria over fungi under drought with implications for soil functioning.","container-title":"Nature Communications","DOI":"10.1038/s41467-023-43864-1","ISSN":"2041-1723","issue":"1","journalAbbreviation":"Nat Commun","language":"en","page":"29","source":"DOI.org (Crossref)","title":"Land management shapes drought responses of dominant soil microbial taxa across grasslands","volume":"15","author":[{"family":"Lavallee","given":"J. M."},{"family":"Chomel","given":"M."},{"family":"Alvarez Segura","given":"N."},{"family":"De Castro","given":"F."},{"family":"Goodall","given":"T."},{"family":"Magilton","given":"M."},{"family":"Rhymes","given":"J. M."},{"family":"Delgado-Baquerizo","given":"M."},{"family":"Griffiths","given":"R. I."},{"family":"Baggs","given":"E. M."},{"family":"Caruso","given":"T."},{"family":"De Vries","given":"F. T."},{"family":"Emmerson","given":"M."},{"family":"Johnson","given":"D."},{"family":"Bardgett","given":"R. D."}],"issued":{"date-parts":[["2024",1,2]]}}}],"schema":"https://github.com/citation-style-language/schema/raw/master/csl-citation.json"} </w:delInstrText>
        </w:r>
        <w:r w:rsidR="00FC107C" w:rsidDel="00B54301">
          <w:rPr>
            <w:rFonts w:ascii="Arial" w:hAnsi="Arial" w:cs="Arial"/>
          </w:rPr>
          <w:fldChar w:fldCharType="separate"/>
        </w:r>
        <w:r w:rsidR="00FC107C" w:rsidDel="00B54301">
          <w:rPr>
            <w:rFonts w:ascii="Arial" w:hAnsi="Arial" w:cs="Arial"/>
            <w:noProof/>
          </w:rPr>
          <w:delText>(Lavallee et al., 2024)</w:delText>
        </w:r>
        <w:r w:rsidR="00FC107C" w:rsidDel="00B54301">
          <w:rPr>
            <w:rFonts w:ascii="Arial" w:hAnsi="Arial" w:cs="Arial"/>
          </w:rPr>
          <w:fldChar w:fldCharType="end"/>
        </w:r>
      </w:del>
      <w:ins w:id="483" w:author="Ari Fina Bintarti" w:date="2024-05-17T09:27:00Z">
        <w:del w:id="484" w:author="Laurent Philippot" w:date="2024-05-20T10:14:00Z">
          <w:r w:rsidR="00FC107C" w:rsidDel="00B54301">
            <w:rPr>
              <w:rFonts w:ascii="Arial" w:hAnsi="Arial" w:cs="Arial"/>
            </w:rPr>
            <w:delText>, and</w:delText>
          </w:r>
        </w:del>
      </w:ins>
      <w:ins w:id="485" w:author="Ari Fina Bintarti" w:date="2024-05-17T09:28:00Z">
        <w:del w:id="486" w:author="Laurent Philippot" w:date="2024-05-20T10:14:00Z">
          <w:r w:rsidR="00FC107C" w:rsidDel="00B54301">
            <w:rPr>
              <w:rFonts w:ascii="Arial" w:hAnsi="Arial" w:cs="Arial"/>
            </w:rPr>
            <w:delText xml:space="preserve"> the period of drought</w:delText>
          </w:r>
        </w:del>
      </w:ins>
      <w:ins w:id="487" w:author="Ari Fina Bintarti" w:date="2024-05-17T09:31:00Z">
        <w:del w:id="488" w:author="Laurent Philippot" w:date="2024-05-20T10:14:00Z">
          <w:r w:rsidR="0063031D" w:rsidDel="00B54301">
            <w:rPr>
              <w:rFonts w:ascii="Arial" w:hAnsi="Arial" w:cs="Arial"/>
            </w:rPr>
            <w:delText xml:space="preserve"> in this study</w:delText>
          </w:r>
        </w:del>
      </w:ins>
      <w:ins w:id="489" w:author="Ari Fina Bintarti" w:date="2024-05-17T09:28:00Z">
        <w:del w:id="490" w:author="Laurent Philippot" w:date="2024-05-20T10:14:00Z">
          <w:r w:rsidR="00FC107C" w:rsidDel="00B54301">
            <w:rPr>
              <w:rFonts w:ascii="Arial" w:hAnsi="Arial" w:cs="Arial"/>
            </w:rPr>
            <w:delText xml:space="preserve"> </w:delText>
          </w:r>
        </w:del>
      </w:ins>
      <w:ins w:id="491" w:author="Ari Fina Bintarti" w:date="2024-05-17T09:31:00Z">
        <w:del w:id="492" w:author="Laurent Philippot" w:date="2024-05-20T10:14:00Z">
          <w:r w:rsidR="0063031D" w:rsidDel="00B54301">
            <w:rPr>
              <w:rFonts w:ascii="Arial" w:hAnsi="Arial" w:cs="Arial"/>
            </w:rPr>
            <w:delText xml:space="preserve">may </w:delText>
          </w:r>
        </w:del>
      </w:ins>
      <w:ins w:id="493" w:author="Ari Fina Bintarti" w:date="2024-05-17T09:30:00Z">
        <w:del w:id="494" w:author="Laurent Philippot" w:date="2024-05-20T10:14:00Z">
          <w:r w:rsidR="0063031D" w:rsidDel="00B54301">
            <w:rPr>
              <w:rFonts w:ascii="Arial" w:hAnsi="Arial" w:cs="Arial"/>
            </w:rPr>
            <w:delText xml:space="preserve">severe </w:delText>
          </w:r>
        </w:del>
      </w:ins>
      <w:ins w:id="495" w:author="Ari Fina Bintarti" w:date="2024-05-17T09:31:00Z">
        <w:del w:id="496" w:author="Laurent Philippot" w:date="2024-05-20T10:14:00Z">
          <w:r w:rsidR="0063031D" w:rsidDel="00B54301">
            <w:rPr>
              <w:rFonts w:ascii="Arial" w:hAnsi="Arial" w:cs="Arial"/>
            </w:rPr>
            <w:delText>enough for those ASVs to be able to recover</w:delText>
          </w:r>
        </w:del>
      </w:ins>
      <w:ins w:id="497" w:author="Ari Fina Bintarti" w:date="2024-05-17T09:32:00Z">
        <w:del w:id="498" w:author="Laurent Philippot" w:date="2024-05-20T10:14:00Z">
          <w:r w:rsidR="0063031D" w:rsidDel="00B54301">
            <w:rPr>
              <w:rFonts w:ascii="Arial" w:hAnsi="Arial" w:cs="Arial"/>
            </w:rPr>
            <w:delText xml:space="preserve"> following the end of the stress.</w:delText>
          </w:r>
        </w:del>
      </w:ins>
      <w:ins w:id="499" w:author="Ari Fina Bintarti" w:date="2024-05-17T09:46:00Z">
        <w:del w:id="500" w:author="Laurent Philippot" w:date="2024-05-20T10:14:00Z">
          <w:r w:rsidR="00B40C04" w:rsidDel="00B54301">
            <w:rPr>
              <w:rFonts w:ascii="Arial" w:hAnsi="Arial" w:cs="Arial"/>
            </w:rPr>
            <w:delText xml:space="preserve"> </w:delText>
          </w:r>
        </w:del>
      </w:ins>
      <w:ins w:id="501" w:author="Ari Fina Bintarti" w:date="2024-05-17T12:45:00Z">
        <w:del w:id="502" w:author="Laurent Philippot" w:date="2024-05-20T10:19:00Z">
          <w:r w:rsidR="0017611C" w:rsidDel="00B54301">
            <w:rPr>
              <w:rFonts w:ascii="Arial" w:hAnsi="Arial" w:cs="Arial"/>
            </w:rPr>
            <w:delText>Despit</w:delText>
          </w:r>
        </w:del>
      </w:ins>
      <w:ins w:id="503" w:author="Ari Fina Bintarti" w:date="2024-05-17T12:46:00Z">
        <w:del w:id="504" w:author="Laurent Philippot" w:date="2024-05-20T10:19:00Z">
          <w:r w:rsidR="0017611C" w:rsidDel="00B54301">
            <w:rPr>
              <w:rFonts w:ascii="Arial" w:hAnsi="Arial" w:cs="Arial"/>
            </w:rPr>
            <w:delText xml:space="preserve">e </w:delText>
          </w:r>
        </w:del>
      </w:ins>
      <w:ins w:id="505" w:author="Ari Fina Bintarti" w:date="2024-05-17T12:47:00Z">
        <w:del w:id="506" w:author="Laurent Philippot" w:date="2024-05-20T10:19:00Z">
          <w:r w:rsidR="0017611C" w:rsidDel="00B54301">
            <w:rPr>
              <w:rFonts w:ascii="Arial" w:hAnsi="Arial" w:cs="Arial"/>
            </w:rPr>
            <w:delText xml:space="preserve">no evidence of resilience, </w:delText>
          </w:r>
        </w:del>
      </w:ins>
      <w:ins w:id="507" w:author="Ari Fina Bintarti" w:date="2024-05-17T12:49:00Z">
        <w:del w:id="508" w:author="Laurent Philippot" w:date="2024-05-20T10:19:00Z">
          <w:r w:rsidR="0017611C" w:rsidDel="00B54301">
            <w:rPr>
              <w:rFonts w:ascii="Arial" w:hAnsi="Arial" w:cs="Arial"/>
            </w:rPr>
            <w:delText>we assumed</w:delText>
          </w:r>
        </w:del>
      </w:ins>
      <w:ins w:id="509" w:author="Ari Fina Bintarti" w:date="2024-05-17T12:47:00Z">
        <w:del w:id="510" w:author="Laurent Philippot" w:date="2024-05-20T10:19:00Z">
          <w:r w:rsidR="0017611C" w:rsidDel="00B54301">
            <w:rPr>
              <w:rFonts w:ascii="Arial" w:hAnsi="Arial" w:cs="Arial"/>
            </w:rPr>
            <w:delText xml:space="preserve"> that changes in </w:delText>
          </w:r>
        </w:del>
      </w:ins>
      <w:ins w:id="511" w:author="Ari Fina Bintarti" w:date="2024-05-17T12:50:00Z">
        <w:del w:id="512" w:author="Laurent Philippot" w:date="2024-05-20T10:19:00Z">
          <w:r w:rsidR="0017611C" w:rsidDel="00B54301">
            <w:rPr>
              <w:rFonts w:ascii="Arial" w:hAnsi="Arial" w:cs="Arial"/>
            </w:rPr>
            <w:delText xml:space="preserve">the abundance of AO </w:delText>
          </w:r>
        </w:del>
      </w:ins>
      <w:ins w:id="513" w:author="Ari Fina Bintarti" w:date="2024-05-17T12:48:00Z">
        <w:del w:id="514" w:author="Laurent Philippot" w:date="2024-05-20T10:19:00Z">
          <w:r w:rsidR="0017611C" w:rsidDel="00B54301">
            <w:rPr>
              <w:rFonts w:ascii="Arial" w:hAnsi="Arial" w:cs="Arial"/>
            </w:rPr>
            <w:delText xml:space="preserve">ASVs did not </w:delText>
          </w:r>
        </w:del>
      </w:ins>
      <w:ins w:id="515" w:author="Ari Fina Bintarti" w:date="2024-05-17T12:49:00Z">
        <w:del w:id="516" w:author="Laurent Philippot" w:date="2024-05-20T10:19:00Z">
          <w:r w:rsidR="0017611C" w:rsidDel="00B54301">
            <w:rPr>
              <w:rFonts w:ascii="Arial" w:hAnsi="Arial" w:cs="Arial"/>
            </w:rPr>
            <w:delText>influence the resilience of the nitrification process</w:delText>
          </w:r>
        </w:del>
      </w:ins>
      <w:ins w:id="517" w:author="Ari Fina Bintarti" w:date="2024-05-17T12:50:00Z">
        <w:del w:id="518" w:author="Laurent Philippot" w:date="2024-05-20T10:19:00Z">
          <w:r w:rsidR="0017611C" w:rsidDel="00B54301">
            <w:rPr>
              <w:rFonts w:ascii="Arial" w:hAnsi="Arial" w:cs="Arial"/>
            </w:rPr>
            <w:delText>, as observed in mineral N pools</w:delText>
          </w:r>
        </w:del>
      </w:ins>
      <w:ins w:id="519" w:author="Ari Fina Bintarti" w:date="2024-05-17T12:51:00Z">
        <w:del w:id="520" w:author="Laurent Philippot" w:date="2024-05-20T10:19:00Z">
          <w:r w:rsidR="0017611C" w:rsidDel="00B54301">
            <w:rPr>
              <w:rFonts w:ascii="Arial" w:hAnsi="Arial" w:cs="Arial"/>
            </w:rPr>
            <w:delText xml:space="preserve"> after rewetting</w:delText>
          </w:r>
        </w:del>
      </w:ins>
      <w:ins w:id="521" w:author="Ari Fina Bintarti" w:date="2024-05-17T12:49:00Z">
        <w:del w:id="522" w:author="Laurent Philippot" w:date="2024-05-20T10:19:00Z">
          <w:r w:rsidR="0017611C" w:rsidDel="00B54301">
            <w:rPr>
              <w:rFonts w:ascii="Arial" w:hAnsi="Arial" w:cs="Arial"/>
            </w:rPr>
            <w:delText>.</w:delText>
          </w:r>
        </w:del>
      </w:ins>
      <w:ins w:id="523" w:author="Ari Fina Bintarti" w:date="2024-05-17T12:51:00Z">
        <w:del w:id="524" w:author="Laurent Philippot" w:date="2024-05-20T10:19:00Z">
          <w:r w:rsidR="0017611C" w:rsidDel="00B54301">
            <w:rPr>
              <w:rFonts w:ascii="Arial" w:hAnsi="Arial" w:cs="Arial"/>
            </w:rPr>
            <w:delText xml:space="preserve"> P</w:delText>
          </w:r>
        </w:del>
      </w:ins>
      <w:ins w:id="525" w:author="Ari Fina Bintarti" w:date="2024-05-17T12:41:00Z">
        <w:del w:id="526" w:author="Laurent Philippot" w:date="2024-05-20T10:19:00Z">
          <w:r w:rsidR="008A4AB1" w:rsidDel="00B54301">
            <w:rPr>
              <w:rFonts w:ascii="Arial" w:hAnsi="Arial" w:cs="Arial"/>
            </w:rPr>
            <w:delText xml:space="preserve">revious study reported that </w:delText>
          </w:r>
        </w:del>
      </w:ins>
      <w:ins w:id="527" w:author="Ari Fina Bintarti" w:date="2024-05-17T12:55:00Z">
        <w:del w:id="528" w:author="Laurent Philippot" w:date="2024-05-20T10:19:00Z">
          <w:r w:rsidR="0017611C" w:rsidDel="00B54301">
            <w:rPr>
              <w:rFonts w:ascii="Arial" w:hAnsi="Arial" w:cs="Arial"/>
            </w:rPr>
            <w:delText>reduced</w:delText>
          </w:r>
        </w:del>
      </w:ins>
      <w:ins w:id="529" w:author="Ari Fina Bintarti" w:date="2024-05-17T12:53:00Z">
        <w:del w:id="530" w:author="Laurent Philippot" w:date="2024-05-20T10:19:00Z">
          <w:r w:rsidR="0017611C" w:rsidDel="00B54301">
            <w:rPr>
              <w:rFonts w:ascii="Arial" w:hAnsi="Arial" w:cs="Arial"/>
            </w:rPr>
            <w:delText xml:space="preserve"> diversity of</w:delText>
          </w:r>
        </w:del>
      </w:ins>
      <w:ins w:id="531" w:author="Ari Fina Bintarti" w:date="2024-05-17T12:57:00Z">
        <w:del w:id="532" w:author="Laurent Philippot" w:date="2024-05-20T10:19:00Z">
          <w:r w:rsidR="00F018A6" w:rsidDel="00B54301">
            <w:rPr>
              <w:rFonts w:ascii="Arial" w:hAnsi="Arial" w:cs="Arial"/>
            </w:rPr>
            <w:delText xml:space="preserve"> </w:delText>
          </w:r>
        </w:del>
      </w:ins>
      <w:ins w:id="533" w:author="Ari Fina Bintarti" w:date="2024-05-17T13:01:00Z">
        <w:del w:id="534" w:author="Laurent Philippot" w:date="2024-05-20T10:19:00Z">
          <w:r w:rsidR="00F018A6" w:rsidDel="00B54301">
            <w:rPr>
              <w:rFonts w:ascii="Arial" w:hAnsi="Arial" w:cs="Arial"/>
            </w:rPr>
            <w:delText>N-cycling</w:delText>
          </w:r>
        </w:del>
      </w:ins>
      <w:ins w:id="535" w:author="Ari Fina Bintarti" w:date="2024-05-17T12:59:00Z">
        <w:del w:id="536" w:author="Laurent Philippot" w:date="2024-05-20T10:19:00Z">
          <w:r w:rsidR="00F018A6" w:rsidDel="00B54301">
            <w:rPr>
              <w:rFonts w:ascii="Arial" w:hAnsi="Arial" w:cs="Arial"/>
            </w:rPr>
            <w:delText xml:space="preserve"> communities</w:delText>
          </w:r>
        </w:del>
      </w:ins>
      <w:ins w:id="537" w:author="Ari Fina Bintarti" w:date="2024-05-17T12:55:00Z">
        <w:del w:id="538" w:author="Laurent Philippot" w:date="2024-05-20T10:19:00Z">
          <w:r w:rsidR="00F018A6" w:rsidDel="00B54301">
            <w:rPr>
              <w:rFonts w:ascii="Arial" w:hAnsi="Arial" w:cs="Arial"/>
            </w:rPr>
            <w:delText xml:space="preserve"> did not impair </w:delText>
          </w:r>
        </w:del>
      </w:ins>
      <w:ins w:id="539" w:author="Ari Fina Bintarti" w:date="2024-05-17T12:59:00Z">
        <w:del w:id="540" w:author="Laurent Philippot" w:date="2024-05-20T10:19:00Z">
          <w:r w:rsidR="00F018A6" w:rsidDel="00B54301">
            <w:rPr>
              <w:rFonts w:ascii="Arial" w:hAnsi="Arial" w:cs="Arial"/>
            </w:rPr>
            <w:delText>its</w:delText>
          </w:r>
        </w:del>
      </w:ins>
      <w:ins w:id="541" w:author="Ari Fina Bintarti" w:date="2024-05-17T12:56:00Z">
        <w:del w:id="542" w:author="Laurent Philippot" w:date="2024-05-20T10:19:00Z">
          <w:r w:rsidR="00F018A6" w:rsidDel="00B54301">
            <w:rPr>
              <w:rFonts w:ascii="Arial" w:hAnsi="Arial" w:cs="Arial"/>
            </w:rPr>
            <w:delText xml:space="preserve"> resistance and resilience </w:delText>
          </w:r>
        </w:del>
      </w:ins>
      <w:ins w:id="543" w:author="Ari Fina Bintarti" w:date="2024-05-17T12:59:00Z">
        <w:del w:id="544" w:author="Laurent Philippot" w:date="2024-05-20T10:19:00Z">
          <w:r w:rsidR="00F018A6" w:rsidDel="00B54301">
            <w:rPr>
              <w:rFonts w:ascii="Arial" w:hAnsi="Arial" w:cs="Arial"/>
            </w:rPr>
            <w:delText>against</w:delText>
          </w:r>
        </w:del>
      </w:ins>
      <w:ins w:id="545" w:author="Ari Fina Bintarti" w:date="2024-05-17T13:00:00Z">
        <w:del w:id="546" w:author="Laurent Philippot" w:date="2024-05-20T10:19:00Z">
          <w:r w:rsidR="00F018A6" w:rsidDel="00B54301">
            <w:rPr>
              <w:rFonts w:ascii="Arial" w:hAnsi="Arial" w:cs="Arial"/>
            </w:rPr>
            <w:delText xml:space="preserve"> </w:delText>
          </w:r>
        </w:del>
      </w:ins>
      <w:ins w:id="547" w:author="Ari Fina Bintarti" w:date="2024-05-17T13:02:00Z">
        <w:del w:id="548" w:author="Laurent Philippot" w:date="2024-05-20T10:19:00Z">
          <w:r w:rsidR="00F018A6" w:rsidDel="00B54301">
            <w:rPr>
              <w:rFonts w:ascii="Arial" w:hAnsi="Arial" w:cs="Arial"/>
            </w:rPr>
            <w:delText xml:space="preserve">disturbance </w:delText>
          </w:r>
        </w:del>
      </w:ins>
      <w:del w:id="549" w:author="Laurent Philippot" w:date="2024-05-20T10:19:00Z">
        <w:r w:rsidR="00F018A6" w:rsidDel="00B54301">
          <w:rPr>
            <w:rFonts w:ascii="Arial" w:hAnsi="Arial" w:cs="Arial"/>
          </w:rPr>
          <w:fldChar w:fldCharType="begin"/>
        </w:r>
        <w:r w:rsidR="00F018A6" w:rsidDel="00B54301">
          <w:rPr>
            <w:rFonts w:ascii="Arial" w:hAnsi="Arial" w:cs="Arial"/>
          </w:rPr>
          <w:delInstrText xml:space="preserve"> ADDIN ZOTERO_ITEM CSL_CITATION {"citationID":"qSW5Xy7W","properties":{"formattedCitation":"(Wertz et al., 2007)","plainCitation":"(Wertz et al., 2007)","noteIndex":0},"citationItems":[{"id":817,"uris":["http://zotero.org/users/local/4LgJUJlW/items/X7C74IZY"],"itemData":{"id":817,"type":"article-journal","abstract":"Summary\n            Analysing the consequences of the decrease in biodiversity for ecosystem functioning and stability has been a major concern in ecology. However, the impact of decline in soil microbial diversity on ecosystem sustainability remains largely unknown. This has been assessed for decomposition, which is insured by a large proportion of the soil microbial community, but not for more specialized and less diverse microbial groups. We determined the impact of a decrease in soil microbial diversity on the stability (i.e. resistance and resilience following disturbance) of two more specialized bacterial functional groups: denitrifiers and nitrite oxidizers. Soil microbial diversity was reduced using serial dilutions of a suspension obtained from a non</w:delInstrText>
        </w:r>
        <w:r w:rsidR="00F018A6" w:rsidDel="00B54301">
          <w:rPr>
            <w:rFonts w:ascii="Cambria Math" w:hAnsi="Cambria Math" w:cs="Cambria Math"/>
          </w:rPr>
          <w:delInstrText>‐</w:delInstrText>
        </w:r>
        <w:r w:rsidR="00F018A6" w:rsidDel="00B54301">
          <w:rPr>
            <w:rFonts w:ascii="Arial" w:hAnsi="Arial" w:cs="Arial"/>
          </w:rPr>
          <w:delInstrText>sterile soil that led to loss of species with low cell abundance, inoculation of microcosms of the same sterile soil with these serial dilutions, and subsequent incubation to enable establishment of similar cell abundances between treatments. The structure, cell abundance and activity of denitrifying and nitrite</w:delInstrText>
        </w:r>
        <w:r w:rsidR="00F018A6" w:rsidDel="00B54301">
          <w:rPr>
            <w:rFonts w:ascii="Cambria Math" w:hAnsi="Cambria Math" w:cs="Cambria Math"/>
          </w:rPr>
          <w:delInstrText>‐</w:delInstrText>
        </w:r>
        <w:r w:rsidR="00F018A6" w:rsidDel="00B54301">
          <w:rPr>
            <w:rFonts w:ascii="Arial" w:hAnsi="Arial" w:cs="Arial"/>
          </w:rPr>
          <w:delInstrText xml:space="preserve">oxidizing communities were characterized after incubation. Increasing dilution led to a progressive decrease in community diversity as assessed by the number of denaturating gradient gel electrophoresis (DGGE) bands, while community functioning was not impaired when cell abundance recovered after incubation. The microcosms were then subjected to a model disturbance: heating to 42°C for 24 h. Abundance, structure and activity of each community were measured 3 h after completion of the disturbance to assess resistance, and after incubation of microcosms for 1 month to assess resilience. Resistance and resilience to the disturbance differed between the two communities, nitrite oxidizers being more affected. However, reducing the diversity of the two microbial functional groups did not impair either their resistance or their resilience following the disturbance. These results demonstrate the low sensitivity of the resistance and resilience of both microbial groups to diversity decline provided that cell abundance is similar between treatments.","container-title":"Environmental Microbiology","DOI":"10.1111/j.1462-2920.2007.01335.x","ISSN":"1462-2912, 1462-2920","issue":"9","journalAbbreviation":"Environmental Microbiology","language":"en","page":"2211-2219","source":"DOI.org (Crossref)","title":"Decline of soil microbial diversity does not influence the resistance and resilience of key soil microbial functional groups following a model disturbance","volume":"9","author":[{"family":"Wertz","given":"Sophie"},{"family":"Degrange","given":"Valérie"},{"family":"Prosser","given":"James I."},{"family":"Poly","given":"Franck"},{"family":"Commeaux","given":"Claire"},{"family":"Guillaumaud","given":"Nadine"},{"family":"Le Roux","given":"Xavier"}],"issued":{"date-parts":[["2007",9]]}}}],"schema":"https://github.com/citation-style-language/schema/raw/master/csl-citation.json"} </w:delInstrText>
        </w:r>
        <w:r w:rsidR="00F018A6" w:rsidDel="00B54301">
          <w:rPr>
            <w:rFonts w:ascii="Arial" w:hAnsi="Arial" w:cs="Arial"/>
          </w:rPr>
          <w:fldChar w:fldCharType="separate"/>
        </w:r>
        <w:r w:rsidR="00F018A6" w:rsidDel="00B54301">
          <w:rPr>
            <w:rFonts w:ascii="Arial" w:hAnsi="Arial" w:cs="Arial"/>
            <w:noProof/>
          </w:rPr>
          <w:delText>(Wertz et al., 2007)</w:delText>
        </w:r>
        <w:r w:rsidR="00F018A6" w:rsidDel="00B54301">
          <w:rPr>
            <w:rFonts w:ascii="Arial" w:hAnsi="Arial" w:cs="Arial"/>
          </w:rPr>
          <w:fldChar w:fldCharType="end"/>
        </w:r>
      </w:del>
      <w:ins w:id="550" w:author="Ari Fina Bintarti" w:date="2024-05-17T13:02:00Z">
        <w:del w:id="551" w:author="Laurent Philippot" w:date="2024-05-20T10:19:00Z">
          <w:r w:rsidR="00F018A6" w:rsidDel="00B54301">
            <w:rPr>
              <w:rFonts w:ascii="Arial" w:hAnsi="Arial" w:cs="Arial"/>
            </w:rPr>
            <w:delText>.</w:delText>
          </w:r>
        </w:del>
      </w:ins>
      <w:ins w:id="552" w:author="Laurent Philippot" w:date="2024-05-20T10:20:00Z">
        <w:r w:rsidR="00B54301">
          <w:rPr>
            <w:rFonts w:ascii="Arial" w:hAnsi="Arial" w:cs="Arial"/>
          </w:rPr>
          <w:t>T</w:t>
        </w:r>
        <w:r w:rsidR="00B54301" w:rsidRPr="00B54301">
          <w:rPr>
            <w:rFonts w:ascii="Arial" w:hAnsi="Arial" w:cs="Arial"/>
          </w:rPr>
          <w:t xml:space="preserve">his indicates that within the AO, the dominant taxa are not necessarily resistant to drought, </w:t>
        </w:r>
      </w:ins>
      <w:ins w:id="553" w:author="Laurent Philippot" w:date="2024-05-20T16:35:00Z">
        <w:r w:rsidR="005A424C">
          <w:rPr>
            <w:rFonts w:ascii="Arial" w:hAnsi="Arial" w:cs="Arial"/>
          </w:rPr>
          <w:t>and</w:t>
        </w:r>
      </w:ins>
      <w:ins w:id="554" w:author="Laurent Philippot" w:date="2024-05-20T10:20:00Z">
        <w:r w:rsidR="00B54301" w:rsidRPr="00B54301">
          <w:rPr>
            <w:rFonts w:ascii="Arial" w:hAnsi="Arial" w:cs="Arial"/>
          </w:rPr>
          <w:t xml:space="preserve"> the period of </w:t>
        </w:r>
        <w:r w:rsidR="00B54301" w:rsidRPr="00B54301">
          <w:rPr>
            <w:rFonts w:ascii="Arial" w:hAnsi="Arial" w:cs="Arial"/>
          </w:rPr>
          <w:lastRenderedPageBreak/>
          <w:t>drought in this study may have been severe enough to prevent th</w:t>
        </w:r>
        <w:r w:rsidR="00B54301">
          <w:rPr>
            <w:rFonts w:ascii="Arial" w:hAnsi="Arial" w:cs="Arial"/>
          </w:rPr>
          <w:t>e</w:t>
        </w:r>
        <w:r w:rsidR="00B54301" w:rsidRPr="00B54301">
          <w:rPr>
            <w:rFonts w:ascii="Arial" w:hAnsi="Arial" w:cs="Arial"/>
          </w:rPr>
          <w:t xml:space="preserve"> </w:t>
        </w:r>
        <w:r w:rsidR="00B54301">
          <w:rPr>
            <w:rFonts w:ascii="Arial" w:hAnsi="Arial" w:cs="Arial"/>
          </w:rPr>
          <w:t xml:space="preserve">affected </w:t>
        </w:r>
        <w:r w:rsidR="00B54301" w:rsidRPr="00B54301">
          <w:rPr>
            <w:rFonts w:ascii="Arial" w:hAnsi="Arial" w:cs="Arial"/>
          </w:rPr>
          <w:t xml:space="preserve">ASVs from recovering after the stress </w:t>
        </w:r>
        <w:r w:rsidR="00B54301">
          <w:rPr>
            <w:rFonts w:ascii="Arial" w:hAnsi="Arial" w:cs="Arial"/>
          </w:rPr>
          <w:t>ended</w:t>
        </w:r>
      </w:ins>
      <w:ins w:id="555" w:author="Laurent Philippot" w:date="2024-05-20T10:21:00Z">
        <w:r w:rsidR="00B54301">
          <w:rPr>
            <w:rFonts w:ascii="Arial" w:hAnsi="Arial" w:cs="Arial"/>
          </w:rPr>
          <w:t>.</w:t>
        </w:r>
      </w:ins>
      <w:ins w:id="556" w:author="Laurent Philippot" w:date="2024-05-20T16:41:00Z">
        <w:r w:rsidR="00845B00">
          <w:rPr>
            <w:rFonts w:ascii="Arial" w:hAnsi="Arial" w:cs="Arial"/>
          </w:rPr>
          <w:t xml:space="preserve"> </w:t>
        </w:r>
      </w:ins>
    </w:p>
    <w:p w14:paraId="451B3A08" w14:textId="36BC0215" w:rsidR="00A76F20" w:rsidRPr="00596C53" w:rsidRDefault="0063031D" w:rsidP="00845B00">
      <w:pPr>
        <w:spacing w:line="480" w:lineRule="auto"/>
        <w:ind w:firstLine="720"/>
        <w:jc w:val="both"/>
        <w:rPr>
          <w:rFonts w:ascii="Arial" w:hAnsi="Arial" w:cs="Arial"/>
          <w:rPrChange w:id="557" w:author="Ari Fina Bintarti" w:date="2024-05-16T22:56:00Z">
            <w:rPr>
              <w:rFonts w:ascii="Arial" w:hAnsi="Arial" w:cs="Arial"/>
              <w:highlight w:val="yellow"/>
            </w:rPr>
          </w:rPrChange>
        </w:rPr>
      </w:pPr>
      <w:ins w:id="558" w:author="Ari Fina Bintarti" w:date="2024-05-17T09:34:00Z">
        <w:r>
          <w:rPr>
            <w:rFonts w:ascii="Arial" w:hAnsi="Arial" w:cs="Arial"/>
          </w:rPr>
          <w:t xml:space="preserve">The impact of drought on </w:t>
        </w:r>
        <w:del w:id="559" w:author="Laurent Philippot" w:date="2024-05-20T10:24:00Z">
          <w:r w:rsidDel="00F53134">
            <w:rPr>
              <w:rFonts w:ascii="Arial" w:hAnsi="Arial" w:cs="Arial"/>
            </w:rPr>
            <w:delText xml:space="preserve">the </w:delText>
          </w:r>
        </w:del>
      </w:ins>
      <w:ins w:id="560" w:author="Ari Fina Bintarti" w:date="2024-05-17T09:33:00Z">
        <w:del w:id="561" w:author="Laurent Philippot" w:date="2024-05-20T10:24:00Z">
          <w:r w:rsidDel="00F53134">
            <w:rPr>
              <w:rFonts w:ascii="Arial" w:hAnsi="Arial" w:cs="Arial"/>
            </w:rPr>
            <w:delText xml:space="preserve">structure of </w:delText>
          </w:r>
        </w:del>
        <w:r>
          <w:rPr>
            <w:rFonts w:ascii="Arial" w:hAnsi="Arial" w:cs="Arial"/>
          </w:rPr>
          <w:t>AO communities</w:t>
        </w:r>
      </w:ins>
      <w:ins w:id="562" w:author="Ari Fina Bintarti" w:date="2024-05-17T09:34:00Z">
        <w:r>
          <w:rPr>
            <w:rFonts w:ascii="Arial" w:hAnsi="Arial" w:cs="Arial"/>
          </w:rPr>
          <w:t xml:space="preserve"> </w:t>
        </w:r>
        <w:del w:id="563" w:author="Laurent Philippot" w:date="2024-05-20T10:24:00Z">
          <w:r w:rsidDel="00F53134">
            <w:rPr>
              <w:rFonts w:ascii="Arial" w:hAnsi="Arial" w:cs="Arial"/>
            </w:rPr>
            <w:delText>in</w:delText>
          </w:r>
        </w:del>
      </w:ins>
      <w:ins w:id="564" w:author="Laurent Philippot" w:date="2024-05-20T10:24:00Z">
        <w:r w:rsidR="00F53134">
          <w:rPr>
            <w:rFonts w:ascii="Arial" w:hAnsi="Arial" w:cs="Arial"/>
          </w:rPr>
          <w:t>was very simila</w:t>
        </w:r>
      </w:ins>
      <w:ins w:id="565" w:author="Laurent Philippot" w:date="2024-05-20T10:25:00Z">
        <w:r w:rsidR="00F53134">
          <w:rPr>
            <w:rFonts w:ascii="Arial" w:hAnsi="Arial" w:cs="Arial"/>
          </w:rPr>
          <w:t>r between</w:t>
        </w:r>
      </w:ins>
      <w:ins w:id="566" w:author="Ari Fina Bintarti" w:date="2024-05-17T09:34:00Z">
        <w:r>
          <w:rPr>
            <w:rFonts w:ascii="Arial" w:hAnsi="Arial" w:cs="Arial"/>
          </w:rPr>
          <w:t xml:space="preserve"> the </w:t>
        </w:r>
      </w:ins>
      <w:ins w:id="567" w:author="Laurent Philippot" w:date="2024-05-20T10:25:00Z">
        <w:r w:rsidR="00F53134">
          <w:rPr>
            <w:rFonts w:ascii="Arial" w:hAnsi="Arial" w:cs="Arial"/>
          </w:rPr>
          <w:t xml:space="preserve">bulk and </w:t>
        </w:r>
      </w:ins>
      <w:ins w:id="568" w:author="Ari Fina Bintarti" w:date="2024-05-17T09:34:00Z">
        <w:r>
          <w:rPr>
            <w:rFonts w:ascii="Arial" w:hAnsi="Arial" w:cs="Arial"/>
          </w:rPr>
          <w:t xml:space="preserve">rhizosphere </w:t>
        </w:r>
        <w:del w:id="569" w:author="Laurent Philippot" w:date="2024-05-20T10:25:00Z">
          <w:r w:rsidDel="00F53134">
            <w:rPr>
              <w:rFonts w:ascii="Arial" w:hAnsi="Arial" w:cs="Arial"/>
            </w:rPr>
            <w:delText xml:space="preserve">follows those </w:delText>
          </w:r>
        </w:del>
      </w:ins>
      <w:ins w:id="570" w:author="Ari Fina Bintarti" w:date="2024-05-17T09:35:00Z">
        <w:del w:id="571" w:author="Laurent Philippot" w:date="2024-05-20T10:25:00Z">
          <w:r w:rsidDel="00F53134">
            <w:rPr>
              <w:rFonts w:ascii="Arial" w:hAnsi="Arial" w:cs="Arial"/>
            </w:rPr>
            <w:delText>of the bulk soil</w:delText>
          </w:r>
        </w:del>
      </w:ins>
      <w:ins w:id="572" w:author="Laurent Philippot" w:date="2024-05-20T10:25:00Z">
        <w:r w:rsidR="00F53134">
          <w:rPr>
            <w:rFonts w:ascii="Arial" w:hAnsi="Arial" w:cs="Arial"/>
          </w:rPr>
          <w:t>soil</w:t>
        </w:r>
      </w:ins>
      <w:ins w:id="573" w:author="Ari Fina Bintarti" w:date="2024-05-17T09:35:00Z">
        <w:r>
          <w:rPr>
            <w:rFonts w:ascii="Arial" w:hAnsi="Arial" w:cs="Arial"/>
          </w:rPr>
          <w:t>.</w:t>
        </w:r>
      </w:ins>
      <w:ins w:id="574" w:author="Ari Fina Bintarti" w:date="2024-05-17T09:41:00Z">
        <w:del w:id="575" w:author="Laurent Philippot" w:date="2024-05-20T10:25:00Z">
          <w:r w:rsidR="000F5743" w:rsidDel="00F53134">
            <w:rPr>
              <w:rFonts w:ascii="Arial" w:hAnsi="Arial" w:cs="Arial"/>
            </w:rPr>
            <w:delText xml:space="preserve"> </w:delText>
          </w:r>
        </w:del>
      </w:ins>
      <w:ins w:id="576" w:author="Ari Fina Bintarti" w:date="2024-05-17T09:43:00Z">
        <w:del w:id="577" w:author="Laurent Philippot" w:date="2024-05-20T10:25:00Z">
          <w:r w:rsidR="000F5743" w:rsidDel="00F53134">
            <w:rPr>
              <w:rFonts w:ascii="Arial" w:hAnsi="Arial" w:cs="Arial"/>
            </w:rPr>
            <w:delText>T</w:delText>
          </w:r>
        </w:del>
      </w:ins>
      <w:ins w:id="578" w:author="Ari Fina Bintarti" w:date="2024-05-17T09:41:00Z">
        <w:del w:id="579" w:author="Laurent Philippot" w:date="2024-05-20T10:25:00Z">
          <w:r w:rsidR="000F5743" w:rsidDel="00F53134">
            <w:rPr>
              <w:rFonts w:ascii="Arial" w:hAnsi="Arial" w:cs="Arial"/>
            </w:rPr>
            <w:delText>he diff</w:delText>
          </w:r>
        </w:del>
      </w:ins>
      <w:ins w:id="580" w:author="Ari Fina Bintarti" w:date="2024-05-17T09:42:00Z">
        <w:del w:id="581" w:author="Laurent Philippot" w:date="2024-05-20T10:25:00Z">
          <w:r w:rsidR="000F5743" w:rsidDel="00F53134">
            <w:rPr>
              <w:rFonts w:ascii="Arial" w:hAnsi="Arial" w:cs="Arial"/>
            </w:rPr>
            <w:delText xml:space="preserve">erential abundance analysis results of rhizosphere </w:delText>
          </w:r>
        </w:del>
      </w:ins>
      <w:ins w:id="582" w:author="Ari Fina Bintarti" w:date="2024-05-17T09:54:00Z">
        <w:del w:id="583" w:author="Laurent Philippot" w:date="2024-05-20T10:25:00Z">
          <w:r w:rsidR="00A1604D" w:rsidDel="00F53134">
            <w:rPr>
              <w:rFonts w:ascii="Arial" w:hAnsi="Arial" w:cs="Arial"/>
            </w:rPr>
            <w:delText xml:space="preserve">also </w:delText>
          </w:r>
        </w:del>
      </w:ins>
      <w:ins w:id="584" w:author="Ari Fina Bintarti" w:date="2024-05-17T09:42:00Z">
        <w:del w:id="585" w:author="Laurent Philippot" w:date="2024-05-20T10:25:00Z">
          <w:r w:rsidR="000F5743" w:rsidDel="00F53134">
            <w:rPr>
              <w:rFonts w:ascii="Arial" w:hAnsi="Arial" w:cs="Arial"/>
            </w:rPr>
            <w:delText xml:space="preserve">showed </w:delText>
          </w:r>
        </w:del>
      </w:ins>
      <w:ins w:id="586" w:author="Ari Fina Bintarti" w:date="2024-05-17T09:43:00Z">
        <w:del w:id="587" w:author="Laurent Philippot" w:date="2024-05-20T10:25:00Z">
          <w:r w:rsidR="000F5743" w:rsidDel="00F53134">
            <w:rPr>
              <w:rFonts w:ascii="Arial" w:hAnsi="Arial" w:cs="Arial"/>
            </w:rPr>
            <w:delText xml:space="preserve">similar patterns </w:delText>
          </w:r>
        </w:del>
      </w:ins>
      <w:ins w:id="588" w:author="Ari Fina Bintarti" w:date="2024-05-17T09:54:00Z">
        <w:del w:id="589" w:author="Laurent Philippot" w:date="2024-05-20T10:25:00Z">
          <w:r w:rsidR="00A1604D" w:rsidDel="00F53134">
            <w:rPr>
              <w:rFonts w:ascii="Arial" w:hAnsi="Arial" w:cs="Arial"/>
            </w:rPr>
            <w:delText xml:space="preserve">of </w:delText>
          </w:r>
        </w:del>
      </w:ins>
      <w:ins w:id="590" w:author="Ari Fina Bintarti" w:date="2024-05-17T09:43:00Z">
        <w:del w:id="591" w:author="Laurent Philippot" w:date="2024-05-20T10:25:00Z">
          <w:r w:rsidR="000F5743" w:rsidDel="00F53134">
            <w:rPr>
              <w:rFonts w:ascii="Arial" w:hAnsi="Arial" w:cs="Arial"/>
            </w:rPr>
            <w:delText>bulk s</w:delText>
          </w:r>
        </w:del>
      </w:ins>
      <w:ins w:id="592" w:author="Ari Fina Bintarti" w:date="2024-05-17T09:44:00Z">
        <w:del w:id="593" w:author="Laurent Philippot" w:date="2024-05-20T10:25:00Z">
          <w:r w:rsidR="000F5743" w:rsidDel="00F53134">
            <w:rPr>
              <w:rFonts w:ascii="Arial" w:hAnsi="Arial" w:cs="Arial"/>
            </w:rPr>
            <w:delText>oil</w:delText>
          </w:r>
        </w:del>
        <w:del w:id="594" w:author="Laurent Philippot" w:date="2024-05-20T10:51:00Z">
          <w:r w:rsidR="000F5743" w:rsidDel="007D6EC6">
            <w:rPr>
              <w:rFonts w:ascii="Arial" w:hAnsi="Arial" w:cs="Arial"/>
            </w:rPr>
            <w:delText>.</w:delText>
          </w:r>
        </w:del>
        <w:r w:rsidR="000F5743">
          <w:rPr>
            <w:rFonts w:ascii="Arial" w:hAnsi="Arial" w:cs="Arial"/>
          </w:rPr>
          <w:t xml:space="preserve"> </w:t>
        </w:r>
        <w:del w:id="595" w:author="Laurent Philippot" w:date="2024-05-20T10:51:00Z">
          <w:r w:rsidR="00B40C04" w:rsidDel="007D6EC6">
            <w:rPr>
              <w:rFonts w:ascii="Arial" w:hAnsi="Arial" w:cs="Arial"/>
            </w:rPr>
            <w:delText>Although</w:delText>
          </w:r>
        </w:del>
      </w:ins>
      <w:ins w:id="596" w:author="Laurent Philippot" w:date="2024-05-20T10:51:00Z">
        <w:r w:rsidR="007D6EC6">
          <w:rPr>
            <w:rFonts w:ascii="Arial" w:hAnsi="Arial" w:cs="Arial"/>
          </w:rPr>
          <w:t>In contrast,</w:t>
        </w:r>
      </w:ins>
      <w:ins w:id="597" w:author="Ari Fina Bintarti" w:date="2024-05-17T09:44:00Z">
        <w:r w:rsidR="00B40C04">
          <w:rPr>
            <w:rFonts w:ascii="Arial" w:hAnsi="Arial" w:cs="Arial"/>
          </w:rPr>
          <w:t xml:space="preserve"> </w:t>
        </w:r>
      </w:ins>
      <w:ins w:id="598" w:author="Ari Fina Bintarti" w:date="2024-05-17T10:01:00Z">
        <w:r w:rsidR="00EF2C1C">
          <w:rPr>
            <w:rFonts w:ascii="Arial" w:hAnsi="Arial" w:cs="Arial"/>
          </w:rPr>
          <w:t>previous stud</w:t>
        </w:r>
      </w:ins>
      <w:r w:rsidR="002B6EC2">
        <w:rPr>
          <w:rFonts w:ascii="Arial" w:hAnsi="Arial" w:cs="Arial"/>
        </w:rPr>
        <w:t>ies</w:t>
      </w:r>
      <w:ins w:id="599" w:author="Ari Fina Bintarti" w:date="2024-05-17T10:01:00Z">
        <w:r w:rsidR="00EF2C1C">
          <w:rPr>
            <w:rFonts w:ascii="Arial" w:hAnsi="Arial" w:cs="Arial"/>
          </w:rPr>
          <w:t xml:space="preserve"> </w:t>
        </w:r>
      </w:ins>
      <w:ins w:id="600" w:author="Ari Fina Bintarti" w:date="2024-05-17T09:44:00Z">
        <w:r w:rsidR="00B40C04">
          <w:rPr>
            <w:rFonts w:ascii="Arial" w:hAnsi="Arial" w:cs="Arial"/>
          </w:rPr>
          <w:t>reported that rhizosphere microbi</w:t>
        </w:r>
      </w:ins>
      <w:ins w:id="601" w:author="Ari Fina Bintarti" w:date="2024-05-17T10:00:00Z">
        <w:r w:rsidR="00E44259">
          <w:rPr>
            <w:rFonts w:ascii="Arial" w:hAnsi="Arial" w:cs="Arial"/>
          </w:rPr>
          <w:t xml:space="preserve">omes </w:t>
        </w:r>
      </w:ins>
      <w:ins w:id="602" w:author="Ari Fina Bintarti" w:date="2024-05-17T09:44:00Z">
        <w:r w:rsidR="00B40C04">
          <w:rPr>
            <w:rFonts w:ascii="Arial" w:hAnsi="Arial" w:cs="Arial"/>
          </w:rPr>
          <w:t xml:space="preserve">are more </w:t>
        </w:r>
      </w:ins>
      <w:ins w:id="603" w:author="Ari Fina Bintarti" w:date="2024-05-17T10:00:00Z">
        <w:r w:rsidR="00E44259">
          <w:rPr>
            <w:rFonts w:ascii="Arial" w:hAnsi="Arial" w:cs="Arial"/>
          </w:rPr>
          <w:t>responsive</w:t>
        </w:r>
      </w:ins>
      <w:ins w:id="604" w:author="Ari Fina Bintarti" w:date="2024-05-17T09:44:00Z">
        <w:r w:rsidR="00B40C04">
          <w:rPr>
            <w:rFonts w:ascii="Arial" w:hAnsi="Arial" w:cs="Arial"/>
          </w:rPr>
          <w:t xml:space="preserve"> </w:t>
        </w:r>
      </w:ins>
      <w:ins w:id="605" w:author="Ari Fina Bintarti" w:date="2024-05-17T10:01:00Z">
        <w:r w:rsidR="00EF2C1C">
          <w:rPr>
            <w:rFonts w:ascii="Arial" w:hAnsi="Arial" w:cs="Arial"/>
          </w:rPr>
          <w:t>to</w:t>
        </w:r>
      </w:ins>
      <w:ins w:id="606" w:author="Ari Fina Bintarti" w:date="2024-05-17T09:44:00Z">
        <w:r w:rsidR="00B40C04">
          <w:rPr>
            <w:rFonts w:ascii="Arial" w:hAnsi="Arial" w:cs="Arial"/>
          </w:rPr>
          <w:t xml:space="preserve"> </w:t>
        </w:r>
      </w:ins>
      <w:ins w:id="607" w:author="Ari Fina Bintarti" w:date="2024-05-17T09:47:00Z">
        <w:r w:rsidR="00B40C04">
          <w:rPr>
            <w:rFonts w:ascii="Arial" w:hAnsi="Arial" w:cs="Arial"/>
          </w:rPr>
          <w:t xml:space="preserve">drought </w:t>
        </w:r>
      </w:ins>
      <w:ins w:id="608" w:author="Ari Fina Bintarti" w:date="2024-05-17T09:55:00Z">
        <w:r w:rsidR="00A1604D">
          <w:rPr>
            <w:rFonts w:ascii="Arial" w:hAnsi="Arial" w:cs="Arial"/>
          </w:rPr>
          <w:t>than bulk soil</w:t>
        </w:r>
      </w:ins>
      <w:del w:id="609" w:author="Ari Fina Bintarti" w:date="2024-05-17T10:00:00Z">
        <w:r w:rsidR="00A1604D" w:rsidDel="00E44259">
          <w:rPr>
            <w:rFonts w:ascii="Arial" w:hAnsi="Arial" w:cs="Arial"/>
          </w:rPr>
          <w:fldChar w:fldCharType="begin"/>
        </w:r>
        <w:r w:rsidR="00E44259" w:rsidDel="00E44259">
          <w:rPr>
            <w:rFonts w:ascii="Arial" w:hAnsi="Arial" w:cs="Arial"/>
          </w:rPr>
          <w:delInstrText xml:space="preserve"> ADDIN ZOTERO_ITEM CSL_CITATION {"citationID":"ZhplqYQr","properties":{"formattedCitation":"(Santos-Medell\\uc0\\u237{}n et al., 2017)","plainCitation":"(Santos-Medellín et al., 2017)","noteIndex":0},"citationItems":[{"id":793,"uris":["http://zotero.org/users/local/4LgJUJlW/items/KDLE2DQW"],"itemData":{"id":793,"type":"article-journal","abstract":"Plant roots support complex microbial communities that can inﬂuence plant growth, nutrition, and health. While extensive characterizations of the composition and spatial compartmentalization of these communities have been performed in different plant species, there is relatively little known about the impact of abiotic stresses on the root microbiota. Here, we have used rice as a model to explore the responses of root microbiomes to drought stress. Using four distinct genotypes, grown in soils from three different ﬁelds, we tracked the drought-induced changes in microbial composition in the rhizosphere (the soil immediately surrounding the root), the endosphere (the root interior), and unplanted soils. Drought signiﬁcantly altered the overall bacterial and fungal compositions of all three communities, with the endosphere and rhizosphere compartments showing the greatest divergence from well-watered controls. The overall response of the bacterial microbiota to drought stress was taxonomically consistent across soils and cultivars and was primarily driven by an enrichment of multiple Actinobacteria and Chloroﬂexi, as well as a depletion of several Acidobacteria and Deltaproteobacteria. While there was some overlap in the changes observed in the rhizosphere and endosphere communities, several droughtresponsive taxa were compartment speciﬁc, a pattern likely arising from preexisting compositional differences, as well as plant-mediated processes affecting individual compartments. These results reveal that drought stress, in addition to its well-characterized effects on plant physiology, also results in restructuring of root microbial communities and suggest the possibility that constituents of the altered plant microbiota might contribute to plant survival under extreme environmental conditions.","container-title":"mBio","DOI":"10.1128/mBio.00764-17","ISSN":"2161-2129, 2150-7511","issue":"4","journalAbbreviation":"mBio","language":"en","page":"e00764-17","source":"DOI.org (Crossref)","title":"Drought Stress Results in a Compartment-Specific Restructuring of the Rice Root-Associated Microbiomes","volume":"8","author":[{"family":"Santos-Medellín","given":"Christian"},{"family":"Edwards","given":"Joseph"},{"family":"Liechty","given":"Zachary"},{"family":"Nguyen","given":"Bao"},{"family":"Sundaresan","given":"Venkatesan"}],"editor":[{"family":"Ausubel","given":"Frederick M."}],"issued":{"date-parts":[["2017",9,6]]}}}],"schema":"https://github.com/citation-style-language/schema/raw/master/csl-citation.json"} </w:delInstrText>
        </w:r>
        <w:r w:rsidR="00A1604D" w:rsidDel="00E44259">
          <w:rPr>
            <w:rFonts w:ascii="Arial" w:hAnsi="Arial" w:cs="Arial"/>
          </w:rPr>
          <w:fldChar w:fldCharType="separate"/>
        </w:r>
        <w:r w:rsidR="00E44259" w:rsidRPr="00E44259" w:rsidDel="00E44259">
          <w:rPr>
            <w:rFonts w:ascii="Arial" w:hAnsi="Arial" w:cs="Arial"/>
          </w:rPr>
          <w:delText>(Santos-Medellín et al., 2017)</w:delText>
        </w:r>
        <w:r w:rsidR="00A1604D" w:rsidDel="00E44259">
          <w:rPr>
            <w:rFonts w:ascii="Arial" w:hAnsi="Arial" w:cs="Arial"/>
          </w:rPr>
          <w:fldChar w:fldCharType="end"/>
        </w:r>
      </w:del>
      <w:ins w:id="610" w:author="Ari Fina Bintarti" w:date="2024-05-17T09:55:00Z">
        <w:r w:rsidR="00A1604D">
          <w:rPr>
            <w:rFonts w:ascii="Arial" w:hAnsi="Arial" w:cs="Arial"/>
          </w:rPr>
          <w:t xml:space="preserve">, </w:t>
        </w:r>
      </w:ins>
      <w:ins w:id="611" w:author="Ari Fina Bintarti" w:date="2024-05-17T09:47:00Z">
        <w:r w:rsidR="00B40C04">
          <w:rPr>
            <w:rFonts w:ascii="Arial" w:hAnsi="Arial" w:cs="Arial"/>
          </w:rPr>
          <w:t>due to its proximity with plant</w:t>
        </w:r>
      </w:ins>
      <w:ins w:id="612" w:author="Ari Fina Bintarti" w:date="2024-05-17T09:48:00Z">
        <w:r w:rsidR="00B40C04">
          <w:rPr>
            <w:rFonts w:ascii="Arial" w:hAnsi="Arial" w:cs="Arial"/>
          </w:rPr>
          <w:t xml:space="preserve"> roots and greater influences of plant </w:t>
        </w:r>
      </w:ins>
      <w:ins w:id="613" w:author="Ari Fina Bintarti" w:date="2024-05-17T09:56:00Z">
        <w:r w:rsidR="00A1604D">
          <w:rPr>
            <w:rFonts w:ascii="Arial" w:hAnsi="Arial" w:cs="Arial"/>
          </w:rPr>
          <w:t>rhizodeposition</w:t>
        </w:r>
      </w:ins>
      <w:ins w:id="614" w:author="Ari Fina Bintarti" w:date="2024-05-17T10:00:00Z">
        <w:r w:rsidR="00E44259">
          <w:rPr>
            <w:rFonts w:ascii="Arial" w:hAnsi="Arial" w:cs="Arial"/>
          </w:rPr>
          <w:t xml:space="preserve"> </w:t>
        </w:r>
      </w:ins>
      <w:r w:rsidR="00976C5A">
        <w:rPr>
          <w:rFonts w:ascii="Arial" w:hAnsi="Arial" w:cs="Arial"/>
        </w:rPr>
        <w:fldChar w:fldCharType="begin"/>
      </w:r>
      <w:r w:rsidR="006018A5">
        <w:rPr>
          <w:rFonts w:ascii="Arial" w:hAnsi="Arial" w:cs="Arial"/>
        </w:rPr>
        <w:instrText xml:space="preserve"> ADDIN ZOTERO_ITEM CSL_CITATION {"citationID":"5X9lJ15Q","properties":{"formattedCitation":"(Kost et al., 2024; Santos-Medell\\uc0\\u237{}n et al., 2017)","plainCitation":"(Kost et al., 2024; Santos-Medellín et al., 2017)","noteIndex":0},"citationItems":[{"id":793,"uris":["http://zotero.org/users/local/4LgJUJlW/items/KDLE2DQW"],"itemData":{"id":793,"type":"article-journal","abstract":"Plant roots support complex microbial communities that can inﬂuence plant growth, nutrition, and health. While extensive characterizations of the composition and spatial compartmentalization of these communities have been performed in different plant species, there is relatively little known about the impact of abiotic stresses on the root microbiota. Here, we have used rice as a model to explore the responses of root microbiomes to drought stress. Using four distinct genotypes, grown in soils from three different ﬁelds, we tracked the drought-induced changes in microbial composition in the rhizosphere (the soil immediately surrounding the root), the endosphere (the root interior), and unplanted soils. Drought signiﬁcantly altered the overall bacterial and fungal compositions of all three communities, with the endosphere and rhizosphere compartments showing the greatest divergence from well-watered controls. The overall response of the bacterial microbiota to drought stress was taxonomically consistent across soils and cultivars and was primarily driven by an enrichment of multiple Actinobacteria and Chloroﬂexi, as well as a depletion of several Acidobacteria and Deltaproteobacteria. While there was some overlap in the changes observed in the rhizosphere and endosphere communities, several droughtresponsive taxa were compartment speciﬁc, a pattern likely arising from preexisting compositional differences, as well as plant-mediated processes affecting individual compartments. These results reveal that drought stress, in addition to its well-characterized effects on plant physiology, also results in restructuring of root microbial communities and suggest the possibility that constituents of the altered plant microbiota might contribute to plant survival under extreme environmental conditions.","container-title":"mBio","DOI":"10.1128/mBio.00764-17","ISSN":"2161-2129, 2150-7511","issue":"4","journalAbbreviation":"mBio","language":"en","page":"e00764-17","source":"DOI.org (Crossref)","title":"Drought Stress Results in a Compartment-Specific Restructuring of the Rice Root-Associated Microbiomes","volume":"8","author":[{"family":"Santos-Medellín","given":"Christian"},{"family":"Edwards","given":"Joseph"},{"family":"Liechty","given":"Zachary"},{"family":"Nguyen","given":"Bao"},{"family":"Sundaresan","given":"Venkatesan"}],"editor":[{"family":"Ausubel","given":"Frederick M."}],"issued":{"date-parts":[["2017",9,6]]}}},{"id":430,"uris":["http://zotero.org/users/local/4LgJUJlW/items/IZ3MJ33I"],"itemData":{"id":430,"type":"article","abstract":"The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976C5A">
        <w:rPr>
          <w:rFonts w:ascii="Arial" w:hAnsi="Arial" w:cs="Arial"/>
        </w:rPr>
        <w:fldChar w:fldCharType="separate"/>
      </w:r>
      <w:r w:rsidR="006018A5" w:rsidRPr="006018A5">
        <w:rPr>
          <w:rFonts w:ascii="Arial" w:hAnsi="Arial" w:cs="Arial"/>
        </w:rPr>
        <w:t>(Kost et al., 2024; Santos-Medellín et al., 2017)</w:t>
      </w:r>
      <w:r w:rsidR="00976C5A">
        <w:rPr>
          <w:rFonts w:ascii="Arial" w:hAnsi="Arial" w:cs="Arial"/>
        </w:rPr>
        <w:fldChar w:fldCharType="end"/>
      </w:r>
      <w:ins w:id="615" w:author="Laurent Philippot" w:date="2024-05-20T10:52:00Z">
        <w:r w:rsidR="007D6EC6">
          <w:rPr>
            <w:rFonts w:ascii="Arial" w:hAnsi="Arial" w:cs="Arial"/>
          </w:rPr>
          <w:t xml:space="preserve">. </w:t>
        </w:r>
      </w:ins>
      <w:ins w:id="616" w:author="Laurent Philippot" w:date="2024-05-20T10:53:00Z">
        <w:r w:rsidR="007D6EC6">
          <w:rPr>
            <w:rFonts w:ascii="Arial" w:hAnsi="Arial" w:cs="Arial"/>
          </w:rPr>
          <w:t>As</w:t>
        </w:r>
      </w:ins>
      <w:ins w:id="617" w:author="Laurent Philippot" w:date="2024-05-20T10:54:00Z">
        <w:r w:rsidR="007D6EC6">
          <w:rPr>
            <w:rFonts w:ascii="Arial" w:hAnsi="Arial" w:cs="Arial"/>
          </w:rPr>
          <w:t xml:space="preserve"> changes in root ex</w:t>
        </w:r>
      </w:ins>
      <w:ins w:id="618" w:author="Laurent Philippot" w:date="2024-05-20T10:56:00Z">
        <w:r w:rsidR="007D6EC6">
          <w:rPr>
            <w:rFonts w:ascii="Arial" w:hAnsi="Arial" w:cs="Arial"/>
          </w:rPr>
          <w:t xml:space="preserve">udates </w:t>
        </w:r>
      </w:ins>
      <w:ins w:id="619" w:author="Laurent Philippot" w:date="2024-05-20T11:00:00Z">
        <w:r w:rsidR="007D6EC6">
          <w:rPr>
            <w:rFonts w:ascii="Arial" w:hAnsi="Arial" w:cs="Arial"/>
          </w:rPr>
          <w:t>pla</w:t>
        </w:r>
      </w:ins>
      <w:ins w:id="620" w:author="Laurent Philippot" w:date="2024-05-20T11:01:00Z">
        <w:r w:rsidR="007D6EC6">
          <w:rPr>
            <w:rFonts w:ascii="Arial" w:hAnsi="Arial" w:cs="Arial"/>
          </w:rPr>
          <w:t>y</w:t>
        </w:r>
      </w:ins>
      <w:ins w:id="621" w:author="Laurent Philippot" w:date="2024-05-20T10:57:00Z">
        <w:r w:rsidR="007D6EC6">
          <w:rPr>
            <w:rFonts w:ascii="Arial" w:hAnsi="Arial" w:cs="Arial"/>
          </w:rPr>
          <w:t xml:space="preserve"> a key role in </w:t>
        </w:r>
      </w:ins>
      <w:ins w:id="622" w:author="Laurent Philippot" w:date="2024-05-20T10:56:00Z">
        <w:r w:rsidR="007D6EC6" w:rsidRPr="007D6EC6">
          <w:rPr>
            <w:rFonts w:ascii="Arial" w:hAnsi="Arial" w:cs="Arial"/>
            <w:rPrChange w:id="623" w:author="Laurent Philippot" w:date="2024-05-20T10:59:00Z">
              <w:rPr/>
            </w:rPrChange>
          </w:rPr>
          <w:t>plant and microbial response to drought</w:t>
        </w:r>
      </w:ins>
      <w:ins w:id="624" w:author="Laurent Philippot" w:date="2024-05-20T10:59:00Z">
        <w:r w:rsidR="007D6EC6">
          <w:t xml:space="preserve"> </w:t>
        </w:r>
      </w:ins>
      <w:ins w:id="625" w:author="Laurent Philippot" w:date="2024-05-20T10:58:00Z">
        <w:r w:rsidR="007D6EC6">
          <w:t>(</w:t>
        </w:r>
        <w:commentRangeStart w:id="626"/>
        <w:commentRangeStart w:id="627"/>
        <w:proofErr w:type="spellStart"/>
        <w:r w:rsidR="007D6EC6">
          <w:t>Wilimas</w:t>
        </w:r>
      </w:ins>
      <w:commentRangeEnd w:id="626"/>
      <w:proofErr w:type="spellEnd"/>
      <w:ins w:id="628" w:author="Laurent Philippot" w:date="2024-05-20T10:59:00Z">
        <w:r w:rsidR="007D6EC6">
          <w:rPr>
            <w:rStyle w:val="CommentReference"/>
          </w:rPr>
          <w:commentReference w:id="626"/>
        </w:r>
        <w:commentRangeEnd w:id="627"/>
        <w:r w:rsidR="007D6EC6">
          <w:rPr>
            <w:rStyle w:val="CommentReference"/>
          </w:rPr>
          <w:commentReference w:id="627"/>
        </w:r>
      </w:ins>
      <w:ins w:id="629" w:author="Laurent Philippot" w:date="2024-05-20T10:58:00Z">
        <w:r w:rsidR="007D6EC6">
          <w:t>)</w:t>
        </w:r>
      </w:ins>
      <w:ins w:id="630" w:author="Laurent Philippot" w:date="2024-05-20T10:57:00Z">
        <w:r w:rsidR="007D6EC6">
          <w:t xml:space="preserve">, </w:t>
        </w:r>
        <w:r w:rsidR="007D6EC6">
          <w:rPr>
            <w:rFonts w:ascii="Arial" w:hAnsi="Arial" w:cs="Arial"/>
          </w:rPr>
          <w:t>t</w:t>
        </w:r>
      </w:ins>
      <w:ins w:id="631" w:author="Laurent Philippot" w:date="2024-05-20T10:52:00Z">
        <w:r w:rsidR="007D6EC6">
          <w:rPr>
            <w:rFonts w:ascii="Arial" w:hAnsi="Arial" w:cs="Arial"/>
          </w:rPr>
          <w:t xml:space="preserve">he lack </w:t>
        </w:r>
      </w:ins>
      <w:ins w:id="632" w:author="Ari Fina Bintarti" w:date="2024-05-17T09:55:00Z">
        <w:del w:id="633" w:author="Laurent Philippot" w:date="2024-05-20T10:52:00Z">
          <w:r w:rsidR="00A1604D" w:rsidDel="007D6EC6">
            <w:rPr>
              <w:rFonts w:ascii="Arial" w:hAnsi="Arial" w:cs="Arial"/>
            </w:rPr>
            <w:delText>,</w:delText>
          </w:r>
        </w:del>
      </w:ins>
      <w:del w:id="634" w:author="Laurent Philippot" w:date="2024-05-20T10:52:00Z">
        <w:r w:rsidR="006018A5" w:rsidDel="007D6EC6">
          <w:rPr>
            <w:rFonts w:ascii="Arial" w:hAnsi="Arial" w:cs="Arial"/>
          </w:rPr>
          <w:delText xml:space="preserve"> </w:delText>
        </w:r>
      </w:del>
      <w:ins w:id="635" w:author="Ari Fina Bintarti" w:date="2024-05-17T09:55:00Z">
        <w:del w:id="636" w:author="Laurent Philippot" w:date="2024-05-20T10:52:00Z">
          <w:r w:rsidR="00A1604D" w:rsidDel="007D6EC6">
            <w:rPr>
              <w:rFonts w:ascii="Arial" w:hAnsi="Arial" w:cs="Arial"/>
            </w:rPr>
            <w:delText xml:space="preserve">we found there </w:delText>
          </w:r>
        </w:del>
      </w:ins>
      <w:ins w:id="637" w:author="Ari Fina Bintarti" w:date="2024-05-17T10:02:00Z">
        <w:del w:id="638" w:author="Laurent Philippot" w:date="2024-05-20T10:52:00Z">
          <w:r w:rsidR="00EF2C1C" w:rsidDel="007D6EC6">
            <w:rPr>
              <w:rFonts w:ascii="Arial" w:hAnsi="Arial" w:cs="Arial"/>
            </w:rPr>
            <w:delText>were</w:delText>
          </w:r>
        </w:del>
      </w:ins>
      <w:ins w:id="639" w:author="Ari Fina Bintarti" w:date="2024-05-17T09:55:00Z">
        <w:del w:id="640" w:author="Laurent Philippot" w:date="2024-05-20T10:52:00Z">
          <w:r w:rsidR="00A1604D" w:rsidDel="007D6EC6">
            <w:rPr>
              <w:rFonts w:ascii="Arial" w:hAnsi="Arial" w:cs="Arial"/>
            </w:rPr>
            <w:delText xml:space="preserve"> n</w:delText>
          </w:r>
        </w:del>
        <w:r w:rsidR="00A1604D">
          <w:rPr>
            <w:rFonts w:ascii="Arial" w:hAnsi="Arial" w:cs="Arial"/>
          </w:rPr>
          <w:t>o</w:t>
        </w:r>
      </w:ins>
      <w:ins w:id="641" w:author="Laurent Philippot" w:date="2024-05-20T10:52:00Z">
        <w:r w:rsidR="007D6EC6">
          <w:rPr>
            <w:rFonts w:ascii="Arial" w:hAnsi="Arial" w:cs="Arial"/>
          </w:rPr>
          <w:t>f</w:t>
        </w:r>
      </w:ins>
      <w:ins w:id="642" w:author="Ari Fina Bintarti" w:date="2024-05-17T09:55:00Z">
        <w:r w:rsidR="00A1604D">
          <w:rPr>
            <w:rFonts w:ascii="Arial" w:hAnsi="Arial" w:cs="Arial"/>
          </w:rPr>
          <w:t xml:space="preserve"> d</w:t>
        </w:r>
      </w:ins>
      <w:ins w:id="643" w:author="Ari Fina Bintarti" w:date="2024-05-17T09:57:00Z">
        <w:r w:rsidR="00A1604D">
          <w:rPr>
            <w:rFonts w:ascii="Arial" w:hAnsi="Arial" w:cs="Arial"/>
          </w:rPr>
          <w:t xml:space="preserve">istinct responses </w:t>
        </w:r>
      </w:ins>
      <w:ins w:id="644" w:author="Ari Fina Bintarti" w:date="2024-05-17T10:10:00Z">
        <w:r w:rsidR="006018A5">
          <w:rPr>
            <w:rFonts w:ascii="Arial" w:hAnsi="Arial" w:cs="Arial"/>
          </w:rPr>
          <w:t xml:space="preserve">of AO communities </w:t>
        </w:r>
      </w:ins>
      <w:ins w:id="645" w:author="Ari Fina Bintarti" w:date="2024-05-17T09:57:00Z">
        <w:r w:rsidR="00A1604D">
          <w:rPr>
            <w:rFonts w:ascii="Arial" w:hAnsi="Arial" w:cs="Arial"/>
          </w:rPr>
          <w:t>between the two compartments</w:t>
        </w:r>
      </w:ins>
      <w:ins w:id="646" w:author="Laurent Philippot" w:date="2024-05-20T10:53:00Z">
        <w:r w:rsidR="007D6EC6">
          <w:rPr>
            <w:rFonts w:ascii="Arial" w:hAnsi="Arial" w:cs="Arial"/>
          </w:rPr>
          <w:t xml:space="preserve"> in our study could be explained by </w:t>
        </w:r>
      </w:ins>
      <w:ins w:id="647" w:author="Laurent Philippot" w:date="2024-05-20T10:59:00Z">
        <w:r w:rsidR="007D6EC6">
          <w:rPr>
            <w:rFonts w:ascii="Arial" w:hAnsi="Arial" w:cs="Arial"/>
          </w:rPr>
          <w:t xml:space="preserve">the fact </w:t>
        </w:r>
      </w:ins>
      <w:ins w:id="648" w:author="Laurent Philippot" w:date="2024-05-20T10:57:00Z">
        <w:r w:rsidR="007D6EC6">
          <w:rPr>
            <w:rFonts w:ascii="Arial" w:hAnsi="Arial" w:cs="Arial"/>
          </w:rPr>
          <w:t xml:space="preserve">AO are mostly autotrophs </w:t>
        </w:r>
      </w:ins>
      <w:ins w:id="649" w:author="Laurent Philippot" w:date="2024-05-20T11:01:00Z">
        <w:r w:rsidR="00226ACE">
          <w:rPr>
            <w:rFonts w:ascii="Arial" w:hAnsi="Arial" w:cs="Arial"/>
          </w:rPr>
          <w:t xml:space="preserve">and thus </w:t>
        </w:r>
      </w:ins>
      <w:ins w:id="650" w:author="Laurent Philippot" w:date="2024-05-20T11:00:00Z">
        <w:r w:rsidR="007D6EC6">
          <w:rPr>
            <w:rFonts w:ascii="Arial" w:hAnsi="Arial" w:cs="Arial"/>
          </w:rPr>
          <w:t>less dependent on root exudates</w:t>
        </w:r>
      </w:ins>
      <w:ins w:id="651" w:author="Ari Fina Bintarti" w:date="2024-05-17T09:57:00Z">
        <w:r w:rsidR="00A1604D">
          <w:rPr>
            <w:rFonts w:ascii="Arial" w:hAnsi="Arial" w:cs="Arial"/>
          </w:rPr>
          <w:t>.</w:t>
        </w:r>
      </w:ins>
      <w:del w:id="652" w:author="Laurent Philippot" w:date="2024-05-20T11:00:00Z">
        <w:r w:rsidR="00FA50F6" w:rsidRPr="00FA50F6" w:rsidDel="007D6EC6">
          <w:rPr>
            <w:rFonts w:ascii="Arial" w:hAnsi="Arial" w:cs="Arial"/>
          </w:rPr>
          <w:delText xml:space="preserve"> </w:delText>
        </w:r>
        <w:r w:rsidR="00FA50F6" w:rsidDel="007D6EC6">
          <w:rPr>
            <w:rFonts w:ascii="Arial" w:hAnsi="Arial" w:cs="Arial"/>
          </w:rPr>
          <w:delText xml:space="preserve">This is not in line with our expectations, as there will be spatial and biogeochemical cycle differences between bulk soil and rhizosphere, which then influence the residing AO communities in response to disturbances. For example, </w:delText>
        </w:r>
        <w:r w:rsidR="00FA50F6" w:rsidDel="007D6EC6">
          <w:rPr>
            <w:rFonts w:ascii="Arial" w:hAnsi="Arial" w:cs="Arial"/>
          </w:rPr>
          <w:fldChar w:fldCharType="begin"/>
        </w:r>
        <w:r w:rsidR="00FA50F6" w:rsidDel="007D6EC6">
          <w:rPr>
            <w:rFonts w:ascii="Arial" w:hAnsi="Arial" w:cs="Arial"/>
          </w:rPr>
          <w:delInstrText xml:space="preserve"> ADDIN ZOTERO_ITEM CSL_CITATION {"citationID":"h3ceBzfJ","properties":{"formattedCitation":"(Herman et al., 2006)","plainCitation":"(Herman et al., 2006)","noteIndex":0},"citationItems":[{"id":795,"uris":["http://zotero.org/users/local/4LgJUJlW/items/FFIJCA78"],"itemData":{"id":795,"type":"article-journal","abstract":"Micro–15N pool dilution was used to quantify rates of gross N mineralization, consumption, and nitrification in bulk soil and in soil within 2 mm of root sections of Avena barbata (slender wild oats), an annual grass common to California oak woodland-savannas. Rates of gross N mineralization in rhizosphere soil (9.2 mg N kg21d21) were about ten times higher than in bulk soil (1.0 mg N kg21d21). Total bacterial numbers in soil adjacent to roots were slightly higher than in bulk soil; protozoa biomass was not measurably different. Changes in bacterial numbers or standing stocks of bacterial N could not account for rates of N mineralization. Nitrification potential values were similar in bulk and rhizosphere soil, yet gross rates of nitrification were highly dependent on location along the root. Gross nitrification rates in soil near the root tip were the same as those in bulk soil, while rapid uptake of NH4 by older sections of root (8–16 cm from the tip), appeared to limit nitrification rates. Only small differences in microbial community structure between bulk and rhizosphere soil were detected by terminal restriction fragment length polymorphism (TRFLP) analysis. While the small increases in bacterial numbers and changes in community composition may in-part explain the increased rates of N mineralization, other microbial-root interactions are likely involved in accelerating the flux of N from organic sources to the plant-available NH4 pool. The high rates of N mineralization observed in soil immediately adjacent to roots should facilitate plant access to N. Most of the stocks and fluxes determined in these studies exhibited distinct spatial patterns along the plant root that may have significantly impacted N-availability to the plant.","container-title":"Soil Science Society of America Journal","DOI":"10.2136/sssaj2005.0113","ISSN":"0361-5995, 1435-0661","issue":"5","journalAbbreviation":"Soil Science Soc of Amer J","language":"en","page":"1504-1511","source":"DOI.org (Crossref)","title":"Root Influence on Nitrogen Mineralization and Nitrification in &lt;i&gt;Avena barbata&lt;/i&gt; Rhizosphere Soil","volume":"70","author":[{"family":"Herman","given":"D. J."},{"family":"Johnson","given":"K. K."},{"family":"Jaeger","given":"C. H."},{"family":"Schwartz","given":"E."},{"family":"Firestone","given":"M. K."}],"issued":{"date-parts":[["2006",9]]}}}],"schema":"https://github.com/citation-style-language/schema/raw/master/csl-citation.json"} </w:delInstrText>
        </w:r>
        <w:r w:rsidR="00FA50F6" w:rsidDel="007D6EC6">
          <w:rPr>
            <w:rFonts w:ascii="Arial" w:hAnsi="Arial" w:cs="Arial"/>
          </w:rPr>
          <w:fldChar w:fldCharType="separate"/>
        </w:r>
        <w:r w:rsidR="00FA50F6" w:rsidDel="007D6EC6">
          <w:rPr>
            <w:rFonts w:ascii="Arial" w:hAnsi="Arial" w:cs="Arial"/>
            <w:noProof/>
          </w:rPr>
          <w:delText>(Herman et al., 2006)</w:delText>
        </w:r>
        <w:r w:rsidR="00FA50F6" w:rsidDel="007D6EC6">
          <w:rPr>
            <w:rFonts w:ascii="Arial" w:hAnsi="Arial" w:cs="Arial"/>
          </w:rPr>
          <w:fldChar w:fldCharType="end"/>
        </w:r>
        <w:r w:rsidR="00FA50F6" w:rsidDel="007D6EC6">
          <w:rPr>
            <w:rFonts w:ascii="Arial" w:hAnsi="Arial" w:cs="Arial"/>
          </w:rPr>
          <w:delText xml:space="preserve"> and </w:delText>
        </w:r>
        <w:r w:rsidR="00FA50F6" w:rsidDel="007D6EC6">
          <w:rPr>
            <w:rFonts w:ascii="Arial" w:hAnsi="Arial" w:cs="Arial"/>
          </w:rPr>
          <w:fldChar w:fldCharType="begin"/>
        </w:r>
        <w:r w:rsidR="00FA50F6" w:rsidDel="007D6EC6">
          <w:rPr>
            <w:rFonts w:ascii="Arial" w:hAnsi="Arial" w:cs="Arial"/>
          </w:rPr>
          <w:delInstrText xml:space="preserve"> ADDIN ZOTERO_ITEM CSL_CITATION {"citationID":"OXxCxjQP","properties":{"formattedCitation":"(Ai et al., 2013)","plainCitation":"(Ai et al., 2013)","noteIndex":0},"citationItems":[{"id":796,"uris":["http://zotero.org/users/local/4LgJUJlW/items/I5LGAV9W"],"itemData":{"id":796,"type":"article-journal","abstract":"Ammonia oxidation is a critical step in the soil nitrogen (N) cycle and can be affected by the application of mineral fertilizers or organic manure. However, little is known about the rhizosphere effect on the function and structure of ammonia-oxidizing bacterial (AOB) and archaeal (AOA) communities, the most important organisms responsible for ammonia oxidation in agricultural ecosystems. Here, the potential nitrification activity (PNA), population size and composition of AOB and AOA communities in both the rhizosphere and bulk soil from a long-term (31-year) fertilizer field experiment conducted during two seasons (wheat and maize) were investigated using the shaken slurry method, quantitative real-time polymerase chain reaction and denaturing gradient gel electrophoresis. N fertilization greatly enhanced PNA and AOB abundance, while manure application increased AOA abundance. The community structure of AOB exhibited more obvious shifts than that of AOA after long-term fertilization, resulting in more abundant AOB phylotypes similar to Nitrosospira clusters 3 and 4 in the N-fertilized treatments. Moreover, PNA was closely correlated with the abundance and community structure of AOB rather than that of AOA among soils during both seasons, indicating that AOB play an active role in ammonia oxidation. Conversely, the PNA and population sizes of AOB and AOA were typically higher in the rhizosphere than the bulk soil, implying a significant rhizosphere effect on ammonia oxidation. Cluster and redundancy analyses further showed that this rhizosphere effect played a more important role in shaping AOA community structure than long-term fertilization. Overall, the results indicate that AOB rather than AOA functionally dominate ammonia oxidation in the calcareous fluvo-aquic soil, and that rhizosphere effect and fertilization regime play different roles in the activity and community structures of AOB and AOA.","container-title":"Soil Biology and Biochemistry","DOI":"10.1016/j.soilbio.2012.08.003","ISSN":"0038-0717","journalAbbreviation":"Soil Biology and Biochemistry","page":"30-42","source":"ScienceDirect","title":"Different roles of rhizosphere effect and long-term fertilization in the activity and community structure of ammonia oxidizers in a calcareous fluvo-aquic soil","volume":"57","author":[{"family":"Ai","given":"Chao"},{"family":"Liang","given":"Guoqing"},{"family":"Sun","given":"Jingwen"},{"family":"Wang","given":"Xiubin"},{"family":"He","given":"Ping"},{"family":"Zhou","given":"Wei"}],"issued":{"date-parts":[["2013",2,1]]}}}],"schema":"https://github.com/citation-style-language/schema/raw/master/csl-citation.json"} </w:delInstrText>
        </w:r>
        <w:r w:rsidR="00FA50F6" w:rsidDel="007D6EC6">
          <w:rPr>
            <w:rFonts w:ascii="Arial" w:hAnsi="Arial" w:cs="Arial"/>
          </w:rPr>
          <w:fldChar w:fldCharType="separate"/>
        </w:r>
        <w:r w:rsidR="00FA50F6" w:rsidDel="007D6EC6">
          <w:rPr>
            <w:rFonts w:ascii="Arial" w:hAnsi="Arial" w:cs="Arial"/>
            <w:noProof/>
          </w:rPr>
          <w:delText>(Ai et al., 2013)</w:delText>
        </w:r>
        <w:r w:rsidR="00FA50F6" w:rsidDel="007D6EC6">
          <w:rPr>
            <w:rFonts w:ascii="Arial" w:hAnsi="Arial" w:cs="Arial"/>
          </w:rPr>
          <w:fldChar w:fldCharType="end"/>
        </w:r>
        <w:r w:rsidR="00FA50F6" w:rsidDel="007D6EC6">
          <w:rPr>
            <w:rFonts w:ascii="Arial" w:hAnsi="Arial" w:cs="Arial"/>
          </w:rPr>
          <w:delText xml:space="preserve"> revealed that N mineralization rates and potential nitrification activity in rhizosphere were higher than that of bulk soil. Nevertheless, we cannot rule out that the similar responses of AO communities to drought in bulk and rhizosphere soils were due to similarity in its structure or nitrification a</w:delText>
        </w:r>
      </w:del>
      <w:ins w:id="653" w:author="Ari Fina Bintarti" w:date="2024-05-17T10:44:00Z">
        <w:del w:id="654" w:author="Laurent Philippot" w:date="2024-05-20T11:00:00Z">
          <w:r w:rsidR="00FA50F6" w:rsidDel="007D6EC6">
            <w:rPr>
              <w:rFonts w:ascii="Arial" w:hAnsi="Arial" w:cs="Arial"/>
            </w:rPr>
            <w:delText>c</w:delText>
          </w:r>
        </w:del>
      </w:ins>
      <w:del w:id="655" w:author="Laurent Philippot" w:date="2024-05-20T11:00:00Z">
        <w:r w:rsidR="00FA50F6" w:rsidDel="007D6EC6">
          <w:rPr>
            <w:rFonts w:ascii="Arial" w:hAnsi="Arial" w:cs="Arial"/>
          </w:rPr>
          <w:delText>tivity</w:delText>
        </w:r>
        <w:r w:rsidR="007609D4" w:rsidDel="007D6EC6">
          <w:rPr>
            <w:rFonts w:ascii="Arial" w:hAnsi="Arial" w:cs="Arial"/>
          </w:rPr>
          <w:delText>.</w:delText>
        </w:r>
      </w:del>
    </w:p>
    <w:p w14:paraId="408E112F" w14:textId="72A2D63D" w:rsidR="00860C0A" w:rsidRDefault="00FC7E62" w:rsidP="0063031D">
      <w:pPr>
        <w:spacing w:line="480" w:lineRule="auto"/>
        <w:ind w:firstLine="720"/>
        <w:jc w:val="both"/>
        <w:rPr>
          <w:rFonts w:ascii="Arial" w:hAnsi="Arial" w:cs="Arial"/>
        </w:rPr>
      </w:pPr>
      <w:r>
        <w:rPr>
          <w:rFonts w:ascii="Arial" w:hAnsi="Arial" w:cs="Arial"/>
        </w:rPr>
        <w:t>Q</w:t>
      </w:r>
      <w:r w:rsidR="00B857ED" w:rsidRPr="00ED68EC">
        <w:rPr>
          <w:rFonts w:ascii="Arial" w:hAnsi="Arial" w:cs="Arial"/>
        </w:rPr>
        <w:t>uantif</w:t>
      </w:r>
      <w:r>
        <w:rPr>
          <w:rFonts w:ascii="Arial" w:hAnsi="Arial" w:cs="Arial"/>
        </w:rPr>
        <w:t xml:space="preserve">ication of </w:t>
      </w:r>
      <w:r w:rsidR="00B857ED" w:rsidRPr="00ED68EC">
        <w:rPr>
          <w:rFonts w:ascii="Arial" w:hAnsi="Arial" w:cs="Arial"/>
        </w:rPr>
        <w:t xml:space="preserve">the </w:t>
      </w:r>
      <w:r w:rsidR="00B857ED" w:rsidRPr="00ED68EC">
        <w:rPr>
          <w:rFonts w:ascii="Arial" w:hAnsi="Arial" w:cs="Arial"/>
          <w:i/>
          <w:iCs/>
        </w:rPr>
        <w:t>amoA</w:t>
      </w:r>
      <w:r w:rsidR="00B857ED" w:rsidRPr="00ED68EC">
        <w:rPr>
          <w:rFonts w:ascii="Arial" w:hAnsi="Arial" w:cs="Arial"/>
        </w:rPr>
        <w:t xml:space="preserve"> gene copy numbers as a proxy of the AO abundance </w:t>
      </w:r>
      <w:del w:id="656" w:author="Laurent Philippot" w:date="2024-05-20T16:35:00Z">
        <w:r w:rsidR="00B857ED" w:rsidRPr="00ED68EC" w:rsidDel="005A424C">
          <w:rPr>
            <w:rFonts w:ascii="Arial" w:hAnsi="Arial" w:cs="Arial"/>
          </w:rPr>
          <w:delText xml:space="preserve">to </w:delText>
        </w:r>
      </w:del>
      <w:r w:rsidR="00B857ED" w:rsidRPr="00ED68EC">
        <w:rPr>
          <w:rFonts w:ascii="Arial" w:hAnsi="Arial" w:cs="Arial"/>
        </w:rPr>
        <w:t xml:space="preserve">revealed </w:t>
      </w:r>
      <w:r>
        <w:rPr>
          <w:rFonts w:ascii="Arial" w:hAnsi="Arial" w:cs="Arial"/>
        </w:rPr>
        <w:t>significant effects of</w:t>
      </w:r>
      <w:r w:rsidR="00B857ED" w:rsidRPr="00ED68EC">
        <w:rPr>
          <w:rFonts w:ascii="Arial" w:hAnsi="Arial" w:cs="Arial"/>
        </w:rPr>
        <w:t xml:space="preserve"> drought </w:t>
      </w:r>
      <w:r>
        <w:rPr>
          <w:rFonts w:ascii="Arial" w:hAnsi="Arial" w:cs="Arial"/>
        </w:rPr>
        <w:t>that were also depending on the</w:t>
      </w:r>
      <w:r w:rsidR="00B857ED" w:rsidRPr="00ED68EC">
        <w:rPr>
          <w:rFonts w:ascii="Arial" w:hAnsi="Arial" w:cs="Arial"/>
        </w:rPr>
        <w:t xml:space="preserve"> AO </w:t>
      </w:r>
      <w:r w:rsidR="00C01E7B">
        <w:rPr>
          <w:rFonts w:ascii="Arial" w:hAnsi="Arial" w:cs="Arial"/>
        </w:rPr>
        <w:t>group</w:t>
      </w:r>
      <w:r w:rsidR="00B857ED" w:rsidRPr="00ED68EC">
        <w:rPr>
          <w:rFonts w:ascii="Arial" w:hAnsi="Arial" w:cs="Arial"/>
        </w:rPr>
        <w:t>. Th</w:t>
      </w:r>
      <w:r w:rsidR="00421098">
        <w:rPr>
          <w:rFonts w:ascii="Arial" w:hAnsi="Arial" w:cs="Arial"/>
        </w:rPr>
        <w:t>us, the</w:t>
      </w:r>
      <w:r w:rsidR="00B857ED" w:rsidRPr="00ED68EC">
        <w:rPr>
          <w:rFonts w:ascii="Arial" w:hAnsi="Arial" w:cs="Arial"/>
        </w:rPr>
        <w:t xml:space="preserve"> abundance of AOB and comammox clade B </w:t>
      </w:r>
      <w:r w:rsidR="00421098">
        <w:rPr>
          <w:rFonts w:ascii="Arial" w:hAnsi="Arial" w:cs="Arial"/>
        </w:rPr>
        <w:t xml:space="preserve">significantly </w:t>
      </w:r>
      <w:r w:rsidR="00B857ED" w:rsidRPr="00ED68EC">
        <w:rPr>
          <w:rFonts w:ascii="Arial" w:hAnsi="Arial" w:cs="Arial"/>
        </w:rPr>
        <w:t>decreased with drought</w:t>
      </w:r>
      <w:r w:rsidR="00421098">
        <w:rPr>
          <w:rFonts w:ascii="Arial" w:hAnsi="Arial" w:cs="Arial"/>
        </w:rPr>
        <w:t xml:space="preserve"> alone</w:t>
      </w:r>
      <w:r w:rsidR="00B857ED" w:rsidRPr="00ED68EC">
        <w:rPr>
          <w:rFonts w:ascii="Arial" w:hAnsi="Arial" w:cs="Arial"/>
        </w:rPr>
        <w:t xml:space="preserve">, while </w:t>
      </w:r>
      <w:r w:rsidR="00421098">
        <w:rPr>
          <w:rFonts w:ascii="Arial" w:hAnsi="Arial" w:cs="Arial"/>
        </w:rPr>
        <w:t xml:space="preserve">the abundances of </w:t>
      </w:r>
      <w:r w:rsidR="00B857ED" w:rsidRPr="00ED68EC">
        <w:rPr>
          <w:rFonts w:ascii="Arial" w:hAnsi="Arial" w:cs="Arial"/>
        </w:rPr>
        <w:t xml:space="preserve">AOA and comammox clade A </w:t>
      </w:r>
      <w:r w:rsidR="00421098">
        <w:rPr>
          <w:rFonts w:ascii="Arial" w:hAnsi="Arial" w:cs="Arial"/>
        </w:rPr>
        <w:t xml:space="preserve">were affected by drought only in the interaction with </w:t>
      </w:r>
      <w:ins w:id="657" w:author="Laurent Philippot" w:date="2024-05-20T16:36:00Z">
        <w:r w:rsidR="005A424C">
          <w:rPr>
            <w:rFonts w:ascii="Arial" w:hAnsi="Arial" w:cs="Arial"/>
          </w:rPr>
          <w:t xml:space="preserve">the </w:t>
        </w:r>
      </w:ins>
      <w:r w:rsidR="00FA50F6">
        <w:rPr>
          <w:rFonts w:ascii="Arial" w:hAnsi="Arial" w:cs="Arial"/>
        </w:rPr>
        <w:t>sampling time</w:t>
      </w:r>
      <w:r w:rsidR="00B857ED" w:rsidRPr="00ED68EC">
        <w:rPr>
          <w:rFonts w:ascii="Arial" w:hAnsi="Arial" w:cs="Arial"/>
        </w:rPr>
        <w:t xml:space="preserve">. </w:t>
      </w:r>
      <w:r w:rsidR="007D3EF9">
        <w:rPr>
          <w:rFonts w:ascii="Arial" w:hAnsi="Arial" w:cs="Arial"/>
        </w:rPr>
        <w:t>These</w:t>
      </w:r>
      <w:r w:rsidR="00B857ED" w:rsidRPr="00ED68EC">
        <w:rPr>
          <w:rFonts w:ascii="Arial" w:hAnsi="Arial" w:cs="Arial"/>
        </w:rPr>
        <w:t xml:space="preserve"> findings are in accordance with previous stud</w:t>
      </w:r>
      <w:r w:rsidR="007D3EF9">
        <w:rPr>
          <w:rFonts w:ascii="Arial" w:hAnsi="Arial" w:cs="Arial"/>
        </w:rPr>
        <w:t>ies</w:t>
      </w:r>
      <w:r w:rsidR="00B857ED" w:rsidRPr="00ED68EC">
        <w:rPr>
          <w:rFonts w:ascii="Arial" w:hAnsi="Arial" w:cs="Arial"/>
        </w:rPr>
        <w:t xml:space="preserve"> assessing the effect seasonal precipitation changes on</w:t>
      </w:r>
      <w:r w:rsidR="007D3EF9">
        <w:rPr>
          <w:rFonts w:ascii="Arial" w:hAnsi="Arial" w:cs="Arial"/>
        </w:rPr>
        <w:t xml:space="preserve"> the abundances</w:t>
      </w:r>
      <w:r w:rsidR="00B857ED" w:rsidRPr="00ED68EC">
        <w:rPr>
          <w:rFonts w:ascii="Arial" w:hAnsi="Arial" w:cs="Arial"/>
        </w:rPr>
        <w:t xml:space="preserve"> AO communities</w:t>
      </w:r>
      <w:r w:rsidR="007D3EF9">
        <w:rPr>
          <w:rFonts w:ascii="Arial" w:hAnsi="Arial" w:cs="Arial"/>
        </w:rPr>
        <w:t xml:space="preserve"> </w:t>
      </w:r>
      <w:r w:rsidR="00B857ED" w:rsidRPr="00ED68EC">
        <w:rPr>
          <w:rFonts w:ascii="Arial" w:hAnsi="Arial" w:cs="Arial"/>
        </w:rPr>
        <w:t xml:space="preserve">, and reporting that </w:t>
      </w:r>
      <w:r w:rsidR="007D3EF9">
        <w:rPr>
          <w:rFonts w:ascii="Arial" w:hAnsi="Arial" w:cs="Arial"/>
        </w:rPr>
        <w:t>detrimental impact of</w:t>
      </w:r>
      <w:r w:rsidR="00B857ED" w:rsidRPr="00ED68EC">
        <w:rPr>
          <w:rFonts w:ascii="Arial" w:hAnsi="Arial" w:cs="Arial"/>
        </w:rPr>
        <w:t xml:space="preserve"> </w:t>
      </w:r>
      <w:r w:rsidR="007D3EF9">
        <w:rPr>
          <w:rFonts w:ascii="Arial" w:hAnsi="Arial" w:cs="Arial"/>
        </w:rPr>
        <w:t>drought</w:t>
      </w:r>
      <w:r w:rsidR="00B857ED" w:rsidRPr="00ED68EC">
        <w:rPr>
          <w:rFonts w:ascii="Arial" w:hAnsi="Arial" w:cs="Arial"/>
        </w:rPr>
        <w:t xml:space="preserve"> </w:t>
      </w:r>
      <w:r w:rsidR="003C0618">
        <w:rPr>
          <w:rFonts w:ascii="Arial" w:hAnsi="Arial" w:cs="Arial"/>
        </w:rPr>
        <w:t>(</w:t>
      </w:r>
      <w:r w:rsidR="00B857ED" w:rsidRPr="00ED68EC">
        <w:rPr>
          <w:rFonts w:ascii="Arial" w:hAnsi="Arial" w:cs="Arial"/>
        </w:rPr>
        <w:fldChar w:fldCharType="begin"/>
      </w:r>
      <w:r w:rsidR="009B519C">
        <w:rPr>
          <w:rFonts w:ascii="Arial" w:hAnsi="Arial" w:cs="Arial"/>
        </w:rPr>
        <w:instrText xml:space="preserve"> ADDIN ZOTERO_ITEM CSL_CITATION {"citationID":"3c4Z5kUp","properties":{"formattedCitation":"(Chen et al., 2017)","plainCitation":"(Chen et al., 2017)","dontUpdate":true,"noteIndex":0},"citationItems":[{"id":64,"uris":["http://zotero.org/users/local/4LgJUJlW/items/XCS9XG4M"],"itemData":{"id":64,"type":"article-journal","container-title":"Frontiers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r w:rsidR="00E63C46">
        <w:rPr>
          <w:rFonts w:ascii="Arial" w:hAnsi="Arial" w:cs="Arial"/>
          <w:noProof/>
        </w:rPr>
        <w:t xml:space="preserve">Kaurin et al. 2018; </w:t>
      </w:r>
      <w:del w:id="658" w:author="Ari Fina Bintarti" w:date="2024-05-16T23:23:00Z">
        <w:r w:rsidR="007D3EF9" w:rsidRPr="00ED68EC" w:rsidDel="00D22DFB">
          <w:rPr>
            <w:rFonts w:ascii="Arial" w:hAnsi="Arial" w:cs="Arial"/>
          </w:rPr>
          <w:delText xml:space="preserve">; </w:delText>
        </w:r>
      </w:del>
      <w:r w:rsidR="007D3EF9" w:rsidRPr="00ED68EC">
        <w:rPr>
          <w:rFonts w:ascii="Arial" w:hAnsi="Arial" w:cs="Arial"/>
        </w:rPr>
        <w:t>H. Wang et al., 2023</w:t>
      </w:r>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r w:rsidR="00B2124A">
        <w:rPr>
          <w:rFonts w:ascii="Arial" w:hAnsi="Arial" w:cs="Arial"/>
        </w:rPr>
        <w:t xml:space="preserve">While niche differentiation between AOA and AOB has been reported in several studies </w:t>
      </w:r>
      <w:r w:rsidR="004C23CD">
        <w:rPr>
          <w:rFonts w:ascii="Arial" w:hAnsi="Arial" w:cs="Arial"/>
        </w:rPr>
        <w:fldChar w:fldCharType="begin"/>
      </w:r>
      <w:r w:rsidR="00C530D6">
        <w:rPr>
          <w:rFonts w:ascii="Arial" w:hAnsi="Arial" w:cs="Arial"/>
        </w:rPr>
        <w:instrText xml:space="preserve"> ADDIN ZOTERO_ITEM CSL_CITATION {"citationID":"N2LSOS6K","properties":{"formattedCitation":"(Prosser &amp; Nicol, 2008, 2012; Verhamme et al., 2011)","plainCitation":"(Prosser &amp; Nicol, 2008, 2012; Verhamme et al., 2011)","noteIndex":0},"citationItems":[{"id":801,"uris":["http://zotero.org/users/local/4LgJUJlW/items/GSS6S4NL"],"itemData":{"id":801,"type":"article-journal","abstract":"Traditionally, organisms responsible for major biogeochemical cycling processes have been determined by physiological characterization of environmental isolates in laboratory culture. Molecular techniques have, however, confirmed the widespread occurrence of abundant bacterial and archaeal groups with no cultivated representative, making it difficult to determine their ecosystem function. Until recently, ammonia oxidation, the first step in the globally important process of nitrification, was thought to be performed almost exclusively by bacteria. Metagenome studies, followed by laboratory isolation, then demonstrated the potential for significant ammonia oxidation by mesophilic crenarchaea, whose ecosystem function was previously unknown. Re-assessment of the role of bacteria in ammonia oxidation is now required and this article reviews the current evidence for the relative importance of bacteria and archaea. Much of this evidence is based on metagenomic analysis and molecular techniques for estimation of gene and gene transcript abundance, changes in ammonia oxidizer community structure during active nitrification and phylogeny of natural communities. These studies have been complemented by physiological characterization of a laboratory isolate and by incorporation of labelled substrates. Data from these studies provide increasingly convincing evidence for the importance of archaeal ammonia oxidizers in the global nitrogen cycle. They also highlight the need to re-assess the importance of ammonia-oxidizing bacteria, the requirement and limitations of molecular techniques in linking specific microbial groups to ecosystem function and the limitations of reliance on laboratory cultures.","container-title":"Environmental Microbiology","DOI":"10.1111/j.1462-2920.2008.01775.x","ISSN":"1462-2920","issue":"11","language":"en","license":"© 2008 The Authors. Journal compilation © 2008 Society for Applied Microbiology and Blackwell Publishing Ltd","note":"_eprint: https://onlinelibrary.wiley.com/doi/pdf/10.1111/j.1462-2920.2008.01775.x","page":"2931-2941","source":"Wiley Online Library","title":"Relative contributions of archaea and bacteria to aerobic ammonia oxidation in the environment","volume":"10","author":[{"family":"Prosser","given":"James I."},{"family":"Nicol","given":"Graeme W."}],"issued":{"date-parts":[["2008"]]}}},{"id":798,"uris":["http://zotero.org/users/local/4LgJUJlW/items/EXV2BB4W"],"itemData":{"id":798,"type":"article-journal","abstract":"Autotrophic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W."}],"issued":{"date-parts":[["2012",11,1]]}}},{"id":804,"uris":["http://zotero.org/users/local/4LgJUJlW/items/5EPGGA3B"],"itemData":{"id":804,"type":"article-journal","abstract":"The first step of nitrification, oxidation of ammonia to nitrite, is performed by both ammonia-oxidising archaea (AOA) and ammonia-oxidising bacteria (AOB) in soil, but their relative contributions to ammonia oxidation and existence in distinct ecological niches remain to be determined. To determine whether available ammonia concentration has a differential effect on AOA and AOB growth, soil microcosms were incubated for 28 days with ammonium at three concentrations: native (control), intermediate (20 μg NH4+-N per gram of soil) and high (200 μg NH4+-N per gram of soil). Quantitative PCR demonstrated growth of AOA at all concentrations, whereas AOB growth was prominent only at the highest concentration. Similarly, denaturing gradient gel electrophoresis (DGGE) analysis revealed changes in AOA communities at all ammonium concentrations, whereas AOB communities changed significantly only at the highest ammonium concentration. These results provide evidence that ammonia concentration contributes to the definition of distinct ecological niches of AOA and AOB in soil.","container-title":"The ISME journal","DOI":"10.1038/ismej.2010.191","ISSN":"1751-7362","issue":"6","journalAbbreviation":"ISME J","note":"PMID: 21228892\nPMCID: PMC3131854","page":"1067-1071","source":"PubMed Central","title":"Ammonia concentration determines differential growth of ammonia-oxidising archaea and bacteria in soil microcosms","volume":"5","author":[{"family":"Verhamme","given":"Daniel T"},{"family":"Prosser","given":"James I"},{"family":"Nicol","given":"Graeme W"}],"issued":{"date-parts":[["2011",6]]}}}],"schema":"https://github.com/citation-style-language/schema/raw/master/csl-citation.json"} </w:instrText>
      </w:r>
      <w:r w:rsidR="004C23CD">
        <w:rPr>
          <w:rFonts w:ascii="Arial" w:hAnsi="Arial" w:cs="Arial"/>
        </w:rPr>
        <w:fldChar w:fldCharType="separate"/>
      </w:r>
      <w:r w:rsidR="00C530D6">
        <w:rPr>
          <w:rFonts w:ascii="Arial" w:hAnsi="Arial" w:cs="Arial"/>
          <w:noProof/>
        </w:rPr>
        <w:t>(Prosser &amp; Nicol, 2008, 2012; Verhamme et al., 2011)</w:t>
      </w:r>
      <w:r w:rsidR="004C23CD">
        <w:rPr>
          <w:rFonts w:ascii="Arial" w:hAnsi="Arial" w:cs="Arial"/>
        </w:rPr>
        <w:fldChar w:fldCharType="end"/>
      </w:r>
      <w:r w:rsidR="00B2124A">
        <w:rPr>
          <w:rFonts w:ascii="Arial" w:hAnsi="Arial" w:cs="Arial"/>
        </w:rPr>
        <w:t xml:space="preserve">, knowledge of the ecology </w:t>
      </w:r>
      <w:r w:rsidR="00E75DAE">
        <w:rPr>
          <w:rFonts w:ascii="Arial" w:hAnsi="Arial" w:cs="Arial"/>
        </w:rPr>
        <w:t xml:space="preserve">of </w:t>
      </w:r>
      <w:r w:rsidR="00B2124A">
        <w:rPr>
          <w:rFonts w:ascii="Arial" w:hAnsi="Arial" w:cs="Arial"/>
        </w:rPr>
        <w:t xml:space="preserve">comammox </w:t>
      </w:r>
      <w:r w:rsidR="00E75DAE">
        <w:rPr>
          <w:rFonts w:ascii="Arial" w:hAnsi="Arial" w:cs="Arial"/>
        </w:rPr>
        <w:t>bacteria</w:t>
      </w:r>
      <w:r w:rsidR="00E75DAE" w:rsidRPr="00ED68EC">
        <w:rPr>
          <w:rFonts w:ascii="Arial" w:hAnsi="Arial" w:cs="Arial"/>
        </w:rPr>
        <w:t xml:space="preserve"> </w:t>
      </w:r>
      <w:r w:rsidR="00B2124A">
        <w:rPr>
          <w:rFonts w:ascii="Arial" w:hAnsi="Arial" w:cs="Arial"/>
        </w:rPr>
        <w:t>is scarce</w:t>
      </w:r>
      <w:ins w:id="659" w:author="Laurent Philippot" w:date="2024-05-20T11:35:00Z">
        <w:r w:rsidR="00EA3350">
          <w:rPr>
            <w:rFonts w:ascii="Arial" w:hAnsi="Arial" w:cs="Arial"/>
          </w:rPr>
          <w:t xml:space="preserve"> (</w:t>
        </w:r>
        <w:commentRangeStart w:id="660"/>
        <w:r w:rsidR="00EA3350">
          <w:rPr>
            <w:rFonts w:ascii="Arial" w:hAnsi="Arial" w:cs="Arial"/>
          </w:rPr>
          <w:t>ref</w:t>
        </w:r>
      </w:ins>
      <w:commentRangeEnd w:id="660"/>
      <w:ins w:id="661" w:author="Laurent Philippot" w:date="2024-05-20T11:36:00Z">
        <w:r w:rsidR="00EA3350">
          <w:rPr>
            <w:rStyle w:val="CommentReference"/>
          </w:rPr>
          <w:commentReference w:id="660"/>
        </w:r>
      </w:ins>
      <w:ins w:id="662" w:author="Laurent Philippot" w:date="2024-05-20T11:35:00Z">
        <w:r w:rsidR="00EA3350">
          <w:rPr>
            <w:rFonts w:ascii="Arial" w:hAnsi="Arial" w:cs="Arial"/>
          </w:rPr>
          <w:t>)</w:t>
        </w:r>
      </w:ins>
      <w:r w:rsidR="00B2124A">
        <w:rPr>
          <w:rFonts w:ascii="Arial" w:hAnsi="Arial" w:cs="Arial"/>
        </w:rPr>
        <w:t xml:space="preserve">. However, recent study suggest that differences may also exists between </w:t>
      </w:r>
      <w:r w:rsidR="00B2124A" w:rsidRPr="00ED68EC">
        <w:rPr>
          <w:rFonts w:ascii="Arial" w:hAnsi="Arial" w:cs="Arial"/>
        </w:rPr>
        <w:t>comammox</w:t>
      </w:r>
      <w:r w:rsidR="00E75DAE">
        <w:rPr>
          <w:rFonts w:ascii="Arial" w:hAnsi="Arial" w:cs="Arial"/>
        </w:rPr>
        <w:t xml:space="preserve"> bacteria</w:t>
      </w:r>
      <w:r w:rsidR="00B2124A" w:rsidRPr="00ED68EC">
        <w:rPr>
          <w:rFonts w:ascii="Arial" w:hAnsi="Arial" w:cs="Arial"/>
        </w:rPr>
        <w:t xml:space="preserve"> </w:t>
      </w:r>
      <w:r w:rsidR="00B2124A">
        <w:rPr>
          <w:rFonts w:ascii="Arial" w:hAnsi="Arial" w:cs="Arial"/>
        </w:rPr>
        <w:t xml:space="preserve">with </w:t>
      </w:r>
      <w:r w:rsidR="00B2124A" w:rsidRPr="00ED68EC">
        <w:rPr>
          <w:rFonts w:ascii="Arial" w:hAnsi="Arial" w:cs="Arial"/>
        </w:rPr>
        <w:t xml:space="preserve">clade B </w:t>
      </w:r>
      <w:r w:rsidR="00B2124A">
        <w:rPr>
          <w:rFonts w:ascii="Arial" w:hAnsi="Arial" w:cs="Arial"/>
        </w:rPr>
        <w:t>having</w:t>
      </w:r>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Our results showed that</w:t>
      </w:r>
      <w:r w:rsidR="00860C0A">
        <w:rPr>
          <w:rFonts w:ascii="Arial" w:hAnsi="Arial" w:cs="Arial"/>
        </w:rPr>
        <w:t xml:space="preserve"> </w:t>
      </w:r>
      <w:r w:rsidR="00B2124A">
        <w:rPr>
          <w:rFonts w:ascii="Arial" w:hAnsi="Arial" w:cs="Arial"/>
        </w:rPr>
        <w:t xml:space="preserve">not only the abundance but also the </w:t>
      </w:r>
      <w:r w:rsidR="00860C0A">
        <w:rPr>
          <w:rFonts w:ascii="Arial" w:hAnsi="Arial" w:cs="Arial"/>
        </w:rPr>
        <w:t>proportion of AO within the total bacterial community decrease</w:t>
      </w:r>
      <w:r w:rsidR="00B2124A">
        <w:rPr>
          <w:rFonts w:ascii="Arial" w:hAnsi="Arial" w:cs="Arial"/>
        </w:rPr>
        <w:t>d</w:t>
      </w:r>
      <w:r w:rsidR="00860C0A">
        <w:rPr>
          <w:rFonts w:ascii="Arial" w:hAnsi="Arial" w:cs="Arial"/>
        </w:rPr>
        <w:t xml:space="preserve"> with drought, suggesting a </w:t>
      </w:r>
      <w:r w:rsidR="00B2124A">
        <w:rPr>
          <w:rFonts w:ascii="Arial" w:hAnsi="Arial" w:cs="Arial"/>
        </w:rPr>
        <w:t>lower</w:t>
      </w:r>
      <w:r w:rsidR="00860C0A">
        <w:rPr>
          <w:rFonts w:ascii="Arial" w:hAnsi="Arial" w:cs="Arial"/>
        </w:rPr>
        <w:t xml:space="preserve"> </w:t>
      </w:r>
      <w:r w:rsidR="00B2124A">
        <w:rPr>
          <w:rFonts w:ascii="Arial" w:hAnsi="Arial" w:cs="Arial"/>
        </w:rPr>
        <w:t>resistance</w:t>
      </w:r>
      <w:r w:rsidR="00860C0A">
        <w:rPr>
          <w:rFonts w:ascii="Arial" w:hAnsi="Arial" w:cs="Arial"/>
        </w:rPr>
        <w:t xml:space="preserve"> of this functional group to drought. </w:t>
      </w:r>
      <w:r w:rsidR="004C38A7">
        <w:rPr>
          <w:rFonts w:ascii="Arial" w:hAnsi="Arial" w:cs="Arial"/>
        </w:rPr>
        <w:t xml:space="preserve">Accordingly, </w:t>
      </w:r>
      <w:r w:rsidR="001A2431">
        <w:rPr>
          <w:rFonts w:ascii="Arial" w:hAnsi="Arial" w:cs="Arial"/>
        </w:rPr>
        <w:t>it is believed that phylogenetically and physiologically narrow functional groups such as the</w:t>
      </w:r>
      <w:r w:rsidR="00E75DAE">
        <w:rPr>
          <w:rFonts w:ascii="Arial" w:hAnsi="Arial" w:cs="Arial"/>
        </w:rPr>
        <w:t xml:space="preserve"> </w:t>
      </w:r>
      <w:r w:rsidR="001A2431">
        <w:rPr>
          <w:rFonts w:ascii="Arial" w:hAnsi="Arial" w:cs="Arial"/>
        </w:rPr>
        <w:t>nitrifiers are more sensitive to disturbances than the broad one</w:t>
      </w:r>
      <w:r w:rsidR="00E63C46">
        <w:rPr>
          <w:rFonts w:ascii="Arial" w:hAnsi="Arial" w:cs="Arial"/>
        </w:rPr>
        <w:t>s</w:t>
      </w:r>
      <w:r w:rsidR="003A6A33">
        <w:rPr>
          <w:rFonts w:ascii="Arial" w:hAnsi="Arial" w:cs="Arial"/>
        </w:rPr>
        <w:t xml:space="preserve"> </w:t>
      </w:r>
      <w:r w:rsidR="003A6A33">
        <w:rPr>
          <w:rFonts w:ascii="Arial" w:hAnsi="Arial" w:cs="Arial"/>
        </w:rPr>
        <w:fldChar w:fldCharType="begin"/>
      </w:r>
      <w:r w:rsidR="009E73A4">
        <w:rPr>
          <w:rFonts w:ascii="Arial" w:hAnsi="Arial" w:cs="Arial"/>
        </w:rPr>
        <w:instrText xml:space="preserve"> ADDIN ZOTERO_ITEM CSL_CITATION {"citationID":"3G8NMNmF","properties":{"formattedCitation":"(Griffiths &amp; Philippot, 2013; Schimel, 2018)","plainCitation":"(Griffiths &amp; Philippot, 2013; Schimel, 2018)","noteIndex":0},"citationItems":[{"id":357,"uris":["http://zotero.org/users/local/4LgJUJlW/items/MP8RZFCL"],"itemData":{"id":357,"type":"article-journal","abstract":"Soil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3A6A33">
        <w:rPr>
          <w:rFonts w:ascii="Arial" w:hAnsi="Arial" w:cs="Arial"/>
        </w:rPr>
        <w:fldChar w:fldCharType="separate"/>
      </w:r>
      <w:r w:rsidR="009E73A4">
        <w:rPr>
          <w:rFonts w:ascii="Arial" w:hAnsi="Arial" w:cs="Arial"/>
          <w:noProof/>
        </w:rPr>
        <w:t>(Griffiths &amp; Philippot, 2013; Schimel, 2018)</w:t>
      </w:r>
      <w:r w:rsidR="003A6A33">
        <w:rPr>
          <w:rFonts w:ascii="Arial" w:hAnsi="Arial" w:cs="Arial"/>
        </w:rPr>
        <w:fldChar w:fldCharType="end"/>
      </w:r>
      <w:r w:rsidR="001A2431">
        <w:rPr>
          <w:rFonts w:ascii="Arial" w:hAnsi="Arial" w:cs="Arial"/>
        </w:rPr>
        <w:t>.</w:t>
      </w:r>
      <w:del w:id="663" w:author="Laurent Philippot" w:date="2024-05-20T10:23:00Z">
        <w:r w:rsidR="001A2431" w:rsidDel="00F53134">
          <w:rPr>
            <w:rFonts w:ascii="Arial" w:hAnsi="Arial" w:cs="Arial"/>
          </w:rPr>
          <w:delText xml:space="preserve">  </w:delText>
        </w:r>
      </w:del>
    </w:p>
    <w:p w14:paraId="25D5D5A1" w14:textId="136C321A" w:rsidR="006D66E5" w:rsidRPr="00ED68EC" w:rsidRDefault="00274337" w:rsidP="00CD3F1C">
      <w:pPr>
        <w:spacing w:after="0" w:line="480" w:lineRule="auto"/>
        <w:ind w:firstLine="720"/>
        <w:jc w:val="both"/>
        <w:rPr>
          <w:rFonts w:ascii="Arial" w:hAnsi="Arial" w:cs="Arial"/>
        </w:rPr>
      </w:pPr>
      <w:r>
        <w:rPr>
          <w:rFonts w:ascii="Arial" w:hAnsi="Arial" w:cs="Arial"/>
        </w:rPr>
        <w:t>T</w:t>
      </w:r>
      <w:r w:rsidR="006D66E5" w:rsidRPr="00ED68EC">
        <w:rPr>
          <w:rFonts w:ascii="Arial" w:hAnsi="Arial" w:cs="Arial"/>
        </w:rPr>
        <w:t>he</w:t>
      </w:r>
      <w:r>
        <w:rPr>
          <w:rFonts w:ascii="Arial" w:hAnsi="Arial" w:cs="Arial"/>
        </w:rPr>
        <w:t>s</w:t>
      </w:r>
      <w:r w:rsidR="00993677">
        <w:rPr>
          <w:rFonts w:ascii="Arial" w:hAnsi="Arial" w:cs="Arial"/>
        </w:rPr>
        <w:t>e</w:t>
      </w:r>
      <w:r w:rsidR="006D66E5" w:rsidRPr="00ED68EC">
        <w:rPr>
          <w:rFonts w:ascii="Arial" w:hAnsi="Arial" w:cs="Arial"/>
        </w:rPr>
        <w:t xml:space="preserve"> effect</w:t>
      </w:r>
      <w:r w:rsidR="00993677">
        <w:rPr>
          <w:rFonts w:ascii="Arial" w:hAnsi="Arial" w:cs="Arial"/>
        </w:rPr>
        <w:t>s</w:t>
      </w:r>
      <w:r w:rsidR="006D66E5" w:rsidRPr="00ED68EC">
        <w:rPr>
          <w:rFonts w:ascii="Arial" w:hAnsi="Arial" w:cs="Arial"/>
        </w:rPr>
        <w:t xml:space="preserve"> of drought on the </w:t>
      </w:r>
      <w:r>
        <w:rPr>
          <w:rFonts w:ascii="Arial" w:hAnsi="Arial" w:cs="Arial"/>
        </w:rPr>
        <w:t xml:space="preserve">AO </w:t>
      </w:r>
      <w:r w:rsidR="006D66E5" w:rsidRPr="00ED68EC">
        <w:rPr>
          <w:rFonts w:ascii="Arial" w:hAnsi="Arial" w:cs="Arial"/>
        </w:rPr>
        <w:t>communit</w:t>
      </w:r>
      <w:r w:rsidR="00A76F20">
        <w:rPr>
          <w:rFonts w:ascii="Arial" w:hAnsi="Arial" w:cs="Arial"/>
        </w:rPr>
        <w:t>ies</w:t>
      </w:r>
      <w:r w:rsidR="006D66E5" w:rsidRPr="00ED68EC">
        <w:rPr>
          <w:rFonts w:ascii="Arial" w:hAnsi="Arial" w:cs="Arial"/>
        </w:rPr>
        <w:t xml:space="preserve"> also varie</w:t>
      </w:r>
      <w:r>
        <w:rPr>
          <w:rFonts w:ascii="Arial" w:hAnsi="Arial" w:cs="Arial"/>
        </w:rPr>
        <w:t xml:space="preserve">d </w:t>
      </w:r>
      <w:r w:rsidR="006D66E5" w:rsidRPr="00ED68EC">
        <w:rPr>
          <w:rFonts w:ascii="Arial" w:hAnsi="Arial" w:cs="Arial"/>
        </w:rPr>
        <w:t xml:space="preserve">depending on the type of cropping system. For example, larger differences </w:t>
      </w:r>
      <w:r w:rsidR="00A76F20">
        <w:rPr>
          <w:rFonts w:ascii="Arial" w:hAnsi="Arial" w:cs="Arial"/>
        </w:rPr>
        <w:t xml:space="preserve">in beta diversity </w:t>
      </w:r>
      <w:r w:rsidR="00A76F20" w:rsidRPr="00ED68EC">
        <w:rPr>
          <w:rFonts w:ascii="Arial" w:hAnsi="Arial" w:cs="Arial"/>
        </w:rPr>
        <w:t xml:space="preserve">were found </w:t>
      </w:r>
      <w:r w:rsidR="006D66E5" w:rsidRPr="00ED68EC">
        <w:rPr>
          <w:rFonts w:ascii="Arial" w:hAnsi="Arial" w:cs="Arial"/>
        </w:rPr>
        <w:t xml:space="preserve">between drought </w:t>
      </w:r>
      <w:r w:rsidR="006D66E5" w:rsidRPr="00ED68EC">
        <w:rPr>
          <w:rFonts w:ascii="Arial" w:hAnsi="Arial" w:cs="Arial"/>
        </w:rPr>
        <w:lastRenderedPageBreak/>
        <w:t xml:space="preserve">and control </w:t>
      </w:r>
      <w:r w:rsidR="00A76F20">
        <w:rPr>
          <w:rFonts w:ascii="Arial" w:hAnsi="Arial" w:cs="Arial"/>
        </w:rPr>
        <w:t xml:space="preserve">treatments </w:t>
      </w:r>
      <w:r w:rsidR="006D66E5" w:rsidRPr="00ED68EC">
        <w:rPr>
          <w:rFonts w:ascii="Arial" w:hAnsi="Arial" w:cs="Arial"/>
        </w:rPr>
        <w:t>in the BIODYN</w:t>
      </w:r>
      <w:ins w:id="664" w:author="Ari Fina Bintarti" w:date="2024-05-17T10:55:00Z">
        <w:r w:rsidR="00FF3CD0">
          <w:rPr>
            <w:rFonts w:ascii="Arial" w:hAnsi="Arial" w:cs="Arial"/>
          </w:rPr>
          <w:t xml:space="preserve"> and</w:t>
        </w:r>
      </w:ins>
      <w:ins w:id="665" w:author="Laurent Philippot" w:date="2024-05-18T16:36:00Z">
        <w:r w:rsidR="00420C83">
          <w:rPr>
            <w:rFonts w:ascii="Arial" w:hAnsi="Arial" w:cs="Arial"/>
          </w:rPr>
          <w:t xml:space="preserve"> to a lesser extent in the</w:t>
        </w:r>
      </w:ins>
      <w:ins w:id="666" w:author="Ari Fina Bintarti" w:date="2024-05-17T10:55:00Z">
        <w:r w:rsidR="00FF3CD0">
          <w:rPr>
            <w:rFonts w:ascii="Arial" w:hAnsi="Arial" w:cs="Arial"/>
          </w:rPr>
          <w:t xml:space="preserve"> CONFYM</w:t>
        </w:r>
      </w:ins>
      <w:r w:rsidR="006D66E5" w:rsidRPr="00ED68EC">
        <w:rPr>
          <w:rFonts w:ascii="Arial" w:hAnsi="Arial" w:cs="Arial"/>
        </w:rPr>
        <w:t xml:space="preserve"> </w:t>
      </w:r>
      <w:r w:rsidR="00AE74C4">
        <w:rPr>
          <w:rFonts w:ascii="Arial" w:hAnsi="Arial" w:cs="Arial"/>
        </w:rPr>
        <w:t>system</w:t>
      </w:r>
      <w:ins w:id="667" w:author="Ari Fina Bintarti" w:date="2024-05-17T10:55:00Z">
        <w:r w:rsidR="00FF3CD0">
          <w:rPr>
            <w:rFonts w:ascii="Arial" w:hAnsi="Arial" w:cs="Arial"/>
          </w:rPr>
          <w:t>s</w:t>
        </w:r>
      </w:ins>
      <w:r w:rsidR="00AE74C4">
        <w:rPr>
          <w:rFonts w:ascii="Arial" w:hAnsi="Arial" w:cs="Arial"/>
        </w:rPr>
        <w:t xml:space="preserve"> </w:t>
      </w:r>
      <w:r w:rsidR="00E24970">
        <w:rPr>
          <w:rFonts w:ascii="Arial" w:hAnsi="Arial" w:cs="Arial"/>
        </w:rPr>
        <w:t xml:space="preserve">compared to the </w:t>
      </w:r>
      <w:del w:id="668" w:author="Ari Fina Bintarti" w:date="2024-05-17T10:55:00Z">
        <w:r w:rsidR="00E24970" w:rsidDel="00FF3CD0">
          <w:rPr>
            <w:rFonts w:ascii="Arial" w:hAnsi="Arial" w:cs="Arial"/>
          </w:rPr>
          <w:delText>other cropping</w:delText>
        </w:r>
      </w:del>
      <w:ins w:id="669" w:author="Ari Fina Bintarti" w:date="2024-05-17T10:55:00Z">
        <w:r w:rsidR="00FF3CD0">
          <w:rPr>
            <w:rFonts w:ascii="Arial" w:hAnsi="Arial" w:cs="Arial"/>
          </w:rPr>
          <w:t>CONMIN</w:t>
        </w:r>
      </w:ins>
      <w:r w:rsidR="00E24970">
        <w:rPr>
          <w:rFonts w:ascii="Arial" w:hAnsi="Arial" w:cs="Arial"/>
        </w:rPr>
        <w:t xml:space="preserve"> systems </w:t>
      </w:r>
      <w:r w:rsidR="00AE74C4">
        <w:rPr>
          <w:rFonts w:ascii="Arial" w:hAnsi="Arial" w:cs="Arial"/>
        </w:rPr>
        <w:t>in particular for the AOA and comammox</w:t>
      </w:r>
      <w:r w:rsidR="00A76F20">
        <w:rPr>
          <w:rFonts w:ascii="Arial" w:hAnsi="Arial" w:cs="Arial"/>
        </w:rPr>
        <w:t xml:space="preserve"> both in the bulk and rhizospheric soil</w:t>
      </w:r>
      <w:r w:rsidR="006D66E5" w:rsidRPr="00ED68EC">
        <w:rPr>
          <w:rFonts w:ascii="Arial" w:hAnsi="Arial" w:cs="Arial"/>
        </w:rPr>
        <w:t>.</w:t>
      </w:r>
      <w:r w:rsidR="0083476F">
        <w:rPr>
          <w:rFonts w:ascii="Arial" w:hAnsi="Arial" w:cs="Arial"/>
        </w:rPr>
        <w:t xml:space="preserve"> </w:t>
      </w:r>
      <w:r w:rsidR="00A76F20">
        <w:rPr>
          <w:rFonts w:ascii="Arial" w:hAnsi="Arial" w:cs="Arial"/>
        </w:rPr>
        <w:t xml:space="preserve">It is known that </w:t>
      </w:r>
      <w:r w:rsidR="00E24970">
        <w:rPr>
          <w:rFonts w:ascii="Arial" w:hAnsi="Arial" w:cs="Arial"/>
        </w:rPr>
        <w:t>AO taxa vary in their sensitivity and strategies to soil water fluctuation</w:t>
      </w:r>
      <w:r w:rsidR="00FF3CD0">
        <w:rPr>
          <w:rFonts w:ascii="Arial" w:hAnsi="Arial" w:cs="Arial"/>
        </w:rPr>
        <w:t xml:space="preserve"> </w:t>
      </w:r>
      <w:r w:rsidR="00FF3CD0">
        <w:rPr>
          <w:rFonts w:ascii="Arial" w:hAnsi="Arial" w:cs="Arial"/>
        </w:rPr>
        <w:fldChar w:fldCharType="begin"/>
      </w:r>
      <w:r w:rsidR="0024376F">
        <w:rPr>
          <w:rFonts w:ascii="Arial" w:hAnsi="Arial" w:cs="Arial"/>
        </w:rPr>
        <w:instrText xml:space="preserve"> ADDIN ZOTERO_ITEM CSL_CITATION {"citationID":"at0T0XfL","properties":{"formattedCitation":"(Lehtovirta-Morley, 2018; S\\uc0\\u233{}neca et al., 2020)","plainCitation":"(Lehtovirta-Morley, 2018; 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E"}],"issued":{"date-parts":[["2018",5,1]]}}}],"schema":"https://github.com/citation-style-language/schema/raw/master/csl-citation.json"} </w:instrText>
      </w:r>
      <w:r w:rsidR="00FF3CD0">
        <w:rPr>
          <w:rFonts w:ascii="Arial" w:hAnsi="Arial" w:cs="Arial"/>
        </w:rPr>
        <w:fldChar w:fldCharType="separate"/>
      </w:r>
      <w:r w:rsidR="0024376F" w:rsidRPr="0024376F">
        <w:rPr>
          <w:rFonts w:ascii="Arial" w:hAnsi="Arial" w:cs="Arial"/>
        </w:rPr>
        <w:t>(Lehtovirta-Morley, 2018; Séneca et al., 2020)</w:t>
      </w:r>
      <w:r w:rsidR="00FF3CD0">
        <w:rPr>
          <w:rFonts w:ascii="Arial" w:hAnsi="Arial" w:cs="Arial"/>
        </w:rPr>
        <w:fldChar w:fldCharType="end"/>
      </w:r>
      <w:r w:rsidR="00E24970">
        <w:rPr>
          <w:rFonts w:ascii="Arial" w:hAnsi="Arial" w:cs="Arial"/>
        </w:rPr>
        <w:t xml:space="preserve">. </w:t>
      </w:r>
      <w:r w:rsidR="004D4320">
        <w:rPr>
          <w:rFonts w:ascii="Arial" w:hAnsi="Arial" w:cs="Arial"/>
        </w:rPr>
        <w:t>Here</w:t>
      </w:r>
      <w:r w:rsidR="00F870D1">
        <w:rPr>
          <w:rFonts w:ascii="Arial" w:hAnsi="Arial" w:cs="Arial"/>
        </w:rPr>
        <w:t>,</w:t>
      </w:r>
      <w:r w:rsidR="004D4320">
        <w:rPr>
          <w:rFonts w:ascii="Arial" w:hAnsi="Arial" w:cs="Arial"/>
        </w:rPr>
        <w:t xml:space="preserve"> we found </w:t>
      </w:r>
      <w:r w:rsidR="00F870D1">
        <w:rPr>
          <w:rFonts w:ascii="Arial" w:hAnsi="Arial" w:cs="Arial"/>
        </w:rPr>
        <w:t>differences in</w:t>
      </w:r>
      <w:r w:rsidR="004D4320">
        <w:rPr>
          <w:rFonts w:ascii="Arial" w:hAnsi="Arial" w:cs="Arial"/>
        </w:rPr>
        <w:t xml:space="preserve"> </w:t>
      </w:r>
      <w:r w:rsidR="00E24970">
        <w:rPr>
          <w:rFonts w:ascii="Arial" w:hAnsi="Arial" w:cs="Arial"/>
        </w:rPr>
        <w:t xml:space="preserve">the diversity, </w:t>
      </w:r>
      <w:r w:rsidR="00F81DAB">
        <w:rPr>
          <w:rFonts w:ascii="Arial" w:hAnsi="Arial" w:cs="Arial"/>
        </w:rPr>
        <w:t>abundance,</w:t>
      </w:r>
      <w:r w:rsidR="00E24970">
        <w:rPr>
          <w:rFonts w:ascii="Arial" w:hAnsi="Arial" w:cs="Arial"/>
        </w:rPr>
        <w:t xml:space="preserve"> and structure of the AO communities between cropping system</w:t>
      </w:r>
      <w:r w:rsidR="00975CA6">
        <w:rPr>
          <w:rFonts w:ascii="Arial" w:hAnsi="Arial" w:cs="Arial"/>
        </w:rPr>
        <w:t>s</w:t>
      </w:r>
      <w:r w:rsidR="00E24970">
        <w:rPr>
          <w:rFonts w:ascii="Arial" w:hAnsi="Arial" w:cs="Arial"/>
        </w:rPr>
        <w:t xml:space="preserve">, </w:t>
      </w:r>
      <w:r w:rsidR="00975CA6">
        <w:rPr>
          <w:rFonts w:ascii="Arial" w:hAnsi="Arial" w:cs="Arial"/>
        </w:rPr>
        <w:t>which</w:t>
      </w:r>
      <w:r w:rsidR="00E24970">
        <w:rPr>
          <w:rFonts w:ascii="Arial" w:hAnsi="Arial" w:cs="Arial"/>
        </w:rPr>
        <w:t xml:space="preserve"> </w:t>
      </w:r>
      <w:r w:rsidR="00F870D1">
        <w:rPr>
          <w:rFonts w:ascii="Arial" w:hAnsi="Arial" w:cs="Arial"/>
        </w:rPr>
        <w:t xml:space="preserve">therefore </w:t>
      </w:r>
      <w:r w:rsidR="00E24970">
        <w:rPr>
          <w:rFonts w:ascii="Arial" w:hAnsi="Arial" w:cs="Arial"/>
        </w:rPr>
        <w:t xml:space="preserve">may be responsible </w:t>
      </w:r>
      <w:r w:rsidR="004D4320">
        <w:rPr>
          <w:rFonts w:ascii="Arial" w:hAnsi="Arial" w:cs="Arial"/>
        </w:rPr>
        <w:t>for these</w:t>
      </w:r>
      <w:r w:rsidR="00E24970">
        <w:rPr>
          <w:rFonts w:ascii="Arial" w:hAnsi="Arial" w:cs="Arial"/>
        </w:rPr>
        <w:t xml:space="preserve"> differential responses to drought.</w:t>
      </w:r>
      <w:r w:rsidR="004D4320">
        <w:rPr>
          <w:rFonts w:ascii="Arial" w:hAnsi="Arial" w:cs="Arial"/>
        </w:rPr>
        <w:t xml:space="preserve"> </w:t>
      </w:r>
      <w:r w:rsidR="00F870D1">
        <w:rPr>
          <w:rFonts w:ascii="Arial" w:hAnsi="Arial" w:cs="Arial"/>
        </w:rPr>
        <w:t>This is supported by the work of</w:t>
      </w:r>
      <w:r w:rsidR="00975CA6">
        <w:rPr>
          <w:rFonts w:ascii="Arial" w:hAnsi="Arial" w:cs="Arial"/>
        </w:rPr>
        <w:t xml:space="preserve"> </w:t>
      </w:r>
      <w:r w:rsidR="006D3D3F">
        <w:rPr>
          <w:rFonts w:ascii="Arial" w:hAnsi="Arial" w:cs="Arial"/>
        </w:rPr>
        <w:fldChar w:fldCharType="begin"/>
      </w:r>
      <w:r w:rsidR="006D3D3F">
        <w:rPr>
          <w:rFonts w:ascii="Arial" w:hAnsi="Arial" w:cs="Arial"/>
        </w:rPr>
        <w:instrText xml:space="preserve"> ADDIN ZOTERO_ITEM CSL_CITATION {"citationID":"pHkgft1G","properties":{"formattedCitation":"(Lavallee et al., 2024)","plainCitation":"(Lavallee et al., 2024)","noteIndex":0},"citationItems":[{"id":35,"uris":["http://zotero.org/users/local/4LgJUJlW/items/63MYM4TN"],"itemData":{"id":35,"type":"article-journal","abstract":"Abstract\n            Soil microbial communities are dominated by a relatively small number of taxa that may play outsized roles in ecosystem functioning, yet little is known about their capacities to resist and recover from climate extremes such as drought, or how environmental context mediates those responses. Here, we imposed an in situ experimental drought across 30 diverse UK grassland sites with contrasting management intensities and found that: (1) the majority of dominant bacterial (85%) and fungal (89%) taxa exhibit resistant or opportunistic drought strategies, possibly contributing to their ubiquity and dominance across sites; and (2) intensive grassland management decreases the proportion of drought-sensitive and non-resilient dominant bacteria—likely via alleviation of nutrient limitation and pH-related stress under fertilisation and liming—but has the opposite impact on dominant fungi. Our results suggest a potential mechanism by which intensive management promotes bacteria over fungi under drought with implications for soil functioning.","container-title":"Nature Communications","DOI":"10.1038/s41467-023-43864-1","ISSN":"2041-1723","issue":"1","journalAbbreviation":"Nat Commun","language":"en","page":"29","source":"DOI.org (Crossref)","title":"Land management shapes drought responses of dominant soil microbial taxa across grasslands","volume":"15","author":[{"family":"Lavallee","given":"J. M."},{"family":"Chomel","given":"M."},{"family":"Alvarez Segura","given":"N."},{"family":"De Castro","given":"F."},{"family":"Goodall","given":"T."},{"family":"Magilton","given":"M."},{"family":"Rhymes","given":"J. M."},{"family":"Delgado-Baquerizo","given":"M."},{"family":"Griffiths","given":"R. I."},{"family":"Baggs","given":"E. M."},{"family":"Caruso","given":"T."},{"family":"De Vries","given":"F. T."},{"family":"Emmerson","given":"M."},{"family":"Johnson","given":"D."},{"family":"Bardgett","given":"R. D."}],"issued":{"date-parts":[["2024",1,2]]}}}],"schema":"https://github.com/citation-style-language/schema/raw/master/csl-citation.json"} </w:instrText>
      </w:r>
      <w:r w:rsidR="006D3D3F">
        <w:rPr>
          <w:rFonts w:ascii="Arial" w:hAnsi="Arial" w:cs="Arial"/>
        </w:rPr>
        <w:fldChar w:fldCharType="separate"/>
      </w:r>
      <w:r w:rsidR="006D3D3F">
        <w:rPr>
          <w:rFonts w:ascii="Arial" w:hAnsi="Arial" w:cs="Arial"/>
          <w:noProof/>
        </w:rPr>
        <w:t>(Lavallee et al., 2024)</w:t>
      </w:r>
      <w:r w:rsidR="006D3D3F">
        <w:rPr>
          <w:rFonts w:ascii="Arial" w:hAnsi="Arial" w:cs="Arial"/>
        </w:rPr>
        <w:fldChar w:fldCharType="end"/>
      </w:r>
      <w:r w:rsidR="004D4320">
        <w:rPr>
          <w:rFonts w:ascii="Arial" w:hAnsi="Arial" w:cs="Arial"/>
        </w:rPr>
        <w:t xml:space="preserve">, </w:t>
      </w:r>
      <w:r w:rsidR="00F870D1">
        <w:rPr>
          <w:rFonts w:ascii="Arial" w:hAnsi="Arial" w:cs="Arial"/>
        </w:rPr>
        <w:t xml:space="preserve">who </w:t>
      </w:r>
      <w:r w:rsidR="00975CA6">
        <w:rPr>
          <w:rFonts w:ascii="Arial" w:hAnsi="Arial" w:cs="Arial"/>
        </w:rPr>
        <w:t>rep</w:t>
      </w:r>
      <w:r w:rsidR="00F870D1">
        <w:rPr>
          <w:rFonts w:ascii="Arial" w:hAnsi="Arial" w:cs="Arial"/>
        </w:rPr>
        <w:t>o</w:t>
      </w:r>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 </w:t>
      </w:r>
      <w:del w:id="670" w:author="Laurent Philippot" w:date="2024-05-18T16:43:00Z">
        <w:r w:rsidR="00F870D1" w:rsidDel="00C1340F">
          <w:rPr>
            <w:rFonts w:ascii="Arial" w:hAnsi="Arial" w:cs="Arial"/>
          </w:rPr>
          <w:delText>Moreover</w:delText>
        </w:r>
      </w:del>
      <w:ins w:id="671" w:author="Laurent Philippot" w:date="2024-05-18T16:43:00Z">
        <w:r w:rsidR="00C1340F">
          <w:rPr>
            <w:rFonts w:ascii="Arial" w:hAnsi="Arial" w:cs="Arial"/>
          </w:rPr>
          <w:t>For</w:t>
        </w:r>
      </w:ins>
      <w:ins w:id="672" w:author="Laurent Philippot" w:date="2024-05-18T16:44:00Z">
        <w:r w:rsidR="00C1340F">
          <w:rPr>
            <w:rFonts w:ascii="Arial" w:hAnsi="Arial" w:cs="Arial"/>
          </w:rPr>
          <w:t xml:space="preserve"> example</w:t>
        </w:r>
      </w:ins>
      <w:r w:rsidR="00F870D1">
        <w:rPr>
          <w:rFonts w:ascii="Arial" w:hAnsi="Arial" w:cs="Arial"/>
        </w:rPr>
        <w:t xml:space="preserve">, the </w:t>
      </w:r>
      <w:r w:rsidR="00F870D1">
        <w:rPr>
          <w:rFonts w:ascii="Arial" w:hAnsi="Arial" w:cs="Arial"/>
          <w:color w:val="000000" w:themeColor="text1"/>
          <w:shd w:val="clear" w:color="auto" w:fill="FFFFFF"/>
        </w:rPr>
        <w:t>studied</w:t>
      </w:r>
      <w:r w:rsidR="004D4320" w:rsidRPr="00ED68EC">
        <w:rPr>
          <w:rFonts w:ascii="Arial" w:hAnsi="Arial" w:cs="Arial"/>
          <w:color w:val="000000" w:themeColor="text1"/>
          <w:shd w:val="clear" w:color="auto" w:fill="FFFFFF"/>
        </w:rPr>
        <w:t xml:space="preserve"> cropping systems </w:t>
      </w:r>
      <w:del w:id="673" w:author="Laurent Philippot" w:date="2024-05-18T16:44:00Z">
        <w:r w:rsidR="004D4320" w:rsidRPr="00ED68EC" w:rsidDel="00C1340F">
          <w:rPr>
            <w:rFonts w:ascii="Arial" w:hAnsi="Arial" w:cs="Arial"/>
            <w:color w:val="000000" w:themeColor="text1"/>
            <w:shd w:val="clear" w:color="auto" w:fill="FFFFFF"/>
          </w:rPr>
          <w:delText>exhibi</w:delText>
        </w:r>
        <w:r w:rsidR="00975CA6" w:rsidDel="00C1340F">
          <w:rPr>
            <w:rFonts w:ascii="Arial" w:hAnsi="Arial" w:cs="Arial"/>
            <w:color w:val="000000" w:themeColor="text1"/>
            <w:shd w:val="clear" w:color="auto" w:fill="FFFFFF"/>
          </w:rPr>
          <w:delText>ted</w:delText>
        </w:r>
        <w:r w:rsidR="004D4320" w:rsidRPr="00ED68EC" w:rsidDel="00C1340F">
          <w:rPr>
            <w:rFonts w:ascii="Arial" w:hAnsi="Arial" w:cs="Arial"/>
            <w:color w:val="000000" w:themeColor="text1"/>
            <w:shd w:val="clear" w:color="auto" w:fill="FFFFFF"/>
          </w:rPr>
          <w:delText xml:space="preserve"> </w:delText>
        </w:r>
      </w:del>
      <w:ins w:id="674" w:author="Laurent Philippot" w:date="2024-05-18T16:44:00Z">
        <w:r w:rsidR="00C1340F">
          <w:rPr>
            <w:rFonts w:ascii="Arial" w:hAnsi="Arial" w:cs="Arial"/>
            <w:color w:val="000000" w:themeColor="text1"/>
            <w:shd w:val="clear" w:color="auto" w:fill="FFFFFF"/>
          </w:rPr>
          <w:t>led to</w:t>
        </w:r>
        <w:r w:rsidR="00C1340F" w:rsidRPr="00ED68EC">
          <w:rPr>
            <w:rFonts w:ascii="Arial" w:hAnsi="Arial" w:cs="Arial"/>
            <w:color w:val="000000" w:themeColor="text1"/>
            <w:shd w:val="clear" w:color="auto" w:fill="FFFFFF"/>
          </w:rPr>
          <w:t xml:space="preserve"> </w:t>
        </w:r>
      </w:ins>
      <w:r w:rsidR="004D4320" w:rsidRPr="00ED68EC">
        <w:rPr>
          <w:rFonts w:ascii="Arial" w:hAnsi="Arial" w:cs="Arial"/>
          <w:color w:val="000000" w:themeColor="text1"/>
          <w:shd w:val="clear" w:color="auto" w:fill="FFFFFF"/>
        </w:rPr>
        <w:t xml:space="preserve">distinct </w:t>
      </w:r>
      <w:ins w:id="675" w:author="Laurent Philippot" w:date="2024-05-18T16:44:00Z">
        <w:r w:rsidR="00C1340F">
          <w:rPr>
            <w:rFonts w:ascii="Arial" w:hAnsi="Arial" w:cs="Arial"/>
            <w:color w:val="000000" w:themeColor="text1"/>
            <w:shd w:val="clear" w:color="auto" w:fill="FFFFFF"/>
          </w:rPr>
          <w:t xml:space="preserve">soil </w:t>
        </w:r>
      </w:ins>
      <w:r w:rsidR="004D4320" w:rsidRPr="00ED68EC">
        <w:rPr>
          <w:rFonts w:ascii="Arial" w:hAnsi="Arial" w:cs="Arial"/>
          <w:color w:val="000000" w:themeColor="text1"/>
          <w:shd w:val="clear" w:color="auto" w:fill="FFFFFF"/>
        </w:rPr>
        <w:t>pH</w:t>
      </w:r>
      <w:ins w:id="676" w:author="Laurent Philippot" w:date="2024-05-18T16:42:00Z">
        <w:r w:rsidR="00C1340F">
          <w:rPr>
            <w:rFonts w:ascii="Arial" w:hAnsi="Arial" w:cs="Arial"/>
            <w:color w:val="000000" w:themeColor="text1"/>
            <w:shd w:val="clear" w:color="auto" w:fill="FFFFFF"/>
          </w:rPr>
          <w:t>, and</w:t>
        </w:r>
      </w:ins>
      <w:del w:id="677" w:author="Laurent Philippot" w:date="2024-05-18T16:41:00Z">
        <w:r w:rsidR="00F870D1" w:rsidDel="00C1340F">
          <w:rPr>
            <w:rFonts w:ascii="Arial" w:hAnsi="Arial" w:cs="Arial"/>
            <w:color w:val="000000" w:themeColor="text1"/>
            <w:shd w:val="clear" w:color="auto" w:fill="FFFFFF"/>
          </w:rPr>
          <w:delText>, which may also</w:delText>
        </w:r>
        <w:r w:rsidR="004D4320" w:rsidRPr="00ED68EC" w:rsidDel="00C1340F">
          <w:rPr>
            <w:rFonts w:ascii="Arial" w:hAnsi="Arial" w:cs="Arial"/>
            <w:color w:val="000000" w:themeColor="text1"/>
            <w:shd w:val="clear" w:color="auto" w:fill="FFFFFF"/>
          </w:rPr>
          <w:delText xml:space="preserve"> </w:delText>
        </w:r>
        <w:r w:rsidR="00F870D1" w:rsidDel="00C1340F">
          <w:rPr>
            <w:rFonts w:ascii="Arial" w:hAnsi="Arial" w:cs="Arial"/>
            <w:color w:val="000000" w:themeColor="text1"/>
            <w:shd w:val="clear" w:color="auto" w:fill="FFFFFF"/>
          </w:rPr>
          <w:delText xml:space="preserve">have </w:delText>
        </w:r>
        <w:r w:rsidR="004D4320" w:rsidRPr="00ED68EC" w:rsidDel="00C1340F">
          <w:rPr>
            <w:rFonts w:ascii="Arial" w:hAnsi="Arial" w:cs="Arial"/>
            <w:color w:val="000000" w:themeColor="text1"/>
            <w:shd w:val="clear" w:color="auto" w:fill="FFFFFF"/>
          </w:rPr>
          <w:delText xml:space="preserve">contributed to the differences in sensitivity of AO </w:delText>
        </w:r>
        <w:r w:rsidR="00F870D1" w:rsidDel="00C1340F">
          <w:rPr>
            <w:rFonts w:ascii="Arial" w:hAnsi="Arial" w:cs="Arial"/>
            <w:color w:val="000000" w:themeColor="text1"/>
            <w:shd w:val="clear" w:color="auto" w:fill="FFFFFF"/>
          </w:rPr>
          <w:delText>taxa</w:delText>
        </w:r>
        <w:r w:rsidR="004D4320" w:rsidRPr="00ED68EC" w:rsidDel="00C1340F">
          <w:rPr>
            <w:rFonts w:ascii="Arial" w:hAnsi="Arial" w:cs="Arial"/>
            <w:color w:val="000000" w:themeColor="text1"/>
            <w:shd w:val="clear" w:color="auto" w:fill="FFFFFF"/>
          </w:rPr>
          <w:delText xml:space="preserve"> to drough</w:delText>
        </w:r>
        <w:r w:rsidR="00975CA6" w:rsidDel="00C1340F">
          <w:rPr>
            <w:rFonts w:ascii="Arial" w:hAnsi="Arial" w:cs="Arial"/>
            <w:color w:val="000000" w:themeColor="text1"/>
            <w:shd w:val="clear" w:color="auto" w:fill="FFFFFF"/>
          </w:rPr>
          <w:delText xml:space="preserve">t. </w:delText>
        </w:r>
        <w:r w:rsidR="00F870D1" w:rsidDel="00C1340F">
          <w:rPr>
            <w:rFonts w:ascii="Arial" w:hAnsi="Arial" w:cs="Arial"/>
          </w:rPr>
          <w:delText>Thus</w:delText>
        </w:r>
        <w:r w:rsidR="004D4320" w:rsidDel="00C1340F">
          <w:rPr>
            <w:rFonts w:ascii="Arial" w:hAnsi="Arial" w:cs="Arial"/>
          </w:rPr>
          <w:delText>,</w:delText>
        </w:r>
        <w:r w:rsidR="00E24970" w:rsidDel="00C1340F">
          <w:rPr>
            <w:rFonts w:ascii="Arial" w:hAnsi="Arial" w:cs="Arial"/>
          </w:rPr>
          <w:delText xml:space="preserve"> </w:delText>
        </w:r>
        <w:r w:rsidR="006E1947" w:rsidDel="00C1340F">
          <w:rPr>
            <w:rFonts w:ascii="Arial" w:hAnsi="Arial" w:cs="Arial"/>
          </w:rPr>
          <w:fldChar w:fldCharType="begin"/>
        </w:r>
        <w:r w:rsidR="006E1947" w:rsidDel="00C1340F">
          <w:rPr>
            <w:rFonts w:ascii="Arial" w:hAnsi="Arial" w:cs="Arial"/>
          </w:rPr>
          <w:delInstrText xml:space="preserve"> ADDIN ZOTERO_ITEM CSL_CITATION {"citationID":"kPN2dJlF","properties":{"formattedCitation":"(Shu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delInstrText>
        </w:r>
        <w:r w:rsidR="006E1947" w:rsidDel="00C1340F">
          <w:rPr>
            <w:rFonts w:ascii="Arial" w:hAnsi="Arial" w:cs="Arial"/>
          </w:rPr>
          <w:fldChar w:fldCharType="separate"/>
        </w:r>
        <w:r w:rsidR="006E1947" w:rsidDel="00C1340F">
          <w:rPr>
            <w:rFonts w:ascii="Arial" w:hAnsi="Arial" w:cs="Arial"/>
            <w:noProof/>
          </w:rPr>
          <w:delText>(Shu et al., 2023)</w:delText>
        </w:r>
        <w:r w:rsidR="006E1947" w:rsidDel="00C1340F">
          <w:rPr>
            <w:rFonts w:ascii="Arial" w:hAnsi="Arial" w:cs="Arial"/>
          </w:rPr>
          <w:fldChar w:fldCharType="end"/>
        </w:r>
        <w:r w:rsidR="004D4320" w:rsidDel="00C1340F">
          <w:rPr>
            <w:rFonts w:ascii="Arial" w:hAnsi="Arial" w:cs="Arial"/>
            <w:color w:val="000000" w:themeColor="text1"/>
            <w:shd w:val="clear" w:color="auto" w:fill="FFFFFF"/>
          </w:rPr>
          <w:delText xml:space="preserve">Shu AES </w:delText>
        </w:r>
        <w:r w:rsidR="00F870D1" w:rsidDel="00C1340F">
          <w:rPr>
            <w:rFonts w:ascii="Arial" w:hAnsi="Arial" w:cs="Arial"/>
            <w:color w:val="000000" w:themeColor="text1"/>
            <w:shd w:val="clear" w:color="auto" w:fill="FFFFFF"/>
          </w:rPr>
          <w:delText xml:space="preserve">found that pH </w:delText>
        </w:r>
        <w:r w:rsidR="004D4320" w:rsidDel="00C1340F">
          <w:rPr>
            <w:rFonts w:ascii="Arial" w:hAnsi="Arial" w:cs="Arial"/>
            <w:color w:val="000000" w:themeColor="text1"/>
            <w:shd w:val="clear" w:color="auto" w:fill="FFFFFF"/>
          </w:rPr>
          <w:delText xml:space="preserve">moderates </w:delText>
        </w:r>
        <w:r w:rsidR="00F870D1" w:rsidDel="00C1340F">
          <w:rPr>
            <w:rFonts w:ascii="Arial" w:hAnsi="Arial" w:cs="Arial"/>
            <w:color w:val="000000" w:themeColor="text1"/>
            <w:shd w:val="clear" w:color="auto" w:fill="FFFFFF"/>
          </w:rPr>
          <w:delText>the resistance and the resilience of N-cycling to disturbance.</w:delText>
        </w:r>
      </w:del>
      <w:ins w:id="678" w:author="Ari Fina Bintarti" w:date="2024-05-17T11:09:00Z">
        <w:del w:id="679" w:author="Laurent Philippot" w:date="2024-05-18T16:41:00Z">
          <w:r w:rsidR="00523ACE" w:rsidDel="00C1340F">
            <w:rPr>
              <w:rFonts w:ascii="Arial" w:hAnsi="Arial" w:cs="Arial"/>
            </w:rPr>
            <w:delText xml:space="preserve"> </w:delText>
          </w:r>
        </w:del>
      </w:ins>
      <w:ins w:id="680" w:author="Laurent Philippot" w:date="2024-05-18T16:42:00Z">
        <w:r w:rsidR="00C1340F">
          <w:rPr>
            <w:rFonts w:ascii="Arial" w:hAnsi="Arial" w:cs="Arial"/>
            <w:color w:val="000000" w:themeColor="text1"/>
            <w:shd w:val="clear" w:color="auto" w:fill="FFFFFF"/>
          </w:rPr>
          <w:t xml:space="preserve"> </w:t>
        </w:r>
      </w:ins>
      <w:del w:id="681" w:author="Laurent Philippot" w:date="2024-05-18T16:42:00Z">
        <w:r w:rsidR="00860C0A" w:rsidDel="00C1340F">
          <w:rPr>
            <w:rFonts w:ascii="Arial" w:hAnsi="Arial" w:cs="Arial"/>
          </w:rPr>
          <w:delText xml:space="preserve"> </w:delText>
        </w:r>
      </w:del>
      <w:ins w:id="682" w:author="Ari Fina Bintarti" w:date="2024-05-17T11:09:00Z">
        <w:del w:id="683" w:author="Laurent Philippot" w:date="2024-05-18T16:42:00Z">
          <w:r w:rsidR="00523ACE" w:rsidDel="00C1340F">
            <w:rPr>
              <w:rFonts w:ascii="Arial" w:hAnsi="Arial" w:cs="Arial"/>
            </w:rPr>
            <w:delText>S</w:delText>
          </w:r>
        </w:del>
      </w:ins>
      <w:ins w:id="684" w:author="Ari Fina Bintarti" w:date="2024-05-17T11:08:00Z">
        <w:del w:id="685" w:author="Laurent Philippot" w:date="2024-05-18T16:44:00Z">
          <w:r w:rsidR="00523ACE" w:rsidDel="00C1340F">
            <w:rPr>
              <w:rFonts w:ascii="Arial" w:hAnsi="Arial" w:cs="Arial"/>
            </w:rPr>
            <w:delText xml:space="preserve">oil </w:delText>
          </w:r>
        </w:del>
        <w:r w:rsidR="00523ACE">
          <w:rPr>
            <w:rFonts w:ascii="Arial" w:hAnsi="Arial" w:cs="Arial"/>
          </w:rPr>
          <w:t>pH</w:t>
        </w:r>
      </w:ins>
      <w:ins w:id="686" w:author="Ari Fina Bintarti" w:date="2024-05-17T11:09:00Z">
        <w:r w:rsidR="00523ACE">
          <w:rPr>
            <w:rFonts w:ascii="Arial" w:hAnsi="Arial" w:cs="Arial"/>
          </w:rPr>
          <w:t xml:space="preserve"> is widely known as the major factor that regulate </w:t>
        </w:r>
        <w:r w:rsidR="00D206BD">
          <w:rPr>
            <w:rFonts w:ascii="Arial" w:hAnsi="Arial" w:cs="Arial"/>
          </w:rPr>
          <w:t xml:space="preserve">the </w:t>
        </w:r>
      </w:ins>
      <w:ins w:id="687" w:author="Ari Fina Bintarti" w:date="2024-05-17T11:10:00Z">
        <w:r w:rsidR="00D206BD">
          <w:rPr>
            <w:rFonts w:ascii="Arial" w:hAnsi="Arial" w:cs="Arial"/>
          </w:rPr>
          <w:t>microbial communities, as well as their functional act</w:t>
        </w:r>
      </w:ins>
      <w:ins w:id="688" w:author="Ari Fina Bintarti" w:date="2024-05-17T11:11:00Z">
        <w:r w:rsidR="00D206BD">
          <w:rPr>
            <w:rFonts w:ascii="Arial" w:hAnsi="Arial" w:cs="Arial"/>
          </w:rPr>
          <w:t>ivities, including N cycling</w:t>
        </w:r>
      </w:ins>
      <w:ins w:id="689" w:author="Ari Fina Bintarti" w:date="2024-05-17T11:22:00Z">
        <w:r w:rsidR="000F293E">
          <w:rPr>
            <w:rFonts w:ascii="Arial" w:hAnsi="Arial" w:cs="Arial"/>
          </w:rPr>
          <w:t xml:space="preserve"> </w:t>
        </w:r>
      </w:ins>
      <w:r w:rsidR="000F293E">
        <w:rPr>
          <w:rFonts w:ascii="Arial" w:hAnsi="Arial" w:cs="Arial"/>
        </w:rPr>
        <w:fldChar w:fldCharType="begin"/>
      </w:r>
      <w:r w:rsidR="000F293E">
        <w:rPr>
          <w:rFonts w:ascii="Arial" w:hAnsi="Arial" w:cs="Arial"/>
        </w:rPr>
        <w:instrText xml:space="preserve"> ADDIN ZOTERO_ITEM CSL_CITATION {"citationID":"GnpC4eo7","properties":{"formattedCitation":"(Nicol et al., 2008)","plainCitation":"(Nicol et al., 2008)","noteIndex":0},"citationItems":[{"id":251,"uris":["http://zotero.org/users/local/4LgJUJlW/items/ESI9YZ22"],"itemData":{"id":251,"type":"article-journal","abstract":"Summary\n            \n              Autotrophic ammonia oxidation occurs in acid soils, even though laboratory cultures of isolated ammonia oxidizing bacteria fail to grow below neutral pH. To investigate whether archaea possessing ammonia monooxygenase genes were responsible for autotrophic nitrification in acid soils, the community structure and phylogeny of ammonia oxidizing bacteria and archaea were determined across a soil pH gradient (4.9–7.5) by amplifying 16S rRNA and\n              amoA\n              genes followed by denaturing gradient gel electrophoresis (DGGE) and sequence analysis. The structure of both communities changed with soil pH, with distinct populations in acid and neutral soils. Phylogenetic reconstructions of crenarchaeal 16S rRNA and\n              amo\n              A genes confirmed selection of distinct lineages within the pH gradient and high similarity in phylogenies indicated a high level of congruence between 16S rRNA and\n              amoA\n              genes. The abundance of archaeal and bacterial\n              amoA\n              gene copies and mRNA transcripts contrasted across the pH gradient. Archaeal\n              amoA\n              gene and transcript abundance decreased with increasing soil pH, while bacterial\n              amoA\n              gene abundance was generally lower and transcripts increased with increasing pH. Short</w:instrText>
      </w:r>
      <w:r w:rsidR="000F293E">
        <w:rPr>
          <w:rFonts w:ascii="Cambria Math" w:hAnsi="Cambria Math" w:cs="Cambria Math"/>
        </w:rPr>
        <w:instrText>‐</w:instrText>
      </w:r>
      <w:r w:rsidR="000F293E">
        <w:rPr>
          <w:rFonts w:ascii="Arial" w:hAnsi="Arial" w:cs="Arial"/>
        </w:rPr>
        <w:instrText xml:space="preserve">term activity was investigated by DGGE analysis of gene transcripts in microcosms containing acidic or neutral soil or mixed soil with pH readjusted to that of native soils. Although mixed soil microcosms contained identical archaeal ammonia oxidizer communities, those adapted to acidic or neutral pH ranges showed greater relative activity at their native soil pH. Findings indicate that different bacterial and archaeal ammonia oxidizer phylotypes are selected in soils of different pH and that these differences in community structure and abundances are reflected in different contributions to ammonia oxidizer activity. They also suggest that both groups of ammonia oxidizers have distinct physiological characteristics and ecological niches, with consequences for nitrification in acid soils.","container-title":"Environmental Microbiology","DOI":"10.1111/j.1462-2920.2008.01701.x","ISSN":"1462-2912, 1462-2920","issue":"11","journalAbbreviation":"Environmental Microbiology","language":"en","page":"2966-2978","source":"DOI.org (Crossref)","title":"The influence of soil pH on the diversity, abundance and transcriptional activity of ammonia oxidizing archaea and bacteria","volume":"10","author":[{"family":"Nicol","given":"Graeme W."},{"family":"Leininger","given":"Sven"},{"family":"Schleper","given":"Christa"},{"family":"Prosser","given":"James I."}],"issued":{"date-parts":[["2008",11]]}}}],"schema":"https://github.com/citation-style-language/schema/raw/master/csl-citation.json"} </w:instrText>
      </w:r>
      <w:r w:rsidR="000F293E">
        <w:rPr>
          <w:rFonts w:ascii="Arial" w:hAnsi="Arial" w:cs="Arial"/>
        </w:rPr>
        <w:fldChar w:fldCharType="separate"/>
      </w:r>
      <w:r w:rsidR="000F293E">
        <w:rPr>
          <w:rFonts w:ascii="Arial" w:hAnsi="Arial" w:cs="Arial"/>
          <w:noProof/>
        </w:rPr>
        <w:t>(Nicol et al., 2008)</w:t>
      </w:r>
      <w:r w:rsidR="000F293E">
        <w:rPr>
          <w:rFonts w:ascii="Arial" w:hAnsi="Arial" w:cs="Arial"/>
        </w:rPr>
        <w:fldChar w:fldCharType="end"/>
      </w:r>
      <w:ins w:id="690" w:author="Ari Fina Bintarti" w:date="2024-05-17T11:11:00Z">
        <w:r w:rsidR="00D206BD">
          <w:rPr>
            <w:rFonts w:ascii="Arial" w:hAnsi="Arial" w:cs="Arial"/>
          </w:rPr>
          <w:t xml:space="preserve">. </w:t>
        </w:r>
      </w:ins>
      <w:ins w:id="691" w:author="Ari Fina Bintarti" w:date="2024-05-17T11:32:00Z">
        <w:r w:rsidR="009C2A37">
          <w:rPr>
            <w:rFonts w:ascii="Arial" w:hAnsi="Arial" w:cs="Arial"/>
          </w:rPr>
          <w:t>It</w:t>
        </w:r>
      </w:ins>
      <w:ins w:id="692" w:author="Ari Fina Bintarti" w:date="2024-05-17T11:16:00Z">
        <w:r w:rsidR="00D206BD">
          <w:rPr>
            <w:rFonts w:ascii="Arial" w:hAnsi="Arial" w:cs="Arial"/>
          </w:rPr>
          <w:t xml:space="preserve"> has been reported that </w:t>
        </w:r>
      </w:ins>
      <w:ins w:id="693" w:author="Ari Fina Bintarti" w:date="2024-05-17T11:27:00Z">
        <w:r w:rsidR="000F293E">
          <w:rPr>
            <w:rFonts w:ascii="Arial" w:hAnsi="Arial" w:cs="Arial"/>
          </w:rPr>
          <w:t>pH drive</w:t>
        </w:r>
      </w:ins>
      <w:ins w:id="694" w:author="Ari Fina Bintarti" w:date="2024-05-17T11:29:00Z">
        <w:r w:rsidR="000F293E">
          <w:rPr>
            <w:rFonts w:ascii="Arial" w:hAnsi="Arial" w:cs="Arial"/>
          </w:rPr>
          <w:t>s</w:t>
        </w:r>
      </w:ins>
      <w:ins w:id="695" w:author="Ari Fina Bintarti" w:date="2024-05-17T11:27:00Z">
        <w:r w:rsidR="000F293E">
          <w:rPr>
            <w:rFonts w:ascii="Arial" w:hAnsi="Arial" w:cs="Arial"/>
          </w:rPr>
          <w:t xml:space="preserve"> the </w:t>
        </w:r>
      </w:ins>
      <w:ins w:id="696" w:author="Ari Fina Bintarti" w:date="2024-05-17T11:28:00Z">
        <w:r w:rsidR="000F293E">
          <w:rPr>
            <w:rFonts w:ascii="Arial" w:hAnsi="Arial" w:cs="Arial"/>
          </w:rPr>
          <w:t>diversification of ammonia oxidizers</w:t>
        </w:r>
      </w:ins>
      <w:ins w:id="697" w:author="Ari Fina Bintarti" w:date="2024-05-17T11:31:00Z">
        <w:r w:rsidR="009C2A37">
          <w:rPr>
            <w:rFonts w:ascii="Arial" w:hAnsi="Arial" w:cs="Arial"/>
          </w:rPr>
          <w:t xml:space="preserve"> </w:t>
        </w:r>
      </w:ins>
      <w:r w:rsidR="009C2A37">
        <w:rPr>
          <w:rFonts w:ascii="Arial" w:hAnsi="Arial" w:cs="Arial"/>
        </w:rPr>
        <w:fldChar w:fldCharType="begin"/>
      </w:r>
      <w:r w:rsidR="009C2A37">
        <w:rPr>
          <w:rFonts w:ascii="Arial" w:hAnsi="Arial" w:cs="Arial"/>
        </w:rPr>
        <w:instrText xml:space="preserve"> ADDIN ZOTERO_ITEM CSL_CITATION {"citationID":"YPaIQjbX","properties":{"formattedCitation":"(Gubry-Rangin et al., 2015)","plainCitation":"(Gubry-Rangin et al., 2015)","noteIndex":0},"citationItems":[{"id":807,"uris":["http://zotero.org/users/local/4LgJUJlW/items/3MXYR8YI"],"itemData":{"id":807,"type":"article-journal","abstract":"The Thaumarchaeota is an abundant and ubiquitous phylum of archaea that plays a major role in the global nitrogen cycle. Previous analyses of the ammonia monooxygenase gene amoA suggest that pH is an important driver of niche specialization in these organisms. Although the ecological distribution and ecophysiology of extant Thaumarchaeota have been studied extensively, the evolutionary rise of these prokaryotes to ecological dominance in many habitats remains poorly understood. To characterize processes leading to their diversification, we investigated coevolutionary relationships between amoA, a conserved marker gene for Thaumarchaeota, and soil characteristics, by using deep sequencing and comprehensive environmental data in Bayesian comparative phylogenetics. These analyses reveal a large and rapid increase in diversification rates during early thaumarchaeotal evolution; this finding was verified by independent analyses of 16S rRNA. Our findings suggest that the entire Thaumarchaeota diversification regime was strikingly coupled to pH adaptation but less clearly correlated with several other tested environmental factors. Interestingly, the early radiation event coincided with a period of pH adaptation that enabled the terrestrial Thaumarchaeota ancestor to initially move from neutral to more acidic and alkaline conditions. In contrast to classic evolutionary models, whereby niches become rapidly filled after adaptive radiation, global diversification rates have remained stably high in Thaumarchaeota during the past 400–700 million years, suggesting an ongoing high rate of niche formation or switching for these microbes. Our study highlights the enduring importance of environmental adaptation during thaumarchaeotal evolution and, to our knowledge, is the first to link evolutionary diversification to environmental adaptation in a prokaryotic phylum.","container-title":"Proceedings of the National Academy of Sciences","DOI":"10.1073/pnas.1419329112","issue":"30","note":"publisher: Proceedings of the National Academy of Sciences","page":"9370-9375","source":"pnas.org (Atypon)","title":"Coupling of diversification and pH adaptation during the evolution of terrestrial Thaumarchaeota","volume":"112","author":[{"family":"Gubry-Rangin","given":"Cécile"},{"family":"Kratsch","given":"Christina"},{"family":"Williams","given":"Tom A."},{"family":"McHardy","given":"Alice C."},{"family":"Embley","given":"T. Martin"},{"family":"Prosser","given":"James I."},{"family":"Macqueen","given":"Daniel J."}],"issued":{"date-parts":[["2015",7,28]]}}}],"schema":"https://github.com/citation-style-language/schema/raw/master/csl-citation.json"} </w:instrText>
      </w:r>
      <w:r w:rsidR="009C2A37">
        <w:rPr>
          <w:rFonts w:ascii="Arial" w:hAnsi="Arial" w:cs="Arial"/>
        </w:rPr>
        <w:fldChar w:fldCharType="separate"/>
      </w:r>
      <w:r w:rsidR="009C2A37">
        <w:rPr>
          <w:rFonts w:ascii="Arial" w:hAnsi="Arial" w:cs="Arial"/>
          <w:noProof/>
        </w:rPr>
        <w:t>(Gubry-Rangin et al., 2015)</w:t>
      </w:r>
      <w:r w:rsidR="009C2A37">
        <w:rPr>
          <w:rFonts w:ascii="Arial" w:hAnsi="Arial" w:cs="Arial"/>
        </w:rPr>
        <w:fldChar w:fldCharType="end"/>
      </w:r>
      <w:ins w:id="698" w:author="Ari Fina Bintarti" w:date="2024-05-17T12:14:00Z">
        <w:r w:rsidR="009A4124">
          <w:rPr>
            <w:rFonts w:ascii="Arial" w:hAnsi="Arial" w:cs="Arial"/>
          </w:rPr>
          <w:t xml:space="preserve">, as well as </w:t>
        </w:r>
      </w:ins>
      <w:ins w:id="699" w:author="Ari Fina Bintarti" w:date="2024-05-17T12:15:00Z">
        <w:r w:rsidR="009A4124">
          <w:rPr>
            <w:rFonts w:ascii="Arial" w:hAnsi="Arial" w:cs="Arial"/>
          </w:rPr>
          <w:t>leads to changes</w:t>
        </w:r>
      </w:ins>
      <w:ins w:id="700" w:author="Ari Fina Bintarti" w:date="2024-05-17T12:26:00Z">
        <w:r w:rsidR="00B1300A">
          <w:rPr>
            <w:rFonts w:ascii="Arial" w:hAnsi="Arial" w:cs="Arial"/>
          </w:rPr>
          <w:t xml:space="preserve"> (e.g. ionization)</w:t>
        </w:r>
      </w:ins>
      <w:ins w:id="701" w:author="Ari Fina Bintarti" w:date="2024-05-17T12:15:00Z">
        <w:r w:rsidR="009A4124">
          <w:rPr>
            <w:rFonts w:ascii="Arial" w:hAnsi="Arial" w:cs="Arial"/>
          </w:rPr>
          <w:t xml:space="preserve"> in ammonium substrates</w:t>
        </w:r>
      </w:ins>
      <w:ins w:id="702" w:author="Ari Fina Bintarti" w:date="2024-05-17T12:26:00Z">
        <w:r w:rsidR="00B1300A">
          <w:rPr>
            <w:rFonts w:ascii="Arial" w:hAnsi="Arial" w:cs="Arial"/>
          </w:rPr>
          <w:t xml:space="preserve"> </w:t>
        </w:r>
      </w:ins>
      <w:r w:rsidR="00B1300A">
        <w:rPr>
          <w:rFonts w:ascii="Arial" w:hAnsi="Arial" w:cs="Arial"/>
        </w:rPr>
        <w:fldChar w:fldCharType="begin"/>
      </w:r>
      <w:r w:rsidR="00B1300A">
        <w:rPr>
          <w:rFonts w:ascii="Arial" w:hAnsi="Arial" w:cs="Arial"/>
        </w:rPr>
        <w:instrText xml:space="preserve"> ADDIN ZOTERO_ITEM CSL_CITATION {"citationID":"hRvNOz4w","properties":{"formattedCitation":"(Burton &amp; Prosser, 2001)","plainCitation":"(Burton &amp; Prosser, 2001)","noteIndex":0},"citationItems":[{"id":815,"uris":["http://zotero.org/users/local/4LgJUJlW/items/P4L754NG"],"itemData":{"id":815,"type":"article-journal","abstract":"ABSTRACT\n            \n              Ammonia oxidation in laboratory liquid batch cultures of autotrophic ammonia oxidizers rarely occurs at pH values less than 7, due to ionization of ammonia and the requirement for ammonium transport rather than diffusion of ammonia. Nevertheless, there is strong evidence for autotrophic nitrification in acid soils, which may be carried out by ammonia oxidizers capable of using urea as a source of ammonia. To determine the mechanism of urea-linked ammonia oxidation, a ureolytic autotrophic ammonia oxidizer,\n              Nitrosospira\n              sp. strain NPAV, was grown in liquid batch culture at a range of pH values with either ammonium or urea as the sole nitrogen source. Growth and nitrite production from ammonium did not occur at pH values below 7. Growth on urea occurred at pH values in the range 4 to 7.5 but ceased when urea hydrolysis was complete, even though ammonia, released during urea hydrolysis, remained in the medium. The results support a mechanism whereby urea enters the cells by diffusion and intracellular urea hydrolysis and ammonia oxidation occur independently of extracellular pH in the range 4 to 7.5. A proportion of the ammonia produced during this process diffuses from the cell and is not subsequently available for growth if the extracellular pH is less than 7. Ureolysis therefore provides a mechanism for nitrification in acid soils, but a proportion of the ammonium produced is likely to be released from the cell and may be used by other soil organisms.","container-title":"Applied and Environmental Microbiology","DOI":"10.1128/AEM.67.7.2952-2957.2001","ISSN":"0099-2240, 1098-5336","issue":"7","journalAbbreviation":"Appl Environ Microbiol","language":"en","page":"2952-2957","source":"DOI.org (Crossref)","title":"Autotrophic Ammonia Oxidation at Low pH through Urea Hydrolysis","volume":"67","author":[{"family":"Burton","given":"Simon A. Q."},{"family":"Prosser","given":"Jim I."}],"issued":{"date-parts":[["2001",7]]}}}],"schema":"https://github.com/citation-style-language/schema/raw/master/csl-citation.json"} </w:instrText>
      </w:r>
      <w:r w:rsidR="00B1300A">
        <w:rPr>
          <w:rFonts w:ascii="Arial" w:hAnsi="Arial" w:cs="Arial"/>
        </w:rPr>
        <w:fldChar w:fldCharType="separate"/>
      </w:r>
      <w:r w:rsidR="00B1300A">
        <w:rPr>
          <w:rFonts w:ascii="Arial" w:hAnsi="Arial" w:cs="Arial"/>
          <w:noProof/>
        </w:rPr>
        <w:t>(Burton &amp; Prosser, 2001)</w:t>
      </w:r>
      <w:r w:rsidR="00B1300A">
        <w:rPr>
          <w:rFonts w:ascii="Arial" w:hAnsi="Arial" w:cs="Arial"/>
        </w:rPr>
        <w:fldChar w:fldCharType="end"/>
      </w:r>
      <w:ins w:id="703" w:author="Ari Fina Bintarti" w:date="2024-05-17T12:22:00Z">
        <w:r w:rsidR="009A4124">
          <w:rPr>
            <w:rFonts w:ascii="Arial" w:hAnsi="Arial" w:cs="Arial"/>
          </w:rPr>
          <w:t>, which then</w:t>
        </w:r>
      </w:ins>
      <w:ins w:id="704" w:author="Ari Fina Bintarti" w:date="2024-05-17T12:29:00Z">
        <w:r w:rsidR="00FC276F">
          <w:rPr>
            <w:rFonts w:ascii="Arial" w:hAnsi="Arial" w:cs="Arial"/>
          </w:rPr>
          <w:t xml:space="preserve"> </w:t>
        </w:r>
      </w:ins>
      <w:ins w:id="705" w:author="Ari Fina Bintarti" w:date="2024-05-17T12:28:00Z">
        <w:r w:rsidR="00FC276F">
          <w:rPr>
            <w:rFonts w:ascii="Arial" w:hAnsi="Arial" w:cs="Arial"/>
          </w:rPr>
          <w:t>can</w:t>
        </w:r>
      </w:ins>
      <w:ins w:id="706" w:author="Ari Fina Bintarti" w:date="2024-05-17T12:29:00Z">
        <w:r w:rsidR="00FC276F">
          <w:rPr>
            <w:rFonts w:ascii="Arial" w:hAnsi="Arial" w:cs="Arial"/>
          </w:rPr>
          <w:t xml:space="preserve"> significantly</w:t>
        </w:r>
      </w:ins>
      <w:ins w:id="707" w:author="Ari Fina Bintarti" w:date="2024-05-17T12:23:00Z">
        <w:r w:rsidR="009A4124">
          <w:rPr>
            <w:rFonts w:ascii="Arial" w:hAnsi="Arial" w:cs="Arial"/>
          </w:rPr>
          <w:t xml:space="preserve"> influence </w:t>
        </w:r>
      </w:ins>
      <w:ins w:id="708" w:author="Ari Fina Bintarti" w:date="2024-05-17T12:29:00Z">
        <w:r w:rsidR="00FC276F">
          <w:rPr>
            <w:rFonts w:ascii="Arial" w:hAnsi="Arial" w:cs="Arial"/>
          </w:rPr>
          <w:t xml:space="preserve">the </w:t>
        </w:r>
      </w:ins>
      <w:ins w:id="709" w:author="Ari Fina Bintarti" w:date="2024-05-17T12:23:00Z">
        <w:r w:rsidR="009A4124">
          <w:rPr>
            <w:rFonts w:ascii="Arial" w:hAnsi="Arial" w:cs="Arial"/>
          </w:rPr>
          <w:t>nitrification process</w:t>
        </w:r>
      </w:ins>
      <w:ins w:id="710" w:author="Ari Fina Bintarti" w:date="2024-05-17T12:35:00Z">
        <w:r w:rsidR="008A4AB1">
          <w:rPr>
            <w:rFonts w:ascii="Arial" w:hAnsi="Arial" w:cs="Arial"/>
          </w:rPr>
          <w:t xml:space="preserve">. </w:t>
        </w:r>
      </w:ins>
      <w:del w:id="711" w:author="Ari Fina Bintarti" w:date="2024-05-17T12:34:00Z">
        <w:r w:rsidR="00B05A9C" w:rsidDel="008A4AB1">
          <w:rPr>
            <w:rFonts w:ascii="Arial" w:hAnsi="Arial" w:cs="Arial"/>
          </w:rPr>
          <w:fldChar w:fldCharType="begin"/>
        </w:r>
        <w:r w:rsidR="00B05A9C" w:rsidDel="008A4AB1">
          <w:rPr>
            <w:rFonts w:ascii="Arial" w:hAnsi="Arial" w:cs="Arial"/>
          </w:rPr>
          <w:delInstrText xml:space="preserve"> ADDIN ZOTERO_ITEM CSL_CITATION {"citationID":"rqTUKWQ2","properties":{"formattedCitation":"(Shu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delInstrText>
        </w:r>
        <w:r w:rsidR="00B05A9C" w:rsidDel="008A4AB1">
          <w:rPr>
            <w:rFonts w:ascii="Arial" w:hAnsi="Arial" w:cs="Arial"/>
          </w:rPr>
          <w:fldChar w:fldCharType="separate"/>
        </w:r>
        <w:r w:rsidR="00B05A9C" w:rsidDel="008A4AB1">
          <w:rPr>
            <w:rFonts w:ascii="Arial" w:hAnsi="Arial" w:cs="Arial"/>
            <w:noProof/>
          </w:rPr>
          <w:delText>(Shu et al., 2023)</w:delText>
        </w:r>
        <w:r w:rsidR="00B05A9C" w:rsidDel="008A4AB1">
          <w:rPr>
            <w:rFonts w:ascii="Arial" w:hAnsi="Arial" w:cs="Arial"/>
          </w:rPr>
          <w:fldChar w:fldCharType="end"/>
        </w:r>
      </w:del>
      <w:ins w:id="712" w:author="Ari Fina Bintarti" w:date="2024-05-17T12:34:00Z">
        <w:r w:rsidR="008A4AB1">
          <w:rPr>
            <w:rFonts w:ascii="Arial" w:hAnsi="Arial" w:cs="Arial"/>
          </w:rPr>
          <w:t>Thus</w:t>
        </w:r>
      </w:ins>
      <w:ins w:id="713" w:author="Ari Fina Bintarti" w:date="2024-05-17T12:35:00Z">
        <w:r w:rsidR="008A4AB1">
          <w:rPr>
            <w:rFonts w:ascii="Arial" w:hAnsi="Arial" w:cs="Arial"/>
          </w:rPr>
          <w:t>,</w:t>
        </w:r>
      </w:ins>
      <w:ins w:id="714" w:author="Ari Fina Bintarti" w:date="2024-05-17T12:34:00Z">
        <w:r w:rsidR="008A4AB1">
          <w:rPr>
            <w:rFonts w:ascii="Arial" w:hAnsi="Arial" w:cs="Arial"/>
          </w:rPr>
          <w:t xml:space="preserve"> </w:t>
        </w:r>
        <w:r w:rsidR="008A4AB1">
          <w:rPr>
            <w:rFonts w:ascii="Arial" w:hAnsi="Arial" w:cs="Arial"/>
          </w:rPr>
          <w:fldChar w:fldCharType="begin"/>
        </w:r>
        <w:r w:rsidR="008A4AB1">
          <w:rPr>
            <w:rFonts w:ascii="Arial" w:hAnsi="Arial" w:cs="Arial"/>
          </w:rPr>
          <w:instrText xml:space="preserve"> ADDIN ZOTERO_ITEM CSL_CITATION {"citationID":"kPN2dJlF","properties":{"formattedCitation":"(Shu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instrText>
        </w:r>
        <w:r w:rsidR="008A4AB1">
          <w:rPr>
            <w:rFonts w:ascii="Arial" w:hAnsi="Arial" w:cs="Arial"/>
          </w:rPr>
          <w:fldChar w:fldCharType="separate"/>
        </w:r>
        <w:r w:rsidR="008A4AB1">
          <w:rPr>
            <w:rFonts w:ascii="Arial" w:hAnsi="Arial" w:cs="Arial"/>
            <w:noProof/>
          </w:rPr>
          <w:t>(Shu et al., 2023)</w:t>
        </w:r>
        <w:r w:rsidR="008A4AB1">
          <w:rPr>
            <w:rFonts w:ascii="Arial" w:hAnsi="Arial" w:cs="Arial"/>
          </w:rPr>
          <w:fldChar w:fldCharType="end"/>
        </w:r>
        <w:r w:rsidR="008A4AB1">
          <w:rPr>
            <w:rFonts w:ascii="Arial" w:hAnsi="Arial" w:cs="Arial"/>
          </w:rPr>
          <w:t xml:space="preserve"> </w:t>
        </w:r>
        <w:r w:rsidR="008A4AB1">
          <w:rPr>
            <w:rFonts w:ascii="Arial" w:hAnsi="Arial" w:cs="Arial"/>
            <w:color w:val="000000" w:themeColor="text1"/>
            <w:shd w:val="clear" w:color="auto" w:fill="FFFFFF"/>
          </w:rPr>
          <w:t>found that pH moderates the resistance and the resilience of N-cycling to disturbance</w:t>
        </w:r>
      </w:ins>
      <w:ins w:id="715" w:author="Laurent Philippot" w:date="2024-05-18T16:39:00Z">
        <w:r w:rsidR="00AF4399">
          <w:rPr>
            <w:rFonts w:ascii="Arial" w:hAnsi="Arial" w:cs="Arial"/>
            <w:color w:val="000000" w:themeColor="text1"/>
            <w:shd w:val="clear" w:color="auto" w:fill="FFFFFF"/>
          </w:rPr>
          <w:t>, with a</w:t>
        </w:r>
      </w:ins>
      <w:ins w:id="716" w:author="Ari Fina Bintarti" w:date="2024-05-17T12:34:00Z">
        <w:del w:id="717" w:author="Laurent Philippot" w:date="2024-05-18T16:39:00Z">
          <w:r w:rsidR="008A4AB1" w:rsidDel="00AF4399">
            <w:rPr>
              <w:rFonts w:ascii="Arial" w:hAnsi="Arial" w:cs="Arial"/>
              <w:color w:val="000000" w:themeColor="text1"/>
              <w:shd w:val="clear" w:color="auto" w:fill="FFFFFF"/>
            </w:rPr>
            <w:delText>.</w:delText>
          </w:r>
        </w:del>
      </w:ins>
      <w:ins w:id="718" w:author="Ari Fina Bintarti" w:date="2024-05-17T12:35:00Z">
        <w:r w:rsidR="008A4AB1">
          <w:rPr>
            <w:rFonts w:ascii="Arial" w:hAnsi="Arial" w:cs="Arial"/>
            <w:color w:val="000000" w:themeColor="text1"/>
            <w:shd w:val="clear" w:color="auto" w:fill="FFFFFF"/>
          </w:rPr>
          <w:t xml:space="preserve"> </w:t>
        </w:r>
        <w:del w:id="719" w:author="Laurent Philippot" w:date="2024-05-18T16:39:00Z">
          <w:r w:rsidR="008A4AB1" w:rsidDel="00AF4399">
            <w:rPr>
              <w:rFonts w:ascii="Arial" w:hAnsi="Arial" w:cs="Arial"/>
              <w:color w:val="000000" w:themeColor="text1"/>
              <w:shd w:val="clear" w:color="auto" w:fill="FFFFFF"/>
            </w:rPr>
            <w:delText xml:space="preserve">Particularly, </w:delText>
          </w:r>
        </w:del>
        <w:r w:rsidR="008A4AB1">
          <w:rPr>
            <w:rFonts w:ascii="Arial" w:hAnsi="Arial" w:cs="Arial"/>
            <w:color w:val="000000" w:themeColor="text1"/>
            <w:shd w:val="clear" w:color="auto" w:fill="FFFFFF"/>
          </w:rPr>
          <w:t>greater r</w:t>
        </w:r>
      </w:ins>
      <w:ins w:id="720" w:author="Ari Fina Bintarti" w:date="2024-05-17T12:36:00Z">
        <w:r w:rsidR="008A4AB1">
          <w:rPr>
            <w:rFonts w:ascii="Arial" w:hAnsi="Arial" w:cs="Arial"/>
            <w:color w:val="000000" w:themeColor="text1"/>
            <w:shd w:val="clear" w:color="auto" w:fill="FFFFFF"/>
          </w:rPr>
          <w:t xml:space="preserve">esilience </w:t>
        </w:r>
        <w:del w:id="721" w:author="Laurent Philippot" w:date="2024-05-18T16:39:00Z">
          <w:r w:rsidR="008A4AB1" w:rsidDel="00AF4399">
            <w:rPr>
              <w:rFonts w:ascii="Arial" w:hAnsi="Arial" w:cs="Arial"/>
              <w:color w:val="000000" w:themeColor="text1"/>
              <w:shd w:val="clear" w:color="auto" w:fill="FFFFFF"/>
            </w:rPr>
            <w:delText xml:space="preserve">of N-cycling processes was found </w:delText>
          </w:r>
        </w:del>
        <w:r w:rsidR="008A4AB1">
          <w:rPr>
            <w:rFonts w:ascii="Arial" w:hAnsi="Arial" w:cs="Arial"/>
            <w:color w:val="000000" w:themeColor="text1"/>
            <w:shd w:val="clear" w:color="auto" w:fill="FFFFFF"/>
          </w:rPr>
          <w:t xml:space="preserve">in </w:t>
        </w:r>
      </w:ins>
      <w:ins w:id="722" w:author="Ari Fina Bintarti" w:date="2024-05-17T12:37:00Z">
        <w:r w:rsidR="008A4AB1">
          <w:rPr>
            <w:rFonts w:ascii="Arial" w:hAnsi="Arial" w:cs="Arial"/>
            <w:color w:val="000000" w:themeColor="text1"/>
            <w:shd w:val="clear" w:color="auto" w:fill="FFFFFF"/>
          </w:rPr>
          <w:t xml:space="preserve">more neutral soils </w:t>
        </w:r>
      </w:ins>
      <w:r w:rsidR="008A4AB1">
        <w:rPr>
          <w:rFonts w:ascii="Arial" w:hAnsi="Arial" w:cs="Arial"/>
          <w:color w:val="000000" w:themeColor="text1"/>
          <w:shd w:val="clear" w:color="auto" w:fill="FFFFFF"/>
        </w:rPr>
        <w:fldChar w:fldCharType="begin"/>
      </w:r>
      <w:r w:rsidR="008A4AB1">
        <w:rPr>
          <w:rFonts w:ascii="Arial" w:hAnsi="Arial" w:cs="Arial"/>
          <w:color w:val="000000" w:themeColor="text1"/>
          <w:shd w:val="clear" w:color="auto" w:fill="FFFFFF"/>
        </w:rPr>
        <w:instrText xml:space="preserve"> ADDIN ZOTERO_ITEM CSL_CITATION {"citationID":"u3r7SGFu","properties":{"formattedCitation":"(Shu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instrText>
      </w:r>
      <w:r w:rsidR="008A4AB1">
        <w:rPr>
          <w:rFonts w:ascii="Arial" w:hAnsi="Arial" w:cs="Arial"/>
          <w:color w:val="000000" w:themeColor="text1"/>
          <w:shd w:val="clear" w:color="auto" w:fill="FFFFFF"/>
        </w:rPr>
        <w:fldChar w:fldCharType="separate"/>
      </w:r>
      <w:r w:rsidR="008A4AB1">
        <w:rPr>
          <w:rFonts w:ascii="Arial" w:hAnsi="Arial" w:cs="Arial"/>
          <w:noProof/>
          <w:color w:val="000000" w:themeColor="text1"/>
          <w:shd w:val="clear" w:color="auto" w:fill="FFFFFF"/>
        </w:rPr>
        <w:t>(Shu et al., 2023)</w:t>
      </w:r>
      <w:r w:rsidR="008A4AB1">
        <w:rPr>
          <w:rFonts w:ascii="Arial" w:hAnsi="Arial" w:cs="Arial"/>
          <w:color w:val="000000" w:themeColor="text1"/>
          <w:shd w:val="clear" w:color="auto" w:fill="FFFFFF"/>
        </w:rPr>
        <w:fldChar w:fldCharType="end"/>
      </w:r>
      <w:ins w:id="723" w:author="Ari Fina Bintarti" w:date="2024-05-17T12:37:00Z">
        <w:r w:rsidR="008A4AB1">
          <w:rPr>
            <w:rFonts w:ascii="Arial" w:hAnsi="Arial" w:cs="Arial"/>
            <w:color w:val="000000" w:themeColor="text1"/>
            <w:shd w:val="clear" w:color="auto" w:fill="FFFFFF"/>
          </w:rPr>
          <w:t>.</w:t>
        </w:r>
      </w:ins>
      <w:ins w:id="724" w:author="Ari Fina Bintarti" w:date="2024-05-17T13:47:00Z">
        <w:r w:rsidR="00087717">
          <w:rPr>
            <w:rFonts w:ascii="Arial" w:hAnsi="Arial" w:cs="Arial"/>
            <w:color w:val="000000" w:themeColor="text1"/>
            <w:shd w:val="clear" w:color="auto" w:fill="FFFFFF"/>
          </w:rPr>
          <w:t xml:space="preserve"> </w:t>
        </w:r>
      </w:ins>
      <w:del w:id="725" w:author="Laurent Philippot" w:date="2024-05-18T16:39:00Z">
        <w:r w:rsidR="008D6160" w:rsidDel="00AF4399">
          <w:rPr>
            <w:rFonts w:ascii="Arial" w:hAnsi="Arial" w:cs="Arial"/>
            <w:color w:val="000000" w:themeColor="text1"/>
            <w:shd w:val="clear" w:color="auto" w:fill="FFFFFF"/>
          </w:rPr>
          <w:fldChar w:fldCharType="begin"/>
        </w:r>
        <w:r w:rsidR="008D6160" w:rsidDel="00AF4399">
          <w:rPr>
            <w:rFonts w:ascii="Arial" w:hAnsi="Arial" w:cs="Arial"/>
            <w:color w:val="000000" w:themeColor="text1"/>
            <w:shd w:val="clear" w:color="auto" w:fill="FFFFFF"/>
          </w:rPr>
          <w:delInstrText xml:space="preserve"> ADDIN ZOTERO_ITEM CSL_CITATION {"citationID":"8ZjK8wGj","properties":{"formattedCitation":"(Prosser &amp; Nicol, 2012)","plainCitation":"(Prosser &amp; Nicol, 2012)","noteIndex":0},"citationItems":[{"id":798,"uris":["http://zotero.org/users/local/4LgJUJlW/items/EXV2BB4W"],"itemData":{"id":798,"type":"article-journal","abstract":"Autotrophic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W."}],"issued":{"date-parts":[["2012",11,1]]}}}],"schema":"https://github.com/citation-style-language/schema/raw/master/csl-citation.json"} </w:delInstrText>
        </w:r>
        <w:r w:rsidR="008D6160" w:rsidDel="00AF4399">
          <w:rPr>
            <w:rFonts w:ascii="Arial" w:hAnsi="Arial" w:cs="Arial"/>
            <w:color w:val="000000" w:themeColor="text1"/>
            <w:shd w:val="clear" w:color="auto" w:fill="FFFFFF"/>
          </w:rPr>
          <w:fldChar w:fldCharType="separate"/>
        </w:r>
        <w:r w:rsidR="008D6160" w:rsidDel="00AF4399">
          <w:rPr>
            <w:rFonts w:ascii="Arial" w:hAnsi="Arial" w:cs="Arial"/>
            <w:noProof/>
            <w:color w:val="000000" w:themeColor="text1"/>
            <w:shd w:val="clear" w:color="auto" w:fill="FFFFFF"/>
          </w:rPr>
          <w:delText>(Prosser &amp; Nicol, 2012)</w:delText>
        </w:r>
        <w:r w:rsidR="008D6160" w:rsidDel="00AF4399">
          <w:rPr>
            <w:rFonts w:ascii="Arial" w:hAnsi="Arial" w:cs="Arial"/>
            <w:color w:val="000000" w:themeColor="text1"/>
            <w:shd w:val="clear" w:color="auto" w:fill="FFFFFF"/>
          </w:rPr>
          <w:fldChar w:fldCharType="end"/>
        </w:r>
      </w:del>
      <w:ins w:id="726" w:author="Ari Fina Bintarti" w:date="2024-05-17T13:54:00Z">
        <w:del w:id="727" w:author="Laurent Philippot" w:date="2024-05-18T16:39:00Z">
          <w:r w:rsidR="008D6160" w:rsidDel="00AF4399">
            <w:rPr>
              <w:rFonts w:ascii="Arial" w:hAnsi="Arial" w:cs="Arial"/>
              <w:color w:val="000000" w:themeColor="text1"/>
              <w:shd w:val="clear" w:color="auto" w:fill="FFFFFF"/>
            </w:rPr>
            <w:delText xml:space="preserve"> </w:delText>
          </w:r>
        </w:del>
      </w:ins>
      <w:ins w:id="728" w:author="Ari Fina Bintarti" w:date="2024-05-17T14:42:00Z">
        <w:del w:id="729" w:author="Laurent Philippot" w:date="2024-05-18T16:39:00Z">
          <w:r w:rsidR="009A711B" w:rsidDel="00AF4399">
            <w:rPr>
              <w:rFonts w:ascii="Arial" w:hAnsi="Arial" w:cs="Arial"/>
              <w:color w:val="000000" w:themeColor="text1"/>
              <w:shd w:val="clear" w:color="auto" w:fill="FFFFFF"/>
            </w:rPr>
            <w:delText xml:space="preserve">also </w:delText>
          </w:r>
        </w:del>
      </w:ins>
      <w:ins w:id="730" w:author="Ari Fina Bintarti" w:date="2024-05-17T13:54:00Z">
        <w:del w:id="731" w:author="Laurent Philippot" w:date="2024-05-18T16:39:00Z">
          <w:r w:rsidR="008D6160" w:rsidDel="00AF4399">
            <w:rPr>
              <w:rFonts w:ascii="Arial" w:hAnsi="Arial" w:cs="Arial"/>
              <w:color w:val="000000" w:themeColor="text1"/>
              <w:shd w:val="clear" w:color="auto" w:fill="FFFFFF"/>
            </w:rPr>
            <w:delText>reported niche specification of AO groups based on</w:delText>
          </w:r>
        </w:del>
      </w:ins>
      <w:ins w:id="732" w:author="Ari Fina Bintarti" w:date="2024-05-17T13:56:00Z">
        <w:del w:id="733" w:author="Laurent Philippot" w:date="2024-05-18T16:39:00Z">
          <w:r w:rsidR="008D6160" w:rsidDel="00AF4399">
            <w:rPr>
              <w:rFonts w:ascii="Arial" w:hAnsi="Arial" w:cs="Arial"/>
              <w:color w:val="000000" w:themeColor="text1"/>
              <w:shd w:val="clear" w:color="auto" w:fill="FFFFFF"/>
            </w:rPr>
            <w:delText xml:space="preserve"> their responses to soil pH.</w:delText>
          </w:r>
        </w:del>
      </w:ins>
      <w:ins w:id="734" w:author="Ari Fina Bintarti" w:date="2024-05-17T14:25:00Z">
        <w:del w:id="735" w:author="Laurent Philippot" w:date="2024-05-18T16:39:00Z">
          <w:r w:rsidR="0037651C" w:rsidDel="00AF4399">
            <w:rPr>
              <w:rFonts w:ascii="Arial" w:hAnsi="Arial" w:cs="Arial"/>
              <w:color w:val="000000" w:themeColor="text1"/>
              <w:shd w:val="clear" w:color="auto" w:fill="FFFFFF"/>
            </w:rPr>
            <w:delText xml:space="preserve"> W</w:delText>
          </w:r>
        </w:del>
      </w:ins>
      <w:ins w:id="736" w:author="Ari Fina Bintarti" w:date="2024-05-17T13:56:00Z">
        <w:del w:id="737" w:author="Laurent Philippot" w:date="2024-05-18T16:39:00Z">
          <w:r w:rsidR="008154D8" w:rsidDel="00AF4399">
            <w:rPr>
              <w:rFonts w:ascii="Arial" w:hAnsi="Arial" w:cs="Arial"/>
              <w:color w:val="000000" w:themeColor="text1"/>
              <w:shd w:val="clear" w:color="auto" w:fill="FFFFFF"/>
            </w:rPr>
            <w:delText>e spe</w:delText>
          </w:r>
        </w:del>
      </w:ins>
      <w:ins w:id="738" w:author="Ari Fina Bintarti" w:date="2024-05-17T13:57:00Z">
        <w:del w:id="739" w:author="Laurent Philippot" w:date="2024-05-18T16:39:00Z">
          <w:r w:rsidR="008154D8" w:rsidDel="00AF4399">
            <w:rPr>
              <w:rFonts w:ascii="Arial" w:hAnsi="Arial" w:cs="Arial"/>
              <w:color w:val="000000" w:themeColor="text1"/>
              <w:shd w:val="clear" w:color="auto" w:fill="FFFFFF"/>
            </w:rPr>
            <w:delText xml:space="preserve">culated that </w:delText>
          </w:r>
        </w:del>
      </w:ins>
      <w:del w:id="740" w:author="Laurent Philippot" w:date="2024-05-18T16:39:00Z">
        <w:r w:rsidR="00E42424" w:rsidDel="00AF4399">
          <w:rPr>
            <w:rFonts w:ascii="Arial" w:hAnsi="Arial" w:cs="Arial"/>
            <w:color w:val="000000" w:themeColor="text1"/>
            <w:shd w:val="clear" w:color="auto" w:fill="FFFFFF"/>
          </w:rPr>
          <w:fldChar w:fldCharType="begin"/>
        </w:r>
        <w:r w:rsidR="00E42424" w:rsidDel="00AF4399">
          <w:rPr>
            <w:rFonts w:ascii="Arial" w:hAnsi="Arial" w:cs="Arial"/>
            <w:color w:val="000000" w:themeColor="text1"/>
            <w:shd w:val="clear" w:color="auto" w:fill="FFFFFF"/>
          </w:rPr>
          <w:delInstrText xml:space="preserve"> ADDIN ZOTERO_ITEM CSL_CITATION {"citationID":"byuWh6AF","properties":{"formattedCitation":"(Bello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delInstrText>
        </w:r>
        <w:r w:rsidR="00E42424" w:rsidDel="00AF4399">
          <w:rPr>
            <w:rFonts w:ascii="Arial" w:hAnsi="Arial" w:cs="Arial"/>
            <w:color w:val="000000" w:themeColor="text1"/>
            <w:shd w:val="clear" w:color="auto" w:fill="FFFFFF"/>
          </w:rPr>
          <w:fldChar w:fldCharType="separate"/>
        </w:r>
        <w:r w:rsidR="00E42424" w:rsidDel="00AF4399">
          <w:rPr>
            <w:rFonts w:ascii="Arial" w:hAnsi="Arial" w:cs="Arial"/>
            <w:noProof/>
            <w:color w:val="000000" w:themeColor="text1"/>
            <w:shd w:val="clear" w:color="auto" w:fill="FFFFFF"/>
          </w:rPr>
          <w:delText>(Bello et al., 2019)</w:delText>
        </w:r>
        <w:r w:rsidR="00E42424" w:rsidDel="00AF4399">
          <w:rPr>
            <w:rFonts w:ascii="Arial" w:hAnsi="Arial" w:cs="Arial"/>
            <w:color w:val="000000" w:themeColor="text1"/>
            <w:shd w:val="clear" w:color="auto" w:fill="FFFFFF"/>
          </w:rPr>
          <w:fldChar w:fldCharType="end"/>
        </w:r>
        <w:r w:rsidR="00F06AEA" w:rsidDel="00AF4399">
          <w:rPr>
            <w:rFonts w:ascii="Arial" w:hAnsi="Arial" w:cs="Arial"/>
            <w:color w:val="000000" w:themeColor="text1"/>
            <w:shd w:val="clear" w:color="auto" w:fill="FFFFFF"/>
          </w:rPr>
          <w:fldChar w:fldCharType="begin"/>
        </w:r>
        <w:r w:rsidR="00F06AEA" w:rsidDel="00AF4399">
          <w:rPr>
            <w:rFonts w:ascii="Arial" w:hAnsi="Arial" w:cs="Arial"/>
            <w:color w:val="000000" w:themeColor="text1"/>
            <w:shd w:val="clear" w:color="auto" w:fill="FFFFFF"/>
          </w:rPr>
          <w:delInstrText xml:space="preserve"> ADDIN ZOTERO_ITEM CSL_CITATION {"citationID":"WlqVjNM7","properties":{"formattedCitation":"(Prosser &amp; Nicol, 2012)","plainCitation":"(Prosser &amp; Nicol, 2012)","noteIndex":0},"citationItems":[{"id":798,"uris":["http://zotero.org/users/local/4LgJUJlW/items/EXV2BB4W"],"itemData":{"id":798,"type":"article-journal","abstract":"Autotrophic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W."}],"issued":{"date-parts":[["2012",11,1]]}}}],"schema":"https://github.com/citation-style-language/schema/raw/master/csl-citation.json"} </w:delInstrText>
        </w:r>
        <w:r w:rsidR="00F06AEA" w:rsidDel="00AF4399">
          <w:rPr>
            <w:rFonts w:ascii="Arial" w:hAnsi="Arial" w:cs="Arial"/>
            <w:color w:val="000000" w:themeColor="text1"/>
            <w:shd w:val="clear" w:color="auto" w:fill="FFFFFF"/>
          </w:rPr>
          <w:fldChar w:fldCharType="separate"/>
        </w:r>
        <w:r w:rsidR="00F06AEA" w:rsidDel="00AF4399">
          <w:rPr>
            <w:rFonts w:ascii="Arial" w:hAnsi="Arial" w:cs="Arial"/>
            <w:noProof/>
            <w:color w:val="000000" w:themeColor="text1"/>
            <w:shd w:val="clear" w:color="auto" w:fill="FFFFFF"/>
          </w:rPr>
          <w:delText>(Prosser &amp; Nicol, 2012)</w:delText>
        </w:r>
        <w:r w:rsidR="00F06AEA" w:rsidDel="00AF4399">
          <w:rPr>
            <w:rFonts w:ascii="Arial" w:hAnsi="Arial" w:cs="Arial"/>
            <w:color w:val="000000" w:themeColor="text1"/>
            <w:shd w:val="clear" w:color="auto" w:fill="FFFFFF"/>
          </w:rPr>
          <w:fldChar w:fldCharType="end"/>
        </w:r>
      </w:del>
      <w:ins w:id="741" w:author="Ari Fina Bintarti" w:date="2024-05-17T13:57:00Z">
        <w:del w:id="742" w:author="Laurent Philippot" w:date="2024-05-18T16:39:00Z">
          <w:r w:rsidR="008154D8" w:rsidDel="00AF4399">
            <w:rPr>
              <w:rFonts w:ascii="Arial" w:hAnsi="Arial" w:cs="Arial"/>
              <w:color w:val="000000" w:themeColor="text1"/>
              <w:shd w:val="clear" w:color="auto" w:fill="FFFFFF"/>
            </w:rPr>
            <w:delText>d</w:delText>
          </w:r>
        </w:del>
      </w:ins>
      <w:ins w:id="743" w:author="Ari Fina Bintarti" w:date="2024-05-17T13:43:00Z">
        <w:del w:id="744" w:author="Laurent Philippot" w:date="2024-05-18T16:39:00Z">
          <w:r w:rsidR="00321E27" w:rsidDel="00AF4399">
            <w:rPr>
              <w:rFonts w:ascii="Arial" w:hAnsi="Arial" w:cs="Arial"/>
              <w:color w:val="000000" w:themeColor="text1"/>
              <w:shd w:val="clear" w:color="auto" w:fill="FFFFFF"/>
            </w:rPr>
            <w:delText>istinct characteristics of AO groups in responses to soil pH</w:delText>
          </w:r>
        </w:del>
      </w:ins>
      <w:ins w:id="745" w:author="Ari Fina Bintarti" w:date="2024-05-17T13:45:00Z">
        <w:del w:id="746" w:author="Laurent Philippot" w:date="2024-05-18T16:39:00Z">
          <w:r w:rsidR="00321E27" w:rsidDel="00AF4399">
            <w:rPr>
              <w:rFonts w:ascii="Arial" w:hAnsi="Arial" w:cs="Arial"/>
              <w:color w:val="000000" w:themeColor="text1"/>
              <w:shd w:val="clear" w:color="auto" w:fill="FFFFFF"/>
            </w:rPr>
            <w:delText xml:space="preserve"> may</w:delText>
          </w:r>
        </w:del>
      </w:ins>
      <w:ins w:id="747" w:author="Ari Fina Bintarti" w:date="2024-05-17T13:57:00Z">
        <w:del w:id="748" w:author="Laurent Philippot" w:date="2024-05-18T16:39:00Z">
          <w:r w:rsidR="008154D8" w:rsidDel="00AF4399">
            <w:rPr>
              <w:rFonts w:ascii="Arial" w:hAnsi="Arial" w:cs="Arial"/>
              <w:color w:val="000000" w:themeColor="text1"/>
              <w:shd w:val="clear" w:color="auto" w:fill="FFFFFF"/>
            </w:rPr>
            <w:delText xml:space="preserve"> then</w:delText>
          </w:r>
        </w:del>
      </w:ins>
      <w:ins w:id="749" w:author="Ari Fina Bintarti" w:date="2024-05-17T13:47:00Z">
        <w:del w:id="750" w:author="Laurent Philippot" w:date="2024-05-18T16:39:00Z">
          <w:r w:rsidR="00087717" w:rsidDel="00AF4399">
            <w:rPr>
              <w:rFonts w:ascii="Arial" w:hAnsi="Arial" w:cs="Arial"/>
              <w:color w:val="000000" w:themeColor="text1"/>
              <w:shd w:val="clear" w:color="auto" w:fill="FFFFFF"/>
            </w:rPr>
            <w:delText xml:space="preserve"> indicate</w:delText>
          </w:r>
        </w:del>
      </w:ins>
      <w:ins w:id="751" w:author="Ari Fina Bintarti" w:date="2024-05-17T13:48:00Z">
        <w:del w:id="752" w:author="Laurent Philippot" w:date="2024-05-18T16:39:00Z">
          <w:r w:rsidR="00087717" w:rsidDel="00AF4399">
            <w:rPr>
              <w:rFonts w:ascii="Arial" w:hAnsi="Arial" w:cs="Arial"/>
              <w:color w:val="000000" w:themeColor="text1"/>
              <w:shd w:val="clear" w:color="auto" w:fill="FFFFFF"/>
            </w:rPr>
            <w:delText xml:space="preserve"> </w:delText>
          </w:r>
        </w:del>
      </w:ins>
      <w:ins w:id="753" w:author="Ari Fina Bintarti" w:date="2024-05-17T13:53:00Z">
        <w:del w:id="754" w:author="Laurent Philippot" w:date="2024-05-18T16:39:00Z">
          <w:r w:rsidR="008D6160" w:rsidDel="00AF4399">
            <w:rPr>
              <w:rFonts w:ascii="Arial" w:hAnsi="Arial" w:cs="Arial"/>
              <w:color w:val="000000" w:themeColor="text1"/>
              <w:shd w:val="clear" w:color="auto" w:fill="FFFFFF"/>
            </w:rPr>
            <w:delText>their different sensitivit</w:delText>
          </w:r>
        </w:del>
      </w:ins>
      <w:ins w:id="755" w:author="Ari Fina Bintarti" w:date="2024-05-17T13:57:00Z">
        <w:del w:id="756" w:author="Laurent Philippot" w:date="2024-05-18T16:39:00Z">
          <w:r w:rsidR="008154D8" w:rsidDel="00AF4399">
            <w:rPr>
              <w:rFonts w:ascii="Arial" w:hAnsi="Arial" w:cs="Arial"/>
              <w:color w:val="000000" w:themeColor="text1"/>
              <w:shd w:val="clear" w:color="auto" w:fill="FFFFFF"/>
            </w:rPr>
            <w:delText>ies</w:delText>
          </w:r>
        </w:del>
      </w:ins>
      <w:ins w:id="757" w:author="Ari Fina Bintarti" w:date="2024-05-17T13:53:00Z">
        <w:del w:id="758" w:author="Laurent Philippot" w:date="2024-05-18T16:39:00Z">
          <w:r w:rsidR="008D6160" w:rsidDel="00AF4399">
            <w:rPr>
              <w:rFonts w:ascii="Arial" w:hAnsi="Arial" w:cs="Arial"/>
              <w:color w:val="000000" w:themeColor="text1"/>
              <w:shd w:val="clear" w:color="auto" w:fill="FFFFFF"/>
            </w:rPr>
            <w:delText xml:space="preserve"> to drought</w:delText>
          </w:r>
        </w:del>
      </w:ins>
      <w:ins w:id="759" w:author="Ari Fina Bintarti" w:date="2024-05-17T13:16:00Z">
        <w:del w:id="760" w:author="Laurent Philippot" w:date="2024-05-18T16:39:00Z">
          <w:r w:rsidR="00CD3F1C" w:rsidDel="00AF4399">
            <w:rPr>
              <w:rFonts w:ascii="Arial" w:hAnsi="Arial" w:cs="Arial"/>
            </w:rPr>
            <w:delText xml:space="preserve">. </w:delText>
          </w:r>
        </w:del>
      </w:ins>
      <w:del w:id="761" w:author="Laurent Philippot" w:date="2024-05-18T16:39:00Z">
        <w:r w:rsidR="00860C0A" w:rsidRPr="00772E22" w:rsidDel="00AF4399">
          <w:rPr>
            <w:rFonts w:ascii="Arial" w:hAnsi="Arial" w:cs="Arial"/>
            <w:i/>
            <w:highlight w:val="yellow"/>
          </w:rPr>
          <w:delText>Expend 2-3 sentences?</w:delText>
        </w:r>
        <w:r w:rsidR="00860C0A" w:rsidDel="00AF4399">
          <w:rPr>
            <w:rFonts w:ascii="Arial" w:hAnsi="Arial" w:cs="Arial"/>
          </w:rPr>
          <w:delText xml:space="preserve"> </w:delText>
        </w:r>
      </w:del>
      <w:r w:rsidR="006D66E5" w:rsidRPr="00ED68EC">
        <w:rPr>
          <w:rFonts w:ascii="Arial" w:hAnsi="Arial" w:cs="Arial"/>
        </w:rPr>
        <w:t>T</w:t>
      </w:r>
      <w:r w:rsidR="008E5BC1">
        <w:rPr>
          <w:rFonts w:ascii="Arial" w:hAnsi="Arial" w:cs="Arial"/>
        </w:rPr>
        <w:t>aken t</w:t>
      </w:r>
      <w:r w:rsidR="006D66E5" w:rsidRPr="00ED68EC">
        <w:rPr>
          <w:rFonts w:ascii="Arial" w:hAnsi="Arial" w:cs="Arial"/>
        </w:rPr>
        <w:t xml:space="preserve">ogether, these results indicate that cropping system is an important factor determining AO response to drought. </w:t>
      </w:r>
    </w:p>
    <w:p w14:paraId="1A3E5D05" w14:textId="77777777" w:rsidR="006D66E5" w:rsidRPr="00ED68EC" w:rsidRDefault="006D66E5" w:rsidP="0063031D">
      <w:pPr>
        <w:spacing w:after="0" w:line="480" w:lineRule="auto"/>
        <w:jc w:val="both"/>
        <w:rPr>
          <w:rFonts w:ascii="Arial" w:hAnsi="Arial" w:cs="Arial"/>
        </w:rPr>
      </w:pPr>
    </w:p>
    <w:p w14:paraId="658340DC" w14:textId="0E414A43" w:rsidR="006D66E5" w:rsidRPr="00ED68EC" w:rsidRDefault="006D66E5" w:rsidP="0063031D">
      <w:pPr>
        <w:spacing w:after="0" w:line="480" w:lineRule="auto"/>
        <w:jc w:val="both"/>
        <w:rPr>
          <w:rFonts w:ascii="Arial" w:hAnsi="Arial" w:cs="Arial"/>
          <w:b/>
          <w:bCs/>
          <w:color w:val="000000" w:themeColor="text1"/>
        </w:rPr>
      </w:pPr>
      <w:r w:rsidRPr="00ED68EC">
        <w:rPr>
          <w:rFonts w:ascii="Arial" w:hAnsi="Arial" w:cs="Arial"/>
          <w:b/>
          <w:bCs/>
          <w:color w:val="000000" w:themeColor="text1"/>
        </w:rPr>
        <w:t xml:space="preserve">Drought </w:t>
      </w:r>
      <w:del w:id="762" w:author="Laurent Philippot" w:date="2024-05-20T16:38:00Z">
        <w:r w:rsidRPr="00ED68EC" w:rsidDel="00A759C0">
          <w:rPr>
            <w:rFonts w:ascii="Arial" w:hAnsi="Arial" w:cs="Arial"/>
            <w:b/>
            <w:bCs/>
            <w:color w:val="000000" w:themeColor="text1"/>
          </w:rPr>
          <w:delText xml:space="preserve">on </w:delText>
        </w:r>
      </w:del>
      <w:ins w:id="763" w:author="Laurent Philippot" w:date="2024-05-20T16:38:00Z">
        <w:r w:rsidR="00A759C0">
          <w:rPr>
            <w:rFonts w:ascii="Arial" w:hAnsi="Arial" w:cs="Arial"/>
            <w:b/>
            <w:bCs/>
            <w:color w:val="000000" w:themeColor="text1"/>
          </w:rPr>
          <w:t>influenced the</w:t>
        </w:r>
        <w:r w:rsidR="00A759C0" w:rsidRPr="00ED68EC">
          <w:rPr>
            <w:rFonts w:ascii="Arial" w:hAnsi="Arial" w:cs="Arial"/>
            <w:b/>
            <w:bCs/>
            <w:color w:val="000000" w:themeColor="text1"/>
          </w:rPr>
          <w:t xml:space="preserve"> </w:t>
        </w:r>
      </w:ins>
      <w:r w:rsidRPr="00ED68EC">
        <w:rPr>
          <w:rFonts w:ascii="Arial" w:hAnsi="Arial" w:cs="Arial"/>
          <w:b/>
          <w:bCs/>
          <w:color w:val="000000" w:themeColor="text1"/>
        </w:rPr>
        <w:t>relationship between soil properties, mineral N pools, and AO community</w:t>
      </w:r>
    </w:p>
    <w:p w14:paraId="6D98294B" w14:textId="1012C712" w:rsidR="00A75B25" w:rsidDel="00845B00" w:rsidRDefault="006D66E5" w:rsidP="00845B00">
      <w:pPr>
        <w:spacing w:line="480" w:lineRule="auto"/>
        <w:jc w:val="both"/>
        <w:rPr>
          <w:del w:id="764" w:author="Laurent Philippot" w:date="2024-05-20T16:40:00Z"/>
          <w:rFonts w:ascii="Arial" w:hAnsi="Arial" w:cs="Arial"/>
          <w:color w:val="000000" w:themeColor="text1"/>
          <w:shd w:val="clear" w:color="auto" w:fill="FFFFFF"/>
        </w:rPr>
      </w:pPr>
      <w:r w:rsidRPr="00ED68EC">
        <w:rPr>
          <w:rFonts w:ascii="Arial" w:hAnsi="Arial" w:cs="Arial"/>
          <w:b/>
          <w:bCs/>
          <w:color w:val="000000" w:themeColor="text1"/>
        </w:rPr>
        <w:tab/>
      </w:r>
      <w:r w:rsidRPr="00ED68EC">
        <w:rPr>
          <w:rFonts w:ascii="Arial" w:hAnsi="Arial" w:cs="Arial"/>
          <w:color w:val="000000" w:themeColor="text1"/>
        </w:rPr>
        <w:t xml:space="preserve">Soil </w:t>
      </w:r>
      <w:r w:rsidR="00860C0A">
        <w:rPr>
          <w:rFonts w:ascii="Arial" w:hAnsi="Arial" w:cs="Arial"/>
          <w:color w:val="000000" w:themeColor="text1"/>
          <w:shd w:val="clear" w:color="auto" w:fill="FFFFFF"/>
        </w:rPr>
        <w:t>environmental conditions</w:t>
      </w:r>
      <w:r w:rsidRPr="00ED68EC">
        <w:rPr>
          <w:rFonts w:ascii="Arial" w:hAnsi="Arial" w:cs="Arial"/>
          <w:color w:val="000000" w:themeColor="text1"/>
          <w:shd w:val="clear" w:color="auto" w:fill="FFFFFF"/>
        </w:rPr>
        <w:t xml:space="preserve"> shape </w:t>
      </w:r>
      <w:r w:rsidR="00E86443">
        <w:rPr>
          <w:rFonts w:ascii="Arial" w:hAnsi="Arial" w:cs="Arial"/>
          <w:color w:val="000000" w:themeColor="text1"/>
          <w:shd w:val="clear" w:color="auto" w:fill="FFFFFF"/>
        </w:rPr>
        <w:t>microbial</w:t>
      </w:r>
      <w:r w:rsidRPr="00ED68EC">
        <w:rPr>
          <w:rFonts w:ascii="Arial" w:hAnsi="Arial" w:cs="Arial"/>
          <w:color w:val="000000" w:themeColor="text1"/>
          <w:shd w:val="clear" w:color="auto" w:fill="FFFFFF"/>
        </w:rPr>
        <w:t xml:space="preserve">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del w:id="765" w:author="Laurent Philippot" w:date="2024-05-20T16:39:00Z">
        <w:r w:rsidR="00860C0A" w:rsidDel="00A759C0">
          <w:rPr>
            <w:rFonts w:ascii="Arial" w:hAnsi="Arial" w:cs="Arial"/>
            <w:color w:val="000000" w:themeColor="text1"/>
            <w:shd w:val="clear" w:color="auto" w:fill="FFFFFF"/>
          </w:rPr>
          <w:delText xml:space="preserve">properties </w:delText>
        </w:r>
      </w:del>
      <w:r w:rsidRPr="00ED68EC">
        <w:rPr>
          <w:rFonts w:ascii="Arial" w:hAnsi="Arial" w:cs="Arial"/>
          <w:color w:val="000000" w:themeColor="text1"/>
          <w:shd w:val="clear" w:color="auto" w:fill="FFFFFF"/>
        </w:rPr>
        <w:t xml:space="preserve">and </w:t>
      </w:r>
      <w:r w:rsidR="00E63C46">
        <w:rPr>
          <w:rFonts w:ascii="Arial" w:hAnsi="Arial" w:cs="Arial"/>
          <w:color w:val="000000" w:themeColor="text1"/>
          <w:shd w:val="clear" w:color="auto" w:fill="FFFFFF"/>
        </w:rPr>
        <w:t>influence</w:t>
      </w:r>
      <w:r w:rsidRPr="00ED68EC">
        <w:rPr>
          <w:rFonts w:ascii="Arial" w:hAnsi="Arial" w:cs="Arial"/>
          <w:color w:val="000000" w:themeColor="text1"/>
          <w:shd w:val="clear" w:color="auto" w:fill="FFFFFF"/>
        </w:rPr>
        <w:t xml:space="preserve"> their </w:t>
      </w:r>
      <w:r w:rsidR="00E63C46">
        <w:rPr>
          <w:rFonts w:ascii="Arial" w:hAnsi="Arial" w:cs="Arial"/>
          <w:color w:val="000000" w:themeColor="text1"/>
          <w:shd w:val="clear" w:color="auto" w:fill="FFFFFF"/>
        </w:rPr>
        <w:t xml:space="preserve">functional </w:t>
      </w:r>
      <w:r w:rsidRPr="00ED68EC">
        <w:rPr>
          <w:rFonts w:ascii="Arial" w:hAnsi="Arial" w:cs="Arial"/>
          <w:color w:val="000000" w:themeColor="text1"/>
          <w:shd w:val="clear" w:color="auto" w:fill="FFFFFF"/>
        </w:rPr>
        <w:t>response to disturbances</w:t>
      </w:r>
      <w:r w:rsidR="00E86443">
        <w:rPr>
          <w:rFonts w:ascii="Arial" w:hAnsi="Arial" w:cs="Arial"/>
          <w:color w:val="000000" w:themeColor="text1"/>
          <w:shd w:val="clear" w:color="auto" w:fill="FFFFFF"/>
        </w:rPr>
        <w:t>, which in return can lead to modification</w:t>
      </w:r>
      <w:r w:rsidR="00EE6E8B">
        <w:rPr>
          <w:rFonts w:ascii="Arial" w:hAnsi="Arial" w:cs="Arial"/>
          <w:color w:val="000000" w:themeColor="text1"/>
          <w:shd w:val="clear" w:color="auto" w:fill="FFFFFF"/>
        </w:rPr>
        <w:t>s</w:t>
      </w:r>
      <w:r w:rsidR="00E86443">
        <w:rPr>
          <w:rFonts w:ascii="Arial" w:hAnsi="Arial" w:cs="Arial"/>
          <w:color w:val="000000" w:themeColor="text1"/>
          <w:shd w:val="clear" w:color="auto" w:fill="FFFFFF"/>
        </w:rPr>
        <w:t xml:space="preserve"> of their soil environment</w:t>
      </w:r>
      <w:r w:rsidR="00FA7217">
        <w:rPr>
          <w:rFonts w:ascii="Arial" w:hAnsi="Arial" w:cs="Arial"/>
          <w:color w:val="000000" w:themeColor="text1"/>
          <w:shd w:val="clear" w:color="auto" w:fill="FFFFFF"/>
        </w:rPr>
        <w:t xml:space="preserve"> </w:t>
      </w:r>
      <w:r w:rsidR="00FA7217">
        <w:rPr>
          <w:rFonts w:ascii="Arial" w:hAnsi="Arial" w:cs="Arial"/>
          <w:color w:val="000000" w:themeColor="text1"/>
          <w:shd w:val="clear" w:color="auto" w:fill="FFFFFF"/>
        </w:rPr>
        <w:fldChar w:fldCharType="begin"/>
      </w:r>
      <w:r w:rsidR="00FA7217">
        <w:rPr>
          <w:rFonts w:ascii="Arial" w:hAnsi="Arial" w:cs="Arial"/>
          <w:color w:val="000000" w:themeColor="text1"/>
          <w:shd w:val="clear" w:color="auto" w:fill="FFFFFF"/>
        </w:rPr>
        <w:instrText xml:space="preserve"> ADDIN ZOTERO_ITEM CSL_CITATION {"citationID":"XqzvKBNH","properties":{"formattedCitation":"(Philippot et al., 2024)","plainCitation":"(Philippot et al., 2024)","noteIndex":0},"citationItems":[{"id":329,"uris":["http://zotero.org/users/local/4LgJUJlW/items/UXLNU6SW"],"itemData":{"id":329,"type":"article-journal","container-title":"Nature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C."},{"family":"Fierer","given":"Noah"}],"issued":{"date-parts":[["2024",4]]}}}],"schema":"https://github.com/citation-style-language/schema/raw/master/csl-citation.json"} </w:instrText>
      </w:r>
      <w:r w:rsidR="00FA7217">
        <w:rPr>
          <w:rFonts w:ascii="Arial" w:hAnsi="Arial" w:cs="Arial"/>
          <w:color w:val="000000" w:themeColor="text1"/>
          <w:shd w:val="clear" w:color="auto" w:fill="FFFFFF"/>
        </w:rPr>
        <w:fldChar w:fldCharType="separate"/>
      </w:r>
      <w:r w:rsidR="00FA7217">
        <w:rPr>
          <w:rFonts w:ascii="Arial" w:hAnsi="Arial" w:cs="Arial"/>
          <w:noProof/>
          <w:color w:val="000000" w:themeColor="text1"/>
          <w:shd w:val="clear" w:color="auto" w:fill="FFFFFF"/>
        </w:rPr>
        <w:t>(Philippot et al., 2024)</w:t>
      </w:r>
      <w:r w:rsidR="00FA7217">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However,</w:t>
      </w:r>
      <w:r w:rsidR="00E86443" w:rsidRPr="00772E22">
        <w:rPr>
          <w:rFonts w:ascii="Arial" w:hAnsi="Arial" w:cs="Arial"/>
          <w:color w:val="000000" w:themeColor="text1"/>
          <w:shd w:val="clear" w:color="auto" w:fill="FFFFFF"/>
        </w:rPr>
        <w:t xml:space="preserve"> links between microbial communit</w:t>
      </w:r>
      <w:r w:rsidR="00F50DBF">
        <w:rPr>
          <w:rFonts w:ascii="Arial" w:hAnsi="Arial" w:cs="Arial"/>
          <w:color w:val="000000" w:themeColor="text1"/>
          <w:shd w:val="clear" w:color="auto" w:fill="FFFFFF"/>
        </w:rPr>
        <w:t>y properties</w:t>
      </w:r>
      <w:r w:rsidR="00E86443" w:rsidRPr="00772E22">
        <w:rPr>
          <w:rFonts w:ascii="Arial" w:hAnsi="Arial" w:cs="Arial"/>
          <w:color w:val="000000" w:themeColor="text1"/>
          <w:shd w:val="clear" w:color="auto" w:fill="FFFFFF"/>
        </w:rPr>
        <w:t xml:space="preserve"> and </w:t>
      </w:r>
      <w:r w:rsidR="00F50DBF">
        <w:rPr>
          <w:rFonts w:ascii="Arial" w:hAnsi="Arial" w:cs="Arial"/>
          <w:color w:val="000000" w:themeColor="text1"/>
          <w:shd w:val="clear" w:color="auto" w:fill="FFFFFF"/>
        </w:rPr>
        <w:t>biogeochemical</w:t>
      </w:r>
      <w:r w:rsidR="00E86443" w:rsidRPr="00772E22">
        <w:rPr>
          <w:rFonts w:ascii="Arial" w:hAnsi="Arial" w:cs="Arial"/>
          <w:color w:val="000000" w:themeColor="text1"/>
          <w:shd w:val="clear" w:color="auto" w:fill="FFFFFF"/>
        </w:rPr>
        <w:t xml:space="preserve"> processes remain unclear</w:t>
      </w:r>
      <w:r w:rsidR="00E86443" w:rsidRPr="00ED68EC">
        <w:rPr>
          <w:rFonts w:ascii="Arial" w:hAnsi="Arial" w:cs="Arial"/>
          <w:color w:val="000000" w:themeColor="text1"/>
          <w:shd w:val="clear" w:color="auto" w:fill="FFFFFF"/>
        </w:rPr>
        <w:t xml:space="preserve"> </w:t>
      </w:r>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r w:rsidR="00924446">
        <w:rPr>
          <w:rFonts w:ascii="Arial" w:hAnsi="Arial" w:cs="Arial"/>
          <w:color w:val="000000" w:themeColor="text1"/>
          <w:shd w:val="clear" w:color="auto" w:fill="FFFFFF"/>
        </w:rPr>
        <w:t>ing</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central</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f</w:t>
      </w:r>
      <w:r w:rsidR="00EE6E8B" w:rsidRPr="00EE6E8B">
        <w:rPr>
          <w:rFonts w:ascii="Arial" w:hAnsi="Arial" w:cs="Arial"/>
          <w:color w:val="000000" w:themeColor="text1"/>
          <w:shd w:val="clear" w:color="auto" w:fill="FFFFFF"/>
        </w:rPr>
        <w:t>o</w:t>
      </w:r>
      <w:r w:rsidR="003D18D2">
        <w:rPr>
          <w:rFonts w:ascii="Arial" w:hAnsi="Arial" w:cs="Arial"/>
          <w:color w:val="000000" w:themeColor="text1"/>
          <w:shd w:val="clear" w:color="auto" w:fill="FFFFFF"/>
        </w:rPr>
        <w:t>r</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understanding how</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ecosystem</w:t>
      </w:r>
      <w:r w:rsidR="00EE6E8B">
        <w:rPr>
          <w:rFonts w:ascii="Arial" w:hAnsi="Arial" w:cs="Arial"/>
          <w:color w:val="000000" w:themeColor="text1"/>
          <w:shd w:val="clear" w:color="auto" w:fill="FFFFFF"/>
        </w:rPr>
        <w:t xml:space="preserve"> functions </w:t>
      </w:r>
      <w:r w:rsidR="00F50DBF">
        <w:rPr>
          <w:rFonts w:ascii="Arial" w:hAnsi="Arial" w:cs="Arial"/>
          <w:color w:val="000000" w:themeColor="text1"/>
          <w:shd w:val="clear" w:color="auto" w:fill="FFFFFF"/>
        </w:rPr>
        <w:t>are affected by climate change</w:t>
      </w:r>
      <w:r w:rsidR="00CD1ED9">
        <w:rPr>
          <w:rFonts w:ascii="Arial" w:hAnsi="Arial" w:cs="Arial"/>
          <w:color w:val="000000" w:themeColor="text1"/>
          <w:shd w:val="clear" w:color="auto" w:fill="FFFFFF"/>
        </w:rPr>
        <w:t xml:space="preserve"> </w:t>
      </w:r>
      <w:r w:rsidR="00CD1ED9">
        <w:rPr>
          <w:rFonts w:ascii="Arial" w:hAnsi="Arial" w:cs="Arial"/>
          <w:color w:val="000000" w:themeColor="text1"/>
          <w:shd w:val="clear" w:color="auto" w:fill="FFFFFF"/>
        </w:rPr>
        <w:fldChar w:fldCharType="begin"/>
      </w:r>
      <w:r w:rsidR="00CD1ED9">
        <w:rPr>
          <w:rFonts w:ascii="Arial" w:hAnsi="Arial" w:cs="Arial"/>
          <w:color w:val="000000" w:themeColor="text1"/>
          <w:shd w:val="clear" w:color="auto" w:fill="FFFFFF"/>
        </w:rPr>
        <w:instrText xml:space="preserve"> ADDIN ZOTERO_ITEM CSL_CITATION {"citationID":"PhTs4jsm","properties":{"formattedCitation":"(Graham et al., 2016; Wallenstein &amp; Hall, 2012)","plainCitation":"(Graham et al., 2016; Wallenstein &amp; Hall, 2012)","noteIndex":0},"citationItems":[{"id":238,"uris":["http://zotero.org/users/local/4LgJUJlW/items/9EPFUBG4"],"itemData":{"id":238,"type":"article-journal","abstract":"Microorganisms are vital in mediating the earth’s biogeochemical cycles; yet, despite our rapidly increasing ability to explore complex environmental microbial communities, the relationship between microbial community structure and ecosystem processes remains poorly understood. Here, we address a fundamental and unanswered question in microbial ecology: ‘When do we need to understand microbial community structure to accurately predict function?’ We present a statistical analysis investigating the value of environmental data and microbial community structure independently and in combination for explaining rates of carbon and nitrogen cycling processes within 82 global datasets. Environmental variables were the strongest predictors of process rates but left 44% of variation unexplained on average, suggesting the potential for microbial data to increase model accuracy. Although only 29% of our datasets were signiﬁcantly improved by adding information on microbial community structure, we observed improvement in models of processes mediated by narrow phylogenetic guilds via functional gene data, and conversely, improvement in models of facultative microbial processes via community diversity metrics. Our results also suggest that microbial diversity can strengthen predictions of respiration rates beyond microbial biomass parameters, as 53% of models were improved by incorporating both sets of predictors compared to 35% by microbial biomass alone. Our analysis represents the ﬁrst comprehensive analysis of research examining links between microbial community structure and ecosystem function. Taken together, our results indicate that a greater understanding of microbial communities informed by ecological principles may enhance our ability to predict ecosystem process rates relative to assessments based on environmental variables and microbial physiology.","container-title":"Frontiers in Microbiology","DOI":"10.3389/fmicb.2016.00214","ISSN":"1664-302X","journalAbbreviation":"Front. Microbiol.","language":"en","source":"DOI.org (Crossref)","title":"Microbes as Engines of Ecosystem Function: When Does Community Structure Enhance Predictions of Ecosystem Processes?","title-short":"Microbes as Engines of Ecosystem Function","URL":"http://journal.frontiersin.org/Article/10.3389/fmicb.2016.00214/abstract","volume":"7","author":[{"family":"Graham","given":"Emily B."},{"family":"Knelman","given":"Joseph E."},{"family":"Schindlbacher","given":"Andreas"},{"family":"Siciliano","given":"Steven"},{"family":"Breulmann","given":"Marc"},{"family":"Yannarell","given":"Anthony"},{"family":"Beman","given":"J. M."},{"family":"Abell","given":"Guy"},{"family":"Philippot","given":"Laurent"},{"family":"Prosser","given":"James"},{"family":"Foulquier","given":"Arnaud"},{"family":"Yuste","given":"Jorge C."},{"family":"Glanville","given":"Helen C."},{"family":"Jones","given":"Davey L."},{"family":"Angel","given":"Roey"},{"family":"Salminen","given":"Janne"},{"family":"Newton","given":"Ryan J."},{"family":"Bürgmann","given":"Helmut"},{"family":"Ingram","given":"Lachlan J."},{"family":"Hamer","given":"Ute"},{"family":"Siljanen","given":"Henri M. P."},{"family":"Peltoniemi","given":"Krista"},{"family":"Potthast","given":"Karin"},{"family":"Bañeras","given":"Lluís"},{"family":"Hartmann","given":"Martin"},{"family":"Banerjee","given":"Samiran"},{"family":"Yu","given":"Ri-Qing"},{"family":"Nogaro","given":"Geraldine"},{"family":"Richter","given":"Andreas"},{"family":"Koranda","given":"Marianne"},{"family":"Castle","given":"Sarah C."},{"family":"Goberna","given":"Marta"},{"family":"Song","given":"Bongkeun"},{"family":"Chatterjee","given":"Amitava"},{"family":"Nunes","given":"Olga C."},{"family":"Lopes","given":"Ana R."},{"family":"Cao","given":"Yiping"},{"family":"Kaisermann","given":"Aurore"},{"family":"Hallin","given":"Sara"},{"family":"Strickland","given":"Michael S."},{"family":"Garcia-Pausas","given":"Jordi"},{"family":"Barba","given":"Josep"},{"family":"Kang","given":"Hojeong"},{"family":"Isobe","given":"Kazuo"},{"family":"Papaspyrou","given":"Sokratis"},{"family":"Pastorelli","given":"Roberta"},{"family":"Lagomarsino","given":"Alessandra"},{"family":"Lindström","given":"Eva S."},{"family":"Basiliko","given":"Nathan"},{"family":"Nemergut","given":"Diana R."}],"accessed":{"date-parts":[["2024",4,4]]},"issued":{"date-parts":[["2016",2,24]]}}},{"id":822,"uris":["http://zotero.org/users/local/4LgJUJlW/items/Z4S5PBAE"],"itemData":{"id":822,"type":"article-journal","container-title":"Biogeochemistry","DOI":"10.1007/s10533-011-9641-8","ISSN":"0168-2563, 1573-515X","issue":"1-3","journalAbbreviation":"Biogeochemistry","language":"en","license":"http://www.springer.com/tdm","page":"35-47","source":"DOI.org (Crossref)","title":"A trait-based framework for predicting when and where microbial adaptation to climate change will affect ecosystem functioning","volume":"109","author":[{"family":"Wallenstein","given":"Matthew D."},{"family":"Hall","given":"Edward K."}],"issued":{"date-parts":[["2012",7]]}}}],"schema":"https://github.com/citation-style-language/schema/raw/master/csl-citation.json"} </w:instrText>
      </w:r>
      <w:r w:rsidR="00CD1ED9">
        <w:rPr>
          <w:rFonts w:ascii="Arial" w:hAnsi="Arial" w:cs="Arial"/>
          <w:color w:val="000000" w:themeColor="text1"/>
          <w:shd w:val="clear" w:color="auto" w:fill="FFFFFF"/>
        </w:rPr>
        <w:fldChar w:fldCharType="separate"/>
      </w:r>
      <w:r w:rsidR="00CD1ED9">
        <w:rPr>
          <w:rFonts w:ascii="Arial" w:hAnsi="Arial" w:cs="Arial"/>
          <w:noProof/>
          <w:color w:val="000000" w:themeColor="text1"/>
          <w:shd w:val="clear" w:color="auto" w:fill="FFFFFF"/>
        </w:rPr>
        <w:t>(Graham et al., 2016; Wallenstein &amp; Hall, 2012)</w:t>
      </w:r>
      <w:r w:rsidR="00CD1ED9">
        <w:rPr>
          <w:rFonts w:ascii="Arial" w:hAnsi="Arial" w:cs="Arial"/>
          <w:color w:val="000000" w:themeColor="text1"/>
          <w:shd w:val="clear" w:color="auto" w:fill="FFFFFF"/>
        </w:rPr>
        <w:fldChar w:fldCharType="end"/>
      </w:r>
      <w:r w:rsidR="00CD1ED9">
        <w:rPr>
          <w:rFonts w:ascii="Arial" w:hAnsi="Arial" w:cs="Arial"/>
          <w:color w:val="000000" w:themeColor="text1"/>
          <w:shd w:val="clear" w:color="auto" w:fill="FFFFFF"/>
        </w:rPr>
        <w:t xml:space="preserve">. </w:t>
      </w:r>
      <w:r w:rsidRPr="00ED68EC">
        <w:rPr>
          <w:rFonts w:ascii="Arial" w:hAnsi="Arial" w:cs="Arial"/>
          <w:color w:val="000000" w:themeColor="text1"/>
          <w:shd w:val="clear" w:color="auto" w:fill="FFFFFF"/>
        </w:rPr>
        <w:t xml:space="preserve">To better understand </w:t>
      </w:r>
      <w:r w:rsidR="00F50DBF">
        <w:rPr>
          <w:rFonts w:ascii="Arial" w:hAnsi="Arial" w:cs="Arial"/>
          <w:color w:val="000000" w:themeColor="text1"/>
          <w:shd w:val="clear" w:color="auto" w:fill="FFFFFF"/>
        </w:rPr>
        <w:t xml:space="preserve">how </w:t>
      </w:r>
      <w:r w:rsidR="00B638D8">
        <w:rPr>
          <w:rFonts w:ascii="Arial" w:hAnsi="Arial" w:cs="Arial"/>
          <w:color w:val="000000" w:themeColor="text1"/>
          <w:shd w:val="clear" w:color="auto" w:fill="FFFFFF"/>
        </w:rPr>
        <w:t>the</w:t>
      </w:r>
      <w:r w:rsidRPr="00ED68EC">
        <w:rPr>
          <w:rFonts w:ascii="Arial" w:hAnsi="Arial" w:cs="Arial"/>
          <w:color w:val="000000" w:themeColor="text1"/>
          <w:shd w:val="clear" w:color="auto" w:fill="FFFFFF"/>
        </w:rPr>
        <w:t xml:space="preserve"> relationship between soil properties, mineral N pools, </w:t>
      </w:r>
      <w:r w:rsidR="00F50DBF">
        <w:rPr>
          <w:rFonts w:ascii="Arial" w:hAnsi="Arial" w:cs="Arial"/>
          <w:color w:val="000000" w:themeColor="text1"/>
          <w:shd w:val="clear" w:color="auto" w:fill="FFFFFF"/>
        </w:rPr>
        <w:t>N</w:t>
      </w:r>
      <w:r w:rsidR="00F50DBF" w:rsidRPr="008C7659">
        <w:rPr>
          <w:rFonts w:ascii="Arial" w:hAnsi="Arial" w:cs="Arial"/>
          <w:color w:val="000000" w:themeColor="text1"/>
          <w:shd w:val="clear" w:color="auto" w:fill="FFFFFF"/>
          <w:vertAlign w:val="subscript"/>
          <w:rPrChange w:id="766" w:author="Laurent Philippot" w:date="2024-05-20T11:46:00Z">
            <w:rPr>
              <w:rFonts w:ascii="Arial" w:hAnsi="Arial" w:cs="Arial"/>
              <w:color w:val="000000" w:themeColor="text1"/>
              <w:shd w:val="clear" w:color="auto" w:fill="FFFFFF"/>
            </w:rPr>
          </w:rPrChange>
        </w:rPr>
        <w:t>2</w:t>
      </w:r>
      <w:r w:rsidR="00F50DBF">
        <w:rPr>
          <w:rFonts w:ascii="Arial" w:hAnsi="Arial" w:cs="Arial"/>
          <w:color w:val="000000" w:themeColor="text1"/>
          <w:shd w:val="clear" w:color="auto" w:fill="FFFFFF"/>
        </w:rPr>
        <w:t xml:space="preserve">O fluxes </w:t>
      </w:r>
      <w:r w:rsidRPr="00ED68EC">
        <w:rPr>
          <w:rFonts w:ascii="Arial" w:hAnsi="Arial" w:cs="Arial"/>
          <w:color w:val="000000" w:themeColor="text1"/>
          <w:shd w:val="clear" w:color="auto" w:fill="FFFFFF"/>
        </w:rPr>
        <w:t>and AO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were affected by</w:t>
      </w:r>
      <w:r w:rsidRPr="00ED68EC">
        <w:rPr>
          <w:rFonts w:ascii="Arial" w:hAnsi="Arial" w:cs="Arial"/>
          <w:color w:val="000000" w:themeColor="text1"/>
          <w:shd w:val="clear" w:color="auto" w:fill="FFFFFF"/>
        </w:rPr>
        <w:t xml:space="preserve"> drought, we performed </w:t>
      </w:r>
      <w:commentRangeStart w:id="767"/>
      <w:r w:rsidR="000D79B2">
        <w:rPr>
          <w:rFonts w:ascii="Arial" w:hAnsi="Arial" w:cs="Arial"/>
          <w:color w:val="000000" w:themeColor="text1"/>
          <w:shd w:val="clear" w:color="auto" w:fill="FFFFFF"/>
        </w:rPr>
        <w:t xml:space="preserve">a </w:t>
      </w:r>
      <w:r w:rsidRPr="00ED68EC">
        <w:rPr>
          <w:rFonts w:ascii="Arial" w:hAnsi="Arial" w:cs="Arial"/>
          <w:color w:val="000000" w:themeColor="text1"/>
          <w:shd w:val="clear" w:color="auto" w:fill="FFFFFF"/>
        </w:rPr>
        <w:t xml:space="preserve">correlation </w:t>
      </w:r>
      <w:r w:rsidRPr="00ED68EC">
        <w:rPr>
          <w:rFonts w:ascii="Arial" w:hAnsi="Arial" w:cs="Arial"/>
          <w:color w:val="000000" w:themeColor="text1"/>
          <w:shd w:val="clear" w:color="auto" w:fill="FFFFFF"/>
        </w:rPr>
        <w:lastRenderedPageBreak/>
        <w:t>analysis</w:t>
      </w:r>
      <w:commentRangeEnd w:id="767"/>
      <w:r w:rsidR="008C7659">
        <w:rPr>
          <w:rStyle w:val="CommentReference"/>
        </w:rPr>
        <w:commentReference w:id="767"/>
      </w:r>
      <w:r w:rsidRPr="00ED68EC">
        <w:rPr>
          <w:rFonts w:ascii="Arial" w:hAnsi="Arial" w:cs="Arial"/>
          <w:color w:val="000000" w:themeColor="text1"/>
          <w:shd w:val="clear" w:color="auto" w:fill="FFFFFF"/>
        </w:rPr>
        <w:t xml:space="preserve">. Notably, </w:t>
      </w:r>
      <w:r w:rsidR="00BD2E40">
        <w:rPr>
          <w:rFonts w:ascii="Arial" w:hAnsi="Arial" w:cs="Arial"/>
          <w:color w:val="000000" w:themeColor="text1"/>
          <w:shd w:val="clear" w:color="auto" w:fill="FFFFFF"/>
        </w:rPr>
        <w:t>significant correlations were observed between several properties of the AO communities and the mineral N-pools.</w:t>
      </w:r>
      <w:r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In particular, stronger correlations were observed</w:t>
      </w:r>
      <w:r w:rsidR="00443151">
        <w:rPr>
          <w:rFonts w:ascii="Arial" w:hAnsi="Arial" w:cs="Arial"/>
          <w:color w:val="000000" w:themeColor="text1"/>
          <w:shd w:val="clear" w:color="auto" w:fill="FFFFFF"/>
        </w:rPr>
        <w:t xml:space="preserve"> in the control treatment</w:t>
      </w:r>
      <w:r w:rsidR="000D79B2">
        <w:rPr>
          <w:rFonts w:ascii="Arial" w:hAnsi="Arial" w:cs="Arial"/>
          <w:color w:val="000000" w:themeColor="text1"/>
          <w:shd w:val="clear" w:color="auto" w:fill="FFFFFF"/>
        </w:rPr>
        <w:t xml:space="preserve"> between mineral N-pools and </w:t>
      </w:r>
      <w:r w:rsidR="000231AE">
        <w:rPr>
          <w:rFonts w:ascii="Arial" w:hAnsi="Arial" w:cs="Arial"/>
          <w:color w:val="000000" w:themeColor="text1"/>
          <w:shd w:val="clear" w:color="auto" w:fill="FFFFFF"/>
        </w:rPr>
        <w:t xml:space="preserve">the abundances and diversity of </w:t>
      </w:r>
      <w:r w:rsidR="000D79B2">
        <w:rPr>
          <w:rFonts w:ascii="Arial" w:hAnsi="Arial" w:cs="Arial"/>
          <w:color w:val="000000" w:themeColor="text1"/>
          <w:shd w:val="clear" w:color="auto" w:fill="FFFFFF"/>
        </w:rPr>
        <w:t xml:space="preserve">AOA or comammox </w:t>
      </w:r>
      <w:r w:rsidR="00F564F2">
        <w:rPr>
          <w:rFonts w:ascii="Arial" w:hAnsi="Arial" w:cs="Arial"/>
          <w:color w:val="000000" w:themeColor="text1"/>
          <w:shd w:val="clear" w:color="auto" w:fill="FFFFFF"/>
        </w:rPr>
        <w:t>compared to</w:t>
      </w:r>
      <w:r w:rsidR="000D79B2">
        <w:rPr>
          <w:rFonts w:ascii="Arial" w:hAnsi="Arial" w:cs="Arial"/>
          <w:color w:val="000000" w:themeColor="text1"/>
          <w:shd w:val="clear" w:color="auto" w:fill="FFFFFF"/>
        </w:rPr>
        <w:t xml:space="preserve"> AOB. </w:t>
      </w:r>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 xml:space="preserve">AOA and comammox rather than </w:t>
      </w:r>
      <w:r w:rsidR="00443151" w:rsidRPr="00443151">
        <w:rPr>
          <w:rFonts w:ascii="Arial" w:hAnsi="Arial" w:cs="Arial"/>
          <w:color w:val="000000" w:themeColor="text1"/>
          <w:shd w:val="clear" w:color="auto" w:fill="FFFFFF"/>
        </w:rPr>
        <w:t xml:space="preserve">AOB </w:t>
      </w:r>
      <w:del w:id="768" w:author="Laurent Philippot" w:date="2024-05-20T11:27:00Z">
        <w:r w:rsidR="00E63E6C" w:rsidDel="000320EB">
          <w:rPr>
            <w:rFonts w:ascii="Arial" w:hAnsi="Arial" w:cs="Arial"/>
            <w:color w:val="000000" w:themeColor="text1"/>
            <w:shd w:val="clear" w:color="auto" w:fill="FFFFFF"/>
          </w:rPr>
          <w:delText>are</w:delText>
        </w:r>
        <w:r w:rsidR="00443151" w:rsidRPr="00443151" w:rsidDel="000320EB">
          <w:rPr>
            <w:rFonts w:ascii="Arial" w:hAnsi="Arial" w:cs="Arial"/>
            <w:color w:val="000000" w:themeColor="text1"/>
            <w:shd w:val="clear" w:color="auto" w:fill="FFFFFF"/>
          </w:rPr>
          <w:delText xml:space="preserve"> </w:delText>
        </w:r>
      </w:del>
      <w:ins w:id="769" w:author="Laurent Philippot" w:date="2024-05-20T11:27:00Z">
        <w:r w:rsidR="000320EB">
          <w:rPr>
            <w:rFonts w:ascii="Arial" w:hAnsi="Arial" w:cs="Arial"/>
            <w:color w:val="000000" w:themeColor="text1"/>
            <w:shd w:val="clear" w:color="auto" w:fill="FFFFFF"/>
          </w:rPr>
          <w:t>were</w:t>
        </w:r>
        <w:r w:rsidR="000320EB" w:rsidRPr="00443151">
          <w:rPr>
            <w:rFonts w:ascii="Arial" w:hAnsi="Arial" w:cs="Arial"/>
            <w:color w:val="000000" w:themeColor="text1"/>
            <w:shd w:val="clear" w:color="auto" w:fill="FFFFFF"/>
          </w:rPr>
          <w:t xml:space="preserve"> </w:t>
        </w:r>
      </w:ins>
      <w:r w:rsidR="000231AE">
        <w:rPr>
          <w:rFonts w:ascii="Arial" w:hAnsi="Arial" w:cs="Arial"/>
          <w:color w:val="000000" w:themeColor="text1"/>
          <w:shd w:val="clear" w:color="auto" w:fill="FFFFFF"/>
        </w:rPr>
        <w:t xml:space="preserve">playing an important role in the fate of the mineral N pools in the studied </w:t>
      </w:r>
      <w:ins w:id="770" w:author="Laurent Philippot" w:date="2024-05-20T11:28:00Z">
        <w:r w:rsidR="000320EB">
          <w:rPr>
            <w:rFonts w:ascii="Arial" w:hAnsi="Arial" w:cs="Arial"/>
            <w:color w:val="000000" w:themeColor="text1"/>
            <w:shd w:val="clear" w:color="auto" w:fill="FFFFFF"/>
          </w:rPr>
          <w:t xml:space="preserve">cropping </w:t>
        </w:r>
      </w:ins>
      <w:r w:rsidR="000231AE">
        <w:rPr>
          <w:rFonts w:ascii="Arial" w:hAnsi="Arial" w:cs="Arial"/>
          <w:color w:val="000000" w:themeColor="text1"/>
          <w:shd w:val="clear" w:color="auto" w:fill="FFFFFF"/>
        </w:rPr>
        <w:t>systems</w:t>
      </w:r>
      <w:r w:rsidR="00443151">
        <w:rPr>
          <w:rFonts w:ascii="Arial" w:hAnsi="Arial" w:cs="Arial"/>
          <w:color w:val="000000" w:themeColor="text1"/>
          <w:shd w:val="clear" w:color="auto" w:fill="FFFFFF"/>
        </w:rPr>
        <w:t>.</w:t>
      </w:r>
      <w:ins w:id="771" w:author="Ari Fina Bintarti" w:date="2024-05-17T14:24:00Z">
        <w:r w:rsidR="0037651C">
          <w:rPr>
            <w:rFonts w:ascii="Arial" w:hAnsi="Arial" w:cs="Arial"/>
            <w:color w:val="000000" w:themeColor="text1"/>
            <w:shd w:val="clear" w:color="auto" w:fill="FFFFFF"/>
          </w:rPr>
          <w:t xml:space="preserve"> </w:t>
        </w:r>
      </w:ins>
      <w:ins w:id="772" w:author="Laurent Philippot" w:date="2024-05-20T11:30:00Z">
        <w:r w:rsidR="000320EB">
          <w:rPr>
            <w:rFonts w:ascii="Arial" w:hAnsi="Arial" w:cs="Arial"/>
            <w:color w:val="000000" w:themeColor="text1"/>
            <w:shd w:val="clear" w:color="auto" w:fill="FFFFFF"/>
          </w:rPr>
          <w:t>In line with our</w:t>
        </w:r>
      </w:ins>
      <w:ins w:id="773" w:author="Laurent Philippot" w:date="2024-05-20T11:29:00Z">
        <w:r w:rsidR="000320EB">
          <w:rPr>
            <w:rFonts w:ascii="Arial" w:hAnsi="Arial" w:cs="Arial"/>
            <w:color w:val="000000" w:themeColor="text1"/>
            <w:shd w:val="clear" w:color="auto" w:fill="FFFFFF"/>
          </w:rPr>
          <w:t xml:space="preserve"> fin</w:t>
        </w:r>
      </w:ins>
      <w:ins w:id="774" w:author="Laurent Philippot" w:date="2024-05-20T11:30:00Z">
        <w:r w:rsidR="000320EB">
          <w:rPr>
            <w:rFonts w:ascii="Arial" w:hAnsi="Arial" w:cs="Arial"/>
            <w:color w:val="000000" w:themeColor="text1"/>
            <w:shd w:val="clear" w:color="auto" w:fill="FFFFFF"/>
          </w:rPr>
          <w:t xml:space="preserve">dings, </w:t>
        </w:r>
      </w:ins>
      <w:ins w:id="775" w:author="Laurent Philippot" w:date="2024-05-20T11:31:00Z">
        <w:r w:rsidR="000320EB">
          <w:rPr>
            <w:rFonts w:ascii="Arial" w:hAnsi="Arial" w:cs="Arial"/>
            <w:color w:val="000000" w:themeColor="text1"/>
            <w:shd w:val="clear" w:color="auto" w:fill="FFFFFF"/>
          </w:rPr>
          <w:t xml:space="preserve">Ouyang found that </w:t>
        </w:r>
      </w:ins>
      <w:ins w:id="776" w:author="Laurent Philippot" w:date="2024-05-20T11:30:00Z">
        <w:r w:rsidR="000320EB" w:rsidRPr="00EB1F4F">
          <w:rPr>
            <w:rFonts w:ascii="Arial" w:hAnsi="Arial" w:cs="Arial"/>
            <w:color w:val="000000" w:themeColor="text1"/>
            <w:shd w:val="clear" w:color="auto" w:fill="FFFFFF"/>
          </w:rPr>
          <w:t xml:space="preserve">AOA dominated gross nitrification activity in </w:t>
        </w:r>
        <w:r w:rsidR="000320EB">
          <w:rPr>
            <w:rFonts w:ascii="Arial" w:hAnsi="Arial" w:cs="Arial"/>
            <w:color w:val="000000" w:themeColor="text1"/>
            <w:shd w:val="clear" w:color="auto" w:fill="FFFFFF"/>
          </w:rPr>
          <w:t xml:space="preserve">agricultural </w:t>
        </w:r>
        <w:r w:rsidR="000320EB" w:rsidRPr="00EB1F4F">
          <w:rPr>
            <w:rFonts w:ascii="Arial" w:hAnsi="Arial" w:cs="Arial"/>
            <w:color w:val="000000" w:themeColor="text1"/>
            <w:shd w:val="clear" w:color="auto" w:fill="FFFFFF"/>
          </w:rPr>
          <w:t>moist soils</w:t>
        </w:r>
        <w:r w:rsidR="000320EB">
          <w:rPr>
            <w:rFonts w:ascii="Arial" w:hAnsi="Arial" w:cs="Arial"/>
            <w:color w:val="000000" w:themeColor="text1"/>
            <w:shd w:val="clear" w:color="auto" w:fill="FFFFFF"/>
          </w:rPr>
          <w:t xml:space="preserve"> (</w:t>
        </w:r>
        <w:r w:rsidR="000320EB" w:rsidRPr="006B2C4A">
          <w:rPr>
            <w:rFonts w:ascii="Arial" w:hAnsi="Arial" w:cs="Arial"/>
            <w:color w:val="000000" w:themeColor="text1"/>
            <w:shd w:val="clear" w:color="auto" w:fill="FFFFFF"/>
          </w:rPr>
          <w:fldChar w:fldCharType="begin"/>
        </w:r>
        <w:r w:rsidR="000320EB" w:rsidRPr="006B2C4A">
          <w:rPr>
            <w:rFonts w:ascii="Arial" w:hAnsi="Arial" w:cs="Arial"/>
            <w:color w:val="000000" w:themeColor="text1"/>
            <w:shd w:val="clear" w:color="auto" w:fill="FFFFFF"/>
          </w:rPr>
          <w:instrText xml:space="preserve"> HYPERLINK "http://dx.doi.org/10.1016/j.soilbio.2016.01.012" </w:instrText>
        </w:r>
        <w:r w:rsidR="000320EB" w:rsidRPr="006B2C4A">
          <w:rPr>
            <w:rFonts w:ascii="Arial" w:hAnsi="Arial" w:cs="Arial"/>
            <w:color w:val="000000" w:themeColor="text1"/>
            <w:shd w:val="clear" w:color="auto" w:fill="FFFFFF"/>
          </w:rPr>
        </w:r>
        <w:r w:rsidR="000320EB" w:rsidRPr="006B2C4A">
          <w:rPr>
            <w:rFonts w:ascii="Arial" w:hAnsi="Arial" w:cs="Arial"/>
            <w:color w:val="000000" w:themeColor="text1"/>
            <w:shd w:val="clear" w:color="auto" w:fill="FFFFFF"/>
          </w:rPr>
          <w:fldChar w:fldCharType="separate"/>
        </w:r>
        <w:r w:rsidR="000320EB" w:rsidRPr="006B2C4A">
          <w:rPr>
            <w:rFonts w:ascii="Arial" w:hAnsi="Arial" w:cs="Arial"/>
            <w:color w:val="000000" w:themeColor="text1"/>
            <w:shd w:val="clear" w:color="auto" w:fill="FFFFFF"/>
          </w:rPr>
          <w:t>http://dx.doi.org/10.1016/j.soilbio.2016.01.012</w:t>
        </w:r>
        <w:r w:rsidR="000320EB" w:rsidRPr="006B2C4A">
          <w:rPr>
            <w:rFonts w:ascii="Arial" w:hAnsi="Arial" w:cs="Arial"/>
            <w:color w:val="000000" w:themeColor="text1"/>
            <w:shd w:val="clear" w:color="auto" w:fill="FFFFFF"/>
          </w:rPr>
          <w:fldChar w:fldCharType="end"/>
        </w:r>
        <w:r w:rsidR="000320EB" w:rsidRPr="006B2C4A">
          <w:rPr>
            <w:rFonts w:ascii="Arial" w:hAnsi="Arial" w:cs="Arial"/>
            <w:color w:val="000000" w:themeColor="text1"/>
            <w:shd w:val="clear" w:color="auto" w:fill="FFFFFF"/>
          </w:rPr>
          <w:t xml:space="preserve">). </w:t>
        </w:r>
      </w:ins>
      <w:ins w:id="777" w:author="Laurent Philippot" w:date="2024-05-20T11:31:00Z">
        <w:r w:rsidR="000320EB">
          <w:rPr>
            <w:rFonts w:ascii="Arial" w:hAnsi="Arial" w:cs="Arial"/>
            <w:color w:val="000000" w:themeColor="text1"/>
            <w:shd w:val="clear" w:color="auto" w:fill="FFFFFF"/>
          </w:rPr>
          <w:t>However, t</w:t>
        </w:r>
      </w:ins>
      <w:ins w:id="778" w:author="Ari Fina Bintarti" w:date="2024-05-17T14:28:00Z">
        <w:del w:id="779" w:author="Laurent Philippot" w:date="2024-05-20T11:31:00Z">
          <w:r w:rsidR="0037651C" w:rsidDel="000320EB">
            <w:rPr>
              <w:rFonts w:ascii="Arial" w:hAnsi="Arial" w:cs="Arial"/>
              <w:color w:val="000000" w:themeColor="text1"/>
              <w:shd w:val="clear" w:color="auto" w:fill="FFFFFF"/>
            </w:rPr>
            <w:delText>T</w:delText>
          </w:r>
        </w:del>
        <w:r w:rsidR="0037651C">
          <w:rPr>
            <w:rFonts w:ascii="Arial" w:hAnsi="Arial" w:cs="Arial"/>
            <w:color w:val="000000" w:themeColor="text1"/>
            <w:shd w:val="clear" w:color="auto" w:fill="FFFFFF"/>
          </w:rPr>
          <w:t>he contribution of the different AO groups to nitrification remains controversial</w:t>
        </w:r>
      </w:ins>
      <w:ins w:id="780" w:author="Laurent Philippot" w:date="2024-05-20T11:32:00Z">
        <w:r w:rsidR="000320EB">
          <w:rPr>
            <w:rFonts w:ascii="Arial" w:hAnsi="Arial" w:cs="Arial"/>
            <w:color w:val="000000" w:themeColor="text1"/>
            <w:shd w:val="clear" w:color="auto" w:fill="FFFFFF"/>
          </w:rPr>
          <w:t xml:space="preserve"> (</w:t>
        </w:r>
        <w:commentRangeStart w:id="781"/>
        <w:r w:rsidR="000320EB">
          <w:rPr>
            <w:rFonts w:ascii="Arial" w:hAnsi="Arial" w:cs="Arial"/>
            <w:color w:val="000000" w:themeColor="text1"/>
            <w:shd w:val="clear" w:color="auto" w:fill="FFFFFF"/>
          </w:rPr>
          <w:t>refs</w:t>
        </w:r>
      </w:ins>
      <w:commentRangeEnd w:id="781"/>
      <w:ins w:id="782" w:author="Laurent Philippot" w:date="2024-05-20T11:33:00Z">
        <w:r w:rsidR="000320EB">
          <w:rPr>
            <w:rStyle w:val="CommentReference"/>
          </w:rPr>
          <w:commentReference w:id="781"/>
        </w:r>
        <w:r w:rsidR="000320EB">
          <w:rPr>
            <w:rFonts w:ascii="Arial" w:hAnsi="Arial" w:cs="Arial"/>
            <w:color w:val="000000" w:themeColor="text1"/>
            <w:shd w:val="clear" w:color="auto" w:fill="FFFFFF"/>
          </w:rPr>
          <w:t>)</w:t>
        </w:r>
      </w:ins>
      <w:ins w:id="783" w:author="Ari Fina Bintarti" w:date="2024-05-17T14:28:00Z">
        <w:r w:rsidR="0037651C">
          <w:rPr>
            <w:rFonts w:ascii="Arial" w:hAnsi="Arial" w:cs="Arial"/>
            <w:color w:val="000000" w:themeColor="text1"/>
            <w:shd w:val="clear" w:color="auto" w:fill="FFFFFF"/>
          </w:rPr>
          <w:t xml:space="preserve">. </w:t>
        </w:r>
      </w:ins>
      <w:ins w:id="784" w:author="Ari Fina Bintarti" w:date="2024-05-17T14:31:00Z">
        <w:del w:id="785" w:author="Laurent Philippot" w:date="2024-05-20T11:24:00Z">
          <w:r w:rsidR="00C75507" w:rsidDel="000320EB">
            <w:rPr>
              <w:rFonts w:ascii="Arial" w:hAnsi="Arial" w:cs="Arial"/>
              <w:color w:val="000000" w:themeColor="text1"/>
              <w:shd w:val="clear" w:color="auto" w:fill="FFFFFF"/>
            </w:rPr>
            <w:delText xml:space="preserve">Ammonia-oxidizing bacteria has been considered to </w:delText>
          </w:r>
        </w:del>
      </w:ins>
      <w:ins w:id="786" w:author="Ari Fina Bintarti" w:date="2024-05-17T14:32:00Z">
        <w:del w:id="787" w:author="Laurent Philippot" w:date="2024-05-20T11:24:00Z">
          <w:r w:rsidR="00C75507" w:rsidDel="000320EB">
            <w:rPr>
              <w:rFonts w:ascii="Arial" w:hAnsi="Arial" w:cs="Arial"/>
              <w:color w:val="000000" w:themeColor="text1"/>
              <w:shd w:val="clear" w:color="auto" w:fill="FFFFFF"/>
            </w:rPr>
            <w:delText xml:space="preserve">play a </w:delText>
          </w:r>
        </w:del>
      </w:ins>
      <w:ins w:id="788" w:author="Ari Fina Bintarti" w:date="2024-05-17T14:59:00Z">
        <w:del w:id="789" w:author="Laurent Philippot" w:date="2024-05-20T11:24:00Z">
          <w:r w:rsidR="00227740" w:rsidDel="000320EB">
            <w:rPr>
              <w:rFonts w:ascii="Arial" w:hAnsi="Arial" w:cs="Arial"/>
              <w:color w:val="000000" w:themeColor="text1"/>
              <w:shd w:val="clear" w:color="auto" w:fill="FFFFFF"/>
            </w:rPr>
            <w:delText>sole</w:delText>
          </w:r>
        </w:del>
      </w:ins>
      <w:ins w:id="790" w:author="Ari Fina Bintarti" w:date="2024-05-17T14:32:00Z">
        <w:del w:id="791" w:author="Laurent Philippot" w:date="2024-05-20T11:24:00Z">
          <w:r w:rsidR="00C75507" w:rsidDel="000320EB">
            <w:rPr>
              <w:rFonts w:ascii="Arial" w:hAnsi="Arial" w:cs="Arial"/>
              <w:color w:val="000000" w:themeColor="text1"/>
              <w:shd w:val="clear" w:color="auto" w:fill="FFFFFF"/>
            </w:rPr>
            <w:delText xml:space="preserve"> role for ammonia oxidation </w:delText>
          </w:r>
        </w:del>
      </w:ins>
      <w:ins w:id="792" w:author="Ari Fina Bintarti" w:date="2024-05-17T14:34:00Z">
        <w:del w:id="793" w:author="Laurent Philippot" w:date="2024-05-20T11:24:00Z">
          <w:r w:rsidR="00C75507" w:rsidDel="000320EB">
            <w:rPr>
              <w:rFonts w:ascii="Arial" w:hAnsi="Arial" w:cs="Arial"/>
              <w:color w:val="000000" w:themeColor="text1"/>
              <w:shd w:val="clear" w:color="auto" w:fill="FFFFFF"/>
            </w:rPr>
            <w:delText>and nitrification</w:delText>
          </w:r>
        </w:del>
      </w:ins>
      <w:ins w:id="794" w:author="Ari Fina Bintarti" w:date="2024-05-17T14:57:00Z">
        <w:del w:id="795" w:author="Laurent Philippot" w:date="2024-05-20T11:24:00Z">
          <w:r w:rsidR="00227740" w:rsidDel="000320EB">
            <w:rPr>
              <w:rFonts w:ascii="Arial" w:hAnsi="Arial" w:cs="Arial"/>
              <w:color w:val="000000" w:themeColor="text1"/>
              <w:shd w:val="clear" w:color="auto" w:fill="FFFFFF"/>
            </w:rPr>
            <w:delText xml:space="preserve"> </w:delText>
          </w:r>
        </w:del>
      </w:ins>
      <w:del w:id="796" w:author="Laurent Philippot" w:date="2024-05-20T11:24:00Z">
        <w:r w:rsidR="00227740" w:rsidDel="000320EB">
          <w:rPr>
            <w:rFonts w:ascii="Arial" w:hAnsi="Arial" w:cs="Arial"/>
            <w:color w:val="000000" w:themeColor="text1"/>
            <w:shd w:val="clear" w:color="auto" w:fill="FFFFFF"/>
          </w:rPr>
          <w:fldChar w:fldCharType="begin"/>
        </w:r>
        <w:r w:rsidR="00227740" w:rsidDel="000320EB">
          <w:rPr>
            <w:rFonts w:ascii="Arial" w:hAnsi="Arial" w:cs="Arial"/>
            <w:color w:val="000000" w:themeColor="text1"/>
            <w:shd w:val="clear" w:color="auto" w:fill="FFFFFF"/>
          </w:rPr>
          <w:delInstrText xml:space="preserve"> ADDIN ZOTERO_ITEM CSL_CITATION {"citationID":"q8Xk6jMP","properties":{"formattedCitation":"(Hermansson &amp; Lindgren, 2001; Purkhold et al., 2000)","plainCitation":"(Hermansson &amp; Lindgren, 2001; Purkhold et al., 2000)","noteIndex":0},"citationItems":[{"id":835,"uris":["http://zotero.org/users/local/4LgJUJlW/items/37GE7SVQ"],"itemData":{"id":835,"type":"article-journal","abstract":"The current perception of evolutionary relationships and the natural diversity of ammonia-oxidizing bacteria (AOB) is mainly based on comparative sequence analyses of their genes encoding the 16S rRNA and the active site polypeptide of the ammonia monooxygenase (AmoA). However, only partial 16S rRNA sequences are available for many AOB species and most AOB have not yet been analyzed on the amoAlevel. In this study, the 16S rDNA sequence data of 10Nitrosomonas species and Nitrosococcus mobiliswere completed. Furthermore, previously unavailable 16S rRNA sequences were determined for three Nitrosomonas sp. isolates and for the gamma-subclass proteobacterium Nitrosococcus halophilus. These data were used to revaluate the specificities of published oligonucleotide primers and probes for AOB. In addition, partial amoA sequences of 17 AOB, including the above-mentioned 15 AOB, were obtained. Comparative phylogenetic analyses suggested similar but not identical evolutionary relationships of AOB by using 16S rRNA and AmoA as marker molecules, respectively. The presented 16S rRNA and amoA and AmoA sequence data from all recognized AOB species significantly extend the currently used molecular classification schemes for AOB and now provide a more robust phylogenetic framework for molecular diversity inventories of AOB. For 16S rRNA-independent evaluation of AOB species-level diversity in environmental samples, amoA and AmoA sequence similarity threshold values were determined which can be used to tentatively identify novel species based on cloned amoA sequences. Subsequently, 122 amoA sequences were obtained from 11 nitrifying wastewater treatment plants. Phylogenetic analyses of the molecular isolates showed that in all but two plants only nitrosomonads could be detected. Although several of the obtained amoAsequences were only relatively distantly related to known AOB, none of these sequences unequivocally suggested the existence of previously unrecognized species in the wastewater treatment environments examined.","container-title":"Applied and Environmental Microbiology","DOI":"10.1128/AEM.66.12.5368-5382.2000","issue":"12","note":"publisher: American Society for Microbiology","page":"5368-5382","source":"journals.asm.org (Atypon)","title":"Phylogeny of All Recognized Species of Ammonia Oxidizers Based on Comparative 16S rRNA and amoA Sequence Analysis: Implications for Molecular Diversity Surveys","title-short":"Phylogeny of All Recognized Species of Ammonia Oxidizers Based on Comparative 16S rRNA and amoA Sequence Analysis","volume":"66","author":[{"family":"Purkhold","given":"Ulrike"},{"family":"Pommerening-Röser","given":"Andreas"},{"family":"Juretschko","given":"Stefan"},{"family":"Schmid","given":"Markus C."},{"family":"Koops","given":"Hans-Peter"},{"family":"Wagner","given":"Michael"}],"issued":{"date-parts":[["2000",12]]}}},{"id":838,"uris":["http://zotero.org/users/local/4LgJUJlW/items/DY5KRAIB"],"itemData":{"id":838,"type":"article-journal","abstract":"Real-time PCR was used to quantify populations of ammonia-oxidizing bacteria representing the β subdivision of the class Proteobacteria in samples of arable soil, both nitrogen fertilized and unfertilized, from Mellby, Sweden. Primers and probes targeting a 16S ribosomal DNA region of the ammonia-oxidizing bacteria were designed and used. In the fertilized soil there were </w:delInstrText>
        </w:r>
        <w:r w:rsidR="00227740" w:rsidRPr="000320EB" w:rsidDel="000320EB">
          <w:rPr>
            <w:rFonts w:ascii="Cambria Math" w:hAnsi="Cambria Math" w:cs="Cambria Math"/>
            <w:color w:val="000000" w:themeColor="text1"/>
            <w:shd w:val="clear" w:color="auto" w:fill="FFFFFF"/>
          </w:rPr>
          <w:delInstrText>∼</w:delInstrText>
        </w:r>
        <w:r w:rsidR="00227740" w:rsidDel="000320EB">
          <w:rPr>
            <w:rFonts w:ascii="Arial" w:hAnsi="Arial" w:cs="Arial"/>
            <w:color w:val="000000" w:themeColor="text1"/>
            <w:shd w:val="clear" w:color="auto" w:fill="FFFFFF"/>
          </w:rPr>
          <w:delInstrText xml:space="preserve">6.2 × 107 ammonia-oxidizing bacteria per g of soil, three times more than the number of bacteria in the unfertilized soil. The lytic efficiency of bead beating in these soils was investigated by using populations of free or loosely attached bacteria, bacteria tightly bound to particles, and bacteria in nonfractionated samples. The shapes of the curves generated in these tests showed that the concentration of template DNA released at various times remained constant after 10 to 100 s of bead beating.","container-title":"Applied and Environmental Microbiology","DOI":"10.1128/AEM.67.2.972-976.2001","ISSN":"0099-2240","issue":"2","journalAbbreviation":"Appl Environ Microbiol","note":"PMID: 11157271\nPMCID: PMC92675","page":"972-976","source":"PubMed Central","title":"Quantification of Ammonia-Oxidizing Bacteria in Arable  Soil by Real-Time PCR","volume":"67","author":[{"family":"Hermansson","given":"Anna"},{"family":"Lindgren","given":"Per-Eric"}],"issued":{"date-parts":[["2001",2]]}}}],"schema":"https://github.com/citation-style-language/schema/raw/master/csl-citation.json"} </w:delInstrText>
        </w:r>
        <w:r w:rsidR="00227740" w:rsidDel="000320EB">
          <w:rPr>
            <w:rFonts w:ascii="Arial" w:hAnsi="Arial" w:cs="Arial"/>
            <w:color w:val="000000" w:themeColor="text1"/>
            <w:shd w:val="clear" w:color="auto" w:fill="FFFFFF"/>
          </w:rPr>
          <w:fldChar w:fldCharType="separate"/>
        </w:r>
        <w:r w:rsidR="00227740" w:rsidDel="000320EB">
          <w:rPr>
            <w:rFonts w:ascii="Arial" w:hAnsi="Arial" w:cs="Arial"/>
            <w:color w:val="000000" w:themeColor="text1"/>
            <w:shd w:val="clear" w:color="auto" w:fill="FFFFFF"/>
          </w:rPr>
          <w:delText>(Hermansson &amp; Lindgren, 2001; Purkhold et al., 2000)</w:delText>
        </w:r>
        <w:r w:rsidR="00227740" w:rsidDel="000320EB">
          <w:rPr>
            <w:rFonts w:ascii="Arial" w:hAnsi="Arial" w:cs="Arial"/>
            <w:color w:val="000000" w:themeColor="text1"/>
            <w:shd w:val="clear" w:color="auto" w:fill="FFFFFF"/>
          </w:rPr>
          <w:fldChar w:fldCharType="end"/>
        </w:r>
        <w:r w:rsidR="009A711B" w:rsidDel="000320EB">
          <w:rPr>
            <w:rFonts w:ascii="Arial" w:hAnsi="Arial" w:cs="Arial"/>
            <w:color w:val="000000" w:themeColor="text1"/>
            <w:shd w:val="clear" w:color="auto" w:fill="FFFFFF"/>
          </w:rPr>
          <w:fldChar w:fldCharType="begin"/>
        </w:r>
        <w:r w:rsidR="00227740" w:rsidDel="000320EB">
          <w:rPr>
            <w:rFonts w:ascii="Arial" w:hAnsi="Arial" w:cs="Arial"/>
            <w:color w:val="000000" w:themeColor="text1"/>
            <w:shd w:val="clear" w:color="auto" w:fill="FFFFFF"/>
          </w:rPr>
          <w:delInstrText xml:space="preserve"> ADDIN ZOTERO_ITEM CSL_CITATION {"citationID":"xbV6YOiN","properties":{"formattedCitation":"(Banning et al., 2015)","plainCitation":"(Banning et al., 2015)","noteIndex":0},"citationItems":[{"id":62,"uris":["http://zotero.org/users/local/4LgJUJlW/items/NRYR9ACT"],"itemData":{"id":62,"type":"article-journal","abstract":"Abstract\n            \n              Ammonia-oxidising archaea (AOA) and bacteria (AOB) are responsible for the rate limiting step in nitrification; a key nitrogen (N) loss pathway in agricultural systems. Dominance of AOA relative to AOB in the\n              amoA\n              gene pool has been reported in many ecosystems, although their relative contributions to nitrification activity are less clear. Here we examined the distribution of AOA and AOB with depth in semi-arid agricultural soils in which soil organic matter content or pH had been altered and related their distribution to gross nitrification rates. Soil depth had a significant effect on gene abundances, irrespective of management history. Contrary to reports of AOA dominance in soils elsewhere, AOA gene copy numbers were four-fold lower than AOB in the surface (0–10 cm). AOA gene abundance increased with depth while AOB decreased and sub-soil abundances were approximately equal (10–90 cm). The depth profile of total archaea did not mirror that of AOA, indicating the likely presence of archaea without nitrification capacity in the surface. Gross nitrification rates declined significantly with depth and were positively correlated to AOB but negatively correlated to AOA gene abundances. We conclude that AOB are most likely responsible for regulating nitrification in these semi-arid soils.","container-title":"Scientific Reports","DOI":"10.1038/srep11146","ISSN":"2045-2322","issue":"1","journalAbbreviation":"Sci Rep","language":"en","page":"11146","source":"DOI.org (Crossref)","title":"Ammonia-oxidising bacteria not archaea dominate nitrification activity in semi-arid agricultural soil","volume":"5","author":[{"family":"Banning","given":"Natasha C."},{"family":"Maccarone","given":"Linda D."},{"family":"Fisk","given":"Louise M."},{"family":"Murphy","given":"Daniel V."}],"issued":{"date-parts":[["2015",6,8]]}}}],"schema":"https://github.com/citation-style-language/schema/raw/master/csl-citation.json"} </w:delInstrText>
        </w:r>
        <w:r w:rsidR="009A711B" w:rsidDel="000320EB">
          <w:rPr>
            <w:rFonts w:ascii="Arial" w:hAnsi="Arial" w:cs="Arial"/>
            <w:color w:val="000000" w:themeColor="text1"/>
            <w:shd w:val="clear" w:color="auto" w:fill="FFFFFF"/>
          </w:rPr>
          <w:fldChar w:fldCharType="separate"/>
        </w:r>
        <w:r w:rsidR="00227740" w:rsidDel="000320EB">
          <w:rPr>
            <w:rFonts w:ascii="Arial" w:hAnsi="Arial" w:cs="Arial"/>
            <w:color w:val="000000" w:themeColor="text1"/>
            <w:shd w:val="clear" w:color="auto" w:fill="FFFFFF"/>
          </w:rPr>
          <w:delText>(Banning et al., 2015)</w:delText>
        </w:r>
        <w:r w:rsidR="009A711B" w:rsidDel="000320EB">
          <w:rPr>
            <w:rFonts w:ascii="Arial" w:hAnsi="Arial" w:cs="Arial"/>
            <w:color w:val="000000" w:themeColor="text1"/>
            <w:shd w:val="clear" w:color="auto" w:fill="FFFFFF"/>
          </w:rPr>
          <w:fldChar w:fldCharType="end"/>
        </w:r>
      </w:del>
      <w:ins w:id="797" w:author="Ari Fina Bintarti" w:date="2024-05-17T14:48:00Z">
        <w:del w:id="798" w:author="Laurent Philippot" w:date="2024-05-20T11:24:00Z">
          <w:r w:rsidR="009A711B" w:rsidDel="000320EB">
            <w:rPr>
              <w:rFonts w:ascii="Arial" w:hAnsi="Arial" w:cs="Arial"/>
              <w:color w:val="000000" w:themeColor="text1"/>
              <w:shd w:val="clear" w:color="auto" w:fill="FFFFFF"/>
            </w:rPr>
            <w:delText>.</w:delText>
          </w:r>
        </w:del>
      </w:ins>
      <w:ins w:id="799" w:author="Ari Fina Bintarti" w:date="2024-05-17T15:41:00Z">
        <w:del w:id="800" w:author="Laurent Philippot" w:date="2024-05-20T11:24:00Z">
          <w:r w:rsidR="0072744C" w:rsidDel="000320EB">
            <w:rPr>
              <w:rFonts w:ascii="Arial" w:hAnsi="Arial" w:cs="Arial"/>
              <w:color w:val="000000" w:themeColor="text1"/>
              <w:shd w:val="clear" w:color="auto" w:fill="FFFFFF"/>
            </w:rPr>
            <w:delText xml:space="preserve"> </w:delText>
          </w:r>
        </w:del>
      </w:ins>
      <w:ins w:id="801" w:author="Ari Fina Bintarti" w:date="2024-05-17T14:48:00Z">
        <w:del w:id="802" w:author="Laurent Philippot" w:date="2024-05-20T11:24:00Z">
          <w:r w:rsidR="009A711B" w:rsidDel="000320EB">
            <w:rPr>
              <w:rFonts w:ascii="Arial" w:hAnsi="Arial" w:cs="Arial"/>
              <w:color w:val="000000" w:themeColor="text1"/>
              <w:shd w:val="clear" w:color="auto" w:fill="FFFFFF"/>
            </w:rPr>
            <w:delText>H</w:delText>
          </w:r>
        </w:del>
      </w:ins>
      <w:del w:id="803" w:author="Laurent Philippot" w:date="2024-05-20T11:24:00Z">
        <w:r w:rsidR="00C75507" w:rsidDel="000320EB">
          <w:rPr>
            <w:rFonts w:ascii="Arial" w:hAnsi="Arial" w:cs="Arial"/>
            <w:color w:val="000000" w:themeColor="text1"/>
            <w:shd w:val="clear" w:color="auto" w:fill="FFFFFF"/>
          </w:rPr>
          <w:fldChar w:fldCharType="begin"/>
        </w:r>
        <w:r w:rsidR="00C75507" w:rsidDel="000320EB">
          <w:rPr>
            <w:rFonts w:ascii="Arial" w:hAnsi="Arial" w:cs="Arial"/>
            <w:color w:val="000000" w:themeColor="text1"/>
            <w:shd w:val="clear" w:color="auto" w:fill="FFFFFF"/>
          </w:rPr>
          <w:delInstrText xml:space="preserve"> ADDIN ZOTERO_ITEM CSL_CITATION {"citationID":"PQsd6bgq","properties":{"formattedCitation":"(Banning et al., 2015)","plainCitation":"(Banning et al., 2015)","noteIndex":0},"citationItems":[{"id":62,"uris":["http://zotero.org/users/local/4LgJUJlW/items/NRYR9ACT"],"itemData":{"id":62,"type":"article-journal","abstract":"Abstract\n            \n              Ammonia-oxidising archaea (AOA) and bacteria (AOB) are responsible for the rate limiting step in nitrification; a key nitrogen (N) loss pathway in agricultural systems. Dominance of AOA relative to AOB in the\n              amoA\n              gene pool has been reported in many ecosystems, although their relative contributions to nitrification activity are less clear. Here we examined the distribution of AOA and AOB with depth in semi-arid agricultural soils in which soil organic matter content or pH had been altered and related their distribution to gross nitrification rates. Soil depth had a significant effect on gene abundances, irrespective of management history. Contrary to reports of AOA dominance in soils elsewhere, AOA gene copy numbers were four-fold lower than AOB in the surface (0–10 cm). AOA gene abundance increased with depth while AOB decreased and sub-soil abundances were approximately equal (10–90 cm). The depth profile of total archaea did not mirror that of AOA, indicating the likely presence of archaea without nitrification capacity in the surface. Gross nitrification rates declined significantly with depth and were positively correlated to AOB but negatively correlated to AOA gene abundances. We conclude that AOB are most likely responsible for regulating nitrification in these semi-arid soils.","container-title":"Scientific Reports","DOI":"10.1038/srep11146","ISSN":"2045-2322","issue":"1","journalAbbreviation":"Sci Rep","language":"en","page":"11146","source":"DOI.org (Crossref)","title":"Ammonia-oxidising bacteria not archaea dominate nitrification activity in semi-arid agricultural soil","volume":"5","author":[{"family":"Banning","given":"Natasha C."},{"family":"Maccarone","given":"Linda D."},{"family":"Fisk","given":"Louise M."},{"family":"Murphy","given":"Daniel V."}],"issued":{"date-parts":[["2015",6,8]]}}}],"schema":"https://github.com/citation-style-language/schema/raw/master/csl-citation.json"} </w:delInstrText>
        </w:r>
        <w:r w:rsidR="00C75507" w:rsidDel="000320EB">
          <w:rPr>
            <w:rFonts w:ascii="Arial" w:hAnsi="Arial" w:cs="Arial"/>
            <w:color w:val="000000" w:themeColor="text1"/>
            <w:shd w:val="clear" w:color="auto" w:fill="FFFFFF"/>
          </w:rPr>
          <w:fldChar w:fldCharType="separate"/>
        </w:r>
        <w:r w:rsidR="00C75507" w:rsidDel="000320EB">
          <w:rPr>
            <w:rFonts w:ascii="Arial" w:hAnsi="Arial" w:cs="Arial"/>
            <w:color w:val="000000" w:themeColor="text1"/>
            <w:shd w:val="clear" w:color="auto" w:fill="FFFFFF"/>
          </w:rPr>
          <w:delText>(Banning et al., 2015)</w:delText>
        </w:r>
        <w:r w:rsidR="00C75507" w:rsidDel="000320EB">
          <w:rPr>
            <w:rFonts w:ascii="Arial" w:hAnsi="Arial" w:cs="Arial"/>
            <w:color w:val="000000" w:themeColor="text1"/>
            <w:shd w:val="clear" w:color="auto" w:fill="FFFFFF"/>
          </w:rPr>
          <w:fldChar w:fldCharType="end"/>
        </w:r>
      </w:del>
      <w:ins w:id="804" w:author="Ari Fina Bintarti" w:date="2024-05-17T14:28:00Z">
        <w:del w:id="805" w:author="Laurent Philippot" w:date="2024-05-20T11:24:00Z">
          <w:r w:rsidR="0037651C" w:rsidDel="000320EB">
            <w:rPr>
              <w:rFonts w:ascii="Arial" w:hAnsi="Arial" w:cs="Arial"/>
              <w:color w:val="000000" w:themeColor="text1"/>
              <w:shd w:val="clear" w:color="auto" w:fill="FFFFFF"/>
            </w:rPr>
            <w:delText xml:space="preserve">owever, </w:delText>
          </w:r>
        </w:del>
      </w:ins>
      <w:del w:id="806" w:author="Laurent Philippot" w:date="2024-05-20T11:24:00Z">
        <w:r w:rsidR="00443151" w:rsidDel="000320EB">
          <w:rPr>
            <w:rFonts w:ascii="Arial" w:hAnsi="Arial" w:cs="Arial"/>
            <w:color w:val="000000" w:themeColor="text1"/>
            <w:shd w:val="clear" w:color="auto" w:fill="FFFFFF"/>
          </w:rPr>
          <w:delText xml:space="preserve"> </w:delText>
        </w:r>
      </w:del>
      <w:ins w:id="807" w:author="Ari Fina Bintarti" w:date="2024-05-17T14:49:00Z">
        <w:del w:id="808" w:author="Laurent Philippot" w:date="2024-05-20T11:24:00Z">
          <w:r w:rsidR="009A711B" w:rsidDel="000320EB">
            <w:rPr>
              <w:rFonts w:ascii="Arial" w:hAnsi="Arial" w:cs="Arial"/>
              <w:color w:val="000000" w:themeColor="text1"/>
              <w:shd w:val="clear" w:color="auto" w:fill="FFFFFF"/>
            </w:rPr>
            <w:delText>there are increasing</w:delText>
          </w:r>
        </w:del>
      </w:ins>
      <w:ins w:id="809" w:author="Ari Fina Bintarti" w:date="2024-05-17T14:17:00Z">
        <w:del w:id="810" w:author="Laurent Philippot" w:date="2024-05-20T11:24:00Z">
          <w:r w:rsidR="002B6E15" w:rsidDel="000320EB">
            <w:rPr>
              <w:rFonts w:ascii="Arial" w:hAnsi="Arial" w:cs="Arial"/>
              <w:color w:val="000000" w:themeColor="text1"/>
              <w:shd w:val="clear" w:color="auto" w:fill="FFFFFF"/>
            </w:rPr>
            <w:delText xml:space="preserve"> studies demonstrated that </w:delText>
          </w:r>
        </w:del>
      </w:ins>
      <w:ins w:id="811" w:author="Ari Fina Bintarti" w:date="2024-05-17T15:00:00Z">
        <w:del w:id="812" w:author="Laurent Philippot" w:date="2024-05-20T11:24:00Z">
          <w:r w:rsidR="00BC30AA" w:rsidDel="000320EB">
            <w:rPr>
              <w:rFonts w:ascii="Arial" w:hAnsi="Arial" w:cs="Arial"/>
              <w:color w:val="000000" w:themeColor="text1"/>
              <w:shd w:val="clear" w:color="auto" w:fill="FFFFFF"/>
            </w:rPr>
            <w:delText>archaea</w:delText>
          </w:r>
        </w:del>
      </w:ins>
      <w:ins w:id="813" w:author="Ari Fina Bintarti" w:date="2024-05-17T14:26:00Z">
        <w:del w:id="814" w:author="Laurent Philippot" w:date="2024-05-20T11:24:00Z">
          <w:r w:rsidR="0037651C" w:rsidDel="000320EB">
            <w:rPr>
              <w:rFonts w:ascii="Arial" w:hAnsi="Arial" w:cs="Arial"/>
              <w:color w:val="000000" w:themeColor="text1"/>
              <w:shd w:val="clear" w:color="auto" w:fill="FFFFFF"/>
            </w:rPr>
            <w:delText xml:space="preserve"> is the </w:delText>
          </w:r>
        </w:del>
        <w:del w:id="815" w:author="Laurent Philippot" w:date="2024-05-20T11:12:00Z">
          <w:r w:rsidR="0037651C" w:rsidDel="00EB1F4F">
            <w:rPr>
              <w:rFonts w:ascii="Arial" w:hAnsi="Arial" w:cs="Arial"/>
              <w:color w:val="000000" w:themeColor="text1"/>
              <w:shd w:val="clear" w:color="auto" w:fill="FFFFFF"/>
            </w:rPr>
            <w:delText>most dominant amm</w:delText>
          </w:r>
        </w:del>
      </w:ins>
      <w:ins w:id="816" w:author="Ari Fina Bintarti" w:date="2024-05-17T14:27:00Z">
        <w:del w:id="817" w:author="Laurent Philippot" w:date="2024-05-20T11:12:00Z">
          <w:r w:rsidR="0037651C" w:rsidDel="00EB1F4F">
            <w:rPr>
              <w:rFonts w:ascii="Arial" w:hAnsi="Arial" w:cs="Arial"/>
              <w:color w:val="000000" w:themeColor="text1"/>
              <w:shd w:val="clear" w:color="auto" w:fill="FFFFFF"/>
            </w:rPr>
            <w:delText>onia oxidizers in terrestrial ecosystems</w:delText>
          </w:r>
        </w:del>
      </w:ins>
      <w:ins w:id="818" w:author="Ari Fina Bintarti" w:date="2024-05-17T14:52:00Z">
        <w:del w:id="819" w:author="Laurent Philippot" w:date="2024-05-20T11:12:00Z">
          <w:r w:rsidR="00227740" w:rsidDel="00EB1F4F">
            <w:rPr>
              <w:rFonts w:ascii="Arial" w:hAnsi="Arial" w:cs="Arial"/>
              <w:color w:val="000000" w:themeColor="text1"/>
              <w:shd w:val="clear" w:color="auto" w:fill="FFFFFF"/>
            </w:rPr>
            <w:delText>,</w:delText>
          </w:r>
        </w:del>
      </w:ins>
      <w:ins w:id="820" w:author="Ari Fina Bintarti" w:date="2024-05-17T15:41:00Z">
        <w:del w:id="821" w:author="Laurent Philippot" w:date="2024-05-20T11:12:00Z">
          <w:r w:rsidR="0072744C" w:rsidDel="00EB1F4F">
            <w:rPr>
              <w:rFonts w:ascii="Arial" w:hAnsi="Arial" w:cs="Arial"/>
              <w:color w:val="000000" w:themeColor="text1"/>
              <w:shd w:val="clear" w:color="auto" w:fill="FFFFFF"/>
            </w:rPr>
            <w:delText xml:space="preserve"> including our study,</w:delText>
          </w:r>
        </w:del>
      </w:ins>
      <w:ins w:id="822" w:author="Ari Fina Bintarti" w:date="2024-05-17T14:52:00Z">
        <w:del w:id="823" w:author="Laurent Philippot" w:date="2024-05-20T11:12:00Z">
          <w:r w:rsidR="00227740" w:rsidDel="00EB1F4F">
            <w:rPr>
              <w:rFonts w:ascii="Arial" w:hAnsi="Arial" w:cs="Arial"/>
              <w:color w:val="000000" w:themeColor="text1"/>
              <w:shd w:val="clear" w:color="auto" w:fill="FFFFFF"/>
            </w:rPr>
            <w:delText xml:space="preserve"> which</w:delText>
          </w:r>
        </w:del>
      </w:ins>
      <w:ins w:id="824" w:author="Ari Fina Bintarti" w:date="2024-05-17T15:18:00Z">
        <w:del w:id="825" w:author="Laurent Philippot" w:date="2024-05-20T11:12:00Z">
          <w:r w:rsidR="00921020" w:rsidDel="00EB1F4F">
            <w:rPr>
              <w:rFonts w:ascii="Arial" w:hAnsi="Arial" w:cs="Arial"/>
              <w:color w:val="000000" w:themeColor="text1"/>
              <w:shd w:val="clear" w:color="auto" w:fill="FFFFFF"/>
            </w:rPr>
            <w:delText xml:space="preserve"> likely </w:delText>
          </w:r>
        </w:del>
      </w:ins>
      <w:ins w:id="826" w:author="Ari Fina Bintarti" w:date="2024-05-17T14:53:00Z">
        <w:del w:id="827" w:author="Laurent Philippot" w:date="2024-05-20T11:12:00Z">
          <w:r w:rsidR="00227740" w:rsidDel="00EB1F4F">
            <w:rPr>
              <w:rFonts w:ascii="Arial" w:hAnsi="Arial" w:cs="Arial"/>
              <w:color w:val="000000" w:themeColor="text1"/>
              <w:shd w:val="clear" w:color="auto" w:fill="FFFFFF"/>
            </w:rPr>
            <w:delText xml:space="preserve">indicate their importance for nitrification </w:delText>
          </w:r>
        </w:del>
      </w:ins>
      <w:del w:id="828" w:author="Laurent Philippot" w:date="2024-05-20T11:12:00Z">
        <w:r w:rsidR="00227740" w:rsidDel="00EB1F4F">
          <w:rPr>
            <w:rFonts w:ascii="Arial" w:hAnsi="Arial" w:cs="Arial"/>
            <w:color w:val="000000" w:themeColor="text1"/>
            <w:shd w:val="clear" w:color="auto" w:fill="FFFFFF"/>
          </w:rPr>
          <w:fldChar w:fldCharType="begin"/>
        </w:r>
        <w:r w:rsidR="00BC30AA" w:rsidDel="00EB1F4F">
          <w:rPr>
            <w:rFonts w:ascii="Arial" w:hAnsi="Arial" w:cs="Arial"/>
            <w:color w:val="000000" w:themeColor="text1"/>
            <w:shd w:val="clear" w:color="auto" w:fill="FFFFFF"/>
          </w:rPr>
          <w:delInstrText xml:space="preserve"> ADDIN ZOTERO_ITEM CSL_CITATION {"citationID":"jNtFfZIn","properties":{"formattedCitation":"(Leininger et al., 2006; Prosser &amp; Nicol, 2008)","plainCitation":"(Leininger et al., 2006; Prosser &amp; Nicol, 2008)","noteIndex":0},"citationItems":[{"id":488,"uris":["http://zotero.org/users/local/4LgJUJlW/items/CV7IBGGP"],"itemData":{"id":488,"type":"article-journal","abstract":"Nitrification,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C."},{"family":"Schleper","given":"C."}],"issued":{"date-parts":[["2006",8]]}}},{"id":801,"uris":["http://zotero.org/users/local/4LgJUJlW/items/GSS6S4NL"],"itemData":{"id":801,"type":"article-journal","abstract":"Traditionally, organisms responsible for major biogeochemical cycling processes have been determined by physiological characterization of environmental isolates in laboratory culture. Molecular techniques have, however, confirmed the widespread occurrence of abundant bacterial and archaeal groups with no cultivated representative, making it difficult to determine their ecosystem function. Until recently, ammonia oxidation, the first step in the globally important process of nitrification, was thought to be performed almost exclusively by bacteria. Metagenome studies, followed by laboratory isolation, then demonstrated the potential for significant ammonia oxidation by mesophilic crenarchaea, whose ecosystem function was previously unknown. Re-assessment of the role of bacteria in ammonia oxidation is now required and this article reviews the current evidence for the relative importance of bacteria and archaea. Much of this evidence is based on metagenomic analysis and molecular techniques for estimation of gene and gene transcript abundance, changes in ammonia oxidizer community structure during active nitrification and phylogeny of natural communities. These studies have been complemented by physiological characterization of a laboratory isolate and by incorporation of labelled substrates. Data from these studies provide increasingly convincing evidence for the importance of archaeal ammonia oxidizers in the global nitrogen cycle. They also highlight the need to re-assess the importance of ammonia-oxidizing bacteria, the requirement and limitations of molecular techniques in linking specific microbial groups to ecosystem function and the limitations of reliance on laboratory cultures.","container-title":"Environmental Microbiology","DOI":"10.1111/j.1462-2920.2008.01775.x","ISSN":"1462-2920","issue":"11","language":"en","license":"© 2008 The Authors. Journal compilation © 2008 Society for Applied Microbiology and Blackwell Publishing Ltd","note":"_eprint: https://onlinelibrary.wiley.com/doi/pdf/10.1111/j.1462-2920.2008.01775.x","page":"2931-2941","source":"Wiley Online Library","title":"Relative contributions of archaea and bacteria to aerobic ammonia oxidation in the environment","volume":"10","author":[{"family":"Prosser","given":"James I."},{"family":"Nicol","given":"Graeme W."}],"issued":{"date-parts":[["2008"]]}}}],"schema":"https://github.com/citation-style-language/schema/raw/master/csl-citation.json"} </w:delInstrText>
        </w:r>
        <w:r w:rsidR="00227740" w:rsidDel="00EB1F4F">
          <w:rPr>
            <w:rFonts w:ascii="Arial" w:hAnsi="Arial" w:cs="Arial"/>
            <w:color w:val="000000" w:themeColor="text1"/>
            <w:shd w:val="clear" w:color="auto" w:fill="FFFFFF"/>
          </w:rPr>
          <w:fldChar w:fldCharType="separate"/>
        </w:r>
        <w:r w:rsidR="00BC30AA" w:rsidDel="00EB1F4F">
          <w:rPr>
            <w:rFonts w:ascii="Arial" w:hAnsi="Arial" w:cs="Arial"/>
            <w:color w:val="000000" w:themeColor="text1"/>
            <w:shd w:val="clear" w:color="auto" w:fill="FFFFFF"/>
          </w:rPr>
          <w:delText>(Leininger et al., 2006; Prosser &amp; Nicol, 2008)</w:delText>
        </w:r>
        <w:r w:rsidR="00227740" w:rsidDel="00EB1F4F">
          <w:rPr>
            <w:rFonts w:ascii="Arial" w:hAnsi="Arial" w:cs="Arial"/>
            <w:color w:val="000000" w:themeColor="text1"/>
            <w:shd w:val="clear" w:color="auto" w:fill="FFFFFF"/>
          </w:rPr>
          <w:fldChar w:fldCharType="end"/>
        </w:r>
      </w:del>
      <w:ins w:id="829" w:author="Ari Fina Bintarti" w:date="2024-05-17T15:03:00Z">
        <w:del w:id="830" w:author="Laurent Philippot" w:date="2024-05-20T11:12:00Z">
          <w:r w:rsidR="00BC30AA" w:rsidDel="00EB1F4F">
            <w:rPr>
              <w:rFonts w:ascii="Arial" w:hAnsi="Arial" w:cs="Arial"/>
              <w:color w:val="000000" w:themeColor="text1"/>
              <w:shd w:val="clear" w:color="auto" w:fill="FFFFFF"/>
            </w:rPr>
            <w:delText>.</w:delText>
          </w:r>
        </w:del>
      </w:ins>
      <w:ins w:id="831" w:author="Ari Fina Bintarti" w:date="2024-05-17T15:42:00Z">
        <w:del w:id="832" w:author="Laurent Philippot" w:date="2024-05-20T11:12:00Z">
          <w:r w:rsidR="0072744C" w:rsidDel="00EB1F4F">
            <w:rPr>
              <w:rFonts w:ascii="Arial" w:hAnsi="Arial" w:cs="Arial"/>
              <w:color w:val="000000" w:themeColor="text1"/>
              <w:shd w:val="clear" w:color="auto" w:fill="FFFFFF"/>
            </w:rPr>
            <w:delText xml:space="preserve"> </w:delText>
          </w:r>
        </w:del>
      </w:ins>
      <w:ins w:id="833" w:author="Ari Fina Bintarti" w:date="2024-05-17T15:05:00Z">
        <w:del w:id="834" w:author="Laurent Philippot" w:date="2024-05-20T11:12:00Z">
          <w:r w:rsidR="00BC30AA" w:rsidDel="00EB1F4F">
            <w:rPr>
              <w:rFonts w:ascii="Arial" w:hAnsi="Arial" w:cs="Arial"/>
              <w:color w:val="000000" w:themeColor="text1"/>
              <w:shd w:val="clear" w:color="auto" w:fill="FFFFFF"/>
            </w:rPr>
            <w:delText>Other argue</w:delText>
          </w:r>
        </w:del>
      </w:ins>
      <w:del w:id="835" w:author="Laurent Philippot" w:date="2024-05-20T11:12:00Z">
        <w:r w:rsidR="00422361" w:rsidDel="00EB1F4F">
          <w:rPr>
            <w:rFonts w:ascii="Arial" w:hAnsi="Arial" w:cs="Arial"/>
            <w:color w:val="000000" w:themeColor="text1"/>
            <w:shd w:val="clear" w:color="auto" w:fill="FFFFFF"/>
          </w:rPr>
          <w:delText>d</w:delText>
        </w:r>
      </w:del>
      <w:ins w:id="836" w:author="Ari Fina Bintarti" w:date="2024-05-17T15:05:00Z">
        <w:del w:id="837" w:author="Laurent Philippot" w:date="2024-05-20T11:12:00Z">
          <w:r w:rsidR="00BC30AA" w:rsidDel="00EB1F4F">
            <w:rPr>
              <w:rFonts w:ascii="Arial" w:hAnsi="Arial" w:cs="Arial"/>
              <w:color w:val="000000" w:themeColor="text1"/>
              <w:shd w:val="clear" w:color="auto" w:fill="FFFFFF"/>
            </w:rPr>
            <w:delText xml:space="preserve"> that </w:delText>
          </w:r>
        </w:del>
      </w:ins>
      <w:ins w:id="838" w:author="Ari Fina Bintarti" w:date="2024-05-17T15:13:00Z">
        <w:del w:id="839" w:author="Laurent Philippot" w:date="2024-05-20T11:12:00Z">
          <w:r w:rsidR="009163F6" w:rsidDel="00EB1F4F">
            <w:rPr>
              <w:rFonts w:ascii="Arial" w:hAnsi="Arial" w:cs="Arial"/>
              <w:color w:val="000000" w:themeColor="text1"/>
              <w:shd w:val="clear" w:color="auto" w:fill="FFFFFF"/>
            </w:rPr>
            <w:delText xml:space="preserve">the </w:delText>
          </w:r>
        </w:del>
      </w:ins>
      <w:ins w:id="840" w:author="Ari Fina Bintarti" w:date="2024-05-17T15:05:00Z">
        <w:del w:id="841" w:author="Laurent Philippot" w:date="2024-05-20T11:12:00Z">
          <w:r w:rsidR="00BC30AA" w:rsidDel="00EB1F4F">
            <w:rPr>
              <w:rFonts w:ascii="Arial" w:hAnsi="Arial" w:cs="Arial"/>
              <w:color w:val="000000" w:themeColor="text1"/>
              <w:shd w:val="clear" w:color="auto" w:fill="FFFFFF"/>
            </w:rPr>
            <w:delText>domin</w:delText>
          </w:r>
        </w:del>
      </w:ins>
      <w:ins w:id="842" w:author="Ari Fina Bintarti" w:date="2024-05-17T15:06:00Z">
        <w:del w:id="843" w:author="Laurent Philippot" w:date="2024-05-20T11:12:00Z">
          <w:r w:rsidR="00BC30AA" w:rsidDel="00EB1F4F">
            <w:rPr>
              <w:rFonts w:ascii="Arial" w:hAnsi="Arial" w:cs="Arial"/>
              <w:color w:val="000000" w:themeColor="text1"/>
              <w:shd w:val="clear" w:color="auto" w:fill="FFFFFF"/>
            </w:rPr>
            <w:delText xml:space="preserve">ating abundance </w:delText>
          </w:r>
        </w:del>
      </w:ins>
      <w:ins w:id="844" w:author="Ari Fina Bintarti" w:date="2024-05-17T15:13:00Z">
        <w:del w:id="845" w:author="Laurent Philippot" w:date="2024-05-20T11:12:00Z">
          <w:r w:rsidR="009163F6" w:rsidDel="00EB1F4F">
            <w:rPr>
              <w:rFonts w:ascii="Arial" w:hAnsi="Arial" w:cs="Arial"/>
              <w:color w:val="000000" w:themeColor="text1"/>
              <w:shd w:val="clear" w:color="auto" w:fill="FFFFFF"/>
            </w:rPr>
            <w:delText xml:space="preserve">of </w:delText>
          </w:r>
        </w:del>
      </w:ins>
      <w:ins w:id="846" w:author="Ari Fina Bintarti" w:date="2024-05-17T15:06:00Z">
        <w:del w:id="847" w:author="Laurent Philippot" w:date="2024-05-20T11:12:00Z">
          <w:r w:rsidR="00BC30AA" w:rsidDel="00EB1F4F">
            <w:rPr>
              <w:rFonts w:ascii="Arial" w:hAnsi="Arial" w:cs="Arial"/>
              <w:color w:val="000000" w:themeColor="text1"/>
              <w:shd w:val="clear" w:color="auto" w:fill="FFFFFF"/>
            </w:rPr>
            <w:delText>AOA</w:delText>
          </w:r>
        </w:del>
      </w:ins>
      <w:ins w:id="848" w:author="Ari Fina Bintarti" w:date="2024-05-17T15:13:00Z">
        <w:del w:id="849" w:author="Laurent Philippot" w:date="2024-05-20T11:12:00Z">
          <w:r w:rsidR="009163F6" w:rsidDel="00EB1F4F">
            <w:rPr>
              <w:rFonts w:ascii="Arial" w:hAnsi="Arial" w:cs="Arial"/>
              <w:color w:val="000000" w:themeColor="text1"/>
              <w:shd w:val="clear" w:color="auto" w:fill="FFFFFF"/>
            </w:rPr>
            <w:delText xml:space="preserve"> does</w:delText>
          </w:r>
        </w:del>
      </w:ins>
      <w:ins w:id="850" w:author="Ari Fina Bintarti" w:date="2024-05-17T15:06:00Z">
        <w:del w:id="851" w:author="Laurent Philippot" w:date="2024-05-20T11:12:00Z">
          <w:r w:rsidR="00BC30AA" w:rsidDel="00EB1F4F">
            <w:rPr>
              <w:rFonts w:ascii="Arial" w:hAnsi="Arial" w:cs="Arial"/>
              <w:color w:val="000000" w:themeColor="text1"/>
              <w:shd w:val="clear" w:color="auto" w:fill="FFFFFF"/>
            </w:rPr>
            <w:delText xml:space="preserve"> not reflect their dominant contribution to nitrification</w:delText>
          </w:r>
        </w:del>
      </w:ins>
      <w:ins w:id="852" w:author="Ari Fina Bintarti" w:date="2024-05-17T15:33:00Z">
        <w:del w:id="853" w:author="Laurent Philippot" w:date="2024-05-20T11:12:00Z">
          <w:r w:rsidR="0072744C" w:rsidDel="00EB1F4F">
            <w:rPr>
              <w:rFonts w:ascii="Arial" w:hAnsi="Arial" w:cs="Arial"/>
              <w:color w:val="000000" w:themeColor="text1"/>
              <w:shd w:val="clear" w:color="auto" w:fill="FFFFFF"/>
            </w:rPr>
            <w:delText xml:space="preserve">, </w:delText>
          </w:r>
        </w:del>
      </w:ins>
      <w:ins w:id="854" w:author="Ari Fina Bintarti" w:date="2024-05-17T15:06:00Z">
        <w:del w:id="855" w:author="Laurent Philippot" w:date="2024-05-20T11:12:00Z">
          <w:r w:rsidR="00BC30AA" w:rsidDel="00EB1F4F">
            <w:rPr>
              <w:rFonts w:ascii="Arial" w:hAnsi="Arial" w:cs="Arial"/>
              <w:color w:val="000000" w:themeColor="text1"/>
              <w:shd w:val="clear" w:color="auto" w:fill="FFFFFF"/>
            </w:rPr>
            <w:delText xml:space="preserve">and </w:delText>
          </w:r>
        </w:del>
      </w:ins>
      <w:ins w:id="856" w:author="Ari Fina Bintarti" w:date="2024-05-17T15:10:00Z">
        <w:del w:id="857" w:author="Laurent Philippot" w:date="2024-05-20T11:12:00Z">
          <w:r w:rsidR="00422361" w:rsidDel="00EB1F4F">
            <w:rPr>
              <w:rFonts w:ascii="Arial" w:hAnsi="Arial" w:cs="Arial"/>
              <w:color w:val="000000" w:themeColor="text1"/>
              <w:shd w:val="clear" w:color="auto" w:fill="FFFFFF"/>
            </w:rPr>
            <w:delText xml:space="preserve">that AOB </w:delText>
          </w:r>
        </w:del>
      </w:ins>
      <w:ins w:id="858" w:author="Ari Fina Bintarti" w:date="2024-05-17T15:11:00Z">
        <w:del w:id="859" w:author="Laurent Philippot" w:date="2024-05-20T11:12:00Z">
          <w:r w:rsidR="00422361" w:rsidDel="00EB1F4F">
            <w:rPr>
              <w:rFonts w:ascii="Arial" w:hAnsi="Arial" w:cs="Arial"/>
              <w:color w:val="000000" w:themeColor="text1"/>
              <w:shd w:val="clear" w:color="auto" w:fill="FFFFFF"/>
            </w:rPr>
            <w:delText>functionally dominate</w:delText>
          </w:r>
        </w:del>
      </w:ins>
      <w:ins w:id="860" w:author="Ari Fina Bintarti" w:date="2024-05-17T15:14:00Z">
        <w:del w:id="861" w:author="Laurent Philippot" w:date="2024-05-20T11:12:00Z">
          <w:r w:rsidR="009163F6" w:rsidDel="00EB1F4F">
            <w:rPr>
              <w:rFonts w:ascii="Arial" w:hAnsi="Arial" w:cs="Arial"/>
              <w:color w:val="000000" w:themeColor="text1"/>
              <w:shd w:val="clear" w:color="auto" w:fill="FFFFFF"/>
            </w:rPr>
            <w:delText>s</w:delText>
          </w:r>
        </w:del>
      </w:ins>
      <w:ins w:id="862" w:author="Ari Fina Bintarti" w:date="2024-05-17T15:11:00Z">
        <w:del w:id="863" w:author="Laurent Philippot" w:date="2024-05-20T11:12:00Z">
          <w:r w:rsidR="00422361" w:rsidDel="00EB1F4F">
            <w:rPr>
              <w:rFonts w:ascii="Arial" w:hAnsi="Arial" w:cs="Arial"/>
              <w:color w:val="000000" w:themeColor="text1"/>
              <w:shd w:val="clear" w:color="auto" w:fill="FFFFFF"/>
            </w:rPr>
            <w:delText xml:space="preserve"> </w:delText>
          </w:r>
        </w:del>
      </w:ins>
      <w:ins w:id="864" w:author="Ari Fina Bintarti" w:date="2024-05-17T15:14:00Z">
        <w:del w:id="865" w:author="Laurent Philippot" w:date="2024-05-20T11:12:00Z">
          <w:r w:rsidR="009163F6" w:rsidDel="00EB1F4F">
            <w:rPr>
              <w:rFonts w:ascii="Arial" w:hAnsi="Arial" w:cs="Arial"/>
              <w:color w:val="000000" w:themeColor="text1"/>
              <w:shd w:val="clear" w:color="auto" w:fill="FFFFFF"/>
            </w:rPr>
            <w:delText xml:space="preserve">the </w:delText>
          </w:r>
        </w:del>
      </w:ins>
      <w:ins w:id="866" w:author="Ari Fina Bintarti" w:date="2024-05-17T15:11:00Z">
        <w:del w:id="867" w:author="Laurent Philippot" w:date="2024-05-20T11:12:00Z">
          <w:r w:rsidR="00422361" w:rsidDel="00EB1F4F">
            <w:rPr>
              <w:rFonts w:ascii="Arial" w:hAnsi="Arial" w:cs="Arial"/>
              <w:color w:val="000000" w:themeColor="text1"/>
              <w:shd w:val="clear" w:color="auto" w:fill="FFFFFF"/>
            </w:rPr>
            <w:delText>ammoni</w:delText>
          </w:r>
        </w:del>
      </w:ins>
      <w:ins w:id="868" w:author="Ari Fina Bintarti" w:date="2024-05-17T15:12:00Z">
        <w:del w:id="869" w:author="Laurent Philippot" w:date="2024-05-20T11:12:00Z">
          <w:r w:rsidR="00422361" w:rsidDel="00EB1F4F">
            <w:rPr>
              <w:rFonts w:ascii="Arial" w:hAnsi="Arial" w:cs="Arial"/>
              <w:color w:val="000000" w:themeColor="text1"/>
              <w:shd w:val="clear" w:color="auto" w:fill="FFFFFF"/>
            </w:rPr>
            <w:delText xml:space="preserve">a oxidation process </w:delText>
          </w:r>
        </w:del>
      </w:ins>
      <w:del w:id="870" w:author="Laurent Philippot" w:date="2024-05-20T11:12:00Z">
        <w:r w:rsidR="00422361" w:rsidDel="00EB1F4F">
          <w:rPr>
            <w:rFonts w:ascii="Arial" w:hAnsi="Arial" w:cs="Arial"/>
            <w:color w:val="000000" w:themeColor="text1"/>
            <w:shd w:val="clear" w:color="auto" w:fill="FFFFFF"/>
          </w:rPr>
          <w:fldChar w:fldCharType="begin"/>
        </w:r>
        <w:r w:rsidR="00422361" w:rsidDel="00EB1F4F">
          <w:rPr>
            <w:rFonts w:ascii="Arial" w:hAnsi="Arial" w:cs="Arial"/>
            <w:color w:val="000000" w:themeColor="text1"/>
            <w:shd w:val="clear" w:color="auto" w:fill="FFFFFF"/>
          </w:rPr>
          <w:delInstrText xml:space="preserve"> ADDIN ZOTERO_ITEM CSL_CITATION {"citationID":"fF4VlJd7","properties":{"formattedCitation":"(Jia &amp; Conrad, 2009)","plainCitation":"(Jia &amp; Conrad, 2009)","noteIndex":0},"citationItems":[{"id":843,"uris":["http://zotero.org/users/local/4LgJUJlW/items/9XDAP5M5"],"itemData":{"id":843,"type":"article-journal","abstract":"Agricultural ecosystems annually receive approximately 25% of the global nitrogen input, much of which is oxidized at least once by ammonia-oxidizing prokaryotes to complete the nitrogen cycle. Recent discoveries have expanded the known ammoniaoxidizing prokaryotes from the domain Bacteria to Archaea. However, in the complex soil environment it remains unclear whether ammonia oxidation is exclusively or predominantly linked to Archaea as implied by their exceptionally high abundance. Here we show that Bacteria rather than Archaea functionally dominate ammonia oxidation in an agricultural soil, despite the fact that archaeal versus bacterial amoA genes are numerically more dominant. In soil microcosms, in which ammonia oxidation was stimulated by ammonium and inhibited by acetylene, activity change was paralleled by abundance change of bacterial but not of archaeal amoA gene copy numbers. Molecular ﬁngerprinting of amoA genes also coupled ammonia oxidation activity with bacterial but not archaeal amoA gene patterns. DNA-stable isotope probing demonstrated CO2 assimilation by Bacteria rather than Archaea. Our results indicate that Archaea were not important for ammonia oxidation in the agricultural soil tested.","container-title":"Environmental Microbiology","DOI":"10.1111/j.1462-2920.2009.01891.x","ISSN":"1462-2912, 1462-2920","issue":"7","journalAbbreviation":"Environmental Microbiology","language":"en","page":"1658-1671","source":"DOI.org (Crossref)","title":"&lt;i&gt;Bacteria&lt;/i&gt; rather than &lt;i&gt;Archaea&lt;/i&gt; dominate microbial ammonia oxidation in an agricultural soil","volume":"11","author":[{"family":"Jia","given":"Zhongjun"},{"family":"Conrad","given":"Ralf"}],"issued":{"date-parts":[["2009",7]]}}}],"schema":"https://github.com/citation-style-language/schema/raw/master/csl-citation.json"} </w:delInstrText>
        </w:r>
        <w:r w:rsidR="00422361" w:rsidDel="00EB1F4F">
          <w:rPr>
            <w:rFonts w:ascii="Arial" w:hAnsi="Arial" w:cs="Arial"/>
            <w:color w:val="000000" w:themeColor="text1"/>
            <w:shd w:val="clear" w:color="auto" w:fill="FFFFFF"/>
          </w:rPr>
          <w:fldChar w:fldCharType="separate"/>
        </w:r>
        <w:r w:rsidR="00422361" w:rsidDel="00EB1F4F">
          <w:rPr>
            <w:rFonts w:ascii="Arial" w:hAnsi="Arial" w:cs="Arial"/>
            <w:color w:val="000000" w:themeColor="text1"/>
            <w:shd w:val="clear" w:color="auto" w:fill="FFFFFF"/>
          </w:rPr>
          <w:delText>(Jia &amp; Conrad, 2009)</w:delText>
        </w:r>
        <w:r w:rsidR="00422361" w:rsidDel="00EB1F4F">
          <w:rPr>
            <w:rFonts w:ascii="Arial" w:hAnsi="Arial" w:cs="Arial"/>
            <w:color w:val="000000" w:themeColor="text1"/>
            <w:shd w:val="clear" w:color="auto" w:fill="FFFFFF"/>
          </w:rPr>
          <w:fldChar w:fldCharType="end"/>
        </w:r>
      </w:del>
      <w:ins w:id="871" w:author="Ari Fina Bintarti" w:date="2024-05-17T15:12:00Z">
        <w:del w:id="872" w:author="Laurent Philippot" w:date="2024-05-20T11:12:00Z">
          <w:r w:rsidR="00422361" w:rsidDel="00EB1F4F">
            <w:rPr>
              <w:rFonts w:ascii="Arial" w:hAnsi="Arial" w:cs="Arial"/>
              <w:color w:val="000000" w:themeColor="text1"/>
              <w:shd w:val="clear" w:color="auto" w:fill="FFFFFF"/>
            </w:rPr>
            <w:delText>.</w:delText>
          </w:r>
        </w:del>
      </w:ins>
      <w:ins w:id="873" w:author="Ari Fina Bintarti" w:date="2024-05-17T15:27:00Z">
        <w:del w:id="874" w:author="Laurent Philippot" w:date="2024-05-20T11:12:00Z">
          <w:r w:rsidR="00434D66" w:rsidDel="00EB1F4F">
            <w:rPr>
              <w:rFonts w:ascii="Arial" w:hAnsi="Arial" w:cs="Arial"/>
              <w:color w:val="000000" w:themeColor="text1"/>
              <w:shd w:val="clear" w:color="auto" w:fill="FFFFFF"/>
            </w:rPr>
            <w:delText xml:space="preserve"> </w:delText>
          </w:r>
        </w:del>
      </w:ins>
      <w:ins w:id="875" w:author="Ari Fina Bintarti" w:date="2024-05-17T15:31:00Z">
        <w:del w:id="876" w:author="Laurent Philippot" w:date="2024-05-20T11:24:00Z">
          <w:r w:rsidR="00434D66" w:rsidDel="000320EB">
            <w:rPr>
              <w:rFonts w:ascii="Arial" w:hAnsi="Arial" w:cs="Arial"/>
              <w:color w:val="000000" w:themeColor="text1"/>
              <w:shd w:val="clear" w:color="auto" w:fill="FFFFFF"/>
            </w:rPr>
            <w:delText>A</w:delText>
          </w:r>
        </w:del>
        <w:del w:id="877" w:author="Laurent Philippot" w:date="2024-05-20T11:26:00Z">
          <w:r w:rsidR="00434D66" w:rsidDel="000320EB">
            <w:rPr>
              <w:rFonts w:ascii="Arial" w:hAnsi="Arial" w:cs="Arial"/>
              <w:color w:val="000000" w:themeColor="text1"/>
              <w:shd w:val="clear" w:color="auto" w:fill="FFFFFF"/>
            </w:rPr>
            <w:delText xml:space="preserve"> r</w:delText>
          </w:r>
        </w:del>
      </w:ins>
      <w:ins w:id="878" w:author="Ari Fina Bintarti" w:date="2024-05-17T15:27:00Z">
        <w:del w:id="879" w:author="Laurent Philippot" w:date="2024-05-20T11:26:00Z">
          <w:r w:rsidR="00434D66" w:rsidDel="000320EB">
            <w:rPr>
              <w:rFonts w:ascii="Arial" w:hAnsi="Arial" w:cs="Arial"/>
              <w:color w:val="000000" w:themeColor="text1"/>
              <w:shd w:val="clear" w:color="auto" w:fill="FFFFFF"/>
            </w:rPr>
            <w:delText xml:space="preserve">ecent study </w:delText>
          </w:r>
        </w:del>
        <w:del w:id="880" w:author="Laurent Philippot" w:date="2024-05-20T11:25:00Z">
          <w:r w:rsidR="00434D66" w:rsidDel="000320EB">
            <w:rPr>
              <w:rFonts w:ascii="Arial" w:hAnsi="Arial" w:cs="Arial"/>
              <w:color w:val="000000" w:themeColor="text1"/>
              <w:shd w:val="clear" w:color="auto" w:fill="FFFFFF"/>
            </w:rPr>
            <w:delText>assessing the contribution of AOB and AOA to nitrification</w:delText>
          </w:r>
        </w:del>
      </w:ins>
      <w:ins w:id="881" w:author="Ari Fina Bintarti" w:date="2024-05-17T15:28:00Z">
        <w:del w:id="882" w:author="Laurent Philippot" w:date="2024-05-20T11:25:00Z">
          <w:r w:rsidR="00434D66" w:rsidDel="000320EB">
            <w:rPr>
              <w:rFonts w:ascii="Arial" w:hAnsi="Arial" w:cs="Arial"/>
              <w:color w:val="000000" w:themeColor="text1"/>
              <w:shd w:val="clear" w:color="auto" w:fill="FFFFFF"/>
            </w:rPr>
            <w:delText xml:space="preserve"> </w:delText>
          </w:r>
        </w:del>
      </w:ins>
      <w:ins w:id="883" w:author="Laurent Philippot" w:date="2024-05-20T19:50:00Z">
        <w:r w:rsidR="00BA5880">
          <w:rPr>
            <w:rFonts w:ascii="Arial" w:hAnsi="Arial" w:cs="Arial"/>
            <w:color w:val="000000" w:themeColor="text1"/>
            <w:shd w:val="clear" w:color="auto" w:fill="FFFFFF"/>
          </w:rPr>
          <w:t>F</w:t>
        </w:r>
      </w:ins>
      <w:ins w:id="884" w:author="Laurent Philippot" w:date="2024-05-20T11:33:00Z">
        <w:r w:rsidR="000320EB">
          <w:rPr>
            <w:rFonts w:ascii="Arial" w:hAnsi="Arial" w:cs="Arial"/>
            <w:color w:val="000000" w:themeColor="text1"/>
            <w:shd w:val="clear" w:color="auto" w:fill="FFFFFF"/>
          </w:rPr>
          <w:t>or example, u</w:t>
        </w:r>
      </w:ins>
      <w:ins w:id="885" w:author="Ari Fina Bintarti" w:date="2024-05-17T15:28:00Z">
        <w:del w:id="886" w:author="Laurent Philippot" w:date="2024-05-20T11:33:00Z">
          <w:r w:rsidR="00434D66" w:rsidDel="000320EB">
            <w:rPr>
              <w:rFonts w:ascii="Arial" w:hAnsi="Arial" w:cs="Arial"/>
              <w:color w:val="000000" w:themeColor="text1"/>
              <w:shd w:val="clear" w:color="auto" w:fill="FFFFFF"/>
            </w:rPr>
            <w:delText>u</w:delText>
          </w:r>
        </w:del>
        <w:r w:rsidR="00434D66">
          <w:rPr>
            <w:rFonts w:ascii="Arial" w:hAnsi="Arial" w:cs="Arial"/>
            <w:color w:val="000000" w:themeColor="text1"/>
            <w:shd w:val="clear" w:color="auto" w:fill="FFFFFF"/>
          </w:rPr>
          <w:t xml:space="preserve">sing </w:t>
        </w:r>
      </w:ins>
      <w:ins w:id="887" w:author="Laurent Philippot" w:date="2024-05-20T11:26:00Z">
        <w:r w:rsidR="000320EB" w:rsidRPr="000320EB">
          <w:rPr>
            <w:rFonts w:ascii="Arial" w:hAnsi="Arial" w:cs="Arial"/>
            <w:color w:val="000000" w:themeColor="text1"/>
            <w:shd w:val="clear" w:color="auto" w:fill="FFFFFF"/>
            <w:vertAlign w:val="superscript"/>
            <w:rPrChange w:id="888" w:author="Laurent Philippot" w:date="2024-05-20T11:27:00Z">
              <w:rPr>
                <w:rFonts w:ascii="Arial" w:hAnsi="Arial" w:cs="Arial"/>
                <w:color w:val="000000" w:themeColor="text1"/>
                <w:shd w:val="clear" w:color="auto" w:fill="FFFFFF"/>
              </w:rPr>
            </w:rPrChange>
          </w:rPr>
          <w:t>15</w:t>
        </w:r>
        <w:r w:rsidR="000320EB" w:rsidRPr="000320EB">
          <w:rPr>
            <w:rFonts w:ascii="Arial" w:hAnsi="Arial" w:cs="Arial"/>
            <w:color w:val="000000" w:themeColor="text1"/>
            <w:shd w:val="clear" w:color="auto" w:fill="FFFFFF"/>
          </w:rPr>
          <w:t xml:space="preserve">N-tracers </w:t>
        </w:r>
      </w:ins>
      <w:ins w:id="889" w:author="Laurent Philippot" w:date="2024-05-20T11:27:00Z">
        <w:r w:rsidR="000320EB">
          <w:rPr>
            <w:rFonts w:ascii="Arial" w:hAnsi="Arial" w:cs="Arial"/>
            <w:color w:val="000000" w:themeColor="text1"/>
            <w:shd w:val="clear" w:color="auto" w:fill="FFFFFF"/>
          </w:rPr>
          <w:t xml:space="preserve">and </w:t>
        </w:r>
      </w:ins>
      <w:ins w:id="890" w:author="Ari Fina Bintarti" w:date="2024-05-17T15:28:00Z">
        <w:del w:id="891" w:author="Laurent Philippot" w:date="2024-05-20T11:27:00Z">
          <w:r w:rsidR="00434D66" w:rsidDel="000320EB">
            <w:rPr>
              <w:rFonts w:ascii="Arial" w:hAnsi="Arial" w:cs="Arial"/>
              <w:color w:val="000000" w:themeColor="text1"/>
              <w:shd w:val="clear" w:color="auto" w:fill="FFFFFF"/>
            </w:rPr>
            <w:delText>bacterial</w:delText>
          </w:r>
        </w:del>
      </w:ins>
      <w:ins w:id="892" w:author="Laurent Philippot" w:date="2024-05-20T11:27:00Z">
        <w:r w:rsidR="000320EB">
          <w:rPr>
            <w:rFonts w:ascii="Arial" w:hAnsi="Arial" w:cs="Arial"/>
            <w:color w:val="000000" w:themeColor="text1"/>
            <w:shd w:val="clear" w:color="auto" w:fill="FFFFFF"/>
          </w:rPr>
          <w:t>AO</w:t>
        </w:r>
      </w:ins>
      <w:ins w:id="893" w:author="Ari Fina Bintarti" w:date="2024-05-17T15:28:00Z">
        <w:r w:rsidR="00434D66">
          <w:rPr>
            <w:rFonts w:ascii="Arial" w:hAnsi="Arial" w:cs="Arial"/>
            <w:color w:val="000000" w:themeColor="text1"/>
            <w:shd w:val="clear" w:color="auto" w:fill="FFFFFF"/>
          </w:rPr>
          <w:t xml:space="preserve"> inhibitor</w:t>
        </w:r>
      </w:ins>
      <w:ins w:id="894" w:author="Laurent Philippot" w:date="2024-05-20T11:27:00Z">
        <w:r w:rsidR="000320EB">
          <w:rPr>
            <w:rFonts w:ascii="Arial" w:hAnsi="Arial" w:cs="Arial"/>
            <w:color w:val="000000" w:themeColor="text1"/>
            <w:shd w:val="clear" w:color="auto" w:fill="FFFFFF"/>
          </w:rPr>
          <w:t>s, a recent study</w:t>
        </w:r>
      </w:ins>
      <w:ins w:id="895" w:author="Ari Fina Bintarti" w:date="2024-05-17T15:28:00Z">
        <w:r w:rsidR="00434D66">
          <w:rPr>
            <w:rFonts w:ascii="Arial" w:hAnsi="Arial" w:cs="Arial"/>
            <w:color w:val="000000" w:themeColor="text1"/>
            <w:shd w:val="clear" w:color="auto" w:fill="FFFFFF"/>
          </w:rPr>
          <w:t xml:space="preserve"> revealed comparable </w:t>
        </w:r>
      </w:ins>
      <w:ins w:id="896" w:author="Ari Fina Bintarti" w:date="2024-05-17T15:29:00Z">
        <w:r w:rsidR="00434D66">
          <w:rPr>
            <w:rFonts w:ascii="Arial" w:hAnsi="Arial" w:cs="Arial"/>
            <w:color w:val="000000" w:themeColor="text1"/>
            <w:shd w:val="clear" w:color="auto" w:fill="FFFFFF"/>
          </w:rPr>
          <w:t xml:space="preserve">contribution </w:t>
        </w:r>
      </w:ins>
      <w:ins w:id="897" w:author="Laurent Philippot" w:date="2024-05-20T11:25:00Z">
        <w:r w:rsidR="000320EB">
          <w:rPr>
            <w:rFonts w:ascii="Arial" w:hAnsi="Arial" w:cs="Arial"/>
            <w:color w:val="000000" w:themeColor="text1"/>
            <w:shd w:val="clear" w:color="auto" w:fill="FFFFFF"/>
          </w:rPr>
          <w:t xml:space="preserve">of AOB and AOA to gross nitrification </w:t>
        </w:r>
      </w:ins>
      <w:ins w:id="898" w:author="Ari Fina Bintarti" w:date="2024-05-17T15:29:00Z">
        <w:r w:rsidR="00434D66">
          <w:rPr>
            <w:rFonts w:ascii="Arial" w:hAnsi="Arial" w:cs="Arial"/>
            <w:color w:val="000000" w:themeColor="text1"/>
            <w:shd w:val="clear" w:color="auto" w:fill="FFFFFF"/>
          </w:rPr>
          <w:t>under low NH</w:t>
        </w:r>
        <w:r w:rsidR="00434D66" w:rsidRPr="00916D3E">
          <w:rPr>
            <w:rFonts w:ascii="Arial" w:hAnsi="Arial" w:cs="Arial"/>
            <w:color w:val="000000" w:themeColor="text1"/>
            <w:shd w:val="clear" w:color="auto" w:fill="FFFFFF"/>
            <w:vertAlign w:val="subscript"/>
            <w:rPrChange w:id="899" w:author="Laurent Philippot" w:date="2024-05-20T11:38:00Z">
              <w:rPr>
                <w:rFonts w:ascii="Arial" w:hAnsi="Arial" w:cs="Arial"/>
                <w:color w:val="000000" w:themeColor="text1"/>
                <w:shd w:val="clear" w:color="auto" w:fill="FFFFFF"/>
              </w:rPr>
            </w:rPrChange>
          </w:rPr>
          <w:t>4</w:t>
        </w:r>
        <w:r w:rsidR="00434D66" w:rsidRPr="00916D3E">
          <w:rPr>
            <w:rFonts w:ascii="Arial" w:hAnsi="Arial" w:cs="Arial"/>
            <w:color w:val="000000" w:themeColor="text1"/>
            <w:shd w:val="clear" w:color="auto" w:fill="FFFFFF"/>
            <w:vertAlign w:val="superscript"/>
            <w:rPrChange w:id="900" w:author="Laurent Philippot" w:date="2024-05-20T11:38:00Z">
              <w:rPr>
                <w:rFonts w:ascii="Arial" w:hAnsi="Arial" w:cs="Arial"/>
                <w:color w:val="000000" w:themeColor="text1"/>
                <w:shd w:val="clear" w:color="auto" w:fill="FFFFFF"/>
              </w:rPr>
            </w:rPrChange>
          </w:rPr>
          <w:t>+</w:t>
        </w:r>
        <w:r w:rsidR="00434D66">
          <w:rPr>
            <w:rFonts w:ascii="Arial" w:hAnsi="Arial" w:cs="Arial"/>
            <w:color w:val="000000" w:themeColor="text1"/>
            <w:shd w:val="clear" w:color="auto" w:fill="FFFFFF"/>
          </w:rPr>
          <w:t xml:space="preserve">, but AOB </w:t>
        </w:r>
      </w:ins>
      <w:ins w:id="901" w:author="Ari Fina Bintarti" w:date="2024-05-17T15:31:00Z">
        <w:r w:rsidR="00434D66">
          <w:rPr>
            <w:rFonts w:ascii="Arial" w:hAnsi="Arial" w:cs="Arial"/>
            <w:color w:val="000000" w:themeColor="text1"/>
            <w:shd w:val="clear" w:color="auto" w:fill="FFFFFF"/>
          </w:rPr>
          <w:t>showed</w:t>
        </w:r>
      </w:ins>
      <w:ins w:id="902" w:author="Ari Fina Bintarti" w:date="2024-05-17T15:29:00Z">
        <w:r w:rsidR="00434D66">
          <w:rPr>
            <w:rFonts w:ascii="Arial" w:hAnsi="Arial" w:cs="Arial"/>
            <w:color w:val="000000" w:themeColor="text1"/>
            <w:shd w:val="clear" w:color="auto" w:fill="FFFFFF"/>
          </w:rPr>
          <w:t xml:space="preserve"> higher contributio</w:t>
        </w:r>
      </w:ins>
      <w:ins w:id="903" w:author="Ari Fina Bintarti" w:date="2024-05-17T15:30:00Z">
        <w:r w:rsidR="00434D66">
          <w:rPr>
            <w:rFonts w:ascii="Arial" w:hAnsi="Arial" w:cs="Arial"/>
            <w:color w:val="000000" w:themeColor="text1"/>
            <w:shd w:val="clear" w:color="auto" w:fill="FFFFFF"/>
          </w:rPr>
          <w:t>n under NH</w:t>
        </w:r>
        <w:r w:rsidR="00434D66" w:rsidRPr="000320EB">
          <w:rPr>
            <w:rFonts w:ascii="Arial" w:hAnsi="Arial" w:cs="Arial"/>
            <w:color w:val="000000" w:themeColor="text1"/>
            <w:shd w:val="clear" w:color="auto" w:fill="FFFFFF"/>
            <w:vertAlign w:val="subscript"/>
            <w:rPrChange w:id="904" w:author="Laurent Philippot" w:date="2024-05-20T11:28:00Z">
              <w:rPr>
                <w:rFonts w:ascii="Arial" w:hAnsi="Arial" w:cs="Arial"/>
                <w:color w:val="000000" w:themeColor="text1"/>
                <w:shd w:val="clear" w:color="auto" w:fill="FFFFFF"/>
              </w:rPr>
            </w:rPrChange>
          </w:rPr>
          <w:t>4</w:t>
        </w:r>
        <w:r w:rsidR="00434D66" w:rsidRPr="000320EB">
          <w:rPr>
            <w:rFonts w:ascii="Arial" w:hAnsi="Arial" w:cs="Arial"/>
            <w:color w:val="000000" w:themeColor="text1"/>
            <w:shd w:val="clear" w:color="auto" w:fill="FFFFFF"/>
            <w:vertAlign w:val="superscript"/>
            <w:rPrChange w:id="905" w:author="Laurent Philippot" w:date="2024-05-20T11:28:00Z">
              <w:rPr>
                <w:rFonts w:ascii="Arial" w:hAnsi="Arial" w:cs="Arial"/>
                <w:color w:val="000000" w:themeColor="text1"/>
                <w:shd w:val="clear" w:color="auto" w:fill="FFFFFF"/>
              </w:rPr>
            </w:rPrChange>
          </w:rPr>
          <w:t>+</w:t>
        </w:r>
        <w:r w:rsidR="00434D66">
          <w:rPr>
            <w:rFonts w:ascii="Arial" w:hAnsi="Arial" w:cs="Arial"/>
            <w:color w:val="000000" w:themeColor="text1"/>
            <w:shd w:val="clear" w:color="auto" w:fill="FFFFFF"/>
          </w:rPr>
          <w:t xml:space="preserve">-rich environment </w:t>
        </w:r>
      </w:ins>
      <w:r w:rsidR="00434D66">
        <w:rPr>
          <w:rFonts w:ascii="Arial" w:hAnsi="Arial" w:cs="Arial"/>
          <w:color w:val="000000" w:themeColor="text1"/>
          <w:shd w:val="clear" w:color="auto" w:fill="FFFFFF"/>
        </w:rPr>
        <w:fldChar w:fldCharType="begin"/>
      </w:r>
      <w:r w:rsidR="00434D66">
        <w:rPr>
          <w:rFonts w:ascii="Arial" w:hAnsi="Arial" w:cs="Arial"/>
          <w:color w:val="000000" w:themeColor="text1"/>
          <w:shd w:val="clear" w:color="auto" w:fill="FFFFFF"/>
        </w:rPr>
        <w:instrText xml:space="preserve"> ADDIN ZOTERO_ITEM CSL_CITATION {"citationID":"GKiw5UIK","properties":{"formattedCitation":"(R\\uc0\\u252{}tting et al., 2021)","plainCitation":"(Rütting et al., 2021)","noteIndex":0},"citationItems":[{"id":844,"uris":["http://zotero.org/users/local/4LgJUJlW/items/GRA2Q23B"],"itemData":{"id":844,"type":"article-journal","abstract":"The first step of autotrophic nitrification is performed by ammonia-oxidizing archaea (AOA) and bacteria (AOB). Recent studies show that their relative contributions are determined by the substrate sources and availability, yet evidence provided by quantification of their respective gross activities in soil is lacking. Here, we conducted a microcosm study with agricultural soil with high (50 μg N g−1) and low (5 μg N g−1) ammonium application, and quantified gross nitrification rates using 15N-tracers. AOA and AOB activities were distinguished using the bacterial inhibitor 1-octyne and acetylene, which inhibits both AOA and AOB. Under low ammonium supply, AOA and AOB contributed equally to gross ammonia oxidation, but AOB outcompeted AOA under higher ammonium supply. These results provide the first direct evidence that substrate availability affects the relative contribution of AOA and AOB to gross nitrification.","container-title":"Soil Biology and Biochemistry","DOI":"10.1016/j.soilbio.2021.108353","ISSN":"0038-0717","journalAbbreviation":"Soil Biology and Biochemistry","page":"108353","source":"ScienceDirect","title":"The contribution of ammonia-oxidizing archaea and bacteria to gross nitrification under different substrate availability","volume":"160","author":[{"family":"Rütting","given":"Tobias"},{"family":"Schleusner","given":"Philipp"},{"family":"Hink","given":"Linda"},{"family":"Prosser","given":"James I."}],"issued":{"date-parts":[["2021",9,1]]}}}],"schema":"https://github.com/citation-style-language/schema/raw/master/csl-citation.json"} </w:instrText>
      </w:r>
      <w:r w:rsidR="00434D66">
        <w:rPr>
          <w:rFonts w:ascii="Arial" w:hAnsi="Arial" w:cs="Arial"/>
          <w:color w:val="000000" w:themeColor="text1"/>
          <w:shd w:val="clear" w:color="auto" w:fill="FFFFFF"/>
        </w:rPr>
        <w:fldChar w:fldCharType="separate"/>
      </w:r>
      <w:r w:rsidR="00434D66" w:rsidRPr="000320EB">
        <w:rPr>
          <w:rFonts w:ascii="Arial" w:hAnsi="Arial" w:cs="Arial"/>
          <w:color w:val="000000" w:themeColor="text1"/>
          <w:shd w:val="clear" w:color="auto" w:fill="FFFFFF"/>
          <w:rPrChange w:id="906" w:author="Laurent Philippot" w:date="2024-05-20T11:24:00Z">
            <w:rPr>
              <w:rFonts w:ascii="Arial" w:hAnsi="Arial" w:cs="Arial"/>
              <w:color w:val="000000"/>
            </w:rPr>
          </w:rPrChange>
        </w:rPr>
        <w:t>(Rütting et al., 2021)</w:t>
      </w:r>
      <w:r w:rsidR="00434D66">
        <w:rPr>
          <w:rFonts w:ascii="Arial" w:hAnsi="Arial" w:cs="Arial"/>
          <w:color w:val="000000" w:themeColor="text1"/>
          <w:shd w:val="clear" w:color="auto" w:fill="FFFFFF"/>
        </w:rPr>
        <w:fldChar w:fldCharType="end"/>
      </w:r>
      <w:ins w:id="907" w:author="Ari Fina Bintarti" w:date="2024-05-17T15:32:00Z">
        <w:r w:rsidR="00434D66">
          <w:rPr>
            <w:rFonts w:ascii="Arial" w:hAnsi="Arial" w:cs="Arial"/>
            <w:color w:val="000000" w:themeColor="text1"/>
            <w:shd w:val="clear" w:color="auto" w:fill="FFFFFF"/>
          </w:rPr>
          <w:t xml:space="preserve">. </w:t>
        </w:r>
      </w:ins>
      <w:del w:id="908" w:author="Ari Fina Bintarti" w:date="2024-05-17T14:28:00Z">
        <w:r w:rsidR="00D542D7" w:rsidDel="0037651C">
          <w:rPr>
            <w:rFonts w:ascii="Arial" w:hAnsi="Arial" w:cs="Arial"/>
            <w:color w:val="000000" w:themeColor="text1"/>
            <w:shd w:val="clear" w:color="auto" w:fill="FFFFFF"/>
          </w:rPr>
          <w:delText>T</w:delText>
        </w:r>
      </w:del>
      <w:del w:id="909" w:author="Ari Fina Bintarti" w:date="2024-05-17T15:32:00Z">
        <w:r w:rsidR="000D79B2" w:rsidDel="00434D66">
          <w:rPr>
            <w:rFonts w:ascii="Arial" w:hAnsi="Arial" w:cs="Arial"/>
            <w:color w:val="000000" w:themeColor="text1"/>
            <w:shd w:val="clear" w:color="auto" w:fill="FFFFFF"/>
          </w:rPr>
          <w:delText xml:space="preserve">. </w:delText>
        </w:r>
      </w:del>
      <w:del w:id="910" w:author="Laurent Philippot" w:date="2024-05-20T11:39:00Z">
        <w:r w:rsidR="000231AE" w:rsidDel="00916D3E">
          <w:rPr>
            <w:rFonts w:ascii="Arial" w:hAnsi="Arial" w:cs="Arial"/>
            <w:color w:val="000000" w:themeColor="text1"/>
            <w:shd w:val="clear" w:color="auto" w:fill="FFFFFF"/>
          </w:rPr>
          <w:delText>Moreover</w:delText>
        </w:r>
      </w:del>
      <w:ins w:id="911" w:author="Ari Fina Bintarti" w:date="2024-05-17T16:13:00Z">
        <w:del w:id="912" w:author="Laurent Philippot" w:date="2024-05-20T11:39:00Z">
          <w:r w:rsidR="00647BB2" w:rsidDel="00916D3E">
            <w:rPr>
              <w:rFonts w:ascii="Arial" w:hAnsi="Arial" w:cs="Arial"/>
              <w:color w:val="000000" w:themeColor="text1"/>
              <w:shd w:val="clear" w:color="auto" w:fill="FFFFFF"/>
            </w:rPr>
            <w:delText>Moreover</w:delText>
          </w:r>
        </w:del>
      </w:ins>
      <w:ins w:id="913" w:author="Ari Fina Bintarti" w:date="2024-05-17T15:43:00Z">
        <w:del w:id="914" w:author="Laurent Philippot" w:date="2024-05-20T11:39:00Z">
          <w:r w:rsidR="0072744C" w:rsidDel="00916D3E">
            <w:rPr>
              <w:rFonts w:ascii="Arial" w:hAnsi="Arial" w:cs="Arial"/>
              <w:color w:val="000000" w:themeColor="text1"/>
              <w:shd w:val="clear" w:color="auto" w:fill="FFFFFF"/>
            </w:rPr>
            <w:delText>,</w:delText>
          </w:r>
        </w:del>
      </w:ins>
      <w:del w:id="915" w:author="Laurent Philippot" w:date="2024-05-20T11:39:00Z">
        <w:r w:rsidR="000231AE" w:rsidDel="00916D3E">
          <w:rPr>
            <w:rFonts w:ascii="Arial" w:hAnsi="Arial" w:cs="Arial"/>
            <w:color w:val="000000" w:themeColor="text1"/>
            <w:shd w:val="clear" w:color="auto" w:fill="FFFFFF"/>
          </w:rPr>
          <w:delText xml:space="preserve">, </w:delText>
        </w:r>
      </w:del>
      <w:ins w:id="916" w:author="Laurent Philippot" w:date="2024-05-20T19:50:00Z">
        <w:r w:rsidR="00BA5880">
          <w:rPr>
            <w:rFonts w:ascii="Arial" w:hAnsi="Arial" w:cs="Arial"/>
            <w:color w:val="000000" w:themeColor="text1"/>
            <w:shd w:val="clear" w:color="auto" w:fill="FFFFFF"/>
          </w:rPr>
          <w:t xml:space="preserve">We also found that </w:t>
        </w:r>
      </w:ins>
      <w:ins w:id="917" w:author="Laurent Philippot" w:date="2024-05-20T19:51:00Z">
        <w:r w:rsidR="00BA5880">
          <w:rPr>
            <w:rFonts w:ascii="Arial" w:hAnsi="Arial" w:cs="Arial"/>
            <w:color w:val="000000" w:themeColor="text1"/>
            <w:shd w:val="clear" w:color="auto" w:fill="FFFFFF"/>
          </w:rPr>
          <w:t>t</w:t>
        </w:r>
      </w:ins>
      <w:del w:id="918" w:author="Laurent Philippot" w:date="2024-05-20T11:39:00Z">
        <w:r w:rsidR="000231AE" w:rsidDel="00916D3E">
          <w:rPr>
            <w:rFonts w:ascii="Arial" w:hAnsi="Arial" w:cs="Arial"/>
            <w:color w:val="000000" w:themeColor="text1"/>
            <w:shd w:val="clear" w:color="auto" w:fill="FFFFFF"/>
          </w:rPr>
          <w:delText>t</w:delText>
        </w:r>
      </w:del>
      <w:r w:rsidR="00090941">
        <w:rPr>
          <w:rFonts w:ascii="Arial" w:hAnsi="Arial" w:cs="Arial"/>
          <w:color w:val="000000" w:themeColor="text1"/>
          <w:shd w:val="clear" w:color="auto" w:fill="FFFFFF"/>
        </w:rPr>
        <w:t xml:space="preserve">he </w:t>
      </w:r>
      <w:ins w:id="919" w:author="Laurent Philippot" w:date="2024-05-20T11:48:00Z">
        <w:r w:rsidR="008C7659">
          <w:rPr>
            <w:rFonts w:ascii="Arial" w:hAnsi="Arial" w:cs="Arial"/>
            <w:color w:val="000000" w:themeColor="text1"/>
            <w:shd w:val="clear" w:color="auto" w:fill="FFFFFF"/>
          </w:rPr>
          <w:t>NH</w:t>
        </w:r>
        <w:r w:rsidR="008C7659" w:rsidRPr="006B2C4A">
          <w:rPr>
            <w:rFonts w:ascii="Arial" w:hAnsi="Arial" w:cs="Arial"/>
            <w:color w:val="000000" w:themeColor="text1"/>
            <w:shd w:val="clear" w:color="auto" w:fill="FFFFFF"/>
            <w:vertAlign w:val="subscript"/>
          </w:rPr>
          <w:t>4</w:t>
        </w:r>
        <w:r w:rsidR="008C7659" w:rsidRPr="006B2C4A">
          <w:rPr>
            <w:rFonts w:ascii="Arial" w:hAnsi="Arial" w:cs="Arial"/>
            <w:color w:val="000000" w:themeColor="text1"/>
            <w:shd w:val="clear" w:color="auto" w:fill="FFFFFF"/>
            <w:vertAlign w:val="superscript"/>
          </w:rPr>
          <w:t>+</w:t>
        </w:r>
        <w:r w:rsidR="008C7659">
          <w:rPr>
            <w:rFonts w:ascii="Arial" w:hAnsi="Arial" w:cs="Arial"/>
            <w:color w:val="000000" w:themeColor="text1"/>
            <w:shd w:val="clear" w:color="auto" w:fill="FFFFFF"/>
          </w:rPr>
          <w:t xml:space="preserve"> </w:t>
        </w:r>
      </w:ins>
      <w:del w:id="920" w:author="Laurent Philippot" w:date="2024-05-20T11:48:00Z">
        <w:r w:rsidR="00090941" w:rsidDel="008C7659">
          <w:rPr>
            <w:rFonts w:ascii="Arial" w:hAnsi="Arial" w:cs="Arial"/>
            <w:color w:val="000000" w:themeColor="text1"/>
            <w:shd w:val="clear" w:color="auto" w:fill="FFFFFF"/>
          </w:rPr>
          <w:delText>NH</w:delText>
        </w:r>
        <w:r w:rsidR="00090941" w:rsidRPr="000320EB" w:rsidDel="008C7659">
          <w:rPr>
            <w:rFonts w:ascii="Arial" w:hAnsi="Arial" w:cs="Arial"/>
            <w:color w:val="000000" w:themeColor="text1"/>
            <w:shd w:val="clear" w:color="auto" w:fill="FFFFFF"/>
          </w:rPr>
          <w:delText>4</w:delText>
        </w:r>
        <w:r w:rsidR="00090941" w:rsidRPr="00513F75" w:rsidDel="008C7659">
          <w:rPr>
            <w:rFonts w:ascii="Arial" w:hAnsi="Arial" w:cs="Arial"/>
            <w:color w:val="000000" w:themeColor="text1"/>
            <w:shd w:val="clear" w:color="auto" w:fill="FFFFFF"/>
            <w:vertAlign w:val="superscript"/>
            <w:rPrChange w:id="921" w:author="Ari Fina Bintarti" w:date="2024-05-17T15:32:00Z">
              <w:rPr>
                <w:rFonts w:ascii="Arial" w:hAnsi="Arial" w:cs="Arial"/>
                <w:color w:val="000000" w:themeColor="text1"/>
                <w:shd w:val="clear" w:color="auto" w:fill="FFFFFF"/>
              </w:rPr>
            </w:rPrChange>
          </w:rPr>
          <w:delText>+</w:delText>
        </w:r>
        <w:r w:rsidR="00090941" w:rsidDel="008C7659">
          <w:rPr>
            <w:rFonts w:ascii="Arial" w:hAnsi="Arial" w:cs="Arial"/>
            <w:color w:val="000000" w:themeColor="text1"/>
            <w:shd w:val="clear" w:color="auto" w:fill="FFFFFF"/>
          </w:rPr>
          <w:delText xml:space="preserve"> </w:delText>
        </w:r>
      </w:del>
      <w:r w:rsidR="00090941">
        <w:rPr>
          <w:rFonts w:ascii="Arial" w:hAnsi="Arial" w:cs="Arial"/>
          <w:color w:val="000000" w:themeColor="text1"/>
          <w:shd w:val="clear" w:color="auto" w:fill="FFFFFF"/>
        </w:rPr>
        <w:t>pool</w:t>
      </w:r>
      <w:r w:rsidR="000231AE">
        <w:rPr>
          <w:rFonts w:ascii="Arial" w:hAnsi="Arial" w:cs="Arial"/>
          <w:color w:val="000000" w:themeColor="text1"/>
          <w:shd w:val="clear" w:color="auto" w:fill="FFFFFF"/>
        </w:rPr>
        <w:t>s</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were</w:t>
      </w:r>
      <w:r w:rsidR="00090941">
        <w:rPr>
          <w:rFonts w:ascii="Arial" w:hAnsi="Arial" w:cs="Arial"/>
          <w:color w:val="000000" w:themeColor="text1"/>
          <w:shd w:val="clear" w:color="auto" w:fill="FFFFFF"/>
        </w:rPr>
        <w:t xml:space="preserve"> negati</w:t>
      </w:r>
      <w:r w:rsidR="005609E8">
        <w:rPr>
          <w:rFonts w:ascii="Arial" w:hAnsi="Arial" w:cs="Arial"/>
          <w:color w:val="000000" w:themeColor="text1"/>
          <w:shd w:val="clear" w:color="auto" w:fill="FFFFFF"/>
        </w:rPr>
        <w:t>vely correla</w:t>
      </w:r>
      <w:r w:rsidR="000231AE">
        <w:rPr>
          <w:rFonts w:ascii="Arial" w:hAnsi="Arial" w:cs="Arial"/>
          <w:color w:val="000000" w:themeColor="text1"/>
          <w:shd w:val="clear" w:color="auto" w:fill="FFFFFF"/>
        </w:rPr>
        <w:t>ted to</w:t>
      </w:r>
      <w:r w:rsidR="00090941">
        <w:rPr>
          <w:rFonts w:ascii="Arial" w:hAnsi="Arial" w:cs="Arial"/>
          <w:color w:val="000000" w:themeColor="text1"/>
          <w:shd w:val="clear" w:color="auto" w:fill="FFFFFF"/>
        </w:rPr>
        <w:t xml:space="preserve"> the alpha diversity of AO</w:t>
      </w:r>
      <w:ins w:id="922" w:author="Ari Fina Bintarti" w:date="2024-05-17T15:44:00Z">
        <w:r w:rsidR="00BA4C3D">
          <w:rPr>
            <w:rFonts w:ascii="Arial" w:hAnsi="Arial" w:cs="Arial"/>
            <w:color w:val="000000" w:themeColor="text1"/>
            <w:shd w:val="clear" w:color="auto" w:fill="FFFFFF"/>
          </w:rPr>
          <w:t>A</w:t>
        </w:r>
      </w:ins>
      <w:r w:rsidR="000231AE">
        <w:rPr>
          <w:rFonts w:ascii="Arial" w:hAnsi="Arial" w:cs="Arial"/>
          <w:color w:val="000000" w:themeColor="text1"/>
          <w:shd w:val="clear" w:color="auto" w:fill="FFFFFF"/>
        </w:rPr>
        <w:t xml:space="preserve"> and comammox while</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being</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positively correlated to that of AOB</w:t>
      </w:r>
      <w:ins w:id="923" w:author="Laurent Philippot" w:date="2024-05-20T11:40:00Z">
        <w:r w:rsidR="00916D3E">
          <w:rPr>
            <w:rFonts w:ascii="Arial" w:hAnsi="Arial" w:cs="Arial"/>
            <w:color w:val="000000" w:themeColor="text1"/>
            <w:shd w:val="clear" w:color="auto" w:fill="FFFFFF"/>
          </w:rPr>
          <w:t>, which supports</w:t>
        </w:r>
      </w:ins>
      <w:del w:id="924" w:author="Laurent Philippot" w:date="2024-05-20T11:49:00Z">
        <w:r w:rsidR="000231AE" w:rsidDel="008C7659">
          <w:rPr>
            <w:rFonts w:ascii="Arial" w:hAnsi="Arial" w:cs="Arial"/>
            <w:color w:val="000000" w:themeColor="text1"/>
            <w:shd w:val="clear" w:color="auto" w:fill="FFFFFF"/>
          </w:rPr>
          <w:delText>.</w:delText>
        </w:r>
      </w:del>
      <w:ins w:id="925" w:author="Ari Fina Bintarti" w:date="2024-05-17T15:45:00Z">
        <w:del w:id="926" w:author="Laurent Philippot" w:date="2024-05-20T11:49:00Z">
          <w:r w:rsidR="00BA4C3D" w:rsidDel="008C7659">
            <w:rPr>
              <w:rFonts w:ascii="Arial" w:hAnsi="Arial" w:cs="Arial"/>
              <w:color w:val="000000" w:themeColor="text1"/>
              <w:shd w:val="clear" w:color="auto" w:fill="FFFFFF"/>
            </w:rPr>
            <w:delText xml:space="preserve"> </w:delText>
          </w:r>
        </w:del>
      </w:ins>
      <w:ins w:id="927" w:author="Ari Fina Bintarti" w:date="2024-05-17T15:48:00Z">
        <w:del w:id="928" w:author="Laurent Philippot" w:date="2024-05-20T11:49:00Z">
          <w:r w:rsidR="00BA4C3D" w:rsidDel="008C7659">
            <w:rPr>
              <w:rFonts w:ascii="Arial" w:hAnsi="Arial" w:cs="Arial"/>
              <w:color w:val="000000" w:themeColor="text1"/>
              <w:shd w:val="clear" w:color="auto" w:fill="FFFFFF"/>
            </w:rPr>
            <w:delText>Th</w:delText>
          </w:r>
        </w:del>
      </w:ins>
      <w:ins w:id="929" w:author="Ari Fina Bintarti" w:date="2024-05-17T15:49:00Z">
        <w:del w:id="930" w:author="Laurent Philippot" w:date="2024-05-20T11:49:00Z">
          <w:r w:rsidR="00BA4C3D" w:rsidDel="008C7659">
            <w:rPr>
              <w:rFonts w:ascii="Arial" w:hAnsi="Arial" w:cs="Arial"/>
              <w:color w:val="000000" w:themeColor="text1"/>
              <w:shd w:val="clear" w:color="auto" w:fill="FFFFFF"/>
            </w:rPr>
            <w:delText>e</w:delText>
          </w:r>
        </w:del>
        <w:r w:rsidR="00BA4C3D">
          <w:rPr>
            <w:rFonts w:ascii="Arial" w:hAnsi="Arial" w:cs="Arial"/>
            <w:color w:val="000000" w:themeColor="text1"/>
            <w:shd w:val="clear" w:color="auto" w:fill="FFFFFF"/>
          </w:rPr>
          <w:t xml:space="preserve"> n</w:t>
        </w:r>
      </w:ins>
      <w:del w:id="931" w:author="Ari Fina Bintarti" w:date="2024-05-17T15:45:00Z">
        <w:r w:rsidR="000231AE" w:rsidDel="00BA4C3D">
          <w:rPr>
            <w:rFonts w:ascii="Arial" w:hAnsi="Arial" w:cs="Arial"/>
            <w:color w:val="000000" w:themeColor="text1"/>
            <w:shd w:val="clear" w:color="auto" w:fill="FFFFFF"/>
          </w:rPr>
          <w:delText xml:space="preserve"> </w:delText>
        </w:r>
        <w:r w:rsidR="00090941" w:rsidDel="00BA4C3D">
          <w:rPr>
            <w:rFonts w:ascii="Arial" w:hAnsi="Arial" w:cs="Arial"/>
            <w:color w:val="000000" w:themeColor="text1"/>
            <w:shd w:val="clear" w:color="auto" w:fill="FFFFFF"/>
          </w:rPr>
          <w:delText xml:space="preserve">  </w:delText>
        </w:r>
      </w:del>
      <w:del w:id="932" w:author="Ari Fina Bintarti" w:date="2024-05-17T15:48:00Z">
        <w:r w:rsidR="000231AE" w:rsidRPr="00BA4C3D" w:rsidDel="00BA4C3D">
          <w:rPr>
            <w:rFonts w:ascii="Arial" w:hAnsi="Arial" w:cs="Arial"/>
            <w:color w:val="000000" w:themeColor="text1"/>
            <w:shd w:val="clear" w:color="auto" w:fill="FFFFFF"/>
            <w:rPrChange w:id="933" w:author="Ari Fina Bintarti" w:date="2024-05-17T15:49:00Z">
              <w:rPr>
                <w:rFonts w:ascii="Arial" w:hAnsi="Arial" w:cs="Arial"/>
                <w:color w:val="000000" w:themeColor="text1"/>
                <w:highlight w:val="yellow"/>
                <w:shd w:val="clear" w:color="auto" w:fill="FFFFFF"/>
              </w:rPr>
            </w:rPrChange>
          </w:rPr>
          <w:delText xml:space="preserve">Literature , these observations </w:delText>
        </w:r>
        <w:r w:rsidR="00E63E6C" w:rsidRPr="00BA4C3D" w:rsidDel="00BA4C3D">
          <w:rPr>
            <w:rFonts w:ascii="Arial" w:hAnsi="Arial" w:cs="Arial"/>
            <w:color w:val="000000" w:themeColor="text1"/>
            <w:shd w:val="clear" w:color="auto" w:fill="FFFFFF"/>
            <w:rPrChange w:id="934" w:author="Ari Fina Bintarti" w:date="2024-05-17T15:49:00Z">
              <w:rPr>
                <w:rFonts w:ascii="Arial" w:hAnsi="Arial" w:cs="Arial"/>
                <w:color w:val="000000" w:themeColor="text1"/>
                <w:highlight w:val="yellow"/>
                <w:shd w:val="clear" w:color="auto" w:fill="FFFFFF"/>
              </w:rPr>
            </w:rPrChange>
          </w:rPr>
          <w:delText xml:space="preserve">support </w:delText>
        </w:r>
      </w:del>
      <w:del w:id="935" w:author="Ari Fina Bintarti" w:date="2024-05-17T15:49:00Z">
        <w:r w:rsidR="00E63E6C" w:rsidRPr="00BA4C3D" w:rsidDel="00BA4C3D">
          <w:rPr>
            <w:rFonts w:ascii="Arial" w:hAnsi="Arial" w:cs="Arial"/>
            <w:color w:val="000000" w:themeColor="text1"/>
            <w:shd w:val="clear" w:color="auto" w:fill="FFFFFF"/>
            <w:rPrChange w:id="936" w:author="Ari Fina Bintarti" w:date="2024-05-17T15:49:00Z">
              <w:rPr>
                <w:rFonts w:ascii="Arial" w:hAnsi="Arial" w:cs="Arial"/>
                <w:color w:val="000000" w:themeColor="text1"/>
                <w:highlight w:val="yellow"/>
                <w:shd w:val="clear" w:color="auto" w:fill="FFFFFF"/>
              </w:rPr>
            </w:rPrChange>
          </w:rPr>
          <w:delText>n</w:delText>
        </w:r>
      </w:del>
      <w:r w:rsidR="00E63E6C" w:rsidRPr="00BA4C3D">
        <w:rPr>
          <w:rFonts w:ascii="Arial" w:hAnsi="Arial" w:cs="Arial"/>
          <w:color w:val="000000" w:themeColor="text1"/>
          <w:shd w:val="clear" w:color="auto" w:fill="FFFFFF"/>
          <w:rPrChange w:id="937" w:author="Ari Fina Bintarti" w:date="2024-05-17T15:49:00Z">
            <w:rPr>
              <w:rFonts w:ascii="Arial" w:hAnsi="Arial" w:cs="Arial"/>
              <w:color w:val="000000" w:themeColor="text1"/>
              <w:highlight w:val="yellow"/>
              <w:shd w:val="clear" w:color="auto" w:fill="FFFFFF"/>
            </w:rPr>
          </w:rPrChange>
        </w:rPr>
        <w:t>iche differentiation between AO</w:t>
      </w:r>
      <w:ins w:id="938" w:author="Ari Fina Bintarti" w:date="2024-05-17T15:49:00Z">
        <w:r w:rsidR="00BA4C3D">
          <w:rPr>
            <w:rFonts w:ascii="Arial" w:hAnsi="Arial" w:cs="Arial"/>
            <w:color w:val="000000" w:themeColor="text1"/>
            <w:shd w:val="clear" w:color="auto" w:fill="FFFFFF"/>
          </w:rPr>
          <w:t xml:space="preserve"> groups</w:t>
        </w:r>
      </w:ins>
      <w:ins w:id="939" w:author="Ari Fina Bintarti" w:date="2024-05-17T15:50:00Z">
        <w:r w:rsidR="00BA4C3D">
          <w:rPr>
            <w:rFonts w:ascii="Arial" w:hAnsi="Arial" w:cs="Arial"/>
            <w:color w:val="000000" w:themeColor="text1"/>
            <w:shd w:val="clear" w:color="auto" w:fill="FFFFFF"/>
          </w:rPr>
          <w:t xml:space="preserve"> </w:t>
        </w:r>
      </w:ins>
      <w:ins w:id="940" w:author="Laurent Philippot" w:date="2024-05-20T11:41:00Z">
        <w:r w:rsidR="00916D3E">
          <w:rPr>
            <w:rFonts w:ascii="Arial" w:hAnsi="Arial" w:cs="Arial"/>
            <w:color w:val="000000" w:themeColor="text1"/>
            <w:shd w:val="clear" w:color="auto" w:fill="FFFFFF"/>
          </w:rPr>
          <w:t>(</w:t>
        </w:r>
      </w:ins>
      <w:commentRangeStart w:id="941"/>
      <w:ins w:id="942" w:author="Laurent Philippot" w:date="2024-05-20T11:42:00Z">
        <w:r w:rsidR="00916D3E">
          <w:rPr>
            <w:rFonts w:ascii="Arial" w:hAnsi="Arial" w:cs="Arial"/>
            <w:color w:val="000000" w:themeColor="text1"/>
            <w:shd w:val="clear" w:color="auto" w:fill="FFFFFF"/>
          </w:rPr>
          <w:t>Prosser</w:t>
        </w:r>
        <w:commentRangeEnd w:id="941"/>
        <w:r w:rsidR="00916D3E">
          <w:rPr>
            <w:rStyle w:val="CommentReference"/>
          </w:rPr>
          <w:commentReference w:id="941"/>
        </w:r>
      </w:ins>
      <w:ins w:id="943" w:author="Laurent Philippot" w:date="2024-05-20T11:41:00Z">
        <w:r w:rsidR="00916D3E">
          <w:rPr>
            <w:rFonts w:ascii="Arial" w:hAnsi="Arial" w:cs="Arial"/>
            <w:color w:val="000000" w:themeColor="text1"/>
            <w:shd w:val="clear" w:color="auto" w:fill="FFFFFF"/>
          </w:rPr>
          <w:t>)</w:t>
        </w:r>
      </w:ins>
      <w:ins w:id="944" w:author="Laurent Philippot" w:date="2024-05-20T11:44:00Z">
        <w:r w:rsidR="00B21B25">
          <w:rPr>
            <w:rFonts w:ascii="Arial" w:hAnsi="Arial" w:cs="Arial"/>
            <w:color w:val="000000" w:themeColor="text1"/>
            <w:shd w:val="clear" w:color="auto" w:fill="FFFFFF"/>
          </w:rPr>
          <w:t>.</w:t>
        </w:r>
      </w:ins>
      <w:ins w:id="945" w:author="Laurent Philippot" w:date="2024-05-20T11:41:00Z">
        <w:r w:rsidR="00916D3E">
          <w:rPr>
            <w:rFonts w:ascii="Arial" w:hAnsi="Arial" w:cs="Arial"/>
            <w:color w:val="000000" w:themeColor="text1"/>
            <w:shd w:val="clear" w:color="auto" w:fill="FFFFFF"/>
          </w:rPr>
          <w:t xml:space="preserve"> </w:t>
        </w:r>
      </w:ins>
      <w:ins w:id="946" w:author="Ari Fina Bintarti" w:date="2024-05-17T15:50:00Z">
        <w:del w:id="947" w:author="Laurent Philippot" w:date="2024-05-20T11:44:00Z">
          <w:r w:rsidR="00BA4C3D" w:rsidDel="00B21B25">
            <w:rPr>
              <w:rFonts w:ascii="Arial" w:hAnsi="Arial" w:cs="Arial"/>
              <w:color w:val="000000" w:themeColor="text1"/>
              <w:shd w:val="clear" w:color="auto" w:fill="FFFFFF"/>
            </w:rPr>
            <w:delText>has been reported</w:delText>
          </w:r>
        </w:del>
      </w:ins>
      <w:ins w:id="948" w:author="Laurent Philippot" w:date="2024-05-20T11:44:00Z">
        <w:r w:rsidR="00B21B25">
          <w:rPr>
            <w:rFonts w:ascii="Arial" w:hAnsi="Arial" w:cs="Arial"/>
            <w:color w:val="000000" w:themeColor="text1"/>
            <w:shd w:val="clear" w:color="auto" w:fill="FFFFFF"/>
          </w:rPr>
          <w:t>Thus</w:t>
        </w:r>
      </w:ins>
      <w:ins w:id="949" w:author="Ari Fina Bintarti" w:date="2024-05-17T15:49:00Z">
        <w:r w:rsidR="00BA4C3D">
          <w:rPr>
            <w:rFonts w:ascii="Arial" w:hAnsi="Arial" w:cs="Arial"/>
            <w:color w:val="000000" w:themeColor="text1"/>
            <w:shd w:val="clear" w:color="auto" w:fill="FFFFFF"/>
          </w:rPr>
          <w:t>,</w:t>
        </w:r>
      </w:ins>
      <w:ins w:id="950" w:author="Laurent Philippot" w:date="2024-05-20T19:51:00Z">
        <w:r w:rsidR="00BA5880">
          <w:rPr>
            <w:rFonts w:ascii="Arial" w:hAnsi="Arial" w:cs="Arial"/>
            <w:color w:val="000000" w:themeColor="text1"/>
            <w:shd w:val="clear" w:color="auto" w:fill="FFFFFF"/>
          </w:rPr>
          <w:t xml:space="preserve"> </w:t>
        </w:r>
      </w:ins>
      <w:del w:id="951" w:author="Laurent Philippot" w:date="2024-05-20T11:44:00Z">
        <w:r w:rsidR="00E63E6C" w:rsidRPr="00BA4C3D" w:rsidDel="00B21B25">
          <w:rPr>
            <w:rFonts w:ascii="Arial" w:hAnsi="Arial" w:cs="Arial"/>
            <w:color w:val="000000" w:themeColor="text1"/>
            <w:shd w:val="clear" w:color="auto" w:fill="FFFFFF"/>
            <w:rPrChange w:id="952" w:author="Ari Fina Bintarti" w:date="2024-05-17T15:49:00Z">
              <w:rPr>
                <w:rFonts w:ascii="Arial" w:hAnsi="Arial" w:cs="Arial"/>
                <w:color w:val="000000" w:themeColor="text1"/>
                <w:highlight w:val="yellow"/>
                <w:shd w:val="clear" w:color="auto" w:fill="FFFFFF"/>
              </w:rPr>
            </w:rPrChange>
          </w:rPr>
          <w:delText xml:space="preserve"> with </w:delText>
        </w:r>
      </w:del>
      <w:r w:rsidR="000231AE" w:rsidRPr="00BA4C3D">
        <w:rPr>
          <w:rFonts w:ascii="Arial" w:hAnsi="Arial" w:cs="Arial"/>
          <w:color w:val="000000" w:themeColor="text1"/>
          <w:shd w:val="clear" w:color="auto" w:fill="FFFFFF"/>
          <w:rPrChange w:id="953" w:author="Ari Fina Bintarti" w:date="2024-05-17T15:49:00Z">
            <w:rPr>
              <w:rFonts w:ascii="Arial" w:hAnsi="Arial" w:cs="Arial"/>
              <w:color w:val="000000" w:themeColor="text1"/>
              <w:highlight w:val="yellow"/>
              <w:shd w:val="clear" w:color="auto" w:fill="FFFFFF"/>
            </w:rPr>
          </w:rPrChange>
        </w:rPr>
        <w:t xml:space="preserve">AOA and comammox </w:t>
      </w:r>
      <w:del w:id="954" w:author="Laurent Philippot" w:date="2024-05-20T11:44:00Z">
        <w:r w:rsidR="00E63E6C" w:rsidRPr="00BA4C3D" w:rsidDel="00B21B25">
          <w:rPr>
            <w:rFonts w:ascii="Arial" w:hAnsi="Arial" w:cs="Arial"/>
            <w:color w:val="000000" w:themeColor="text1"/>
            <w:shd w:val="clear" w:color="auto" w:fill="FFFFFF"/>
            <w:rPrChange w:id="955" w:author="Ari Fina Bintarti" w:date="2024-05-17T15:49:00Z">
              <w:rPr>
                <w:rFonts w:ascii="Arial" w:hAnsi="Arial" w:cs="Arial"/>
                <w:color w:val="000000" w:themeColor="text1"/>
                <w:highlight w:val="yellow"/>
                <w:shd w:val="clear" w:color="auto" w:fill="FFFFFF"/>
              </w:rPr>
            </w:rPrChange>
          </w:rPr>
          <w:delText xml:space="preserve">being </w:delText>
        </w:r>
      </w:del>
      <w:ins w:id="956" w:author="Laurent Philippot" w:date="2024-05-20T11:44:00Z">
        <w:r w:rsidR="00B21B25">
          <w:rPr>
            <w:rFonts w:ascii="Arial" w:hAnsi="Arial" w:cs="Arial"/>
            <w:color w:val="000000" w:themeColor="text1"/>
            <w:shd w:val="clear" w:color="auto" w:fill="FFFFFF"/>
          </w:rPr>
          <w:t>are described as</w:t>
        </w:r>
        <w:r w:rsidR="00B21B25" w:rsidRPr="00BA4C3D">
          <w:rPr>
            <w:rFonts w:ascii="Arial" w:hAnsi="Arial" w:cs="Arial"/>
            <w:color w:val="000000" w:themeColor="text1"/>
            <w:shd w:val="clear" w:color="auto" w:fill="FFFFFF"/>
            <w:rPrChange w:id="957" w:author="Ari Fina Bintarti" w:date="2024-05-17T15:49:00Z">
              <w:rPr>
                <w:rFonts w:ascii="Arial" w:hAnsi="Arial" w:cs="Arial"/>
                <w:color w:val="000000" w:themeColor="text1"/>
                <w:highlight w:val="yellow"/>
                <w:shd w:val="clear" w:color="auto" w:fill="FFFFFF"/>
              </w:rPr>
            </w:rPrChange>
          </w:rPr>
          <w:t xml:space="preserve"> </w:t>
        </w:r>
      </w:ins>
      <w:r w:rsidR="00E63E6C" w:rsidRPr="00BA4C3D">
        <w:rPr>
          <w:rFonts w:ascii="Arial" w:hAnsi="Arial" w:cs="Arial"/>
          <w:color w:val="000000" w:themeColor="text1"/>
          <w:shd w:val="clear" w:color="auto" w:fill="FFFFFF"/>
          <w:rPrChange w:id="958" w:author="Ari Fina Bintarti" w:date="2024-05-17T15:49:00Z">
            <w:rPr>
              <w:rFonts w:ascii="Arial" w:hAnsi="Arial" w:cs="Arial"/>
              <w:color w:val="000000" w:themeColor="text1"/>
              <w:highlight w:val="yellow"/>
              <w:shd w:val="clear" w:color="auto" w:fill="FFFFFF"/>
            </w:rPr>
          </w:rPrChange>
        </w:rPr>
        <w:t>oligotrophs</w:t>
      </w:r>
      <w:ins w:id="959" w:author="Ari Fina Bintarti" w:date="2024-05-17T16:16:00Z">
        <w:r w:rsidR="003E4FB1">
          <w:rPr>
            <w:rFonts w:ascii="Arial" w:hAnsi="Arial" w:cs="Arial"/>
            <w:color w:val="000000" w:themeColor="text1"/>
            <w:shd w:val="clear" w:color="auto" w:fill="FFFFFF"/>
          </w:rPr>
          <w:t xml:space="preserve"> </w:t>
        </w:r>
      </w:ins>
      <w:r w:rsidR="003E4FB1">
        <w:rPr>
          <w:rFonts w:ascii="Arial" w:hAnsi="Arial" w:cs="Arial"/>
          <w:color w:val="000000" w:themeColor="text1"/>
          <w:shd w:val="clear" w:color="auto" w:fill="FFFFFF"/>
        </w:rPr>
        <w:fldChar w:fldCharType="begin"/>
      </w:r>
      <w:r w:rsidR="003E4FB1">
        <w:rPr>
          <w:rFonts w:ascii="Arial" w:hAnsi="Arial" w:cs="Arial"/>
          <w:color w:val="000000" w:themeColor="text1"/>
          <w:shd w:val="clear" w:color="auto" w:fill="FFFFFF"/>
        </w:rPr>
        <w:instrText xml:space="preserve"> ADDIN ZOTERO_ITEM CSL_CITATION {"citationID":"4JlC05Po","properties":{"formattedCitation":"(Kits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3E4FB1">
        <w:rPr>
          <w:rFonts w:ascii="Arial" w:hAnsi="Arial" w:cs="Arial"/>
          <w:color w:val="000000" w:themeColor="text1"/>
          <w:shd w:val="clear" w:color="auto" w:fill="FFFFFF"/>
        </w:rPr>
        <w:fldChar w:fldCharType="separate"/>
      </w:r>
      <w:r w:rsidR="003E4FB1">
        <w:rPr>
          <w:rFonts w:ascii="Arial" w:hAnsi="Arial" w:cs="Arial"/>
          <w:noProof/>
          <w:color w:val="000000" w:themeColor="text1"/>
          <w:shd w:val="clear" w:color="auto" w:fill="FFFFFF"/>
        </w:rPr>
        <w:t>(Kits et al., 2017)</w:t>
      </w:r>
      <w:r w:rsidR="003E4FB1">
        <w:rPr>
          <w:rFonts w:ascii="Arial" w:hAnsi="Arial" w:cs="Arial"/>
          <w:color w:val="000000" w:themeColor="text1"/>
          <w:shd w:val="clear" w:color="auto" w:fill="FFFFFF"/>
        </w:rPr>
        <w:fldChar w:fldCharType="end"/>
      </w:r>
      <w:del w:id="960" w:author="Ari Fina Bintarti" w:date="2024-05-17T15:54:00Z">
        <w:r w:rsidR="00E63E6C" w:rsidRPr="00BA4C3D" w:rsidDel="007C51DC">
          <w:rPr>
            <w:rFonts w:ascii="Arial" w:hAnsi="Arial" w:cs="Arial"/>
            <w:color w:val="000000" w:themeColor="text1"/>
            <w:shd w:val="clear" w:color="auto" w:fill="FFFFFF"/>
            <w:rPrChange w:id="961" w:author="Ari Fina Bintarti" w:date="2024-05-17T15:49:00Z">
              <w:rPr>
                <w:rFonts w:ascii="Arial" w:hAnsi="Arial" w:cs="Arial"/>
                <w:color w:val="000000" w:themeColor="text1"/>
                <w:highlight w:val="yellow"/>
                <w:shd w:val="clear" w:color="auto" w:fill="FFFFFF"/>
              </w:rPr>
            </w:rPrChange>
          </w:rPr>
          <w:delText xml:space="preserve"> </w:delText>
        </w:r>
        <w:r w:rsidR="00E63E6C" w:rsidRPr="00BA4C3D" w:rsidDel="007C51DC">
          <w:rPr>
            <w:rFonts w:ascii="Arial" w:hAnsi="Arial" w:cs="Arial"/>
            <w:color w:val="000000" w:themeColor="text1"/>
            <w:shd w:val="clear" w:color="auto" w:fill="FFFFFF"/>
            <w:rPrChange w:id="962" w:author="Ari Fina Bintarti" w:date="2024-05-17T15:49:00Z">
              <w:rPr>
                <w:rFonts w:ascii="Arial" w:hAnsi="Arial" w:cs="Arial"/>
                <w:color w:val="000000" w:themeColor="text1"/>
                <w:highlight w:val="yellow"/>
                <w:shd w:val="clear" w:color="auto" w:fill="FFFFFF"/>
              </w:rPr>
            </w:rPrChange>
          </w:rPr>
          <w:fldChar w:fldCharType="begin"/>
        </w:r>
        <w:r w:rsidR="009B519C" w:rsidRPr="00BA4C3D" w:rsidDel="007C51DC">
          <w:rPr>
            <w:rFonts w:ascii="Arial" w:hAnsi="Arial" w:cs="Arial"/>
            <w:color w:val="000000" w:themeColor="text1"/>
            <w:shd w:val="clear" w:color="auto" w:fill="FFFFFF"/>
            <w:rPrChange w:id="963" w:author="Ari Fina Bintarti" w:date="2024-05-17T15:49:00Z">
              <w:rPr>
                <w:rFonts w:ascii="Arial" w:hAnsi="Arial" w:cs="Arial"/>
                <w:color w:val="000000" w:themeColor="text1"/>
                <w:highlight w:val="yellow"/>
                <w:shd w:val="clear" w:color="auto" w:fill="FFFFFF"/>
              </w:rPr>
            </w:rPrChange>
          </w:rPr>
          <w:delInstrText xml:space="preserve"> ADDIN ZOTERO_ITEM CSL_CITATION {"citationID":"PYSjtLr1","properties":{"formattedCitation":"(Kits et al., 2017)","plainCitation":"(Kits et al., 2017)","dontUpdate":true,"noteIndex":0},"citationItems":[{"id":327,"uris":["http://zotero.org/users/local/4LgJUJlW/items/2CXVZQSA"],"itemData":{"id":327,"type":"article-journal","container-title":"Nature","DOI":"10.1038/nature23679","ISSN":"0028-0836,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delInstrText>
        </w:r>
        <w:r w:rsidR="00E63E6C" w:rsidRPr="00BA4C3D" w:rsidDel="007C51DC">
          <w:rPr>
            <w:rFonts w:ascii="Arial" w:hAnsi="Arial" w:cs="Arial"/>
            <w:color w:val="000000" w:themeColor="text1"/>
            <w:shd w:val="clear" w:color="auto" w:fill="FFFFFF"/>
            <w:rPrChange w:id="964" w:author="Ari Fina Bintarti" w:date="2024-05-17T15:49:00Z">
              <w:rPr>
                <w:rFonts w:ascii="Arial" w:hAnsi="Arial" w:cs="Arial"/>
                <w:color w:val="000000" w:themeColor="text1"/>
                <w:highlight w:val="yellow"/>
                <w:shd w:val="clear" w:color="auto" w:fill="FFFFFF"/>
              </w:rPr>
            </w:rPrChange>
          </w:rPr>
          <w:fldChar w:fldCharType="separate"/>
        </w:r>
        <w:r w:rsidR="00FF3CD0" w:rsidRPr="00BA4C3D" w:rsidDel="007C51DC">
          <w:rPr>
            <w:rFonts w:ascii="Arial" w:hAnsi="Arial" w:cs="Arial"/>
            <w:color w:val="000000"/>
          </w:rPr>
          <w:delText>(Séneca et al., 2020)</w:delText>
        </w:r>
        <w:r w:rsidR="00E63E6C" w:rsidRPr="00BA4C3D" w:rsidDel="007C51DC">
          <w:rPr>
            <w:rFonts w:ascii="Arial" w:hAnsi="Arial" w:cs="Arial"/>
            <w:color w:val="000000" w:themeColor="text1"/>
            <w:shd w:val="clear" w:color="auto" w:fill="FFFFFF"/>
            <w:rPrChange w:id="965" w:author="Ari Fina Bintarti" w:date="2024-05-17T15:49:00Z">
              <w:rPr>
                <w:rFonts w:ascii="Arial" w:hAnsi="Arial" w:cs="Arial"/>
                <w:color w:val="000000" w:themeColor="text1"/>
                <w:highlight w:val="yellow"/>
                <w:shd w:val="clear" w:color="auto" w:fill="FFFFFF"/>
              </w:rPr>
            </w:rPrChange>
          </w:rPr>
          <w:fldChar w:fldCharType="end"/>
        </w:r>
      </w:del>
      <w:ins w:id="966" w:author="Ari Fina Bintarti" w:date="2024-05-17T16:23:00Z">
        <w:r w:rsidR="003E4FB1">
          <w:rPr>
            <w:rFonts w:ascii="Arial" w:hAnsi="Arial" w:cs="Arial"/>
            <w:color w:val="000000" w:themeColor="text1"/>
            <w:shd w:val="clear" w:color="auto" w:fill="FFFFFF"/>
          </w:rPr>
          <w:t xml:space="preserve"> </w:t>
        </w:r>
      </w:ins>
      <w:ins w:id="967" w:author="Ari Fina Bintarti" w:date="2024-05-17T16:24:00Z">
        <w:r w:rsidR="00E1101B">
          <w:rPr>
            <w:rFonts w:ascii="Arial" w:hAnsi="Arial" w:cs="Arial"/>
            <w:color w:val="000000" w:themeColor="text1"/>
            <w:shd w:val="clear" w:color="auto" w:fill="FFFFFF"/>
          </w:rPr>
          <w:t xml:space="preserve">with higher </w:t>
        </w:r>
      </w:ins>
      <w:ins w:id="968" w:author="Ari Fina Bintarti" w:date="2024-05-17T16:25:00Z">
        <w:r w:rsidR="00E1101B">
          <w:rPr>
            <w:rFonts w:ascii="Arial" w:hAnsi="Arial" w:cs="Arial"/>
            <w:color w:val="000000" w:themeColor="text1"/>
            <w:shd w:val="clear" w:color="auto" w:fill="FFFFFF"/>
          </w:rPr>
          <w:t>NH</w:t>
        </w:r>
        <w:r w:rsidR="00E1101B" w:rsidRPr="00C80CF4">
          <w:rPr>
            <w:rFonts w:ascii="Arial" w:hAnsi="Arial" w:cs="Arial"/>
            <w:color w:val="000000" w:themeColor="text1"/>
            <w:shd w:val="clear" w:color="auto" w:fill="FFFFFF"/>
            <w:vertAlign w:val="subscript"/>
          </w:rPr>
          <w:t>4</w:t>
        </w:r>
        <w:r w:rsidR="00E1101B" w:rsidRPr="00C80CF4">
          <w:rPr>
            <w:rFonts w:ascii="Arial" w:hAnsi="Arial" w:cs="Arial"/>
            <w:color w:val="000000" w:themeColor="text1"/>
            <w:shd w:val="clear" w:color="auto" w:fill="FFFFFF"/>
            <w:vertAlign w:val="superscript"/>
          </w:rPr>
          <w:t>+</w:t>
        </w:r>
        <w:r w:rsidR="00E1101B">
          <w:rPr>
            <w:rFonts w:ascii="Arial" w:hAnsi="Arial" w:cs="Arial"/>
            <w:color w:val="000000" w:themeColor="text1"/>
            <w:shd w:val="clear" w:color="auto" w:fill="FFFFFF"/>
          </w:rPr>
          <w:t xml:space="preserve"> </w:t>
        </w:r>
      </w:ins>
      <w:ins w:id="969" w:author="Ari Fina Bintarti" w:date="2024-05-17T16:24:00Z">
        <w:r w:rsidR="00E1101B">
          <w:rPr>
            <w:rFonts w:ascii="Arial" w:hAnsi="Arial" w:cs="Arial"/>
            <w:color w:val="000000" w:themeColor="text1"/>
            <w:shd w:val="clear" w:color="auto" w:fill="FFFFFF"/>
          </w:rPr>
          <w:t>affinity and</w:t>
        </w:r>
      </w:ins>
      <w:ins w:id="970" w:author="Ari Fina Bintarti" w:date="2024-05-17T16:23:00Z">
        <w:r w:rsidR="003E4FB1">
          <w:rPr>
            <w:rFonts w:ascii="Arial" w:hAnsi="Arial" w:cs="Arial"/>
            <w:color w:val="000000" w:themeColor="text1"/>
            <w:shd w:val="clear" w:color="auto" w:fill="FFFFFF"/>
          </w:rPr>
          <w:t xml:space="preserve"> </w:t>
        </w:r>
      </w:ins>
      <w:ins w:id="971" w:author="Ari Fina Bintarti" w:date="2024-05-17T16:24:00Z">
        <w:r w:rsidR="003E4FB1">
          <w:rPr>
            <w:rFonts w:ascii="Arial" w:hAnsi="Arial" w:cs="Arial"/>
            <w:color w:val="000000" w:themeColor="text1"/>
            <w:shd w:val="clear" w:color="auto" w:fill="FFFFFF"/>
          </w:rPr>
          <w:t xml:space="preserve">thrive in </w:t>
        </w:r>
        <w:r w:rsidR="00E1101B">
          <w:rPr>
            <w:rFonts w:ascii="Arial" w:hAnsi="Arial" w:cs="Arial"/>
            <w:color w:val="000000" w:themeColor="text1"/>
            <w:shd w:val="clear" w:color="auto" w:fill="FFFFFF"/>
          </w:rPr>
          <w:t>NH</w:t>
        </w:r>
        <w:r w:rsidR="00E1101B" w:rsidRPr="00E1101B">
          <w:rPr>
            <w:rFonts w:ascii="Arial" w:hAnsi="Arial" w:cs="Arial"/>
            <w:color w:val="000000" w:themeColor="text1"/>
            <w:shd w:val="clear" w:color="auto" w:fill="FFFFFF"/>
            <w:vertAlign w:val="subscript"/>
            <w:rPrChange w:id="972" w:author="Ari Fina Bintarti" w:date="2024-05-17T16:24:00Z">
              <w:rPr>
                <w:rFonts w:ascii="Arial" w:hAnsi="Arial" w:cs="Arial"/>
                <w:color w:val="000000" w:themeColor="text1"/>
                <w:shd w:val="clear" w:color="auto" w:fill="FFFFFF"/>
              </w:rPr>
            </w:rPrChange>
          </w:rPr>
          <w:t>4</w:t>
        </w:r>
        <w:r w:rsidR="00E1101B" w:rsidRPr="00E1101B">
          <w:rPr>
            <w:rFonts w:ascii="Arial" w:hAnsi="Arial" w:cs="Arial"/>
            <w:color w:val="000000" w:themeColor="text1"/>
            <w:shd w:val="clear" w:color="auto" w:fill="FFFFFF"/>
            <w:vertAlign w:val="superscript"/>
            <w:rPrChange w:id="973" w:author="Ari Fina Bintarti" w:date="2024-05-17T16:24:00Z">
              <w:rPr>
                <w:rFonts w:ascii="Arial" w:hAnsi="Arial" w:cs="Arial"/>
                <w:color w:val="000000" w:themeColor="text1"/>
                <w:shd w:val="clear" w:color="auto" w:fill="FFFFFF"/>
              </w:rPr>
            </w:rPrChange>
          </w:rPr>
          <w:t>+</w:t>
        </w:r>
        <w:r w:rsidR="00E1101B">
          <w:rPr>
            <w:rFonts w:ascii="Arial" w:hAnsi="Arial" w:cs="Arial"/>
            <w:color w:val="000000" w:themeColor="text1"/>
            <w:shd w:val="clear" w:color="auto" w:fill="FFFFFF"/>
          </w:rPr>
          <w:t xml:space="preserve">-poor </w:t>
        </w:r>
      </w:ins>
      <w:ins w:id="974" w:author="Ari Fina Bintarti" w:date="2024-05-17T16:25:00Z">
        <w:r w:rsidR="00E1101B">
          <w:rPr>
            <w:rFonts w:ascii="Arial" w:hAnsi="Arial" w:cs="Arial"/>
            <w:color w:val="000000" w:themeColor="text1"/>
            <w:shd w:val="clear" w:color="auto" w:fill="FFFFFF"/>
          </w:rPr>
          <w:t>condition</w:t>
        </w:r>
      </w:ins>
      <w:ins w:id="975" w:author="Laurent Philippot" w:date="2024-05-20T11:44:00Z">
        <w:r w:rsidR="00DA4A9A">
          <w:rPr>
            <w:rFonts w:ascii="Arial" w:hAnsi="Arial" w:cs="Arial"/>
            <w:color w:val="000000" w:themeColor="text1"/>
            <w:shd w:val="clear" w:color="auto" w:fill="FFFFFF"/>
          </w:rPr>
          <w:t xml:space="preserve"> while</w:t>
        </w:r>
      </w:ins>
      <w:ins w:id="976" w:author="Ari Fina Bintarti" w:date="2024-05-17T16:24:00Z">
        <w:del w:id="977" w:author="Laurent Philippot" w:date="2024-05-20T11:49:00Z">
          <w:r w:rsidR="00E1101B" w:rsidDel="008C7659">
            <w:rPr>
              <w:rFonts w:ascii="Arial" w:hAnsi="Arial" w:cs="Arial"/>
              <w:color w:val="000000" w:themeColor="text1"/>
              <w:shd w:val="clear" w:color="auto" w:fill="FFFFFF"/>
            </w:rPr>
            <w:delText>.</w:delText>
          </w:r>
        </w:del>
      </w:ins>
      <w:ins w:id="978" w:author="Ari Fina Bintarti" w:date="2024-05-17T16:25:00Z">
        <w:r w:rsidR="00E1101B">
          <w:rPr>
            <w:rFonts w:ascii="Arial" w:hAnsi="Arial" w:cs="Arial"/>
            <w:color w:val="000000" w:themeColor="text1"/>
            <w:shd w:val="clear" w:color="auto" w:fill="FFFFFF"/>
          </w:rPr>
          <w:t xml:space="preserve"> </w:t>
        </w:r>
        <w:del w:id="979" w:author="Laurent Philippot" w:date="2024-05-20T11:44:00Z">
          <w:r w:rsidR="00E1101B" w:rsidDel="00DA4A9A">
            <w:rPr>
              <w:rFonts w:ascii="Arial" w:hAnsi="Arial" w:cs="Arial"/>
              <w:color w:val="000000" w:themeColor="text1"/>
              <w:shd w:val="clear" w:color="auto" w:fill="FFFFFF"/>
            </w:rPr>
            <w:delText xml:space="preserve">Conversely, </w:delText>
          </w:r>
        </w:del>
        <w:r w:rsidR="00E1101B">
          <w:rPr>
            <w:rFonts w:ascii="Arial" w:hAnsi="Arial" w:cs="Arial"/>
            <w:color w:val="000000" w:themeColor="text1"/>
            <w:shd w:val="clear" w:color="auto" w:fill="FFFFFF"/>
          </w:rPr>
          <w:t xml:space="preserve">AOB </w:t>
        </w:r>
      </w:ins>
      <w:ins w:id="980" w:author="Ari Fina Bintarti" w:date="2024-05-17T16:26:00Z">
        <w:r w:rsidR="00E1101B">
          <w:rPr>
            <w:rFonts w:ascii="Arial" w:hAnsi="Arial" w:cs="Arial"/>
            <w:color w:val="000000" w:themeColor="text1"/>
            <w:shd w:val="clear" w:color="auto" w:fill="FFFFFF"/>
          </w:rPr>
          <w:t xml:space="preserve">exhibits copiotroph life-style </w:t>
        </w:r>
        <w:del w:id="981" w:author="Laurent Philippot" w:date="2024-05-20T11:49:00Z">
          <w:r w:rsidR="00E1101B" w:rsidDel="008C7659">
            <w:rPr>
              <w:rFonts w:ascii="Arial" w:hAnsi="Arial" w:cs="Arial"/>
              <w:color w:val="000000" w:themeColor="text1"/>
              <w:shd w:val="clear" w:color="auto" w:fill="FFFFFF"/>
            </w:rPr>
            <w:delText>that</w:delText>
          </w:r>
        </w:del>
      </w:ins>
      <w:ins w:id="982" w:author="Laurent Philippot" w:date="2024-05-20T11:49:00Z">
        <w:r w:rsidR="008C7659">
          <w:rPr>
            <w:rFonts w:ascii="Arial" w:hAnsi="Arial" w:cs="Arial"/>
            <w:color w:val="000000" w:themeColor="text1"/>
            <w:shd w:val="clear" w:color="auto" w:fill="FFFFFF"/>
          </w:rPr>
          <w:t>and</w:t>
        </w:r>
      </w:ins>
      <w:ins w:id="983" w:author="Ari Fina Bintarti" w:date="2024-05-17T16:26:00Z">
        <w:r w:rsidR="00E1101B">
          <w:rPr>
            <w:rFonts w:ascii="Arial" w:hAnsi="Arial" w:cs="Arial"/>
            <w:color w:val="000000" w:themeColor="text1"/>
            <w:shd w:val="clear" w:color="auto" w:fill="FFFFFF"/>
          </w:rPr>
          <w:t xml:space="preserve"> are favored in </w:t>
        </w:r>
      </w:ins>
      <w:ins w:id="984" w:author="Ari Fina Bintarti" w:date="2024-05-17T16:27:00Z">
        <w:r w:rsidR="00E1101B">
          <w:rPr>
            <w:rFonts w:ascii="Arial" w:hAnsi="Arial" w:cs="Arial"/>
            <w:color w:val="000000" w:themeColor="text1"/>
            <w:shd w:val="clear" w:color="auto" w:fill="FFFFFF"/>
          </w:rPr>
          <w:t xml:space="preserve">high </w:t>
        </w:r>
      </w:ins>
      <w:ins w:id="985" w:author="Ari Fina Bintarti" w:date="2024-05-17T16:28:00Z">
        <w:r w:rsidR="00E1101B">
          <w:rPr>
            <w:rFonts w:ascii="Arial" w:hAnsi="Arial" w:cs="Arial"/>
            <w:color w:val="000000" w:themeColor="text1"/>
            <w:shd w:val="clear" w:color="auto" w:fill="FFFFFF"/>
          </w:rPr>
          <w:t>NH</w:t>
        </w:r>
        <w:r w:rsidR="00E1101B" w:rsidRPr="00C80CF4">
          <w:rPr>
            <w:rFonts w:ascii="Arial" w:hAnsi="Arial" w:cs="Arial"/>
            <w:color w:val="000000" w:themeColor="text1"/>
            <w:shd w:val="clear" w:color="auto" w:fill="FFFFFF"/>
            <w:vertAlign w:val="subscript"/>
          </w:rPr>
          <w:t>4</w:t>
        </w:r>
        <w:r w:rsidR="00E1101B" w:rsidRPr="00C80CF4">
          <w:rPr>
            <w:rFonts w:ascii="Arial" w:hAnsi="Arial" w:cs="Arial"/>
            <w:color w:val="000000" w:themeColor="text1"/>
            <w:shd w:val="clear" w:color="auto" w:fill="FFFFFF"/>
            <w:vertAlign w:val="superscript"/>
          </w:rPr>
          <w:t>+</w:t>
        </w:r>
        <w:r w:rsidR="00E1101B">
          <w:rPr>
            <w:rFonts w:ascii="Arial" w:hAnsi="Arial" w:cs="Arial"/>
            <w:color w:val="000000" w:themeColor="text1"/>
            <w:shd w:val="clear" w:color="auto" w:fill="FFFFFF"/>
          </w:rPr>
          <w:t xml:space="preserve"> </w:t>
        </w:r>
      </w:ins>
      <w:ins w:id="986" w:author="Ari Fina Bintarti" w:date="2024-05-17T16:27:00Z">
        <w:r w:rsidR="00E1101B">
          <w:rPr>
            <w:rFonts w:ascii="Arial" w:hAnsi="Arial" w:cs="Arial"/>
            <w:color w:val="000000" w:themeColor="text1"/>
            <w:shd w:val="clear" w:color="auto" w:fill="FFFFFF"/>
          </w:rPr>
          <w:t>concentration</w:t>
        </w:r>
      </w:ins>
      <w:ins w:id="987" w:author="Ari Fina Bintarti" w:date="2024-05-17T16:31:00Z">
        <w:r w:rsidR="00981CD7">
          <w:rPr>
            <w:rFonts w:ascii="Arial" w:hAnsi="Arial" w:cs="Arial"/>
            <w:color w:val="000000" w:themeColor="text1"/>
            <w:shd w:val="clear" w:color="auto" w:fill="FFFFFF"/>
          </w:rPr>
          <w:t xml:space="preserve"> </w:t>
        </w:r>
      </w:ins>
      <w:r w:rsidR="00981CD7">
        <w:rPr>
          <w:rFonts w:ascii="Arial" w:hAnsi="Arial" w:cs="Arial"/>
          <w:color w:val="000000" w:themeColor="text1"/>
          <w:shd w:val="clear" w:color="auto" w:fill="FFFFFF"/>
        </w:rPr>
        <w:fldChar w:fldCharType="begin"/>
      </w:r>
      <w:r w:rsidR="00981CD7">
        <w:rPr>
          <w:rFonts w:ascii="Arial" w:hAnsi="Arial" w:cs="Arial"/>
          <w:color w:val="000000" w:themeColor="text1"/>
          <w:shd w:val="clear" w:color="auto" w:fill="FFFFFF"/>
        </w:rPr>
        <w:instrText xml:space="preserve"> ADDIN ZOTERO_ITEM CSL_CITATION {"citationID":"tyb0EEk1","properties":{"formattedCitation":"(Verhamme et al., 2011)","plainCitation":"(Verhamme et al., 2011)","noteIndex":0},"citationItems":[{"id":804,"uris":["http://zotero.org/users/local/4LgJUJlW/items/5EPGGA3B"],"itemData":{"id":804,"type":"article-journal","abstract":"The first step of nitrification, oxidation of ammonia to nitrite, is performed by both ammonia-oxidising archaea (AOA) and ammonia-oxidising bacteria (AOB) in soil, but their relative contributions to ammonia oxidation and existence in distinct ecological niches remain to be determined. To determine whether available ammonia concentration has a differential effect on AOA and AOB growth, soil microcosms were incubated for 28 days with ammonium at three concentrations: native (control), intermediate (20 μg NH4+-N per gram of soil) and high (200 μg NH4+-N per gram of soil). Quantitative PCR demonstrated growth of AOA at all concentrations, whereas AOB growth was prominent only at the highest concentration. Similarly, denaturing gradient gel electrophoresis (DGGE) analysis revealed changes in AOA communities at all ammonium concentrations, whereas AOB communities changed significantly only at the highest ammonium concentration. These results provide evidence that ammonia concentration contributes to the definition of distinct ecological niches of AOA and AOB in soil.","container-title":"The ISME journal","DOI":"10.1038/ismej.2010.191","ISSN":"1751-7362","issue":"6","journalAbbreviation":"ISME J","note":"PMID: 21228892\nPMCID: PMC3131854","page":"1067-1071","source":"PubMed Central","title":"Ammonia concentration determines differential growth of ammonia-oxidising archaea and bacteria in soil microcosms","volume":"5","author":[{"family":"Verhamme","given":"Daniel T"},{"family":"Prosser","given":"James I"},{"family":"Nicol","given":"Graeme W"}],"issued":{"date-parts":[["2011",6]]}}}],"schema":"https://github.com/citation-style-language/schema/raw/master/csl-citation.json"} </w:instrText>
      </w:r>
      <w:r w:rsidR="00981CD7">
        <w:rPr>
          <w:rFonts w:ascii="Arial" w:hAnsi="Arial" w:cs="Arial"/>
          <w:color w:val="000000" w:themeColor="text1"/>
          <w:shd w:val="clear" w:color="auto" w:fill="FFFFFF"/>
        </w:rPr>
        <w:fldChar w:fldCharType="separate"/>
      </w:r>
      <w:r w:rsidR="00981CD7">
        <w:rPr>
          <w:rFonts w:ascii="Arial" w:hAnsi="Arial" w:cs="Arial"/>
          <w:noProof/>
          <w:color w:val="000000" w:themeColor="text1"/>
          <w:shd w:val="clear" w:color="auto" w:fill="FFFFFF"/>
        </w:rPr>
        <w:t>(Verhamme et al., 2011)</w:t>
      </w:r>
      <w:r w:rsidR="00981CD7">
        <w:rPr>
          <w:rFonts w:ascii="Arial" w:hAnsi="Arial" w:cs="Arial"/>
          <w:color w:val="000000" w:themeColor="text1"/>
          <w:shd w:val="clear" w:color="auto" w:fill="FFFFFF"/>
        </w:rPr>
        <w:fldChar w:fldCharType="end"/>
      </w:r>
      <w:ins w:id="988" w:author="Ari Fina Bintarti" w:date="2024-05-17T16:27:00Z">
        <w:del w:id="989" w:author="Laurent Philippot" w:date="2024-05-20T11:45:00Z">
          <w:r w:rsidR="00E1101B" w:rsidDel="00DA4A9A">
            <w:rPr>
              <w:rFonts w:ascii="Arial" w:hAnsi="Arial" w:cs="Arial"/>
              <w:color w:val="000000" w:themeColor="text1"/>
              <w:shd w:val="clear" w:color="auto" w:fill="FFFFFF"/>
            </w:rPr>
            <w:delText xml:space="preserve">, which explain the positive correlation between AOB and </w:delText>
          </w:r>
        </w:del>
      </w:ins>
      <w:ins w:id="990" w:author="Ari Fina Bintarti" w:date="2024-05-17T16:28:00Z">
        <w:del w:id="991" w:author="Laurent Philippot" w:date="2024-05-20T11:45:00Z">
          <w:r w:rsidR="00E1101B" w:rsidDel="00DA4A9A">
            <w:rPr>
              <w:rFonts w:ascii="Arial" w:hAnsi="Arial" w:cs="Arial"/>
              <w:color w:val="000000" w:themeColor="text1"/>
              <w:shd w:val="clear" w:color="auto" w:fill="FFFFFF"/>
            </w:rPr>
            <w:delText>NH</w:delText>
          </w:r>
          <w:r w:rsidR="00E1101B" w:rsidRPr="00C80CF4" w:rsidDel="00DA4A9A">
            <w:rPr>
              <w:rFonts w:ascii="Arial" w:hAnsi="Arial" w:cs="Arial"/>
              <w:color w:val="000000" w:themeColor="text1"/>
              <w:shd w:val="clear" w:color="auto" w:fill="FFFFFF"/>
              <w:vertAlign w:val="subscript"/>
            </w:rPr>
            <w:delText>4</w:delText>
          </w:r>
          <w:r w:rsidR="00E1101B" w:rsidRPr="00C80CF4" w:rsidDel="00DA4A9A">
            <w:rPr>
              <w:rFonts w:ascii="Arial" w:hAnsi="Arial" w:cs="Arial"/>
              <w:color w:val="000000" w:themeColor="text1"/>
              <w:shd w:val="clear" w:color="auto" w:fill="FFFFFF"/>
              <w:vertAlign w:val="superscript"/>
            </w:rPr>
            <w:delText>+</w:delText>
          </w:r>
          <w:r w:rsidR="00E1101B" w:rsidDel="00DA4A9A">
            <w:rPr>
              <w:rFonts w:ascii="Arial" w:hAnsi="Arial" w:cs="Arial"/>
              <w:color w:val="000000" w:themeColor="text1"/>
              <w:shd w:val="clear" w:color="auto" w:fill="FFFFFF"/>
            </w:rPr>
            <w:delText xml:space="preserve"> </w:delText>
          </w:r>
        </w:del>
      </w:ins>
      <w:ins w:id="992" w:author="Ari Fina Bintarti" w:date="2024-05-17T16:27:00Z">
        <w:del w:id="993" w:author="Laurent Philippot" w:date="2024-05-20T11:45:00Z">
          <w:r w:rsidR="00E1101B" w:rsidDel="00DA4A9A">
            <w:rPr>
              <w:rFonts w:ascii="Arial" w:hAnsi="Arial" w:cs="Arial"/>
              <w:color w:val="000000" w:themeColor="text1"/>
              <w:shd w:val="clear" w:color="auto" w:fill="FFFFFF"/>
            </w:rPr>
            <w:delText>pool</w:delText>
          </w:r>
        </w:del>
      </w:ins>
      <w:ins w:id="994" w:author="Ari Fina Bintarti" w:date="2024-05-17T16:28:00Z">
        <w:r w:rsidR="00E1101B">
          <w:rPr>
            <w:rFonts w:ascii="Arial" w:hAnsi="Arial" w:cs="Arial"/>
            <w:color w:val="000000" w:themeColor="text1"/>
            <w:shd w:val="clear" w:color="auto" w:fill="FFFFFF"/>
          </w:rPr>
          <w:t>.</w:t>
        </w:r>
      </w:ins>
      <w:ins w:id="995" w:author="Ari Fina Bintarti" w:date="2024-05-17T16:32:00Z">
        <w:del w:id="996" w:author="Laurent Philippot" w:date="2024-05-20T11:49:00Z">
          <w:r w:rsidR="00981CD7" w:rsidDel="008C7659">
            <w:rPr>
              <w:rFonts w:ascii="Arial" w:hAnsi="Arial" w:cs="Arial"/>
              <w:color w:val="000000" w:themeColor="text1"/>
              <w:shd w:val="clear" w:color="auto" w:fill="FFFFFF"/>
            </w:rPr>
            <w:delText xml:space="preserve"> </w:delText>
          </w:r>
        </w:del>
      </w:ins>
      <w:ins w:id="997" w:author="Ari Fina Bintarti" w:date="2024-05-17T16:33:00Z">
        <w:del w:id="998" w:author="Laurent Philippot" w:date="2024-05-20T11:45:00Z">
          <w:r w:rsidR="00981CD7" w:rsidDel="00DA4A9A">
            <w:rPr>
              <w:rFonts w:ascii="Arial" w:hAnsi="Arial" w:cs="Arial"/>
              <w:color w:val="000000" w:themeColor="text1"/>
              <w:shd w:val="clear" w:color="auto" w:fill="FFFFFF"/>
            </w:rPr>
            <w:delText>These indicate the contribution of NH</w:delText>
          </w:r>
          <w:r w:rsidR="00981CD7" w:rsidRPr="00C80CF4" w:rsidDel="00DA4A9A">
            <w:rPr>
              <w:rFonts w:ascii="Arial" w:hAnsi="Arial" w:cs="Arial"/>
              <w:color w:val="000000" w:themeColor="text1"/>
              <w:shd w:val="clear" w:color="auto" w:fill="FFFFFF"/>
              <w:vertAlign w:val="subscript"/>
            </w:rPr>
            <w:delText>4</w:delText>
          </w:r>
          <w:r w:rsidR="00981CD7" w:rsidRPr="00C80CF4" w:rsidDel="00DA4A9A">
            <w:rPr>
              <w:rFonts w:ascii="Arial" w:hAnsi="Arial" w:cs="Arial"/>
              <w:color w:val="000000" w:themeColor="text1"/>
              <w:shd w:val="clear" w:color="auto" w:fill="FFFFFF"/>
              <w:vertAlign w:val="superscript"/>
            </w:rPr>
            <w:delText>+</w:delText>
          </w:r>
        </w:del>
      </w:ins>
      <w:ins w:id="999" w:author="Ari Fina Bintarti" w:date="2024-05-17T16:34:00Z">
        <w:del w:id="1000" w:author="Laurent Philippot" w:date="2024-05-20T11:45:00Z">
          <w:r w:rsidR="00981CD7" w:rsidDel="00DA4A9A">
            <w:rPr>
              <w:rFonts w:ascii="Arial" w:hAnsi="Arial" w:cs="Arial"/>
              <w:color w:val="000000" w:themeColor="text1"/>
              <w:shd w:val="clear" w:color="auto" w:fill="FFFFFF"/>
            </w:rPr>
            <w:delText xml:space="preserve"> in determining</w:delText>
          </w:r>
          <w:r w:rsidR="00A75B25" w:rsidDel="00DA4A9A">
            <w:rPr>
              <w:rFonts w:ascii="Arial" w:hAnsi="Arial" w:cs="Arial"/>
              <w:color w:val="000000" w:themeColor="text1"/>
              <w:shd w:val="clear" w:color="auto" w:fill="FFFFFF"/>
            </w:rPr>
            <w:delText xml:space="preserve"> the ecological distribution of AO groups, which also highlight</w:delText>
          </w:r>
        </w:del>
      </w:ins>
      <w:ins w:id="1001" w:author="Ari Fina Bintarti" w:date="2024-05-17T16:35:00Z">
        <w:del w:id="1002" w:author="Laurent Philippot" w:date="2024-05-20T11:45:00Z">
          <w:r w:rsidR="00A75B25" w:rsidDel="00DA4A9A">
            <w:rPr>
              <w:rFonts w:ascii="Arial" w:hAnsi="Arial" w:cs="Arial"/>
              <w:color w:val="000000" w:themeColor="text1"/>
              <w:shd w:val="clear" w:color="auto" w:fill="FFFFFF"/>
            </w:rPr>
            <w:delText xml:space="preserve"> the importance of mineral N fertilization in agricultural soils. </w:delText>
          </w:r>
        </w:del>
      </w:ins>
      <w:ins w:id="1003" w:author="Ari Fina Bintarti" w:date="2024-05-17T16:32:00Z">
        <w:del w:id="1004" w:author="Laurent Philippot" w:date="2024-05-20T11:45:00Z">
          <w:r w:rsidR="00981CD7" w:rsidDel="00DA4A9A">
            <w:rPr>
              <w:rFonts w:ascii="Arial" w:hAnsi="Arial" w:cs="Arial"/>
              <w:color w:val="000000" w:themeColor="text1"/>
              <w:shd w:val="clear" w:color="auto" w:fill="FFFFFF"/>
            </w:rPr>
            <w:delText>Another study showed</w:delText>
          </w:r>
        </w:del>
      </w:ins>
      <w:ins w:id="1005" w:author="Ari Fina Bintarti" w:date="2024-05-17T16:36:00Z">
        <w:del w:id="1006" w:author="Laurent Philippot" w:date="2024-05-20T11:45:00Z">
          <w:r w:rsidR="00A75B25" w:rsidDel="00DA4A9A">
            <w:rPr>
              <w:rFonts w:ascii="Arial" w:hAnsi="Arial" w:cs="Arial"/>
              <w:color w:val="000000" w:themeColor="text1"/>
              <w:shd w:val="clear" w:color="auto" w:fill="FFFFFF"/>
            </w:rPr>
            <w:delText xml:space="preserve"> </w:delText>
          </w:r>
        </w:del>
      </w:ins>
      <w:ins w:id="1007" w:author="Ari Fina Bintarti" w:date="2024-05-17T16:32:00Z">
        <w:del w:id="1008" w:author="Laurent Philippot" w:date="2024-05-20T11:45:00Z">
          <w:r w:rsidR="00981CD7" w:rsidDel="00DA4A9A">
            <w:rPr>
              <w:rFonts w:ascii="Arial" w:hAnsi="Arial" w:cs="Arial"/>
              <w:color w:val="000000" w:themeColor="text1"/>
              <w:shd w:val="clear" w:color="auto" w:fill="FFFFFF"/>
            </w:rPr>
            <w:delText>th</w:delText>
          </w:r>
        </w:del>
      </w:ins>
      <w:ins w:id="1009" w:author="Ari Fina Bintarti" w:date="2024-05-17T16:36:00Z">
        <w:del w:id="1010" w:author="Laurent Philippot" w:date="2024-05-20T11:45:00Z">
          <w:r w:rsidR="00A75B25" w:rsidDel="00DA4A9A">
            <w:rPr>
              <w:rFonts w:ascii="Arial" w:hAnsi="Arial" w:cs="Arial"/>
              <w:color w:val="000000" w:themeColor="text1"/>
              <w:shd w:val="clear" w:color="auto" w:fill="FFFFFF"/>
            </w:rPr>
            <w:delText xml:space="preserve">at </w:delText>
          </w:r>
        </w:del>
      </w:ins>
      <w:del w:id="1011" w:author="Laurent Philippot" w:date="2024-05-20T11:45:00Z">
        <w:r w:rsidR="00E63E6C" w:rsidRPr="00BA4C3D" w:rsidDel="00DA4A9A">
          <w:rPr>
            <w:rFonts w:ascii="Arial" w:hAnsi="Arial" w:cs="Arial"/>
            <w:color w:val="000000" w:themeColor="text1"/>
            <w:shd w:val="clear" w:color="auto" w:fill="FFFFFF"/>
            <w:rPrChange w:id="1012" w:author="Ari Fina Bintarti" w:date="2024-05-17T15:49:00Z">
              <w:rPr>
                <w:rFonts w:ascii="Arial" w:hAnsi="Arial" w:cs="Arial"/>
                <w:color w:val="000000" w:themeColor="text1"/>
                <w:highlight w:val="yellow"/>
                <w:shd w:val="clear" w:color="auto" w:fill="FFFFFF"/>
              </w:rPr>
            </w:rPrChange>
          </w:rPr>
          <w:delText xml:space="preserve"> while AOB copiotrophs ……Thus…</w:delText>
        </w:r>
        <w:r w:rsidR="000231AE" w:rsidRPr="00BA4C3D" w:rsidDel="00DA4A9A">
          <w:rPr>
            <w:rFonts w:ascii="Arial" w:hAnsi="Arial" w:cs="Arial"/>
            <w:color w:val="000000" w:themeColor="text1"/>
            <w:shd w:val="clear" w:color="auto" w:fill="FFFFFF"/>
            <w:rPrChange w:id="1013" w:author="Ari Fina Bintarti" w:date="2024-05-17T15:49:00Z">
              <w:rPr>
                <w:rFonts w:ascii="Arial" w:hAnsi="Arial" w:cs="Arial"/>
                <w:color w:val="000000" w:themeColor="text1"/>
                <w:highlight w:val="yellow"/>
                <w:shd w:val="clear" w:color="auto" w:fill="FFFFFF"/>
              </w:rPr>
            </w:rPrChange>
          </w:rPr>
          <w:delText xml:space="preserve">  NH</w:delText>
        </w:r>
        <w:r w:rsidR="000231AE" w:rsidRPr="00BA4C3D" w:rsidDel="00DA4A9A">
          <w:rPr>
            <w:rFonts w:ascii="Arial" w:hAnsi="Arial" w:cs="Arial"/>
            <w:color w:val="000000" w:themeColor="text1"/>
            <w:shd w:val="clear" w:color="auto" w:fill="FFFFFF"/>
            <w:vertAlign w:val="subscript"/>
            <w:rPrChange w:id="1014" w:author="Ari Fina Bintarti" w:date="2024-05-17T15:49:00Z">
              <w:rPr>
                <w:rFonts w:ascii="Arial" w:hAnsi="Arial" w:cs="Arial"/>
                <w:color w:val="000000" w:themeColor="text1"/>
                <w:highlight w:val="yellow"/>
                <w:shd w:val="clear" w:color="auto" w:fill="FFFFFF"/>
                <w:vertAlign w:val="subscript"/>
              </w:rPr>
            </w:rPrChange>
          </w:rPr>
          <w:delText>4</w:delText>
        </w:r>
        <w:r w:rsidR="000231AE" w:rsidRPr="00BA4C3D" w:rsidDel="00DA4A9A">
          <w:rPr>
            <w:rFonts w:ascii="Arial" w:hAnsi="Arial" w:cs="Arial"/>
            <w:color w:val="000000" w:themeColor="text1"/>
            <w:shd w:val="clear" w:color="auto" w:fill="FFFFFF"/>
            <w:vertAlign w:val="superscript"/>
            <w:rPrChange w:id="1015" w:author="Ari Fina Bintarti" w:date="2024-05-17T15:49:00Z">
              <w:rPr>
                <w:rFonts w:ascii="Arial" w:hAnsi="Arial" w:cs="Arial"/>
                <w:color w:val="000000" w:themeColor="text1"/>
                <w:highlight w:val="yellow"/>
                <w:shd w:val="clear" w:color="auto" w:fill="FFFFFF"/>
                <w:vertAlign w:val="superscript"/>
              </w:rPr>
            </w:rPrChange>
          </w:rPr>
          <w:delText>+</w:delText>
        </w:r>
        <w:r w:rsidR="000231AE" w:rsidRPr="00BA4C3D" w:rsidDel="00DA4A9A">
          <w:rPr>
            <w:rFonts w:ascii="Arial" w:hAnsi="Arial" w:cs="Arial"/>
            <w:color w:val="000000" w:themeColor="text1"/>
            <w:shd w:val="clear" w:color="auto" w:fill="FFFFFF"/>
            <w:rPrChange w:id="1016" w:author="Ari Fina Bintarti" w:date="2024-05-17T15:49:00Z">
              <w:rPr>
                <w:rFonts w:ascii="Arial" w:hAnsi="Arial" w:cs="Arial"/>
                <w:color w:val="000000" w:themeColor="text1"/>
                <w:highlight w:val="yellow"/>
                <w:shd w:val="clear" w:color="auto" w:fill="FFFFFF"/>
              </w:rPr>
            </w:rPrChange>
          </w:rPr>
          <w:delText xml:space="preserve"> due to long-term N fertilization had a positive impact on the diversity of AOB</w:delText>
        </w:r>
      </w:del>
      <w:ins w:id="1017" w:author="Ari Fina Bintarti" w:date="2024-05-17T16:36:00Z">
        <w:del w:id="1018" w:author="Laurent Philippot" w:date="2024-05-20T11:45:00Z">
          <w:r w:rsidR="00A75B25" w:rsidDel="00DA4A9A">
            <w:rPr>
              <w:rFonts w:ascii="Arial" w:hAnsi="Arial" w:cs="Arial"/>
              <w:color w:val="000000" w:themeColor="text1"/>
              <w:shd w:val="clear" w:color="auto" w:fill="FFFFFF"/>
            </w:rPr>
            <w:delText xml:space="preserve"> </w:delText>
          </w:r>
        </w:del>
      </w:ins>
      <w:del w:id="1019" w:author="Laurent Philippot" w:date="2024-05-20T11:45:00Z">
        <w:r w:rsidR="00A75B25" w:rsidDel="00DA4A9A">
          <w:rPr>
            <w:rFonts w:ascii="Arial" w:hAnsi="Arial" w:cs="Arial"/>
            <w:color w:val="000000" w:themeColor="text1"/>
            <w:shd w:val="clear" w:color="auto" w:fill="FFFFFF"/>
          </w:rPr>
          <w:fldChar w:fldCharType="begin"/>
        </w:r>
        <w:r w:rsidR="00A75B25" w:rsidDel="00DA4A9A">
          <w:rPr>
            <w:rFonts w:ascii="Arial" w:hAnsi="Arial" w:cs="Arial"/>
            <w:color w:val="000000" w:themeColor="text1"/>
            <w:shd w:val="clear" w:color="auto" w:fill="FFFFFF"/>
          </w:rPr>
          <w:delInstrText xml:space="preserve"> ADDIN ZOTERO_ITEM CSL_CITATION {"citationID":"RwdcrGOV","properties":{"formattedCitation":"(A.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delInstrText>
        </w:r>
        <w:r w:rsidR="00A75B25" w:rsidDel="00DA4A9A">
          <w:rPr>
            <w:rFonts w:ascii="Arial" w:hAnsi="Arial" w:cs="Arial"/>
            <w:color w:val="000000" w:themeColor="text1"/>
            <w:shd w:val="clear" w:color="auto" w:fill="FFFFFF"/>
          </w:rPr>
          <w:fldChar w:fldCharType="separate"/>
        </w:r>
        <w:r w:rsidR="00A75B25" w:rsidDel="00DA4A9A">
          <w:rPr>
            <w:rFonts w:ascii="Arial" w:hAnsi="Arial" w:cs="Arial"/>
            <w:noProof/>
            <w:color w:val="000000" w:themeColor="text1"/>
            <w:shd w:val="clear" w:color="auto" w:fill="FFFFFF"/>
          </w:rPr>
          <w:delText>(</w:delText>
        </w:r>
        <w:r w:rsidR="00A75B25" w:rsidRPr="00EA3350" w:rsidDel="00DA4A9A">
          <w:rPr>
            <w:rFonts w:ascii="Arial" w:hAnsi="Arial" w:cs="Arial"/>
            <w:noProof/>
            <w:color w:val="000000" w:themeColor="text1"/>
            <w:highlight w:val="yellow"/>
            <w:shd w:val="clear" w:color="auto" w:fill="FFFFFF"/>
            <w:rPrChange w:id="1020" w:author="Laurent Philippot" w:date="2024-05-20T11:38:00Z">
              <w:rPr>
                <w:rFonts w:ascii="Arial" w:hAnsi="Arial" w:cs="Arial"/>
                <w:noProof/>
                <w:color w:val="000000" w:themeColor="text1"/>
                <w:shd w:val="clear" w:color="auto" w:fill="FFFFFF"/>
              </w:rPr>
            </w:rPrChange>
          </w:rPr>
          <w:delText>A.</w:delText>
        </w:r>
        <w:r w:rsidR="00A75B25" w:rsidDel="00DA4A9A">
          <w:rPr>
            <w:rFonts w:ascii="Arial" w:hAnsi="Arial" w:cs="Arial"/>
            <w:noProof/>
            <w:color w:val="000000" w:themeColor="text1"/>
            <w:shd w:val="clear" w:color="auto" w:fill="FFFFFF"/>
          </w:rPr>
          <w:delText xml:space="preserve"> Xu et al., 2022)</w:delText>
        </w:r>
        <w:r w:rsidR="00A75B25" w:rsidDel="00DA4A9A">
          <w:rPr>
            <w:rFonts w:ascii="Arial" w:hAnsi="Arial" w:cs="Arial"/>
            <w:color w:val="000000" w:themeColor="text1"/>
            <w:shd w:val="clear" w:color="auto" w:fill="FFFFFF"/>
          </w:rPr>
          <w:fldChar w:fldCharType="end"/>
        </w:r>
        <w:r w:rsidR="00A75B25" w:rsidDel="00DA4A9A">
          <w:rPr>
            <w:rFonts w:ascii="Arial" w:hAnsi="Arial" w:cs="Arial"/>
            <w:color w:val="000000" w:themeColor="text1"/>
            <w:shd w:val="clear" w:color="auto" w:fill="FFFFFF"/>
          </w:rPr>
          <w:delText>.</w:delText>
        </w:r>
      </w:del>
    </w:p>
    <w:p w14:paraId="002F586A" w14:textId="24D4B83E" w:rsidR="00845B00" w:rsidRDefault="00845B00" w:rsidP="00A75B25">
      <w:pPr>
        <w:spacing w:line="480" w:lineRule="auto"/>
        <w:jc w:val="both"/>
        <w:rPr>
          <w:ins w:id="1021" w:author="Laurent Philippot" w:date="2024-05-20T16:40:00Z"/>
          <w:rFonts w:ascii="Arial" w:hAnsi="Arial" w:cs="Arial"/>
          <w:color w:val="000000" w:themeColor="text1"/>
          <w:shd w:val="clear" w:color="auto" w:fill="FFFFFF"/>
        </w:rPr>
      </w:pPr>
    </w:p>
    <w:p w14:paraId="775C3307" w14:textId="59B55EA6" w:rsidR="00445154" w:rsidDel="007C51DC" w:rsidRDefault="000D79B2">
      <w:pPr>
        <w:spacing w:line="480" w:lineRule="auto"/>
        <w:ind w:firstLine="720"/>
        <w:jc w:val="both"/>
        <w:rPr>
          <w:del w:id="1022" w:author="Ari Fina Bintarti" w:date="2024-05-17T16:03:00Z"/>
          <w:rFonts w:ascii="Arial" w:hAnsi="Arial" w:cs="Arial"/>
          <w:color w:val="000000" w:themeColor="text1"/>
          <w:shd w:val="clear" w:color="auto" w:fill="FFFFFF"/>
        </w:rPr>
      </w:pPr>
      <w:del w:id="1023" w:author="Laurent Philippot" w:date="2024-05-20T16:40:00Z">
        <w:r w:rsidRPr="00BA4C3D" w:rsidDel="00845B00">
          <w:rPr>
            <w:rFonts w:ascii="Arial" w:hAnsi="Arial" w:cs="Arial"/>
            <w:color w:val="000000" w:themeColor="text1"/>
            <w:shd w:val="clear" w:color="auto" w:fill="FFFFFF"/>
          </w:rPr>
          <w:delText>However</w:delText>
        </w:r>
      </w:del>
      <w:ins w:id="1024" w:author="Laurent Philippot" w:date="2024-05-20T16:40:00Z">
        <w:r w:rsidR="00845B00">
          <w:rPr>
            <w:rFonts w:ascii="Arial" w:hAnsi="Arial" w:cs="Arial"/>
            <w:color w:val="000000" w:themeColor="text1"/>
            <w:shd w:val="clear" w:color="auto" w:fill="FFFFFF"/>
          </w:rPr>
          <w:t>In overall</w:t>
        </w:r>
      </w:ins>
      <w:r w:rsidRPr="00BA4C3D">
        <w:rPr>
          <w:rFonts w:ascii="Arial" w:hAnsi="Arial" w:cs="Arial"/>
          <w:color w:val="000000" w:themeColor="text1"/>
          <w:shd w:val="clear" w:color="auto" w:fill="FFFFFF"/>
        </w:rPr>
        <w:t xml:space="preserve">, we found that </w:t>
      </w:r>
      <w:del w:id="1025" w:author="Laurent Philippot" w:date="2024-05-20T16:40:00Z">
        <w:r w:rsidRPr="00BA4C3D" w:rsidDel="00845B00">
          <w:rPr>
            <w:rFonts w:ascii="Arial" w:hAnsi="Arial" w:cs="Arial"/>
            <w:color w:val="000000" w:themeColor="text1"/>
            <w:shd w:val="clear" w:color="auto" w:fill="FFFFFF"/>
          </w:rPr>
          <w:delText xml:space="preserve">in overall </w:delText>
        </w:r>
      </w:del>
      <w:r w:rsidRPr="00BA4C3D">
        <w:rPr>
          <w:rFonts w:ascii="Arial" w:hAnsi="Arial" w:cs="Arial"/>
          <w:color w:val="000000" w:themeColor="text1"/>
          <w:shd w:val="clear" w:color="auto" w:fill="FFFFFF"/>
        </w:rPr>
        <w:t>drough</w:t>
      </w:r>
      <w:r>
        <w:rPr>
          <w:rFonts w:ascii="Arial" w:hAnsi="Arial" w:cs="Arial"/>
          <w:color w:val="000000" w:themeColor="text1"/>
          <w:shd w:val="clear" w:color="auto" w:fill="FFFFFF"/>
        </w:rPr>
        <w:t>t weakened the</w:t>
      </w:r>
      <w:ins w:id="1026" w:author="Laurent Philippot" w:date="2024-05-20T19:51:00Z">
        <w:r w:rsidR="00BA5880">
          <w:rPr>
            <w:rFonts w:ascii="Arial" w:hAnsi="Arial" w:cs="Arial"/>
            <w:color w:val="000000" w:themeColor="text1"/>
            <w:shd w:val="clear" w:color="auto" w:fill="FFFFFF"/>
          </w:rPr>
          <w:t>se</w:t>
        </w:r>
      </w:ins>
      <w:del w:id="1027" w:author="Laurent Philippot" w:date="2024-05-20T16:40:00Z">
        <w:r w:rsidDel="00845B00">
          <w:rPr>
            <w:rFonts w:ascii="Arial" w:hAnsi="Arial" w:cs="Arial"/>
            <w:color w:val="000000" w:themeColor="text1"/>
            <w:shd w:val="clear" w:color="auto" w:fill="FFFFFF"/>
          </w:rPr>
          <w:delText>se</w:delText>
        </w:r>
      </w:del>
      <w:r>
        <w:rPr>
          <w:rFonts w:ascii="Arial" w:hAnsi="Arial" w:cs="Arial"/>
          <w:color w:val="000000" w:themeColor="text1"/>
          <w:shd w:val="clear" w:color="auto" w:fill="FFFFFF"/>
        </w:rPr>
        <w:t xml:space="preserve"> correlations between N-pools and AO </w:t>
      </w:r>
      <w:r w:rsidR="000231AE">
        <w:rPr>
          <w:rFonts w:ascii="Arial" w:hAnsi="Arial" w:cs="Arial"/>
          <w:color w:val="000000" w:themeColor="text1"/>
          <w:shd w:val="clear" w:color="auto" w:fill="FFFFFF"/>
        </w:rPr>
        <w:t>alpha and beta diversity</w:t>
      </w:r>
      <w:r>
        <w:rPr>
          <w:rFonts w:ascii="Arial" w:hAnsi="Arial" w:cs="Arial"/>
          <w:color w:val="000000" w:themeColor="text1"/>
          <w:shd w:val="clear" w:color="auto" w:fill="FFFFFF"/>
        </w:rPr>
        <w:t xml:space="preserve"> as well as AO abundance</w:t>
      </w:r>
      <w:r w:rsidR="000231AE">
        <w:rPr>
          <w:rFonts w:ascii="Arial" w:hAnsi="Arial" w:cs="Arial"/>
          <w:color w:val="000000" w:themeColor="text1"/>
          <w:shd w:val="clear" w:color="auto" w:fill="FFFFFF"/>
        </w:rPr>
        <w:t>s</w:t>
      </w:r>
      <w:r>
        <w:rPr>
          <w:rFonts w:ascii="Arial" w:hAnsi="Arial" w:cs="Arial"/>
          <w:color w:val="000000" w:themeColor="text1"/>
          <w:shd w:val="clear" w:color="auto" w:fill="FFFFFF"/>
        </w:rPr>
        <w:t>.</w:t>
      </w:r>
      <w:r w:rsidR="000231AE">
        <w:rPr>
          <w:rFonts w:ascii="Arial" w:hAnsi="Arial" w:cs="Arial"/>
          <w:color w:val="000000" w:themeColor="text1"/>
          <w:shd w:val="clear" w:color="auto" w:fill="FFFFFF"/>
        </w:rPr>
        <w:t xml:space="preserve"> </w:t>
      </w:r>
      <w:r w:rsidR="00445154">
        <w:rPr>
          <w:rFonts w:ascii="Arial" w:hAnsi="Arial" w:cs="Arial"/>
          <w:color w:val="000000" w:themeColor="text1"/>
          <w:shd w:val="clear" w:color="auto" w:fill="FFFFFF"/>
        </w:rPr>
        <w:t>This is likely explained by 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r w:rsidR="00445154">
        <w:rPr>
          <w:rFonts w:ascii="Arial" w:hAnsi="Arial" w:cs="Arial"/>
          <w:color w:val="000000" w:themeColor="text1"/>
          <w:shd w:val="clear" w:color="auto" w:fill="FFFFFF"/>
        </w:rPr>
        <w:t>, including nitrification, due to a direct physiological stress</w:t>
      </w:r>
      <w:r w:rsidR="007C51DC">
        <w:rPr>
          <w:rFonts w:ascii="Arial" w:hAnsi="Arial" w:cs="Arial"/>
          <w:color w:val="000000" w:themeColor="text1"/>
          <w:shd w:val="clear" w:color="auto" w:fill="FFFFFF"/>
        </w:rPr>
        <w:t xml:space="preserve"> </w:t>
      </w:r>
      <w:r w:rsidR="007C51DC">
        <w:rPr>
          <w:rFonts w:ascii="Arial" w:hAnsi="Arial" w:cs="Arial"/>
          <w:color w:val="000000" w:themeColor="text1"/>
          <w:shd w:val="clear" w:color="auto" w:fill="FFFFFF"/>
        </w:rPr>
        <w:fldChar w:fldCharType="begin"/>
      </w:r>
      <w:r w:rsidR="007C51DC">
        <w:rPr>
          <w:rFonts w:ascii="Arial" w:hAnsi="Arial" w:cs="Arial"/>
          <w:color w:val="000000" w:themeColor="text1"/>
          <w:shd w:val="clear" w:color="auto" w:fill="FFFFFF"/>
        </w:rPr>
        <w:instrText xml:space="preserve"> ADDIN ZOTERO_ITEM CSL_CITATION {"citationID":"XgU8QyL9","properties":{"formattedCitation":"(Schimel,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7C51DC">
        <w:rPr>
          <w:rFonts w:ascii="Arial" w:hAnsi="Arial" w:cs="Arial"/>
          <w:color w:val="000000" w:themeColor="text1"/>
          <w:shd w:val="clear" w:color="auto" w:fill="FFFFFF"/>
        </w:rPr>
        <w:fldChar w:fldCharType="separate"/>
      </w:r>
      <w:r w:rsidR="007C51DC">
        <w:rPr>
          <w:rFonts w:ascii="Arial" w:hAnsi="Arial" w:cs="Arial"/>
          <w:noProof/>
          <w:color w:val="000000" w:themeColor="text1"/>
          <w:shd w:val="clear" w:color="auto" w:fill="FFFFFF"/>
        </w:rPr>
        <w:t>(Schimel, 2018)</w:t>
      </w:r>
      <w:r w:rsidR="007C51DC">
        <w:rPr>
          <w:rFonts w:ascii="Arial" w:hAnsi="Arial" w:cs="Arial"/>
          <w:color w:val="000000" w:themeColor="text1"/>
          <w:shd w:val="clear" w:color="auto" w:fill="FFFFFF"/>
        </w:rPr>
        <w:fldChar w:fldCharType="end"/>
      </w:r>
      <w:r w:rsidR="00445154">
        <w:rPr>
          <w:rFonts w:ascii="Arial" w:hAnsi="Arial" w:cs="Arial"/>
          <w:color w:val="000000" w:themeColor="text1"/>
          <w:shd w:val="clear" w:color="auto" w:fill="FFFFFF"/>
        </w:rPr>
        <w:t xml:space="preserve">. In addition, </w:t>
      </w:r>
      <w:r w:rsidR="00785503">
        <w:rPr>
          <w:rFonts w:ascii="Arial" w:hAnsi="Arial" w:cs="Arial"/>
          <w:color w:val="000000" w:themeColor="text1"/>
          <w:shd w:val="clear" w:color="auto" w:fill="FFFFFF"/>
        </w:rPr>
        <w:t>the relationships between AO communities and NH</w:t>
      </w:r>
      <w:r w:rsidR="00785503" w:rsidRPr="00FE3596">
        <w:rPr>
          <w:rFonts w:ascii="Arial" w:hAnsi="Arial" w:cs="Arial"/>
          <w:color w:val="000000" w:themeColor="text1"/>
          <w:shd w:val="clear" w:color="auto" w:fill="FFFFFF"/>
          <w:vertAlign w:val="subscript"/>
          <w:rPrChange w:id="1028" w:author="Ari Fina Bintarti" w:date="2024-05-17T15:33:00Z">
            <w:rPr>
              <w:rFonts w:ascii="Arial" w:hAnsi="Arial" w:cs="Arial"/>
              <w:color w:val="000000" w:themeColor="text1"/>
              <w:shd w:val="clear" w:color="auto" w:fill="FFFFFF"/>
            </w:rPr>
          </w:rPrChange>
        </w:rPr>
        <w:t>4</w:t>
      </w:r>
      <w:r w:rsidR="00785503" w:rsidRPr="00FE3596">
        <w:rPr>
          <w:rFonts w:ascii="Arial" w:hAnsi="Arial" w:cs="Arial"/>
          <w:color w:val="000000" w:themeColor="text1"/>
          <w:shd w:val="clear" w:color="auto" w:fill="FFFFFF"/>
          <w:vertAlign w:val="superscript"/>
          <w:rPrChange w:id="1029" w:author="Ari Fina Bintarti" w:date="2024-05-17T15:33:00Z">
            <w:rPr>
              <w:rFonts w:ascii="Arial" w:hAnsi="Arial" w:cs="Arial"/>
              <w:color w:val="000000" w:themeColor="text1"/>
              <w:shd w:val="clear" w:color="auto" w:fill="FFFFFF"/>
            </w:rPr>
          </w:rPrChange>
        </w:rPr>
        <w:t>+</w:t>
      </w:r>
      <w:r w:rsidR="00785503">
        <w:rPr>
          <w:rFonts w:ascii="Arial" w:hAnsi="Arial" w:cs="Arial"/>
          <w:color w:val="000000" w:themeColor="text1"/>
          <w:shd w:val="clear" w:color="auto" w:fill="FFFFFF"/>
        </w:rPr>
        <w:t xml:space="preserve"> pools</w:t>
      </w:r>
      <w:r w:rsidR="00785503" w:rsidRPr="00785503">
        <w:rPr>
          <w:rFonts w:ascii="Arial" w:hAnsi="Arial" w:cs="Arial"/>
          <w:color w:val="000000" w:themeColor="text1"/>
          <w:shd w:val="clear" w:color="auto" w:fill="FFFFFF"/>
        </w:rPr>
        <w:t xml:space="preserve"> </w:t>
      </w:r>
      <w:r w:rsidR="00785503">
        <w:rPr>
          <w:rFonts w:ascii="Arial" w:hAnsi="Arial" w:cs="Arial"/>
          <w:color w:val="000000" w:themeColor="text1"/>
          <w:shd w:val="clear" w:color="auto" w:fill="FFFFFF"/>
        </w:rPr>
        <w:t xml:space="preserve">can also be indirectly affected by drought due to diffusion-driven substrate limitation as shown by the reduction </w:t>
      </w:r>
      <w:r w:rsidR="00785503" w:rsidRPr="00785503">
        <w:rPr>
          <w:rFonts w:ascii="Arial" w:hAnsi="Arial" w:cs="Arial"/>
          <w:color w:val="000000" w:themeColor="text1"/>
          <w:shd w:val="clear" w:color="auto" w:fill="FFFFFF"/>
        </w:rPr>
        <w:t xml:space="preserve">at least 50% in nitrification </w:t>
      </w:r>
      <w:r w:rsidR="00785503">
        <w:rPr>
          <w:rFonts w:ascii="Arial" w:hAnsi="Arial" w:cs="Arial"/>
          <w:color w:val="000000" w:themeColor="text1"/>
          <w:shd w:val="clear" w:color="auto" w:fill="FFFFFF"/>
        </w:rPr>
        <w:t>with lower</w:t>
      </w:r>
      <w:r w:rsidR="00785503" w:rsidRPr="00785503">
        <w:rPr>
          <w:rFonts w:ascii="Arial" w:hAnsi="Arial" w:cs="Arial"/>
          <w:color w:val="000000" w:themeColor="text1"/>
          <w:shd w:val="clear" w:color="auto" w:fill="FFFFFF"/>
        </w:rPr>
        <w:t xml:space="preserve"> water potential </w:t>
      </w:r>
      <w:r w:rsidR="007C51DC">
        <w:rPr>
          <w:rFonts w:ascii="Arial" w:hAnsi="Arial" w:cs="Arial"/>
          <w:color w:val="000000" w:themeColor="text1"/>
          <w:shd w:val="clear" w:color="auto" w:fill="FFFFFF"/>
        </w:rPr>
        <w:fldChar w:fldCharType="begin"/>
      </w:r>
      <w:r w:rsidR="007C51DC">
        <w:rPr>
          <w:rFonts w:ascii="Arial" w:hAnsi="Arial" w:cs="Arial"/>
          <w:color w:val="000000" w:themeColor="text1"/>
          <w:shd w:val="clear" w:color="auto" w:fill="FFFFFF"/>
        </w:rPr>
        <w:instrText xml:space="preserve"> ADDIN ZOTERO_ITEM CSL_CITATION {"citationID":"nuqsyl2n","properties":{"formattedCitation":"(Stark &amp; Firestone, 1995)","plainCitation":"(Stark &amp; Firestone, 1995)","noteIndex":0},"citationItems":[{"id":464,"uris":["http://zotero.org/users/local/4LgJUJlW/items/BVDVTHHN"],"itemData":{"id":464,"type":"article-journal","abstract":"Moisture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7C51DC">
        <w:rPr>
          <w:rFonts w:ascii="Arial" w:hAnsi="Arial" w:cs="Arial"/>
          <w:color w:val="000000" w:themeColor="text1"/>
          <w:shd w:val="clear" w:color="auto" w:fill="FFFFFF"/>
        </w:rPr>
        <w:fldChar w:fldCharType="separate"/>
      </w:r>
      <w:r w:rsidR="007C51DC">
        <w:rPr>
          <w:rFonts w:ascii="Arial" w:hAnsi="Arial" w:cs="Arial"/>
          <w:noProof/>
          <w:color w:val="000000" w:themeColor="text1"/>
          <w:shd w:val="clear" w:color="auto" w:fill="FFFFFF"/>
        </w:rPr>
        <w:t>(Stark &amp; Firestone, 1995)</w:t>
      </w:r>
      <w:r w:rsidR="007C51DC">
        <w:rPr>
          <w:rFonts w:ascii="Arial" w:hAnsi="Arial" w:cs="Arial"/>
          <w:color w:val="000000" w:themeColor="text1"/>
          <w:shd w:val="clear" w:color="auto" w:fill="FFFFFF"/>
        </w:rPr>
        <w:fldChar w:fldCharType="end"/>
      </w:r>
      <w:del w:id="1030" w:author="Ari Fina Bintarti" w:date="2024-05-17T15:56:00Z">
        <w:r w:rsidR="00785503" w:rsidDel="007C51DC">
          <w:rPr>
            <w:rFonts w:ascii="Arial" w:hAnsi="Arial" w:cs="Arial"/>
            <w:color w:val="000000" w:themeColor="text1"/>
            <w:shd w:val="clear" w:color="auto" w:fill="FFFFFF"/>
          </w:rPr>
          <w:delText>(</w:delText>
        </w:r>
        <w:r w:rsidR="00785503" w:rsidRPr="00445154" w:rsidDel="007C51DC">
          <w:rPr>
            <w:rFonts w:ascii="Arial" w:hAnsi="Arial" w:cs="Arial"/>
            <w:color w:val="000000" w:themeColor="text1"/>
            <w:shd w:val="clear" w:color="auto" w:fill="FFFFFF"/>
          </w:rPr>
          <w:delText>Stark &amp; Firestone 1995</w:delText>
        </w:r>
        <w:r w:rsidR="00785503" w:rsidDel="007C51DC">
          <w:rPr>
            <w:rFonts w:ascii="Arial" w:hAnsi="Arial" w:cs="Arial"/>
            <w:color w:val="000000" w:themeColor="text1"/>
            <w:shd w:val="clear" w:color="auto" w:fill="FFFFFF"/>
          </w:rPr>
          <w:delText>)</w:delText>
        </w:r>
      </w:del>
      <w:r w:rsidR="00785503">
        <w:rPr>
          <w:rFonts w:ascii="Arial" w:hAnsi="Arial" w:cs="Arial"/>
          <w:color w:val="000000" w:themeColor="text1"/>
          <w:shd w:val="clear" w:color="auto" w:fill="FFFFFF"/>
        </w:rPr>
        <w:t>.</w:t>
      </w:r>
      <w:r w:rsidR="00445154" w:rsidRPr="00445154">
        <w:rPr>
          <w:rFonts w:ascii="Arial" w:hAnsi="Arial" w:cs="Arial"/>
          <w:color w:val="000000" w:themeColor="text1"/>
          <w:shd w:val="clear" w:color="auto" w:fill="FFFFFF"/>
        </w:rPr>
        <w:t xml:space="preserve"> </w:t>
      </w:r>
      <w:ins w:id="1031" w:author="Ari Fina Bintarti" w:date="2024-05-17T15:59:00Z">
        <w:r w:rsidR="007C51DC">
          <w:rPr>
            <w:rFonts w:ascii="Arial" w:hAnsi="Arial" w:cs="Arial"/>
            <w:color w:val="000000" w:themeColor="text1"/>
            <w:shd w:val="clear" w:color="auto" w:fill="FFFFFF"/>
          </w:rPr>
          <w:t>Altogether</w:t>
        </w:r>
      </w:ins>
      <w:ins w:id="1032" w:author="Ari Fina Bintarti" w:date="2024-05-17T15:57:00Z">
        <w:r w:rsidR="007C51DC">
          <w:rPr>
            <w:rFonts w:ascii="Arial" w:hAnsi="Arial" w:cs="Arial"/>
            <w:color w:val="000000" w:themeColor="text1"/>
            <w:shd w:val="clear" w:color="auto" w:fill="FFFFFF"/>
          </w:rPr>
          <w:t xml:space="preserve">, </w:t>
        </w:r>
      </w:ins>
      <w:ins w:id="1033" w:author="Ari Fina Bintarti" w:date="2024-05-17T15:59:00Z">
        <w:r w:rsidR="007C51DC">
          <w:rPr>
            <w:rFonts w:ascii="Arial" w:hAnsi="Arial" w:cs="Arial"/>
            <w:color w:val="000000" w:themeColor="text1"/>
            <w:shd w:val="clear" w:color="auto" w:fill="FFFFFF"/>
          </w:rPr>
          <w:t xml:space="preserve">our findings </w:t>
        </w:r>
      </w:ins>
      <w:ins w:id="1034" w:author="Ari Fina Bintarti" w:date="2024-05-17T16:05:00Z">
        <w:r w:rsidR="00810D9E">
          <w:rPr>
            <w:rFonts w:ascii="Arial" w:hAnsi="Arial" w:cs="Arial"/>
            <w:color w:val="000000" w:themeColor="text1"/>
            <w:shd w:val="clear" w:color="auto" w:fill="FFFFFF"/>
          </w:rPr>
          <w:t>demonstrate</w:t>
        </w:r>
      </w:ins>
      <w:ins w:id="1035" w:author="Ari Fina Bintarti" w:date="2024-05-17T15:59:00Z">
        <w:r w:rsidR="007C51DC">
          <w:rPr>
            <w:rFonts w:ascii="Arial" w:hAnsi="Arial" w:cs="Arial"/>
            <w:color w:val="000000" w:themeColor="text1"/>
            <w:shd w:val="clear" w:color="auto" w:fill="FFFFFF"/>
          </w:rPr>
          <w:t xml:space="preserve"> </w:t>
        </w:r>
      </w:ins>
      <w:ins w:id="1036" w:author="Ari Fina Bintarti" w:date="2024-05-17T16:05:00Z">
        <w:r w:rsidR="00810D9E">
          <w:rPr>
            <w:rFonts w:ascii="Arial" w:hAnsi="Arial" w:cs="Arial"/>
            <w:color w:val="000000" w:themeColor="text1"/>
            <w:shd w:val="clear" w:color="auto" w:fill="FFFFFF"/>
          </w:rPr>
          <w:t>the pervasive</w:t>
        </w:r>
      </w:ins>
      <w:ins w:id="1037" w:author="Ari Fina Bintarti" w:date="2024-05-17T16:00:00Z">
        <w:r w:rsidR="007C51DC">
          <w:rPr>
            <w:rFonts w:ascii="Arial" w:hAnsi="Arial" w:cs="Arial"/>
            <w:color w:val="000000" w:themeColor="text1"/>
            <w:shd w:val="clear" w:color="auto" w:fill="FFFFFF"/>
          </w:rPr>
          <w:t xml:space="preserve"> consequence</w:t>
        </w:r>
      </w:ins>
      <w:ins w:id="1038" w:author="Ari Fina Bintarti" w:date="2024-05-17T16:05:00Z">
        <w:r w:rsidR="00810D9E">
          <w:rPr>
            <w:rFonts w:ascii="Arial" w:hAnsi="Arial" w:cs="Arial"/>
            <w:color w:val="000000" w:themeColor="text1"/>
            <w:shd w:val="clear" w:color="auto" w:fill="FFFFFF"/>
          </w:rPr>
          <w:t>s</w:t>
        </w:r>
      </w:ins>
      <w:ins w:id="1039" w:author="Ari Fina Bintarti" w:date="2024-05-17T16:00:00Z">
        <w:r w:rsidR="007C51DC">
          <w:rPr>
            <w:rFonts w:ascii="Arial" w:hAnsi="Arial" w:cs="Arial"/>
            <w:color w:val="000000" w:themeColor="text1"/>
            <w:shd w:val="clear" w:color="auto" w:fill="FFFFFF"/>
          </w:rPr>
          <w:t xml:space="preserve"> of drought</w:t>
        </w:r>
      </w:ins>
      <w:ins w:id="1040" w:author="Laurent Philippot" w:date="2024-05-20T16:43:00Z">
        <w:r w:rsidR="00845B00">
          <w:rPr>
            <w:rFonts w:ascii="Arial" w:hAnsi="Arial" w:cs="Arial"/>
            <w:color w:val="000000" w:themeColor="text1"/>
            <w:shd w:val="clear" w:color="auto" w:fill="FFFFFF"/>
          </w:rPr>
          <w:t xml:space="preserve"> affecting </w:t>
        </w:r>
      </w:ins>
      <w:ins w:id="1041" w:author="Ari Fina Bintarti" w:date="2024-05-17T16:00:00Z">
        <w:del w:id="1042" w:author="Laurent Philippot" w:date="2024-05-20T16:43:00Z">
          <w:r w:rsidR="007C51DC" w:rsidDel="00845B00">
            <w:rPr>
              <w:rFonts w:ascii="Arial" w:hAnsi="Arial" w:cs="Arial"/>
              <w:color w:val="000000" w:themeColor="text1"/>
              <w:shd w:val="clear" w:color="auto" w:fill="FFFFFF"/>
            </w:rPr>
            <w:delText xml:space="preserve">, where </w:delText>
          </w:r>
        </w:del>
        <w:r w:rsidR="007C51DC">
          <w:rPr>
            <w:rFonts w:ascii="Arial" w:hAnsi="Arial" w:cs="Arial"/>
            <w:color w:val="000000" w:themeColor="text1"/>
            <w:shd w:val="clear" w:color="auto" w:fill="FFFFFF"/>
          </w:rPr>
          <w:t xml:space="preserve">not only </w:t>
        </w:r>
      </w:ins>
      <w:ins w:id="1043" w:author="Ari Fina Bintarti" w:date="2024-05-17T16:01:00Z">
        <w:del w:id="1044" w:author="Laurent Philippot" w:date="2024-05-20T16:46:00Z">
          <w:r w:rsidR="007C51DC" w:rsidDel="00B2777D">
            <w:rPr>
              <w:rFonts w:ascii="Arial" w:hAnsi="Arial" w:cs="Arial"/>
              <w:color w:val="000000" w:themeColor="text1"/>
              <w:shd w:val="clear" w:color="auto" w:fill="FFFFFF"/>
            </w:rPr>
            <w:delText>microbial</w:delText>
          </w:r>
        </w:del>
      </w:ins>
      <w:ins w:id="1045" w:author="Laurent Philippot" w:date="2024-05-20T16:46:00Z">
        <w:r w:rsidR="00B2777D">
          <w:rPr>
            <w:rFonts w:ascii="Arial" w:hAnsi="Arial" w:cs="Arial"/>
            <w:color w:val="000000" w:themeColor="text1"/>
            <w:shd w:val="clear" w:color="auto" w:fill="FFFFFF"/>
          </w:rPr>
          <w:t>AO</w:t>
        </w:r>
      </w:ins>
      <w:ins w:id="1046" w:author="Ari Fina Bintarti" w:date="2024-05-17T16:01:00Z">
        <w:r w:rsidR="007C51DC">
          <w:rPr>
            <w:rFonts w:ascii="Arial" w:hAnsi="Arial" w:cs="Arial"/>
            <w:color w:val="000000" w:themeColor="text1"/>
            <w:shd w:val="clear" w:color="auto" w:fill="FFFFFF"/>
          </w:rPr>
          <w:t xml:space="preserve"> communi</w:t>
        </w:r>
      </w:ins>
      <w:ins w:id="1047" w:author="Ari Fina Bintarti" w:date="2024-05-17T16:05:00Z">
        <w:r w:rsidR="00810D9E">
          <w:rPr>
            <w:rFonts w:ascii="Arial" w:hAnsi="Arial" w:cs="Arial"/>
            <w:color w:val="000000" w:themeColor="text1"/>
            <w:shd w:val="clear" w:color="auto" w:fill="FFFFFF"/>
          </w:rPr>
          <w:t>ties</w:t>
        </w:r>
      </w:ins>
      <w:ins w:id="1048" w:author="Ari Fina Bintarti" w:date="2024-05-17T16:01:00Z">
        <w:r w:rsidR="007C51DC">
          <w:rPr>
            <w:rFonts w:ascii="Arial" w:hAnsi="Arial" w:cs="Arial"/>
            <w:color w:val="000000" w:themeColor="text1"/>
            <w:shd w:val="clear" w:color="auto" w:fill="FFFFFF"/>
          </w:rPr>
          <w:t xml:space="preserve"> </w:t>
        </w:r>
        <w:del w:id="1049" w:author="Laurent Philippot" w:date="2024-05-20T16:43:00Z">
          <w:r w:rsidR="007C51DC" w:rsidDel="00845B00">
            <w:rPr>
              <w:rFonts w:ascii="Arial" w:hAnsi="Arial" w:cs="Arial"/>
              <w:color w:val="000000" w:themeColor="text1"/>
              <w:shd w:val="clear" w:color="auto" w:fill="FFFFFF"/>
            </w:rPr>
            <w:delText xml:space="preserve">are affected, </w:delText>
          </w:r>
        </w:del>
        <w:r w:rsidR="007C51DC">
          <w:rPr>
            <w:rFonts w:ascii="Arial" w:hAnsi="Arial" w:cs="Arial"/>
            <w:color w:val="000000" w:themeColor="text1"/>
            <w:shd w:val="clear" w:color="auto" w:fill="FFFFFF"/>
          </w:rPr>
          <w:t>but also their complex interactions with</w:t>
        </w:r>
      </w:ins>
      <w:ins w:id="1050" w:author="Ari Fina Bintarti" w:date="2024-05-17T16:03:00Z">
        <w:r w:rsidR="007C51DC">
          <w:rPr>
            <w:rFonts w:ascii="Arial" w:hAnsi="Arial" w:cs="Arial"/>
            <w:color w:val="000000" w:themeColor="text1"/>
            <w:shd w:val="clear" w:color="auto" w:fill="FFFFFF"/>
          </w:rPr>
          <w:t xml:space="preserve"> </w:t>
        </w:r>
      </w:ins>
      <w:ins w:id="1051" w:author="Ari Fina Bintarti" w:date="2024-05-17T16:05:00Z">
        <w:r w:rsidR="00810D9E">
          <w:rPr>
            <w:rFonts w:ascii="Arial" w:hAnsi="Arial" w:cs="Arial"/>
            <w:color w:val="000000" w:themeColor="text1"/>
            <w:shd w:val="clear" w:color="auto" w:fill="FFFFFF"/>
          </w:rPr>
          <w:t xml:space="preserve">the </w:t>
        </w:r>
      </w:ins>
      <w:ins w:id="1052" w:author="Ari Fina Bintarti" w:date="2024-05-17T16:03:00Z">
        <w:r w:rsidR="007C51DC">
          <w:rPr>
            <w:rFonts w:ascii="Arial" w:hAnsi="Arial" w:cs="Arial"/>
            <w:color w:val="000000" w:themeColor="text1"/>
            <w:shd w:val="clear" w:color="auto" w:fill="FFFFFF"/>
          </w:rPr>
          <w:t>envir</w:t>
        </w:r>
      </w:ins>
      <w:ins w:id="1053" w:author="Ari Fina Bintarti" w:date="2024-05-17T16:04:00Z">
        <w:r w:rsidR="00810D9E">
          <w:rPr>
            <w:rFonts w:ascii="Arial" w:hAnsi="Arial" w:cs="Arial"/>
            <w:color w:val="000000" w:themeColor="text1"/>
            <w:shd w:val="clear" w:color="auto" w:fill="FFFFFF"/>
          </w:rPr>
          <w:t>onment</w:t>
        </w:r>
      </w:ins>
      <w:ins w:id="1054" w:author="Ari Fina Bintarti" w:date="2024-05-17T16:05:00Z">
        <w:r w:rsidR="00810D9E">
          <w:rPr>
            <w:rFonts w:ascii="Arial" w:hAnsi="Arial" w:cs="Arial"/>
            <w:color w:val="000000" w:themeColor="text1"/>
            <w:shd w:val="clear" w:color="auto" w:fill="FFFFFF"/>
          </w:rPr>
          <w:t>,</w:t>
        </w:r>
      </w:ins>
      <w:ins w:id="1055" w:author="Ari Fina Bintarti" w:date="2024-05-17T16:06:00Z">
        <w:r w:rsidR="00810D9E">
          <w:rPr>
            <w:rFonts w:ascii="Arial" w:hAnsi="Arial" w:cs="Arial"/>
            <w:color w:val="000000" w:themeColor="text1"/>
            <w:shd w:val="clear" w:color="auto" w:fill="FFFFFF"/>
          </w:rPr>
          <w:t xml:space="preserve"> which may then influence the</w:t>
        </w:r>
      </w:ins>
      <w:ins w:id="1056" w:author="Ari Fina Bintarti" w:date="2024-05-17T16:07:00Z">
        <w:r w:rsidR="00810D9E">
          <w:rPr>
            <w:rFonts w:ascii="Arial" w:hAnsi="Arial" w:cs="Arial"/>
            <w:color w:val="000000" w:themeColor="text1"/>
            <w:shd w:val="clear" w:color="auto" w:fill="FFFFFF"/>
          </w:rPr>
          <w:t xml:space="preserve"> </w:t>
        </w:r>
        <w:del w:id="1057" w:author="Laurent Philippot" w:date="2024-05-20T16:42:00Z">
          <w:r w:rsidR="00810D9E" w:rsidDel="00845B00">
            <w:rPr>
              <w:rFonts w:ascii="Arial" w:hAnsi="Arial" w:cs="Arial"/>
              <w:color w:val="000000" w:themeColor="text1"/>
              <w:shd w:val="clear" w:color="auto" w:fill="FFFFFF"/>
            </w:rPr>
            <w:delText>whole</w:delText>
          </w:r>
        </w:del>
      </w:ins>
      <w:ins w:id="1058" w:author="Laurent Philippot" w:date="2024-05-20T16:42:00Z">
        <w:r w:rsidR="00845B00">
          <w:rPr>
            <w:rFonts w:ascii="Arial" w:hAnsi="Arial" w:cs="Arial"/>
            <w:color w:val="000000" w:themeColor="text1"/>
            <w:shd w:val="clear" w:color="auto" w:fill="FFFFFF"/>
          </w:rPr>
          <w:t>entire</w:t>
        </w:r>
      </w:ins>
      <w:ins w:id="1059" w:author="Ari Fina Bintarti" w:date="2024-05-17T16:07:00Z">
        <w:r w:rsidR="00810D9E">
          <w:rPr>
            <w:rFonts w:ascii="Arial" w:hAnsi="Arial" w:cs="Arial"/>
            <w:color w:val="000000" w:themeColor="text1"/>
            <w:shd w:val="clear" w:color="auto" w:fill="FFFFFF"/>
          </w:rPr>
          <w:t xml:space="preserve"> process of N-</w:t>
        </w:r>
      </w:ins>
      <w:ins w:id="1060" w:author="Ari Fina Bintarti" w:date="2024-05-17T16:37:00Z">
        <w:r w:rsidR="00A75B25">
          <w:rPr>
            <w:rFonts w:ascii="Arial" w:hAnsi="Arial" w:cs="Arial"/>
            <w:color w:val="000000" w:themeColor="text1"/>
            <w:shd w:val="clear" w:color="auto" w:fill="FFFFFF"/>
          </w:rPr>
          <w:t>cycling</w:t>
        </w:r>
      </w:ins>
      <w:ins w:id="1061" w:author="Ari Fina Bintarti" w:date="2024-05-17T16:04:00Z">
        <w:r w:rsidR="00810D9E">
          <w:rPr>
            <w:rFonts w:ascii="Arial" w:hAnsi="Arial" w:cs="Arial"/>
            <w:color w:val="000000" w:themeColor="text1"/>
            <w:shd w:val="clear" w:color="auto" w:fill="FFFFFF"/>
          </w:rPr>
          <w:t>.</w:t>
        </w:r>
      </w:ins>
    </w:p>
    <w:p w14:paraId="6EB8BC0F" w14:textId="77777777" w:rsidR="00810D9E" w:rsidRPr="00ED68EC" w:rsidRDefault="00810D9E">
      <w:pPr>
        <w:spacing w:line="480" w:lineRule="auto"/>
        <w:ind w:firstLine="720"/>
        <w:jc w:val="both"/>
        <w:rPr>
          <w:ins w:id="1062" w:author="Ari Fina Bintarti" w:date="2024-05-17T16:07:00Z"/>
          <w:rFonts w:ascii="Arial" w:hAnsi="Arial" w:cs="Arial"/>
          <w:color w:val="000000" w:themeColor="text1"/>
          <w:shd w:val="clear" w:color="auto" w:fill="FFFFFF"/>
        </w:rPr>
        <w:pPrChange w:id="1063" w:author="Laurent Philippot" w:date="2024-05-20T16:40:00Z">
          <w:pPr>
            <w:spacing w:line="480" w:lineRule="auto"/>
            <w:jc w:val="both"/>
          </w:pPr>
        </w:pPrChange>
      </w:pPr>
    </w:p>
    <w:p w14:paraId="28224566" w14:textId="77777777" w:rsidR="006D66E5" w:rsidRPr="00ED68EC" w:rsidRDefault="006D66E5" w:rsidP="0063031D">
      <w:pPr>
        <w:spacing w:line="480" w:lineRule="auto"/>
        <w:jc w:val="both"/>
        <w:rPr>
          <w:rFonts w:ascii="Arial" w:hAnsi="Arial" w:cs="Arial"/>
          <w:b/>
          <w:bCs/>
          <w:color w:val="000000" w:themeColor="text1"/>
          <w:shd w:val="clear" w:color="auto" w:fill="FFFFFF"/>
        </w:rPr>
      </w:pPr>
      <w:r w:rsidRPr="00ED68EC">
        <w:rPr>
          <w:rFonts w:ascii="Arial" w:hAnsi="Arial" w:cs="Arial"/>
          <w:b/>
          <w:bCs/>
          <w:color w:val="000000" w:themeColor="text1"/>
          <w:shd w:val="clear" w:color="auto" w:fill="FFFFFF"/>
        </w:rPr>
        <w:t>Conclusions</w:t>
      </w:r>
    </w:p>
    <w:p w14:paraId="45CD279B" w14:textId="4828BEB0" w:rsidR="006D66E5" w:rsidRPr="007A7DFA" w:rsidRDefault="006D66E5" w:rsidP="0063031D">
      <w:pPr>
        <w:spacing w:line="480" w:lineRule="auto"/>
        <w:ind w:firstLine="720"/>
        <w:jc w:val="both"/>
        <w:rPr>
          <w:rFonts w:ascii="Arial" w:hAnsi="Arial" w:cs="Arial"/>
        </w:rPr>
      </w:pPr>
      <w:r w:rsidRPr="00ED68EC">
        <w:rPr>
          <w:rFonts w:ascii="Arial" w:hAnsi="Arial" w:cs="Arial"/>
          <w:color w:val="000000" w:themeColor="text1"/>
          <w:shd w:val="clear" w:color="auto" w:fill="FFFFFF"/>
        </w:rPr>
        <w:lastRenderedPageBreak/>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r w:rsidR="001A136F">
        <w:rPr>
          <w:rFonts w:ascii="Arial" w:hAnsi="Arial" w:cs="Arial"/>
          <w:color w:val="000000" w:themeColor="text1"/>
          <w:shd w:val="clear" w:color="auto" w:fill="FFFFFF"/>
        </w:rPr>
        <w:t>taxa</w:t>
      </w:r>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p>
    <w:p w14:paraId="6895C5D1" w14:textId="77777777" w:rsidR="006D66E5" w:rsidRPr="00ED68EC" w:rsidRDefault="006D66E5" w:rsidP="0063031D">
      <w:pPr>
        <w:spacing w:line="480" w:lineRule="auto"/>
        <w:jc w:val="both"/>
        <w:rPr>
          <w:rFonts w:ascii="Arial" w:hAnsi="Arial" w:cs="Arial"/>
          <w:b/>
          <w:bCs/>
        </w:rPr>
      </w:pPr>
    </w:p>
    <w:p w14:paraId="54D2D723" w14:textId="77777777" w:rsidR="006D66E5" w:rsidRPr="00ED68EC" w:rsidRDefault="006D66E5" w:rsidP="0063031D">
      <w:pPr>
        <w:spacing w:line="480" w:lineRule="auto"/>
        <w:jc w:val="both"/>
        <w:rPr>
          <w:rFonts w:ascii="Arial" w:hAnsi="Arial" w:cs="Arial"/>
          <w:b/>
          <w:bCs/>
        </w:rPr>
      </w:pPr>
      <w:r w:rsidRPr="00ED68EC">
        <w:rPr>
          <w:rFonts w:ascii="Arial" w:hAnsi="Arial" w:cs="Arial"/>
          <w:b/>
          <w:bCs/>
        </w:rPr>
        <w:t xml:space="preserve">References  </w:t>
      </w:r>
    </w:p>
    <w:p w14:paraId="16ADC9D9" w14:textId="77777777" w:rsidR="003622F6" w:rsidRPr="003622F6" w:rsidRDefault="00DD2381" w:rsidP="003622F6">
      <w:pPr>
        <w:pStyle w:val="Bibliography"/>
        <w:rPr>
          <w:rFonts w:ascii="Calibri" w:cs="Calibri"/>
        </w:rPr>
      </w:pPr>
      <w:r>
        <w:t xml:space="preserve"> </w:t>
      </w:r>
      <w:r w:rsidR="003622F6">
        <w:fldChar w:fldCharType="begin"/>
      </w:r>
      <w:r w:rsidR="003622F6">
        <w:instrText xml:space="preserve"> ADDIN ZOTERO_BIBL {"uncited":[],"omitted":[],"custom":[]} CSL_BIBLIOGRAPHY </w:instrText>
      </w:r>
      <w:r w:rsidR="003622F6">
        <w:fldChar w:fldCharType="separate"/>
      </w:r>
      <w:r w:rsidR="003622F6" w:rsidRPr="003622F6">
        <w:rPr>
          <w:rFonts w:ascii="Calibri" w:cs="Calibri"/>
        </w:rPr>
        <w:t xml:space="preserve">Ai, C., Liang, G., Sun, J., Wang, X., He, P., &amp; Zhou, W. (2013). Different roles of rhizosphere effect and long-term fertilization in the activity and community structure of ammonia oxidizers in a calcareous fluvo-aquic soil. </w:t>
      </w:r>
      <w:r w:rsidR="003622F6" w:rsidRPr="003622F6">
        <w:rPr>
          <w:rFonts w:ascii="Calibri" w:cs="Calibri"/>
          <w:i/>
          <w:iCs/>
        </w:rPr>
        <w:t>Soil Biology and Biochemistry</w:t>
      </w:r>
      <w:r w:rsidR="003622F6" w:rsidRPr="003622F6">
        <w:rPr>
          <w:rFonts w:ascii="Calibri" w:cs="Calibri"/>
        </w:rPr>
        <w:t xml:space="preserve">, </w:t>
      </w:r>
      <w:r w:rsidR="003622F6" w:rsidRPr="003622F6">
        <w:rPr>
          <w:rFonts w:ascii="Calibri" w:cs="Calibri"/>
          <w:i/>
          <w:iCs/>
        </w:rPr>
        <w:t>57</w:t>
      </w:r>
      <w:r w:rsidR="003622F6" w:rsidRPr="003622F6">
        <w:rPr>
          <w:rFonts w:ascii="Calibri" w:cs="Calibri"/>
        </w:rPr>
        <w:t>, 30–42. https://doi.org/10.1016/j.soilbio.2012.08.003</w:t>
      </w:r>
    </w:p>
    <w:p w14:paraId="24254D58" w14:textId="77777777" w:rsidR="003622F6" w:rsidRPr="003622F6" w:rsidRDefault="003622F6" w:rsidP="003622F6">
      <w:pPr>
        <w:pStyle w:val="Bibliography"/>
        <w:rPr>
          <w:rFonts w:ascii="Calibri" w:cs="Calibri"/>
        </w:rPr>
      </w:pPr>
      <w:r w:rsidRPr="003622F6">
        <w:rPr>
          <w:rFonts w:ascii="Calibri" w:cs="Calibri"/>
        </w:rPr>
        <w:t xml:space="preserve">Aigle, A., Prosser, J. I., &amp; Gubry-Rangin, C. (2019). The application of high-throughput sequencing technology to analysis of amoA phylogeny and environmental niche specialisation of terrestrial bacterial ammonia-oxidisers. </w:t>
      </w:r>
      <w:r w:rsidRPr="003622F6">
        <w:rPr>
          <w:rFonts w:ascii="Calibri" w:cs="Calibri"/>
          <w:i/>
          <w:iCs/>
        </w:rPr>
        <w:t>Environmental Microbiome</w:t>
      </w:r>
      <w:r w:rsidRPr="003622F6">
        <w:rPr>
          <w:rFonts w:ascii="Calibri" w:cs="Calibri"/>
        </w:rPr>
        <w:t xml:space="preserve">, </w:t>
      </w:r>
      <w:r w:rsidRPr="003622F6">
        <w:rPr>
          <w:rFonts w:ascii="Calibri" w:cs="Calibri"/>
          <w:i/>
          <w:iCs/>
        </w:rPr>
        <w:t>14</w:t>
      </w:r>
      <w:r w:rsidRPr="003622F6">
        <w:rPr>
          <w:rFonts w:ascii="Calibri" w:cs="Calibri"/>
        </w:rPr>
        <w:t>(1), 3. https://doi.org/10.1186/s40793-019-0342-6</w:t>
      </w:r>
    </w:p>
    <w:p w14:paraId="4614F5B2" w14:textId="77777777" w:rsidR="003622F6" w:rsidRPr="003622F6" w:rsidRDefault="003622F6" w:rsidP="003622F6">
      <w:pPr>
        <w:pStyle w:val="Bibliography"/>
        <w:rPr>
          <w:rFonts w:ascii="Calibri" w:cs="Calibri"/>
        </w:rPr>
      </w:pPr>
      <w:r w:rsidRPr="003622F6">
        <w:rPr>
          <w:rFonts w:ascii="Calibri" w:cs="Calibri"/>
        </w:rPr>
        <w:t xml:space="preserve">Alves, R. J. E., Minh, B. Q., Urich, T., von Haeseler, A., &amp; Schleper, C. (2018). Unifying the global phylogeny and environmental distribution of ammonia-oxidising archaea based on amoA genes. </w:t>
      </w:r>
      <w:r w:rsidRPr="003622F6">
        <w:rPr>
          <w:rFonts w:ascii="Calibri" w:cs="Calibri"/>
          <w:i/>
          <w:iCs/>
        </w:rPr>
        <w:t>Nature Communications</w:t>
      </w:r>
      <w:r w:rsidRPr="003622F6">
        <w:rPr>
          <w:rFonts w:ascii="Calibri" w:cs="Calibri"/>
        </w:rPr>
        <w:t xml:space="preserve">, </w:t>
      </w:r>
      <w:r w:rsidRPr="003622F6">
        <w:rPr>
          <w:rFonts w:ascii="Calibri" w:cs="Calibri"/>
          <w:i/>
          <w:iCs/>
        </w:rPr>
        <w:t>9</w:t>
      </w:r>
      <w:r w:rsidRPr="003622F6">
        <w:rPr>
          <w:rFonts w:ascii="Calibri" w:cs="Calibri"/>
        </w:rPr>
        <w:t>(1), Article 1. https://doi.org/10.1038/s41467-018-03861-1</w:t>
      </w:r>
    </w:p>
    <w:p w14:paraId="2D228781" w14:textId="77777777" w:rsidR="003622F6" w:rsidRPr="003622F6" w:rsidRDefault="003622F6" w:rsidP="003622F6">
      <w:pPr>
        <w:pStyle w:val="Bibliography"/>
        <w:rPr>
          <w:rFonts w:ascii="Calibri" w:cs="Calibri"/>
        </w:rPr>
      </w:pPr>
      <w:r w:rsidRPr="003622F6">
        <w:rPr>
          <w:rFonts w:ascii="Calibri" w:cs="Calibri"/>
        </w:rPr>
        <w:lastRenderedPageBreak/>
        <w:t xml:space="preserve">Anderson, M. J., &amp; Willis, T. J. (2003). CANONICAL ANALYSIS OF PRINCIPAL COORDINATES: A USEFUL METHOD OF CONSTRAINED ORDINATION FOR ECOLOGY. </w:t>
      </w:r>
      <w:r w:rsidRPr="003622F6">
        <w:rPr>
          <w:rFonts w:ascii="Calibri" w:cs="Calibri"/>
          <w:i/>
          <w:iCs/>
        </w:rPr>
        <w:t>Ecology</w:t>
      </w:r>
      <w:r w:rsidRPr="003622F6">
        <w:rPr>
          <w:rFonts w:ascii="Calibri" w:cs="Calibri"/>
        </w:rPr>
        <w:t xml:space="preserve">, </w:t>
      </w:r>
      <w:r w:rsidRPr="003622F6">
        <w:rPr>
          <w:rFonts w:ascii="Calibri" w:cs="Calibri"/>
          <w:i/>
          <w:iCs/>
        </w:rPr>
        <w:t>84</w:t>
      </w:r>
      <w:r w:rsidRPr="003622F6">
        <w:rPr>
          <w:rFonts w:ascii="Calibri" w:cs="Calibri"/>
        </w:rPr>
        <w:t>(2), 511–525. https://doi.org/10.1890/0012-9658(2003)084[0511:CAOPCA]2.0.CO;2</w:t>
      </w:r>
    </w:p>
    <w:p w14:paraId="20B5318A" w14:textId="77777777" w:rsidR="003622F6" w:rsidRPr="003622F6" w:rsidRDefault="003622F6" w:rsidP="003622F6">
      <w:pPr>
        <w:pStyle w:val="Bibliography"/>
        <w:rPr>
          <w:rFonts w:ascii="Calibri" w:cs="Calibri"/>
        </w:rPr>
      </w:pPr>
      <w:r w:rsidRPr="003622F6">
        <w:rPr>
          <w:rFonts w:ascii="Calibri" w:cs="Calibri"/>
        </w:rPr>
        <w:t xml:space="preserve">Barker, L. J., Hannaford, J., Magee, E., Turner, S., Sefton, C., Parry, S., Evans, J., Szczykulska, M., &amp; Haxton, T. (2024). An appraisal of the severity of the 2022 drought and its impacts. </w:t>
      </w:r>
      <w:r w:rsidRPr="003622F6">
        <w:rPr>
          <w:rFonts w:ascii="Calibri" w:cs="Calibri"/>
          <w:i/>
          <w:iCs/>
        </w:rPr>
        <w:t>Weather</w:t>
      </w:r>
      <w:r w:rsidRPr="003622F6">
        <w:rPr>
          <w:rFonts w:ascii="Calibri" w:cs="Calibri"/>
        </w:rPr>
        <w:t xml:space="preserve">, </w:t>
      </w:r>
      <w:r w:rsidRPr="003622F6">
        <w:rPr>
          <w:rFonts w:ascii="Calibri" w:cs="Calibri"/>
          <w:i/>
          <w:iCs/>
        </w:rPr>
        <w:t>99</w:t>
      </w:r>
      <w:r w:rsidRPr="003622F6">
        <w:rPr>
          <w:rFonts w:ascii="Calibri" w:cs="Calibri"/>
        </w:rPr>
        <w:t>(99). https://doi.org/10.1002/wea.4531</w:t>
      </w:r>
    </w:p>
    <w:p w14:paraId="623A2E28" w14:textId="77777777" w:rsidR="003622F6" w:rsidRPr="003622F6" w:rsidRDefault="003622F6" w:rsidP="003622F6">
      <w:pPr>
        <w:pStyle w:val="Bibliography"/>
        <w:rPr>
          <w:rFonts w:ascii="Calibri" w:cs="Calibri"/>
        </w:rPr>
      </w:pPr>
      <w:r w:rsidRPr="003622F6">
        <w:rPr>
          <w:rFonts w:ascii="Calibri" w:cs="Calibri"/>
        </w:rPr>
        <w:t xml:space="preserve">Bello, M. O., Thion, C., Gubry-Rangin, C., &amp; Prosser, J. I. (2019). Differential sensitivity of ammonia oxidising archaea and bacteria to matric and osmotic potential. </w:t>
      </w:r>
      <w:r w:rsidRPr="003622F6">
        <w:rPr>
          <w:rFonts w:ascii="Calibri" w:cs="Calibri"/>
          <w:i/>
          <w:iCs/>
        </w:rPr>
        <w:t>Soil Biology and Biochemistry</w:t>
      </w:r>
      <w:r w:rsidRPr="003622F6">
        <w:rPr>
          <w:rFonts w:ascii="Calibri" w:cs="Calibri"/>
        </w:rPr>
        <w:t xml:space="preserve">, </w:t>
      </w:r>
      <w:r w:rsidRPr="003622F6">
        <w:rPr>
          <w:rFonts w:ascii="Calibri" w:cs="Calibri"/>
          <w:i/>
          <w:iCs/>
        </w:rPr>
        <w:t>129</w:t>
      </w:r>
      <w:r w:rsidRPr="003622F6">
        <w:rPr>
          <w:rFonts w:ascii="Calibri" w:cs="Calibri"/>
        </w:rPr>
        <w:t>, 184–190. https://doi.org/10.1016/j.soilbio.2018.11.017</w:t>
      </w:r>
    </w:p>
    <w:p w14:paraId="6D09A91E" w14:textId="77777777" w:rsidR="003622F6" w:rsidRPr="003622F6" w:rsidRDefault="003622F6" w:rsidP="003622F6">
      <w:pPr>
        <w:pStyle w:val="Bibliography"/>
        <w:rPr>
          <w:rFonts w:ascii="Calibri" w:cs="Calibri"/>
        </w:rPr>
      </w:pPr>
      <w:r w:rsidRPr="003622F6">
        <w:rPr>
          <w:rFonts w:ascii="Calibri" w:cs="Calibri"/>
        </w:rPr>
        <w:t xml:space="preserve">Benjamini, Y., &amp; Hochberg, Y. (1995). Controlling the False Discovery Rate: A Practical and Powerful Approach to Multiple Testing. </w:t>
      </w:r>
      <w:r w:rsidRPr="003622F6">
        <w:rPr>
          <w:rFonts w:ascii="Calibri" w:cs="Calibri"/>
          <w:i/>
          <w:iCs/>
        </w:rPr>
        <w:t>Journal of the Royal Statistical Society Series B: Statistical Methodology</w:t>
      </w:r>
      <w:r w:rsidRPr="003622F6">
        <w:rPr>
          <w:rFonts w:ascii="Calibri" w:cs="Calibri"/>
        </w:rPr>
        <w:t xml:space="preserve">, </w:t>
      </w:r>
      <w:r w:rsidRPr="003622F6">
        <w:rPr>
          <w:rFonts w:ascii="Calibri" w:cs="Calibri"/>
          <w:i/>
          <w:iCs/>
        </w:rPr>
        <w:t>57</w:t>
      </w:r>
      <w:r w:rsidRPr="003622F6">
        <w:rPr>
          <w:rFonts w:ascii="Calibri" w:cs="Calibri"/>
        </w:rPr>
        <w:t>(1), 289–300. https://doi.org/10.1111/j.2517-6161.1995.tb02031.x</w:t>
      </w:r>
    </w:p>
    <w:p w14:paraId="26A9D604" w14:textId="77777777" w:rsidR="003622F6" w:rsidRPr="003622F6" w:rsidRDefault="003622F6" w:rsidP="003622F6">
      <w:pPr>
        <w:pStyle w:val="Bibliography"/>
        <w:rPr>
          <w:rFonts w:ascii="Calibri" w:cs="Calibri"/>
        </w:rPr>
      </w:pPr>
      <w:r w:rsidRPr="003622F6">
        <w:rPr>
          <w:rFonts w:ascii="Calibri" w:cs="Calibri"/>
        </w:rPr>
        <w:t xml:space="preserve">Blauhut, V., Stoelzle, M., Ahopelto, L., Brunner, M. I., Teutschbein, C., Wendt, D. E., Akstinas, V., Bakke, S. J., Barker, L. J., Bartošová, L., Briede, A., Cammalleri, C., Kalin, K. C., De Stefano, L., Fendeková, M., Finger, D. C., Huysmans, M., Ivanov, M., Jaagus, J., … Živković, N. (2022). Lessons from the 2018–2019 European droughts: A collective need for unifying drought risk management. </w:t>
      </w:r>
      <w:r w:rsidRPr="003622F6">
        <w:rPr>
          <w:rFonts w:ascii="Calibri" w:cs="Calibri"/>
          <w:i/>
          <w:iCs/>
        </w:rPr>
        <w:t>Natural Hazards and Earth System Sciences</w:t>
      </w:r>
      <w:r w:rsidRPr="003622F6">
        <w:rPr>
          <w:rFonts w:ascii="Calibri" w:cs="Calibri"/>
        </w:rPr>
        <w:t xml:space="preserve">, </w:t>
      </w:r>
      <w:r w:rsidRPr="003622F6">
        <w:rPr>
          <w:rFonts w:ascii="Calibri" w:cs="Calibri"/>
          <w:i/>
          <w:iCs/>
        </w:rPr>
        <w:t>22</w:t>
      </w:r>
      <w:r w:rsidRPr="003622F6">
        <w:rPr>
          <w:rFonts w:ascii="Calibri" w:cs="Calibri"/>
        </w:rPr>
        <w:t>(6), 2201–2217. https://doi.org/10.5194/nhess-22-2201-2022</w:t>
      </w:r>
    </w:p>
    <w:p w14:paraId="5C842381" w14:textId="77777777" w:rsidR="003622F6" w:rsidRPr="003622F6" w:rsidRDefault="003622F6" w:rsidP="003622F6">
      <w:pPr>
        <w:pStyle w:val="Bibliography"/>
        <w:rPr>
          <w:rFonts w:ascii="Calibri" w:cs="Calibri"/>
        </w:rPr>
      </w:pPr>
      <w:r w:rsidRPr="003622F6">
        <w:rPr>
          <w:rFonts w:ascii="Calibri" w:cs="Calibri"/>
        </w:rPr>
        <w:t xml:space="preserve">Brooks, M., E., Kristensen, K., Benthem, K., J. ,van, Magnusson, A., Berg, C., W., Nielsen, A., Skaug, H., J., Mächler, M., &amp; Bolker, B., M. (2017). glmmTMB Balances Speed and Flexibility Among Packages for Zero-inflated Generalized Linear Mixed Modeling. </w:t>
      </w:r>
      <w:r w:rsidRPr="003622F6">
        <w:rPr>
          <w:rFonts w:ascii="Calibri" w:cs="Calibri"/>
          <w:i/>
          <w:iCs/>
        </w:rPr>
        <w:t>The R Journal</w:t>
      </w:r>
      <w:r w:rsidRPr="003622F6">
        <w:rPr>
          <w:rFonts w:ascii="Calibri" w:cs="Calibri"/>
        </w:rPr>
        <w:t xml:space="preserve">, </w:t>
      </w:r>
      <w:r w:rsidRPr="003622F6">
        <w:rPr>
          <w:rFonts w:ascii="Calibri" w:cs="Calibri"/>
          <w:i/>
          <w:iCs/>
        </w:rPr>
        <w:t>9</w:t>
      </w:r>
      <w:r w:rsidRPr="003622F6">
        <w:rPr>
          <w:rFonts w:ascii="Calibri" w:cs="Calibri"/>
        </w:rPr>
        <w:t>(2), 378. https://doi.org/10.32614/RJ-2017-066</w:t>
      </w:r>
    </w:p>
    <w:p w14:paraId="5452F3B7" w14:textId="77777777" w:rsidR="003622F6" w:rsidRPr="003622F6" w:rsidRDefault="003622F6" w:rsidP="003622F6">
      <w:pPr>
        <w:pStyle w:val="Bibliography"/>
        <w:rPr>
          <w:rFonts w:ascii="Calibri" w:cs="Calibri"/>
        </w:rPr>
      </w:pPr>
      <w:r w:rsidRPr="003622F6">
        <w:rPr>
          <w:rFonts w:ascii="Calibri" w:cs="Calibri"/>
        </w:rPr>
        <w:lastRenderedPageBreak/>
        <w:t xml:space="preserve">Bru, D., Ramette, A., Saby, N. P. A., Dequiedt, S., Ranjard, L., Jolivet, C., Arrouays, D., &amp; Philippot, L. (2011). Determinants of the distribution of nitrogen-cycling microbial communities at the landscape scale. </w:t>
      </w:r>
      <w:r w:rsidRPr="003622F6">
        <w:rPr>
          <w:rFonts w:ascii="Calibri" w:cs="Calibri"/>
          <w:i/>
          <w:iCs/>
        </w:rPr>
        <w:t>The ISME Journal</w:t>
      </w:r>
      <w:r w:rsidRPr="003622F6">
        <w:rPr>
          <w:rFonts w:ascii="Calibri" w:cs="Calibri"/>
        </w:rPr>
        <w:t xml:space="preserve">, </w:t>
      </w:r>
      <w:r w:rsidRPr="003622F6">
        <w:rPr>
          <w:rFonts w:ascii="Calibri" w:cs="Calibri"/>
          <w:i/>
          <w:iCs/>
        </w:rPr>
        <w:t>5</w:t>
      </w:r>
      <w:r w:rsidRPr="003622F6">
        <w:rPr>
          <w:rFonts w:ascii="Calibri" w:cs="Calibri"/>
        </w:rPr>
        <w:t>(3), 532–542. https://doi.org/10.1038/ismej.2010.130</w:t>
      </w:r>
    </w:p>
    <w:p w14:paraId="0D5C83E2" w14:textId="77777777" w:rsidR="003622F6" w:rsidRPr="003622F6" w:rsidRDefault="003622F6" w:rsidP="003622F6">
      <w:pPr>
        <w:pStyle w:val="Bibliography"/>
        <w:rPr>
          <w:rFonts w:ascii="Calibri" w:cs="Calibri"/>
        </w:rPr>
      </w:pPr>
      <w:r w:rsidRPr="003622F6">
        <w:rPr>
          <w:rFonts w:ascii="Calibri" w:cs="Calibri"/>
        </w:rPr>
        <w:t xml:space="preserve">Buchfink, B., Reuter, K., &amp; Drost, H.-G. (2021). Sensitive protein alignments at tree-of-life scale using DIAMOND. </w:t>
      </w:r>
      <w:r w:rsidRPr="003622F6">
        <w:rPr>
          <w:rFonts w:ascii="Calibri" w:cs="Calibri"/>
          <w:i/>
          <w:iCs/>
        </w:rPr>
        <w:t>Nature Methods</w:t>
      </w:r>
      <w:r w:rsidRPr="003622F6">
        <w:rPr>
          <w:rFonts w:ascii="Calibri" w:cs="Calibri"/>
        </w:rPr>
        <w:t xml:space="preserve">, </w:t>
      </w:r>
      <w:r w:rsidRPr="003622F6">
        <w:rPr>
          <w:rFonts w:ascii="Calibri" w:cs="Calibri"/>
          <w:i/>
          <w:iCs/>
        </w:rPr>
        <w:t>18</w:t>
      </w:r>
      <w:r w:rsidRPr="003622F6">
        <w:rPr>
          <w:rFonts w:ascii="Calibri" w:cs="Calibri"/>
        </w:rPr>
        <w:t>(4), Article 4. https://doi.org/10.1038/s41592-021-01101-x</w:t>
      </w:r>
    </w:p>
    <w:p w14:paraId="313C24C2" w14:textId="77777777" w:rsidR="003622F6" w:rsidRPr="003622F6" w:rsidRDefault="003622F6" w:rsidP="003622F6">
      <w:pPr>
        <w:pStyle w:val="Bibliography"/>
        <w:rPr>
          <w:rFonts w:ascii="Calibri" w:cs="Calibri"/>
        </w:rPr>
      </w:pPr>
      <w:r w:rsidRPr="003622F6">
        <w:rPr>
          <w:rFonts w:ascii="Calibri" w:cs="Calibri"/>
        </w:rPr>
        <w:t xml:space="preserve">Burton, S. A. Q., &amp; Prosser, J. I. (2001). Autotrophic Ammonia Oxidation at Low pH through Urea Hydrolysis.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67</w:t>
      </w:r>
      <w:r w:rsidRPr="003622F6">
        <w:rPr>
          <w:rFonts w:ascii="Calibri" w:cs="Calibri"/>
        </w:rPr>
        <w:t>(7), 2952–2957. https://doi.org/10.1128/AEM.67.7.2952-2957.2001</w:t>
      </w:r>
    </w:p>
    <w:p w14:paraId="6B5AEE08" w14:textId="77777777" w:rsidR="003622F6" w:rsidRPr="003622F6" w:rsidRDefault="003622F6" w:rsidP="003622F6">
      <w:pPr>
        <w:pStyle w:val="Bibliography"/>
        <w:rPr>
          <w:rFonts w:ascii="Calibri" w:cs="Calibri"/>
        </w:rPr>
      </w:pPr>
      <w:r w:rsidRPr="003622F6">
        <w:rPr>
          <w:rFonts w:ascii="Calibri" w:cs="Calibri"/>
        </w:rPr>
        <w:t xml:space="preserve">Callahan, B. J., McMurdie, P. J., Rosen, M. J., Han, A. W., Johnson, A. J. A., &amp; Holmes, S. P. (2016). DADA2: High-resolution sample inference from Illumina amplicon data. </w:t>
      </w:r>
      <w:r w:rsidRPr="003622F6">
        <w:rPr>
          <w:rFonts w:ascii="Calibri" w:cs="Calibri"/>
          <w:i/>
          <w:iCs/>
        </w:rPr>
        <w:t>Nature Methods</w:t>
      </w:r>
      <w:r w:rsidRPr="003622F6">
        <w:rPr>
          <w:rFonts w:ascii="Calibri" w:cs="Calibri"/>
        </w:rPr>
        <w:t xml:space="preserve">, </w:t>
      </w:r>
      <w:r w:rsidRPr="003622F6">
        <w:rPr>
          <w:rFonts w:ascii="Calibri" w:cs="Calibri"/>
          <w:i/>
          <w:iCs/>
        </w:rPr>
        <w:t>13</w:t>
      </w:r>
      <w:r w:rsidRPr="003622F6">
        <w:rPr>
          <w:rFonts w:ascii="Calibri" w:cs="Calibri"/>
        </w:rPr>
        <w:t>(7), Article 7. https://doi.org/10.1038/nmeth.3869</w:t>
      </w:r>
    </w:p>
    <w:p w14:paraId="1A6A94A8" w14:textId="77777777" w:rsidR="003622F6" w:rsidRPr="003622F6" w:rsidRDefault="003622F6" w:rsidP="003622F6">
      <w:pPr>
        <w:pStyle w:val="Bibliography"/>
        <w:rPr>
          <w:rFonts w:ascii="Calibri" w:cs="Calibri"/>
        </w:rPr>
      </w:pPr>
      <w:r w:rsidRPr="003622F6">
        <w:rPr>
          <w:rFonts w:ascii="Calibri" w:cs="Calibri"/>
        </w:rPr>
        <w:t xml:space="preserve">Canarini, A., Schmidt, H., Fuchslueger, L., Martin, V., Herbold, C. W., Zezula, D., Gündler, P., Hasibeder, R., Jecmenica, M., Bahn, M., &amp; Richter, A. (2021). Ecological memory of recurrent drought modifies soil processes via changes in soil microbial community. </w:t>
      </w:r>
      <w:r w:rsidRPr="003622F6">
        <w:rPr>
          <w:rFonts w:ascii="Calibri" w:cs="Calibri"/>
          <w:i/>
          <w:iCs/>
        </w:rPr>
        <w:t>Nature Communications</w:t>
      </w:r>
      <w:r w:rsidRPr="003622F6">
        <w:rPr>
          <w:rFonts w:ascii="Calibri" w:cs="Calibri"/>
        </w:rPr>
        <w:t xml:space="preserve">, </w:t>
      </w:r>
      <w:r w:rsidRPr="003622F6">
        <w:rPr>
          <w:rFonts w:ascii="Calibri" w:cs="Calibri"/>
          <w:i/>
          <w:iCs/>
        </w:rPr>
        <w:t>12</w:t>
      </w:r>
      <w:r w:rsidRPr="003622F6">
        <w:rPr>
          <w:rFonts w:ascii="Calibri" w:cs="Calibri"/>
        </w:rPr>
        <w:t>(1), 5308. https://doi.org/10.1038/s41467-021-25675-4</w:t>
      </w:r>
    </w:p>
    <w:p w14:paraId="05D5AC4E" w14:textId="77777777" w:rsidR="003622F6" w:rsidRPr="003622F6" w:rsidRDefault="003622F6" w:rsidP="003622F6">
      <w:pPr>
        <w:pStyle w:val="Bibliography"/>
        <w:rPr>
          <w:rFonts w:ascii="Calibri" w:cs="Calibri"/>
        </w:rPr>
      </w:pPr>
      <w:r w:rsidRPr="003622F6">
        <w:rPr>
          <w:rFonts w:ascii="Calibri" w:cs="Calibri"/>
        </w:rPr>
        <w:t xml:space="preserve">Chen, J., Nie, Y., Liu, W., Wang, Z., &amp; Shen, W. (2017). Ammonia-Oxidizing Archaea Are More Resistant Than Denitrifiers to Seasonal Precipitation Changes in an Acidic Subtropical Forest Soil. </w:t>
      </w:r>
      <w:r w:rsidRPr="003622F6">
        <w:rPr>
          <w:rFonts w:ascii="Calibri" w:cs="Calibri"/>
          <w:i/>
          <w:iCs/>
        </w:rPr>
        <w:t>Frontiers in Microbiology</w:t>
      </w:r>
      <w:r w:rsidRPr="003622F6">
        <w:rPr>
          <w:rFonts w:ascii="Calibri" w:cs="Calibri"/>
        </w:rPr>
        <w:t xml:space="preserve">, </w:t>
      </w:r>
      <w:r w:rsidRPr="003622F6">
        <w:rPr>
          <w:rFonts w:ascii="Calibri" w:cs="Calibri"/>
          <w:i/>
          <w:iCs/>
        </w:rPr>
        <w:t>8</w:t>
      </w:r>
      <w:r w:rsidRPr="003622F6">
        <w:rPr>
          <w:rFonts w:ascii="Calibri" w:cs="Calibri"/>
        </w:rPr>
        <w:t>, 1384. https://doi.org/10.3389/fmicb.2017.01384</w:t>
      </w:r>
    </w:p>
    <w:p w14:paraId="713FD372" w14:textId="77777777" w:rsidR="003622F6" w:rsidRPr="003622F6" w:rsidRDefault="003622F6" w:rsidP="003622F6">
      <w:pPr>
        <w:pStyle w:val="Bibliography"/>
        <w:rPr>
          <w:rFonts w:ascii="Calibri" w:cs="Calibri"/>
        </w:rPr>
      </w:pPr>
      <w:r w:rsidRPr="003622F6">
        <w:rPr>
          <w:rFonts w:ascii="Calibri" w:cs="Calibri"/>
        </w:rPr>
        <w:t xml:space="preserve">Daims, H., Lebedeva, E. V., Pjevac, P., Han, P., Herbold, C., Albertsen, M., Jehmlich, N., Palatinszky, M., Vierheilig, J., Bulaev, A., Kirkegaard, R. H., von Bergen, M., Rattei, T., </w:t>
      </w:r>
      <w:r w:rsidRPr="003622F6">
        <w:rPr>
          <w:rFonts w:ascii="Calibri" w:cs="Calibri"/>
        </w:rPr>
        <w:lastRenderedPageBreak/>
        <w:t xml:space="preserve">Bendinger, B., Nielsen, P. H., &amp; Wagner, M. (2015). Complete nitrification by Nitrospira bacteria. </w:t>
      </w:r>
      <w:r w:rsidRPr="003622F6">
        <w:rPr>
          <w:rFonts w:ascii="Calibri" w:cs="Calibri"/>
          <w:i/>
          <w:iCs/>
        </w:rPr>
        <w:t>Nature</w:t>
      </w:r>
      <w:r w:rsidRPr="003622F6">
        <w:rPr>
          <w:rFonts w:ascii="Calibri" w:cs="Calibri"/>
        </w:rPr>
        <w:t xml:space="preserve">, </w:t>
      </w:r>
      <w:r w:rsidRPr="003622F6">
        <w:rPr>
          <w:rFonts w:ascii="Calibri" w:cs="Calibri"/>
          <w:i/>
          <w:iCs/>
        </w:rPr>
        <w:t>528</w:t>
      </w:r>
      <w:r w:rsidRPr="003622F6">
        <w:rPr>
          <w:rFonts w:ascii="Calibri" w:cs="Calibri"/>
        </w:rPr>
        <w:t>(7583), 504–509. https://doi.org/10.1038/nature16461</w:t>
      </w:r>
    </w:p>
    <w:p w14:paraId="389FB593" w14:textId="77777777" w:rsidR="003622F6" w:rsidRPr="003622F6" w:rsidRDefault="003622F6" w:rsidP="003622F6">
      <w:pPr>
        <w:pStyle w:val="Bibliography"/>
        <w:rPr>
          <w:rFonts w:ascii="Calibri" w:cs="Calibri"/>
        </w:rPr>
      </w:pPr>
      <w:r w:rsidRPr="003622F6">
        <w:rPr>
          <w:rFonts w:ascii="Calibri" w:cs="Calibri"/>
        </w:rPr>
        <w:t xml:space="preserve">de Vries, F. T., Brown, C., &amp; Stevens, C. J. (2016). Grassland species root response to drought: Consequences for soil carbon and nitrogen availability. </w:t>
      </w:r>
      <w:r w:rsidRPr="003622F6">
        <w:rPr>
          <w:rFonts w:ascii="Calibri" w:cs="Calibri"/>
          <w:i/>
          <w:iCs/>
        </w:rPr>
        <w:t>Plant and Soil</w:t>
      </w:r>
      <w:r w:rsidRPr="003622F6">
        <w:rPr>
          <w:rFonts w:ascii="Calibri" w:cs="Calibri"/>
        </w:rPr>
        <w:t xml:space="preserve">, </w:t>
      </w:r>
      <w:r w:rsidRPr="003622F6">
        <w:rPr>
          <w:rFonts w:ascii="Calibri" w:cs="Calibri"/>
          <w:i/>
          <w:iCs/>
        </w:rPr>
        <w:t>409</w:t>
      </w:r>
      <w:r w:rsidRPr="003622F6">
        <w:rPr>
          <w:rFonts w:ascii="Calibri" w:cs="Calibri"/>
        </w:rPr>
        <w:t>(1), 297–312. https://doi.org/10.1007/s11104-016-2964-4</w:t>
      </w:r>
    </w:p>
    <w:p w14:paraId="6205974D" w14:textId="77777777" w:rsidR="003622F6" w:rsidRPr="003622F6" w:rsidRDefault="003622F6" w:rsidP="003622F6">
      <w:pPr>
        <w:pStyle w:val="Bibliography"/>
        <w:rPr>
          <w:rFonts w:ascii="Calibri" w:cs="Calibri"/>
        </w:rPr>
      </w:pPr>
      <w:r w:rsidRPr="003622F6">
        <w:rPr>
          <w:rFonts w:ascii="Calibri" w:cs="Calibri"/>
        </w:rPr>
        <w:t xml:space="preserve">de Vries, F. T., Griffiths, R. I., Knight, C. G., Nicolitch, O., &amp; Williams, A. (2020). Harnessing rhizosphere microbiomes for drought-resilient crop production. </w:t>
      </w:r>
      <w:r w:rsidRPr="003622F6">
        <w:rPr>
          <w:rFonts w:ascii="Calibri" w:cs="Calibri"/>
          <w:i/>
          <w:iCs/>
        </w:rPr>
        <w:t>Science</w:t>
      </w:r>
      <w:r w:rsidRPr="003622F6">
        <w:rPr>
          <w:rFonts w:ascii="Calibri" w:cs="Calibri"/>
        </w:rPr>
        <w:t xml:space="preserve">, </w:t>
      </w:r>
      <w:r w:rsidRPr="003622F6">
        <w:rPr>
          <w:rFonts w:ascii="Calibri" w:cs="Calibri"/>
          <w:i/>
          <w:iCs/>
        </w:rPr>
        <w:t>368</w:t>
      </w:r>
      <w:r w:rsidRPr="003622F6">
        <w:rPr>
          <w:rFonts w:ascii="Calibri" w:cs="Calibri"/>
        </w:rPr>
        <w:t>(6488), 270–274. https://doi.org/10.1126/science.aaz5192</w:t>
      </w:r>
    </w:p>
    <w:p w14:paraId="0B8A4915" w14:textId="77777777" w:rsidR="003622F6" w:rsidRPr="003622F6" w:rsidRDefault="003622F6" w:rsidP="003622F6">
      <w:pPr>
        <w:pStyle w:val="Bibliography"/>
        <w:rPr>
          <w:rFonts w:ascii="Calibri" w:cs="Calibri"/>
        </w:rPr>
      </w:pPr>
      <w:r w:rsidRPr="003622F6">
        <w:rPr>
          <w:rFonts w:ascii="Calibri" w:cs="Calibri"/>
        </w:rPr>
        <w:t xml:space="preserve">Deng, L., Peng, C., Kim, D.-G., Li, J., Liu, Y., Hai, X., Liu, Q., Huang, C., Shangguan, Z., &amp; Kuzyakov, Y. (2021). Drought effects on soil carbon and nitrogen dynamics in global natural ecosystems. </w:t>
      </w:r>
      <w:r w:rsidRPr="003622F6">
        <w:rPr>
          <w:rFonts w:ascii="Calibri" w:cs="Calibri"/>
          <w:i/>
          <w:iCs/>
        </w:rPr>
        <w:t>Earth-Science Reviews</w:t>
      </w:r>
      <w:r w:rsidRPr="003622F6">
        <w:rPr>
          <w:rFonts w:ascii="Calibri" w:cs="Calibri"/>
        </w:rPr>
        <w:t xml:space="preserve">, </w:t>
      </w:r>
      <w:r w:rsidRPr="003622F6">
        <w:rPr>
          <w:rFonts w:ascii="Calibri" w:cs="Calibri"/>
          <w:i/>
          <w:iCs/>
        </w:rPr>
        <w:t>214</w:t>
      </w:r>
      <w:r w:rsidRPr="003622F6">
        <w:rPr>
          <w:rFonts w:ascii="Calibri" w:cs="Calibri"/>
        </w:rPr>
        <w:t>, 103501. https://doi.org/10.1016/j.earscirev.2020.103501</w:t>
      </w:r>
    </w:p>
    <w:p w14:paraId="53225184" w14:textId="77777777" w:rsidR="003622F6" w:rsidRPr="003622F6" w:rsidRDefault="003622F6" w:rsidP="003622F6">
      <w:pPr>
        <w:pStyle w:val="Bibliography"/>
        <w:rPr>
          <w:rFonts w:ascii="Calibri" w:cs="Calibri"/>
        </w:rPr>
      </w:pPr>
      <w:r w:rsidRPr="003622F6">
        <w:rPr>
          <w:rFonts w:ascii="Calibri" w:cs="Calibri"/>
        </w:rPr>
        <w:t xml:space="preserve">Dobbie, K. E., &amp; Smith, K. A. (2001). The effects of temperature, water‐filled pore space and land use on N </w:t>
      </w:r>
      <w:r w:rsidRPr="003622F6">
        <w:rPr>
          <w:rFonts w:ascii="Calibri" w:cs="Calibri"/>
          <w:vertAlign w:val="subscript"/>
        </w:rPr>
        <w:t>2</w:t>
      </w:r>
      <w:r w:rsidRPr="003622F6">
        <w:rPr>
          <w:rFonts w:ascii="Calibri" w:cs="Calibri"/>
        </w:rPr>
        <w:t xml:space="preserve"> O emissions from an imperfectly drained gleysol. </w:t>
      </w:r>
      <w:r w:rsidRPr="003622F6">
        <w:rPr>
          <w:rFonts w:ascii="Calibri" w:cs="Calibri"/>
          <w:i/>
          <w:iCs/>
        </w:rPr>
        <w:t>European Journal of Soil Science</w:t>
      </w:r>
      <w:r w:rsidRPr="003622F6">
        <w:rPr>
          <w:rFonts w:ascii="Calibri" w:cs="Calibri"/>
        </w:rPr>
        <w:t xml:space="preserve">, </w:t>
      </w:r>
      <w:r w:rsidRPr="003622F6">
        <w:rPr>
          <w:rFonts w:ascii="Calibri" w:cs="Calibri"/>
          <w:i/>
          <w:iCs/>
        </w:rPr>
        <w:t>52</w:t>
      </w:r>
      <w:r w:rsidRPr="003622F6">
        <w:rPr>
          <w:rFonts w:ascii="Calibri" w:cs="Calibri"/>
        </w:rPr>
        <w:t>(4), 667–673. https://doi.org/10.1046/j.1365-2389.2001.00395.x</w:t>
      </w:r>
    </w:p>
    <w:p w14:paraId="669E1935" w14:textId="77777777" w:rsidR="003622F6" w:rsidRPr="003622F6" w:rsidRDefault="003622F6" w:rsidP="003622F6">
      <w:pPr>
        <w:pStyle w:val="Bibliography"/>
        <w:rPr>
          <w:rFonts w:ascii="Calibri" w:cs="Calibri"/>
        </w:rPr>
      </w:pPr>
      <w:r w:rsidRPr="003622F6">
        <w:rPr>
          <w:rFonts w:ascii="Calibri" w:cs="Calibri"/>
        </w:rPr>
        <w:t xml:space="preserve">Fikri, M., Joulian, C., Motelica-Heino, M., Norini, M.-P., &amp; Hellal, J. (2021). Resistance and Resilience of Soil Nitrogen Cycling to Drought and Heat Stress in Rehabilitated Urban Soils. </w:t>
      </w:r>
      <w:r w:rsidRPr="003622F6">
        <w:rPr>
          <w:rFonts w:ascii="Calibri" w:cs="Calibri"/>
          <w:i/>
          <w:iCs/>
        </w:rPr>
        <w:t>Frontiers in Microbiology</w:t>
      </w:r>
      <w:r w:rsidRPr="003622F6">
        <w:rPr>
          <w:rFonts w:ascii="Calibri" w:cs="Calibri"/>
        </w:rPr>
        <w:t xml:space="preserve">, </w:t>
      </w:r>
      <w:r w:rsidRPr="003622F6">
        <w:rPr>
          <w:rFonts w:ascii="Calibri" w:cs="Calibri"/>
          <w:i/>
          <w:iCs/>
        </w:rPr>
        <w:t>12</w:t>
      </w:r>
      <w:r w:rsidRPr="003622F6">
        <w:rPr>
          <w:rFonts w:ascii="Calibri" w:cs="Calibri"/>
        </w:rPr>
        <w:t>. https://doi.org/10.3389/fmicb.2021.727468</w:t>
      </w:r>
    </w:p>
    <w:p w14:paraId="5A39E171" w14:textId="77777777" w:rsidR="003622F6" w:rsidRPr="003622F6" w:rsidRDefault="003622F6" w:rsidP="003622F6">
      <w:pPr>
        <w:pStyle w:val="Bibliography"/>
        <w:rPr>
          <w:rFonts w:ascii="Calibri" w:cs="Calibri"/>
        </w:rPr>
      </w:pPr>
      <w:r w:rsidRPr="003622F6">
        <w:rPr>
          <w:rFonts w:ascii="Calibri" w:cs="Calibri"/>
        </w:rPr>
        <w:t xml:space="preserve">Flynn, N. E., Comas, L. H., Stewart, C. E., &amp; Fonte, S. J. (2023). High N availability decreases N uptake and yield under limited water availability in maize. </w:t>
      </w:r>
      <w:r w:rsidRPr="003622F6">
        <w:rPr>
          <w:rFonts w:ascii="Calibri" w:cs="Calibri"/>
          <w:i/>
          <w:iCs/>
        </w:rPr>
        <w:t>Scientific Reports</w:t>
      </w:r>
      <w:r w:rsidRPr="003622F6">
        <w:rPr>
          <w:rFonts w:ascii="Calibri" w:cs="Calibri"/>
        </w:rPr>
        <w:t xml:space="preserve">, </w:t>
      </w:r>
      <w:r w:rsidRPr="003622F6">
        <w:rPr>
          <w:rFonts w:ascii="Calibri" w:cs="Calibri"/>
          <w:i/>
          <w:iCs/>
        </w:rPr>
        <w:t>13</w:t>
      </w:r>
      <w:r w:rsidRPr="003622F6">
        <w:rPr>
          <w:rFonts w:ascii="Calibri" w:cs="Calibri"/>
        </w:rPr>
        <w:t>(1), 14269. https://doi.org/10.1038/s41598-023-40459-0</w:t>
      </w:r>
    </w:p>
    <w:p w14:paraId="798A880F" w14:textId="77777777" w:rsidR="003622F6" w:rsidRPr="003622F6" w:rsidRDefault="003622F6" w:rsidP="003622F6">
      <w:pPr>
        <w:pStyle w:val="Bibliography"/>
        <w:rPr>
          <w:rFonts w:ascii="Calibri" w:cs="Calibri"/>
        </w:rPr>
      </w:pPr>
      <w:r w:rsidRPr="003622F6">
        <w:rPr>
          <w:rFonts w:ascii="Calibri" w:cs="Calibri"/>
        </w:rPr>
        <w:t xml:space="preserve">Fuchslueger, L., Kastl, E.-M., Bauer, F., Kienzl, S., Hasibeder, R., Ladreiter-Knauss, T., Schmitt, M., Bahn, M., Schloter, M., Richter, A., &amp; Szukics, U. (2014). Effects of drought on </w:t>
      </w:r>
      <w:r w:rsidRPr="003622F6">
        <w:rPr>
          <w:rFonts w:ascii="Calibri" w:cs="Calibri"/>
        </w:rPr>
        <w:lastRenderedPageBreak/>
        <w:t xml:space="preserve">nitrogen turnover and abundances of ammonia-oxidizers in mountain grassland. </w:t>
      </w:r>
      <w:r w:rsidRPr="003622F6">
        <w:rPr>
          <w:rFonts w:ascii="Calibri" w:cs="Calibri"/>
          <w:i/>
          <w:iCs/>
        </w:rPr>
        <w:t>Biogeosciences</w:t>
      </w:r>
      <w:r w:rsidRPr="003622F6">
        <w:rPr>
          <w:rFonts w:ascii="Calibri" w:cs="Calibri"/>
        </w:rPr>
        <w:t xml:space="preserve">, </w:t>
      </w:r>
      <w:r w:rsidRPr="003622F6">
        <w:rPr>
          <w:rFonts w:ascii="Calibri" w:cs="Calibri"/>
          <w:i/>
          <w:iCs/>
        </w:rPr>
        <w:t>11</w:t>
      </w:r>
      <w:r w:rsidRPr="003622F6">
        <w:rPr>
          <w:rFonts w:ascii="Calibri" w:cs="Calibri"/>
        </w:rPr>
        <w:t>(21), 6003–6015. https://doi.org/10.5194/bg-11-6003-2014</w:t>
      </w:r>
    </w:p>
    <w:p w14:paraId="5292A9C0" w14:textId="77777777" w:rsidR="003622F6" w:rsidRPr="003622F6" w:rsidRDefault="003622F6" w:rsidP="003622F6">
      <w:pPr>
        <w:pStyle w:val="Bibliography"/>
        <w:rPr>
          <w:rFonts w:ascii="Calibri" w:cs="Calibri"/>
        </w:rPr>
      </w:pPr>
      <w:r w:rsidRPr="003622F6">
        <w:rPr>
          <w:rFonts w:ascii="Calibri" w:cs="Calibri"/>
        </w:rPr>
        <w:t xml:space="preserve">Graham, E. B., Knelman, J. E., Schindlbacher, A., Siciliano, S., Breulmann, M., Yannarell, A., Beman, J. M., Abell, G., Philippot, L., Prosser, J., Foulquier, A., Yuste, J. C., Glanville, H. C., Jones, D. L., Angel, R., Salminen, J., Newton, R. J., Bürgmann, H., Ingram, L. J., … Nemergut, D. R. (2016). Microbes as Engines of Ecosystem Function: When Does Community Structure Enhance Predictions of Ecosystem Processes? </w:t>
      </w:r>
      <w:r w:rsidRPr="003622F6">
        <w:rPr>
          <w:rFonts w:ascii="Calibri" w:cs="Calibri"/>
          <w:i/>
          <w:iCs/>
        </w:rPr>
        <w:t>Frontiers in Microbiology</w:t>
      </w:r>
      <w:r w:rsidRPr="003622F6">
        <w:rPr>
          <w:rFonts w:ascii="Calibri" w:cs="Calibri"/>
        </w:rPr>
        <w:t xml:space="preserve">, </w:t>
      </w:r>
      <w:r w:rsidRPr="003622F6">
        <w:rPr>
          <w:rFonts w:ascii="Calibri" w:cs="Calibri"/>
          <w:i/>
          <w:iCs/>
        </w:rPr>
        <w:t>7</w:t>
      </w:r>
      <w:r w:rsidRPr="003622F6">
        <w:rPr>
          <w:rFonts w:ascii="Calibri" w:cs="Calibri"/>
        </w:rPr>
        <w:t>. https://doi.org/10.3389/fmicb.2016.00214</w:t>
      </w:r>
    </w:p>
    <w:p w14:paraId="5F86FFCB" w14:textId="77777777" w:rsidR="003622F6" w:rsidRPr="003622F6" w:rsidRDefault="003622F6" w:rsidP="003622F6">
      <w:pPr>
        <w:pStyle w:val="Bibliography"/>
        <w:rPr>
          <w:rFonts w:ascii="Calibri" w:cs="Calibri"/>
        </w:rPr>
      </w:pPr>
      <w:r w:rsidRPr="003622F6">
        <w:rPr>
          <w:rFonts w:ascii="Calibri" w:cs="Calibri"/>
        </w:rPr>
        <w:t xml:space="preserve">Griffiths, B. S., &amp; Philippot, L. (2013). Insights into the resistance and resilience of the soil microbial community. </w:t>
      </w:r>
      <w:r w:rsidRPr="003622F6">
        <w:rPr>
          <w:rFonts w:ascii="Calibri" w:cs="Calibri"/>
          <w:i/>
          <w:iCs/>
        </w:rPr>
        <w:t>FEMS Microbiology Reviews</w:t>
      </w:r>
      <w:r w:rsidRPr="003622F6">
        <w:rPr>
          <w:rFonts w:ascii="Calibri" w:cs="Calibri"/>
        </w:rPr>
        <w:t xml:space="preserve">, </w:t>
      </w:r>
      <w:r w:rsidRPr="003622F6">
        <w:rPr>
          <w:rFonts w:ascii="Calibri" w:cs="Calibri"/>
          <w:i/>
          <w:iCs/>
        </w:rPr>
        <w:t>37</w:t>
      </w:r>
      <w:r w:rsidRPr="003622F6">
        <w:rPr>
          <w:rFonts w:ascii="Calibri" w:cs="Calibri"/>
        </w:rPr>
        <w:t>(2), 112–129. https://doi.org/10.1111/j.1574-6976.2012.00343.x</w:t>
      </w:r>
    </w:p>
    <w:p w14:paraId="590FEECE" w14:textId="77777777" w:rsidR="003622F6" w:rsidRPr="003622F6" w:rsidRDefault="003622F6" w:rsidP="003622F6">
      <w:pPr>
        <w:pStyle w:val="Bibliography"/>
        <w:rPr>
          <w:rFonts w:ascii="Calibri" w:cs="Calibri"/>
        </w:rPr>
      </w:pPr>
      <w:r w:rsidRPr="003622F6">
        <w:rPr>
          <w:rFonts w:ascii="Calibri" w:cs="Calibri"/>
        </w:rPr>
        <w:t xml:space="preserve">Gruber, N., &amp; Galloway, J. N. (2008). An Earth-system perspective of the global nitrogen cycle. </w:t>
      </w:r>
      <w:r w:rsidRPr="003622F6">
        <w:rPr>
          <w:rFonts w:ascii="Calibri" w:cs="Calibri"/>
          <w:i/>
          <w:iCs/>
        </w:rPr>
        <w:t>Nature</w:t>
      </w:r>
      <w:r w:rsidRPr="003622F6">
        <w:rPr>
          <w:rFonts w:ascii="Calibri" w:cs="Calibri"/>
        </w:rPr>
        <w:t xml:space="preserve">, </w:t>
      </w:r>
      <w:r w:rsidRPr="003622F6">
        <w:rPr>
          <w:rFonts w:ascii="Calibri" w:cs="Calibri"/>
          <w:i/>
          <w:iCs/>
        </w:rPr>
        <w:t>451</w:t>
      </w:r>
      <w:r w:rsidRPr="003622F6">
        <w:rPr>
          <w:rFonts w:ascii="Calibri" w:cs="Calibri"/>
        </w:rPr>
        <w:t>(7176), 293–296. https://doi.org/10.1038/nature06592</w:t>
      </w:r>
    </w:p>
    <w:p w14:paraId="5349296E" w14:textId="77777777" w:rsidR="003622F6" w:rsidRPr="003622F6" w:rsidRDefault="003622F6" w:rsidP="003622F6">
      <w:pPr>
        <w:pStyle w:val="Bibliography"/>
        <w:rPr>
          <w:rFonts w:ascii="Calibri" w:cs="Calibri"/>
        </w:rPr>
      </w:pPr>
      <w:r w:rsidRPr="003622F6">
        <w:rPr>
          <w:rFonts w:ascii="Calibri" w:cs="Calibri"/>
        </w:rPr>
        <w:t xml:space="preserve">Gubry-Rangin, C., Kratsch, C., Williams, T. A., McHardy, A. C., Embley, T. M., Prosser, J. I., &amp; Macqueen, D. J. (2015). Coupling of diversification and pH adaptation during the evolution of terrestrial Thaumarchaeota. </w:t>
      </w:r>
      <w:r w:rsidRPr="003622F6">
        <w:rPr>
          <w:rFonts w:ascii="Calibri" w:cs="Calibri"/>
          <w:i/>
          <w:iCs/>
        </w:rPr>
        <w:t>Proceedings of the National Academy of Sciences</w:t>
      </w:r>
      <w:r w:rsidRPr="003622F6">
        <w:rPr>
          <w:rFonts w:ascii="Calibri" w:cs="Calibri"/>
        </w:rPr>
        <w:t xml:space="preserve">, </w:t>
      </w:r>
      <w:r w:rsidRPr="003622F6">
        <w:rPr>
          <w:rFonts w:ascii="Calibri" w:cs="Calibri"/>
          <w:i/>
          <w:iCs/>
        </w:rPr>
        <w:t>112</w:t>
      </w:r>
      <w:r w:rsidRPr="003622F6">
        <w:rPr>
          <w:rFonts w:ascii="Calibri" w:cs="Calibri"/>
        </w:rPr>
        <w:t>(30), 9370–9375. https://doi.org/10.1073/pnas.1419329112</w:t>
      </w:r>
    </w:p>
    <w:p w14:paraId="38C73D93" w14:textId="77777777" w:rsidR="003622F6" w:rsidRPr="003622F6" w:rsidRDefault="003622F6" w:rsidP="003622F6">
      <w:pPr>
        <w:pStyle w:val="Bibliography"/>
        <w:rPr>
          <w:rFonts w:ascii="Calibri" w:cs="Calibri"/>
        </w:rPr>
      </w:pPr>
      <w:r w:rsidRPr="003622F6">
        <w:rPr>
          <w:rFonts w:ascii="Calibri" w:cs="Calibri"/>
        </w:rPr>
        <w:t xml:space="preserve">Hallin, S., Jones, C. M., Schloter, M., &amp; Philippot, L. (2009). Relationship between N-cycling communities and ecosystem functioning in a 50-year-old fertilization experiment. </w:t>
      </w:r>
      <w:r w:rsidRPr="003622F6">
        <w:rPr>
          <w:rFonts w:ascii="Calibri" w:cs="Calibri"/>
          <w:i/>
          <w:iCs/>
        </w:rPr>
        <w:t>The ISME Journal</w:t>
      </w:r>
      <w:r w:rsidRPr="003622F6">
        <w:rPr>
          <w:rFonts w:ascii="Calibri" w:cs="Calibri"/>
        </w:rPr>
        <w:t xml:space="preserve">, </w:t>
      </w:r>
      <w:r w:rsidRPr="003622F6">
        <w:rPr>
          <w:rFonts w:ascii="Calibri" w:cs="Calibri"/>
          <w:i/>
          <w:iCs/>
        </w:rPr>
        <w:t>3</w:t>
      </w:r>
      <w:r w:rsidRPr="003622F6">
        <w:rPr>
          <w:rFonts w:ascii="Calibri" w:cs="Calibri"/>
        </w:rPr>
        <w:t>(5), 597–605. https://doi.org/10.1038/ismej.2008.128</w:t>
      </w:r>
    </w:p>
    <w:p w14:paraId="4E91F75C" w14:textId="77777777" w:rsidR="003622F6" w:rsidRPr="003622F6" w:rsidRDefault="003622F6" w:rsidP="003622F6">
      <w:pPr>
        <w:pStyle w:val="Bibliography"/>
        <w:rPr>
          <w:rFonts w:ascii="Calibri" w:cs="Calibri"/>
        </w:rPr>
      </w:pPr>
      <w:r w:rsidRPr="003622F6">
        <w:rPr>
          <w:rFonts w:ascii="Calibri" w:cs="Calibri"/>
        </w:rPr>
        <w:t xml:space="preserve">Hansen, S., Berland Frøseth, R., Stenberg, M., Stalenga, J., Olesen, J. E., Krauss, M., Radzikowski, P., Doltra, J., Nadeem, S., Torp, T., Pappa, V., &amp; Watson, C. A. (2019). Reviews and syntheses: Review of causes and sources of N&amp;lt;sub&amp;gt;2&amp;lt;/sub&amp;gt;O emissions and NO&amp;lt;sub&amp;gt;3&amp;lt;/sub&amp;gt; leaching from organic arable crop </w:t>
      </w:r>
      <w:r w:rsidRPr="003622F6">
        <w:rPr>
          <w:rFonts w:ascii="Calibri" w:cs="Calibri"/>
        </w:rPr>
        <w:lastRenderedPageBreak/>
        <w:t xml:space="preserve">rotations. </w:t>
      </w:r>
      <w:r w:rsidRPr="003622F6">
        <w:rPr>
          <w:rFonts w:ascii="Calibri" w:cs="Calibri"/>
          <w:i/>
          <w:iCs/>
        </w:rPr>
        <w:t>Biogeosciences</w:t>
      </w:r>
      <w:r w:rsidRPr="003622F6">
        <w:rPr>
          <w:rFonts w:ascii="Calibri" w:cs="Calibri"/>
        </w:rPr>
        <w:t xml:space="preserve">, </w:t>
      </w:r>
      <w:r w:rsidRPr="003622F6">
        <w:rPr>
          <w:rFonts w:ascii="Calibri" w:cs="Calibri"/>
          <w:i/>
          <w:iCs/>
        </w:rPr>
        <w:t>16</w:t>
      </w:r>
      <w:r w:rsidRPr="003622F6">
        <w:rPr>
          <w:rFonts w:ascii="Calibri" w:cs="Calibri"/>
        </w:rPr>
        <w:t>(14), 2795–2819. https://doi.org/10.5194/bg-16-2795-2019</w:t>
      </w:r>
    </w:p>
    <w:p w14:paraId="50CB5EC9" w14:textId="77777777" w:rsidR="003622F6" w:rsidRPr="003622F6" w:rsidRDefault="003622F6" w:rsidP="003622F6">
      <w:pPr>
        <w:pStyle w:val="Bibliography"/>
        <w:rPr>
          <w:rFonts w:ascii="Calibri" w:cs="Calibri"/>
        </w:rPr>
      </w:pPr>
      <w:r w:rsidRPr="003622F6">
        <w:rPr>
          <w:rFonts w:ascii="Calibri" w:cs="Calibri"/>
        </w:rPr>
        <w:t xml:space="preserve">Hari, V., Rakovec, O., Markonis, Y., Hanel, M., &amp; Kumar, R. (2020). Increased future occurrences of the exceptional 2018–2019 Central European drought under global warming. </w:t>
      </w:r>
      <w:r w:rsidRPr="003622F6">
        <w:rPr>
          <w:rFonts w:ascii="Calibri" w:cs="Calibri"/>
          <w:i/>
          <w:iCs/>
        </w:rPr>
        <w:t>Scientific Reports</w:t>
      </w:r>
      <w:r w:rsidRPr="003622F6">
        <w:rPr>
          <w:rFonts w:ascii="Calibri" w:cs="Calibri"/>
        </w:rPr>
        <w:t xml:space="preserve">, </w:t>
      </w:r>
      <w:r w:rsidRPr="003622F6">
        <w:rPr>
          <w:rFonts w:ascii="Calibri" w:cs="Calibri"/>
          <w:i/>
          <w:iCs/>
        </w:rPr>
        <w:t>10</w:t>
      </w:r>
      <w:r w:rsidRPr="003622F6">
        <w:rPr>
          <w:rFonts w:ascii="Calibri" w:cs="Calibri"/>
        </w:rPr>
        <w:t>(1), 12207. https://doi.org/10.1038/s41598-020-68872-9</w:t>
      </w:r>
    </w:p>
    <w:p w14:paraId="2500211C" w14:textId="77777777" w:rsidR="003622F6" w:rsidRPr="003622F6" w:rsidRDefault="003622F6" w:rsidP="003622F6">
      <w:pPr>
        <w:pStyle w:val="Bibliography"/>
        <w:rPr>
          <w:rFonts w:ascii="Calibri" w:cs="Calibri"/>
        </w:rPr>
      </w:pPr>
      <w:r w:rsidRPr="003622F6">
        <w:rPr>
          <w:rFonts w:ascii="Calibri" w:cs="Calibri"/>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3622F6">
        <w:rPr>
          <w:rFonts w:ascii="Calibri" w:cs="Calibri"/>
          <w:i/>
          <w:iCs/>
        </w:rPr>
        <w:t>Science Advances</w:t>
      </w:r>
      <w:r w:rsidRPr="003622F6">
        <w:rPr>
          <w:rFonts w:ascii="Calibri" w:cs="Calibri"/>
        </w:rPr>
        <w:t xml:space="preserve">, </w:t>
      </w:r>
      <w:r w:rsidRPr="003622F6">
        <w:rPr>
          <w:rFonts w:ascii="Calibri" w:cs="Calibri"/>
          <w:i/>
          <w:iCs/>
        </w:rPr>
        <w:t>7</w:t>
      </w:r>
      <w:r w:rsidRPr="003622F6">
        <w:rPr>
          <w:rFonts w:ascii="Calibri" w:cs="Calibri"/>
        </w:rPr>
        <w:t>(6), eabb7118. https://doi.org/10.1126/sciadv.abb7118</w:t>
      </w:r>
    </w:p>
    <w:p w14:paraId="1102EBB8" w14:textId="77777777" w:rsidR="003622F6" w:rsidRPr="003622F6" w:rsidRDefault="003622F6" w:rsidP="003622F6">
      <w:pPr>
        <w:pStyle w:val="Bibliography"/>
        <w:rPr>
          <w:rFonts w:ascii="Calibri" w:cs="Calibri"/>
        </w:rPr>
      </w:pPr>
      <w:r w:rsidRPr="003622F6">
        <w:rPr>
          <w:rFonts w:ascii="Calibri" w:cs="Calibri"/>
        </w:rPr>
        <w:t xml:space="preserve">Hartmann, A. A., Barnard, R. L., Marhan, S., &amp; Niklaus, P. A. (2013). Effects of drought and N-fertilization on N cycling in two grassland soils. </w:t>
      </w:r>
      <w:r w:rsidRPr="003622F6">
        <w:rPr>
          <w:rFonts w:ascii="Calibri" w:cs="Calibri"/>
          <w:i/>
          <w:iCs/>
        </w:rPr>
        <w:t>Oecologia</w:t>
      </w:r>
      <w:r w:rsidRPr="003622F6">
        <w:rPr>
          <w:rFonts w:ascii="Calibri" w:cs="Calibri"/>
        </w:rPr>
        <w:t xml:space="preserve">, </w:t>
      </w:r>
      <w:r w:rsidRPr="003622F6">
        <w:rPr>
          <w:rFonts w:ascii="Calibri" w:cs="Calibri"/>
          <w:i/>
          <w:iCs/>
        </w:rPr>
        <w:t>171</w:t>
      </w:r>
      <w:r w:rsidRPr="003622F6">
        <w:rPr>
          <w:rFonts w:ascii="Calibri" w:cs="Calibri"/>
        </w:rPr>
        <w:t>(3), 705–717. https://doi.org/10.1007/s00442-012-2578-3</w:t>
      </w:r>
    </w:p>
    <w:p w14:paraId="38199C54" w14:textId="77777777" w:rsidR="003622F6" w:rsidRPr="003622F6" w:rsidRDefault="003622F6" w:rsidP="003622F6">
      <w:pPr>
        <w:pStyle w:val="Bibliography"/>
        <w:rPr>
          <w:rFonts w:ascii="Calibri" w:cs="Calibri"/>
        </w:rPr>
      </w:pPr>
      <w:r w:rsidRPr="003622F6">
        <w:rPr>
          <w:rFonts w:ascii="Calibri" w:cs="Calibri"/>
        </w:rPr>
        <w:t xml:space="preserve">Hartmann, A. A., &amp; Niklaus, P. A. (2012). Effects of simulated drought and nitrogen fertilizer on plant productivity and nitrous oxide (N2O) emissions of two pastures. </w:t>
      </w:r>
      <w:r w:rsidRPr="003622F6">
        <w:rPr>
          <w:rFonts w:ascii="Calibri" w:cs="Calibri"/>
          <w:i/>
          <w:iCs/>
        </w:rPr>
        <w:t>Plant and Soil</w:t>
      </w:r>
      <w:r w:rsidRPr="003622F6">
        <w:rPr>
          <w:rFonts w:ascii="Calibri" w:cs="Calibri"/>
        </w:rPr>
        <w:t xml:space="preserve">, </w:t>
      </w:r>
      <w:r w:rsidRPr="003622F6">
        <w:rPr>
          <w:rFonts w:ascii="Calibri" w:cs="Calibri"/>
          <w:i/>
          <w:iCs/>
        </w:rPr>
        <w:t>361</w:t>
      </w:r>
      <w:r w:rsidRPr="003622F6">
        <w:rPr>
          <w:rFonts w:ascii="Calibri" w:cs="Calibri"/>
        </w:rPr>
        <w:t>(1), 411–426. https://doi.org/10.1007/s11104-012-1248-x</w:t>
      </w:r>
    </w:p>
    <w:p w14:paraId="498F1BFB" w14:textId="77777777" w:rsidR="003622F6" w:rsidRPr="003622F6" w:rsidRDefault="003622F6" w:rsidP="003622F6">
      <w:pPr>
        <w:pStyle w:val="Bibliography"/>
        <w:rPr>
          <w:rFonts w:ascii="Calibri" w:cs="Calibri"/>
        </w:rPr>
      </w:pPr>
      <w:r w:rsidRPr="003622F6">
        <w:rPr>
          <w:rFonts w:ascii="Calibri" w:cs="Calibri"/>
        </w:rPr>
        <w:t xml:space="preserve">Hartmann, M., Frey, B., Mayer, J., Mäder, P., &amp; Widmer, F. (2015). Distinct soil microbial diversity under long-term organic and conventional farming. </w:t>
      </w:r>
      <w:r w:rsidRPr="003622F6">
        <w:rPr>
          <w:rFonts w:ascii="Calibri" w:cs="Calibri"/>
          <w:i/>
          <w:iCs/>
        </w:rPr>
        <w:t>The ISME Journal</w:t>
      </w:r>
      <w:r w:rsidRPr="003622F6">
        <w:rPr>
          <w:rFonts w:ascii="Calibri" w:cs="Calibri"/>
        </w:rPr>
        <w:t xml:space="preserve">, </w:t>
      </w:r>
      <w:r w:rsidRPr="003622F6">
        <w:rPr>
          <w:rFonts w:ascii="Calibri" w:cs="Calibri"/>
          <w:i/>
          <w:iCs/>
        </w:rPr>
        <w:t>9</w:t>
      </w:r>
      <w:r w:rsidRPr="003622F6">
        <w:rPr>
          <w:rFonts w:ascii="Calibri" w:cs="Calibri"/>
        </w:rPr>
        <w:t>(5), 1177–1194. https://doi.org/10.1038/ismej.2014.210</w:t>
      </w:r>
    </w:p>
    <w:p w14:paraId="12314161" w14:textId="77777777" w:rsidR="003622F6" w:rsidRPr="003622F6" w:rsidRDefault="003622F6" w:rsidP="003622F6">
      <w:pPr>
        <w:pStyle w:val="Bibliography"/>
        <w:rPr>
          <w:rFonts w:ascii="Calibri" w:cs="Calibri"/>
        </w:rPr>
      </w:pPr>
      <w:r w:rsidRPr="003622F6">
        <w:rPr>
          <w:rFonts w:ascii="Calibri" w:cs="Calibri"/>
        </w:rPr>
        <w:t xml:space="preserve">Herman, D. J., Johnson, K. K., Jaeger, C. H., Schwartz, E., &amp; Firestone, M. K. (2006). Root Influence on Nitrogen Mineralization and Nitrification in </w:t>
      </w:r>
      <w:r w:rsidRPr="003622F6">
        <w:rPr>
          <w:rFonts w:ascii="Calibri" w:cs="Calibri"/>
          <w:i/>
          <w:iCs/>
        </w:rPr>
        <w:t>Avena barbata</w:t>
      </w:r>
      <w:r w:rsidRPr="003622F6">
        <w:rPr>
          <w:rFonts w:ascii="Calibri" w:cs="Calibri"/>
        </w:rPr>
        <w:t xml:space="preserve"> Rhizosphere Soil. </w:t>
      </w:r>
      <w:r w:rsidRPr="003622F6">
        <w:rPr>
          <w:rFonts w:ascii="Calibri" w:cs="Calibri"/>
          <w:i/>
          <w:iCs/>
        </w:rPr>
        <w:t>Soil Science Society of America Journal</w:t>
      </w:r>
      <w:r w:rsidRPr="003622F6">
        <w:rPr>
          <w:rFonts w:ascii="Calibri" w:cs="Calibri"/>
        </w:rPr>
        <w:t xml:space="preserve">, </w:t>
      </w:r>
      <w:r w:rsidRPr="003622F6">
        <w:rPr>
          <w:rFonts w:ascii="Calibri" w:cs="Calibri"/>
          <w:i/>
          <w:iCs/>
        </w:rPr>
        <w:t>70</w:t>
      </w:r>
      <w:r w:rsidRPr="003622F6">
        <w:rPr>
          <w:rFonts w:ascii="Calibri" w:cs="Calibri"/>
        </w:rPr>
        <w:t>(5), 1504–1511. https://doi.org/10.2136/sssaj2005.0113</w:t>
      </w:r>
    </w:p>
    <w:p w14:paraId="06A5EDE0" w14:textId="77777777" w:rsidR="003622F6" w:rsidRPr="003622F6" w:rsidRDefault="003622F6" w:rsidP="003622F6">
      <w:pPr>
        <w:pStyle w:val="Bibliography"/>
        <w:rPr>
          <w:rFonts w:ascii="Calibri" w:cs="Calibri"/>
        </w:rPr>
      </w:pPr>
      <w:r w:rsidRPr="003622F6">
        <w:rPr>
          <w:rFonts w:ascii="Calibri" w:cs="Calibri"/>
        </w:rPr>
        <w:lastRenderedPageBreak/>
        <w:t xml:space="preserve">Hermansson, A., &amp; Lindgren, P.-E. (2001). Quantification of Ammonia-Oxidizing Bacteria in Arable  Soil by Real-Time PCR.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67</w:t>
      </w:r>
      <w:r w:rsidRPr="003622F6">
        <w:rPr>
          <w:rFonts w:ascii="Calibri" w:cs="Calibri"/>
        </w:rPr>
        <w:t>(2), 972–976. https://doi.org/10.1128/AEM.67.2.972-976.2001</w:t>
      </w:r>
    </w:p>
    <w:p w14:paraId="26A3505E" w14:textId="77777777" w:rsidR="003622F6" w:rsidRPr="003622F6" w:rsidRDefault="003622F6" w:rsidP="003622F6">
      <w:pPr>
        <w:pStyle w:val="Bibliography"/>
        <w:rPr>
          <w:rFonts w:ascii="Calibri" w:cs="Calibri"/>
        </w:rPr>
      </w:pPr>
      <w:r w:rsidRPr="003622F6">
        <w:rPr>
          <w:rFonts w:ascii="Calibri" w:cs="Calibri"/>
        </w:rPr>
        <w:t xml:space="preserve">Homyak, P. M., Allison, S. D., Huxman, T. E., Goulden, M. L., &amp; Treseder, K. K. (2017). Effects of Drought Manipulation on Soil Nitrogen Cycling: A Meta-Analysis. </w:t>
      </w:r>
      <w:r w:rsidRPr="003622F6">
        <w:rPr>
          <w:rFonts w:ascii="Calibri" w:cs="Calibri"/>
          <w:i/>
          <w:iCs/>
        </w:rPr>
        <w:t>Journal of Geophysical Research: Biogeosciences</w:t>
      </w:r>
      <w:r w:rsidRPr="003622F6">
        <w:rPr>
          <w:rFonts w:ascii="Calibri" w:cs="Calibri"/>
        </w:rPr>
        <w:t xml:space="preserve">, </w:t>
      </w:r>
      <w:r w:rsidRPr="003622F6">
        <w:rPr>
          <w:rFonts w:ascii="Calibri" w:cs="Calibri"/>
          <w:i/>
          <w:iCs/>
        </w:rPr>
        <w:t>122</w:t>
      </w:r>
      <w:r w:rsidRPr="003622F6">
        <w:rPr>
          <w:rFonts w:ascii="Calibri" w:cs="Calibri"/>
        </w:rPr>
        <w:t>(12), 3260–3272. https://doi.org/10.1002/2017JG004146</w:t>
      </w:r>
    </w:p>
    <w:p w14:paraId="624EDD25" w14:textId="77777777" w:rsidR="003622F6" w:rsidRPr="003622F6" w:rsidRDefault="003622F6" w:rsidP="003622F6">
      <w:pPr>
        <w:pStyle w:val="Bibliography"/>
        <w:rPr>
          <w:rFonts w:ascii="Calibri" w:cs="Calibri"/>
        </w:rPr>
      </w:pPr>
      <w:r w:rsidRPr="003622F6">
        <w:rPr>
          <w:rFonts w:ascii="Calibri" w:cs="Calibri"/>
        </w:rPr>
        <w:t xml:space="preserve">Homyak, P. M., Sickman, J. O., Miller, A. E., Melack, J. M., Meixner, T., &amp; Schimel, J. P. (2014). Assessing Nitrogen-Saturation in a Seasonally Dry Chaparral Watershed: Limitations of Traditional Indicators of N-Saturation. </w:t>
      </w:r>
      <w:r w:rsidRPr="003622F6">
        <w:rPr>
          <w:rFonts w:ascii="Calibri" w:cs="Calibri"/>
          <w:i/>
          <w:iCs/>
        </w:rPr>
        <w:t>Ecosystems</w:t>
      </w:r>
      <w:r w:rsidRPr="003622F6">
        <w:rPr>
          <w:rFonts w:ascii="Calibri" w:cs="Calibri"/>
        </w:rPr>
        <w:t xml:space="preserve">, </w:t>
      </w:r>
      <w:r w:rsidRPr="003622F6">
        <w:rPr>
          <w:rFonts w:ascii="Calibri" w:cs="Calibri"/>
          <w:i/>
          <w:iCs/>
        </w:rPr>
        <w:t>17</w:t>
      </w:r>
      <w:r w:rsidRPr="003622F6">
        <w:rPr>
          <w:rFonts w:ascii="Calibri" w:cs="Calibri"/>
        </w:rPr>
        <w:t>(7), 1286–1305. https://doi.org/10.1007/s10021-014-9792-2</w:t>
      </w:r>
    </w:p>
    <w:p w14:paraId="0686BAB9" w14:textId="77777777" w:rsidR="003622F6" w:rsidRPr="003622F6" w:rsidRDefault="003622F6" w:rsidP="003622F6">
      <w:pPr>
        <w:pStyle w:val="Bibliography"/>
        <w:rPr>
          <w:rFonts w:ascii="Calibri" w:cs="Calibri"/>
        </w:rPr>
      </w:pPr>
      <w:r w:rsidRPr="003622F6">
        <w:rPr>
          <w:rFonts w:ascii="Calibri" w:cs="Calibri"/>
        </w:rPr>
        <w:t xml:space="preserve">Jia, Z., &amp; Conrad, R. (2009). </w:t>
      </w:r>
      <w:r w:rsidRPr="003622F6">
        <w:rPr>
          <w:rFonts w:ascii="Calibri" w:cs="Calibri"/>
          <w:i/>
          <w:iCs/>
        </w:rPr>
        <w:t>Bacteria</w:t>
      </w:r>
      <w:r w:rsidRPr="003622F6">
        <w:rPr>
          <w:rFonts w:ascii="Calibri" w:cs="Calibri"/>
        </w:rPr>
        <w:t xml:space="preserve"> rather than </w:t>
      </w:r>
      <w:r w:rsidRPr="003622F6">
        <w:rPr>
          <w:rFonts w:ascii="Calibri" w:cs="Calibri"/>
          <w:i/>
          <w:iCs/>
        </w:rPr>
        <w:t>Archaea</w:t>
      </w:r>
      <w:r w:rsidRPr="003622F6">
        <w:rPr>
          <w:rFonts w:ascii="Calibri" w:cs="Calibri"/>
        </w:rPr>
        <w:t xml:space="preserve"> dominate microbial ammonia oxidation in an agricultural soil. </w:t>
      </w:r>
      <w:r w:rsidRPr="003622F6">
        <w:rPr>
          <w:rFonts w:ascii="Calibri" w:cs="Calibri"/>
          <w:i/>
          <w:iCs/>
        </w:rPr>
        <w:t>Environmental Microbiology</w:t>
      </w:r>
      <w:r w:rsidRPr="003622F6">
        <w:rPr>
          <w:rFonts w:ascii="Calibri" w:cs="Calibri"/>
        </w:rPr>
        <w:t xml:space="preserve">, </w:t>
      </w:r>
      <w:r w:rsidRPr="003622F6">
        <w:rPr>
          <w:rFonts w:ascii="Calibri" w:cs="Calibri"/>
          <w:i/>
          <w:iCs/>
        </w:rPr>
        <w:t>11</w:t>
      </w:r>
      <w:r w:rsidRPr="003622F6">
        <w:rPr>
          <w:rFonts w:ascii="Calibri" w:cs="Calibri"/>
        </w:rPr>
        <w:t>(7), 1658–1671. https://doi.org/10.1111/j.1462-2920.2009.01891.x</w:t>
      </w:r>
    </w:p>
    <w:p w14:paraId="79B5FC5B" w14:textId="77777777" w:rsidR="003622F6" w:rsidRPr="003622F6" w:rsidRDefault="003622F6" w:rsidP="003622F6">
      <w:pPr>
        <w:pStyle w:val="Bibliography"/>
        <w:rPr>
          <w:rFonts w:ascii="Calibri" w:cs="Calibri"/>
        </w:rPr>
      </w:pPr>
      <w:r w:rsidRPr="003622F6">
        <w:rPr>
          <w:rFonts w:ascii="Calibri" w:cs="Calibri"/>
        </w:rPr>
        <w:t xml:space="preserve">Kaurin, A., Mihelič, R., Kastelec, D., Grčman, H., Bru, D., Philippot, L., &amp; Suhadolc, M. (2018). Resilience of bacteria, archaea, fungi and N-cycling microbial guilds under plough and conservation tillage, to agricultural drought. </w:t>
      </w:r>
      <w:r w:rsidRPr="003622F6">
        <w:rPr>
          <w:rFonts w:ascii="Calibri" w:cs="Calibri"/>
          <w:i/>
          <w:iCs/>
        </w:rPr>
        <w:t>Soil Biology and Biochemistry</w:t>
      </w:r>
      <w:r w:rsidRPr="003622F6">
        <w:rPr>
          <w:rFonts w:ascii="Calibri" w:cs="Calibri"/>
        </w:rPr>
        <w:t xml:space="preserve">, </w:t>
      </w:r>
      <w:r w:rsidRPr="003622F6">
        <w:rPr>
          <w:rFonts w:ascii="Calibri" w:cs="Calibri"/>
          <w:i/>
          <w:iCs/>
        </w:rPr>
        <w:t>120</w:t>
      </w:r>
      <w:r w:rsidRPr="003622F6">
        <w:rPr>
          <w:rFonts w:ascii="Calibri" w:cs="Calibri"/>
        </w:rPr>
        <w:t>, 233–245. https://doi.org/10.1016/j.soilbio.2018.02.007</w:t>
      </w:r>
    </w:p>
    <w:p w14:paraId="559F3541" w14:textId="77777777" w:rsidR="003622F6" w:rsidRPr="003622F6" w:rsidRDefault="003622F6" w:rsidP="003622F6">
      <w:pPr>
        <w:pStyle w:val="Bibliography"/>
        <w:rPr>
          <w:rFonts w:ascii="Calibri" w:cs="Calibri"/>
        </w:rPr>
      </w:pPr>
      <w:r w:rsidRPr="003622F6">
        <w:rPr>
          <w:rFonts w:ascii="Calibri" w:cs="Calibri"/>
        </w:rPr>
        <w:t xml:space="preserve">Kits, K. D., Sedlacek, C. J., Lebedeva, E. V., Han, P., Bulaev, A., Pjevac, P., Daebeler, A., Romano, S., Albertsen, M., Stein, L. Y., Daims, H., &amp; Wagner, M. (2017). Kinetic analysis of a complete nitrifier reveals an oligotrophic lifestyle. </w:t>
      </w:r>
      <w:r w:rsidRPr="003622F6">
        <w:rPr>
          <w:rFonts w:ascii="Calibri" w:cs="Calibri"/>
          <w:i/>
          <w:iCs/>
        </w:rPr>
        <w:t>Nature</w:t>
      </w:r>
      <w:r w:rsidRPr="003622F6">
        <w:rPr>
          <w:rFonts w:ascii="Calibri" w:cs="Calibri"/>
        </w:rPr>
        <w:t xml:space="preserve">, </w:t>
      </w:r>
      <w:r w:rsidRPr="003622F6">
        <w:rPr>
          <w:rFonts w:ascii="Calibri" w:cs="Calibri"/>
          <w:i/>
          <w:iCs/>
        </w:rPr>
        <w:t>549</w:t>
      </w:r>
      <w:r w:rsidRPr="003622F6">
        <w:rPr>
          <w:rFonts w:ascii="Calibri" w:cs="Calibri"/>
        </w:rPr>
        <w:t>(7671), 269–272. https://doi.org/10.1038/nature23679</w:t>
      </w:r>
    </w:p>
    <w:p w14:paraId="57CAE4BD" w14:textId="77777777" w:rsidR="003622F6" w:rsidRPr="003622F6" w:rsidRDefault="003622F6" w:rsidP="003622F6">
      <w:pPr>
        <w:pStyle w:val="Bibliography"/>
        <w:rPr>
          <w:rFonts w:ascii="Calibri" w:cs="Calibri"/>
        </w:rPr>
      </w:pPr>
      <w:r w:rsidRPr="003622F6">
        <w:rPr>
          <w:rFonts w:ascii="Calibri" w:cs="Calibri"/>
        </w:rPr>
        <w:lastRenderedPageBreak/>
        <w:t xml:space="preserve">Koch, H., van Kessel, M. A. H. J., &amp; Lücker, S. (2019). Complete nitrification: Insights into the ecophysiology of comammox Nitrospira. </w:t>
      </w:r>
      <w:r w:rsidRPr="003622F6">
        <w:rPr>
          <w:rFonts w:ascii="Calibri" w:cs="Calibri"/>
          <w:i/>
          <w:iCs/>
        </w:rPr>
        <w:t>Applied Microbiology and Biotechnology</w:t>
      </w:r>
      <w:r w:rsidRPr="003622F6">
        <w:rPr>
          <w:rFonts w:ascii="Calibri" w:cs="Calibri"/>
        </w:rPr>
        <w:t xml:space="preserve">, </w:t>
      </w:r>
      <w:r w:rsidRPr="003622F6">
        <w:rPr>
          <w:rFonts w:ascii="Calibri" w:cs="Calibri"/>
          <w:i/>
          <w:iCs/>
        </w:rPr>
        <w:t>103</w:t>
      </w:r>
      <w:r w:rsidRPr="003622F6">
        <w:rPr>
          <w:rFonts w:ascii="Calibri" w:cs="Calibri"/>
        </w:rPr>
        <w:t>(1), 177–189. https://doi.org/10.1007/s00253-018-9486-3</w:t>
      </w:r>
    </w:p>
    <w:p w14:paraId="1DB6169B" w14:textId="77777777" w:rsidR="003622F6" w:rsidRPr="003622F6" w:rsidRDefault="003622F6" w:rsidP="003622F6">
      <w:pPr>
        <w:pStyle w:val="Bibliography"/>
        <w:rPr>
          <w:rFonts w:ascii="Calibri" w:cs="Calibri"/>
        </w:rPr>
      </w:pPr>
      <w:r w:rsidRPr="003622F6">
        <w:rPr>
          <w:rFonts w:ascii="Calibri" w:cs="Calibri"/>
        </w:rPr>
        <w:t xml:space="preserve">Kost, E., Kundel, D., Conz, R. F., Mäder, P., Krause, H.-M., Six, J., Mayer, J., &amp; Hartmann, M. (2024). </w:t>
      </w:r>
      <w:r w:rsidRPr="003622F6">
        <w:rPr>
          <w:rFonts w:ascii="Calibri" w:cs="Calibri"/>
          <w:i/>
          <w:iCs/>
        </w:rPr>
        <w:t>Microbial resistance and resilience to drought under organic and conventional farming</w:t>
      </w:r>
      <w:r w:rsidRPr="003622F6">
        <w:rPr>
          <w:rFonts w:ascii="Calibri" w:cs="Calibri"/>
        </w:rPr>
        <w:t xml:space="preserve"> (p. 2024.04.17.589021). bioRxiv. https://doi.org/10.1101/2024.04.17.589021</w:t>
      </w:r>
    </w:p>
    <w:p w14:paraId="6D8DFA05" w14:textId="77777777" w:rsidR="003622F6" w:rsidRPr="003622F6" w:rsidRDefault="003622F6" w:rsidP="003622F6">
      <w:pPr>
        <w:pStyle w:val="Bibliography"/>
        <w:rPr>
          <w:rFonts w:ascii="Calibri" w:cs="Calibri"/>
        </w:rPr>
      </w:pPr>
      <w:r w:rsidRPr="003622F6">
        <w:rPr>
          <w:rFonts w:ascii="Calibri" w:cs="Calibri"/>
        </w:rPr>
        <w:t xml:space="preserve">Krüger, M., Potthast, K., Michalzik, B., Tischer, A., Küsel, K., Deckner, F. F. K., &amp; Herrmann, M. (2021). Drought and rewetting events enhance nitrate leaching and seepage-mediated translocation of microbes from beech forest soils. </w:t>
      </w:r>
      <w:r w:rsidRPr="003622F6">
        <w:rPr>
          <w:rFonts w:ascii="Calibri" w:cs="Calibri"/>
          <w:i/>
          <w:iCs/>
        </w:rPr>
        <w:t>Soil Biology and Biochemistry</w:t>
      </w:r>
      <w:r w:rsidRPr="003622F6">
        <w:rPr>
          <w:rFonts w:ascii="Calibri" w:cs="Calibri"/>
        </w:rPr>
        <w:t xml:space="preserve">, </w:t>
      </w:r>
      <w:r w:rsidRPr="003622F6">
        <w:rPr>
          <w:rFonts w:ascii="Calibri" w:cs="Calibri"/>
          <w:i/>
          <w:iCs/>
        </w:rPr>
        <w:t>154</w:t>
      </w:r>
      <w:r w:rsidRPr="003622F6">
        <w:rPr>
          <w:rFonts w:ascii="Calibri" w:cs="Calibri"/>
        </w:rPr>
        <w:t>, 108153. https://doi.org/10.1016/j.soilbio.2021.108153</w:t>
      </w:r>
    </w:p>
    <w:p w14:paraId="7ABD771E" w14:textId="77777777" w:rsidR="003622F6" w:rsidRPr="003622F6" w:rsidRDefault="003622F6" w:rsidP="003622F6">
      <w:pPr>
        <w:pStyle w:val="Bibliography"/>
        <w:rPr>
          <w:rFonts w:ascii="Calibri" w:cs="Calibri"/>
        </w:rPr>
      </w:pPr>
      <w:r w:rsidRPr="003622F6">
        <w:rPr>
          <w:rFonts w:ascii="Calibri" w:cs="Calibri"/>
        </w:rPr>
        <w:t xml:space="preserve">Kundel, D., Bodenhausen, N., Jørgensen, H. B., Truu, J., Birkhofer, K., Hedlund, K., Mäder, P., &amp; Fliessbach, A. (2020). Effects of simulated drought on biological soil quality, microbial diversity and yields under long-term conventional and organic agriculture. </w:t>
      </w:r>
      <w:r w:rsidRPr="003622F6">
        <w:rPr>
          <w:rFonts w:ascii="Calibri" w:cs="Calibri"/>
          <w:i/>
          <w:iCs/>
        </w:rPr>
        <w:t>FEMS Microbiology Ecology</w:t>
      </w:r>
      <w:r w:rsidRPr="003622F6">
        <w:rPr>
          <w:rFonts w:ascii="Calibri" w:cs="Calibri"/>
        </w:rPr>
        <w:t xml:space="preserve">, </w:t>
      </w:r>
      <w:r w:rsidRPr="003622F6">
        <w:rPr>
          <w:rFonts w:ascii="Calibri" w:cs="Calibri"/>
          <w:i/>
          <w:iCs/>
        </w:rPr>
        <w:t>96</w:t>
      </w:r>
      <w:r w:rsidRPr="003622F6">
        <w:rPr>
          <w:rFonts w:ascii="Calibri" w:cs="Calibri"/>
        </w:rPr>
        <w:t>(12), fiaa205. https://doi.org/10.1093/femsec/fiaa205</w:t>
      </w:r>
    </w:p>
    <w:p w14:paraId="518FA9EA" w14:textId="77777777" w:rsidR="003622F6" w:rsidRPr="003622F6" w:rsidRDefault="003622F6" w:rsidP="003622F6">
      <w:pPr>
        <w:pStyle w:val="Bibliography"/>
        <w:rPr>
          <w:rFonts w:ascii="Calibri" w:cs="Calibri"/>
        </w:rPr>
      </w:pPr>
      <w:r w:rsidRPr="003622F6">
        <w:rPr>
          <w:rFonts w:ascii="Calibri" w:cs="Calibri"/>
        </w:rPr>
        <w:t xml:space="preserve">Kuypers, M. M. M., Marchant, H. K., &amp; Kartal, B. (2018). The microbial nitrogen-cycling network. </w:t>
      </w:r>
      <w:r w:rsidRPr="003622F6">
        <w:rPr>
          <w:rFonts w:ascii="Calibri" w:cs="Calibri"/>
          <w:i/>
          <w:iCs/>
        </w:rPr>
        <w:t>Nature Reviews Microbiology</w:t>
      </w:r>
      <w:r w:rsidRPr="003622F6">
        <w:rPr>
          <w:rFonts w:ascii="Calibri" w:cs="Calibri"/>
        </w:rPr>
        <w:t xml:space="preserve">, </w:t>
      </w:r>
      <w:r w:rsidRPr="003622F6">
        <w:rPr>
          <w:rFonts w:ascii="Calibri" w:cs="Calibri"/>
          <w:i/>
          <w:iCs/>
        </w:rPr>
        <w:t>16</w:t>
      </w:r>
      <w:r w:rsidRPr="003622F6">
        <w:rPr>
          <w:rFonts w:ascii="Calibri" w:cs="Calibri"/>
        </w:rPr>
        <w:t>(5), 263–276. https://doi.org/10.1038/nrmicro.2018.9</w:t>
      </w:r>
    </w:p>
    <w:p w14:paraId="0F766521" w14:textId="77777777" w:rsidR="003622F6" w:rsidRPr="003622F6" w:rsidRDefault="003622F6" w:rsidP="003622F6">
      <w:pPr>
        <w:pStyle w:val="Bibliography"/>
        <w:rPr>
          <w:rFonts w:ascii="Calibri" w:cs="Calibri"/>
        </w:rPr>
      </w:pPr>
      <w:r w:rsidRPr="003622F6">
        <w:rPr>
          <w:rFonts w:ascii="Calibri" w:cs="Calibri"/>
        </w:rPr>
        <w:t xml:space="preserve">Kuznetsova, A., Brockhoff, P. B., &amp; Christensen, R. H. B. (2017). </w:t>
      </w:r>
      <w:r w:rsidRPr="003622F6">
        <w:rPr>
          <w:rFonts w:ascii="Calibri" w:cs="Calibri"/>
          <w:b/>
          <w:bCs/>
        </w:rPr>
        <w:t>lmerTest</w:t>
      </w:r>
      <w:r w:rsidRPr="003622F6">
        <w:rPr>
          <w:rFonts w:ascii="Calibri" w:cs="Calibri"/>
        </w:rPr>
        <w:t xml:space="preserve"> Package: Tests in Linear Mixed Effects Models. </w:t>
      </w:r>
      <w:r w:rsidRPr="003622F6">
        <w:rPr>
          <w:rFonts w:ascii="Calibri" w:cs="Calibri"/>
          <w:i/>
          <w:iCs/>
        </w:rPr>
        <w:t>Journal of Statistical Software</w:t>
      </w:r>
      <w:r w:rsidRPr="003622F6">
        <w:rPr>
          <w:rFonts w:ascii="Calibri" w:cs="Calibri"/>
        </w:rPr>
        <w:t xml:space="preserve">, </w:t>
      </w:r>
      <w:r w:rsidRPr="003622F6">
        <w:rPr>
          <w:rFonts w:ascii="Calibri" w:cs="Calibri"/>
          <w:i/>
          <w:iCs/>
        </w:rPr>
        <w:t>82</w:t>
      </w:r>
      <w:r w:rsidRPr="003622F6">
        <w:rPr>
          <w:rFonts w:ascii="Calibri" w:cs="Calibri"/>
        </w:rPr>
        <w:t>(13). https://doi.org/10.18637/jss.v082.i13</w:t>
      </w:r>
    </w:p>
    <w:p w14:paraId="4C1264C6" w14:textId="77777777" w:rsidR="003622F6" w:rsidRPr="003622F6" w:rsidRDefault="003622F6" w:rsidP="003622F6">
      <w:pPr>
        <w:pStyle w:val="Bibliography"/>
        <w:rPr>
          <w:rFonts w:ascii="Calibri" w:cs="Calibri"/>
        </w:rPr>
      </w:pPr>
      <w:r w:rsidRPr="003622F6">
        <w:rPr>
          <w:rFonts w:ascii="Calibri" w:cs="Calibri"/>
        </w:rPr>
        <w:t xml:space="preserve">Lavallee, J. M., Chomel, M., Alvarez Segura, N., De Castro, F., Goodall, T., Magilton, M., Rhymes, J. M., Delgado-Baquerizo, M., Griffiths, R. I., Baggs, E. M., Caruso, T., De Vries, F. T., Emmerson, M., Johnson, D., &amp; Bardgett, R. D. (2024). Land management </w:t>
      </w:r>
      <w:r w:rsidRPr="003622F6">
        <w:rPr>
          <w:rFonts w:ascii="Calibri" w:cs="Calibri"/>
        </w:rPr>
        <w:lastRenderedPageBreak/>
        <w:t xml:space="preserve">shapes drought responses of dominant soil microbial taxa across grasslands. </w:t>
      </w:r>
      <w:r w:rsidRPr="003622F6">
        <w:rPr>
          <w:rFonts w:ascii="Calibri" w:cs="Calibri"/>
          <w:i/>
          <w:iCs/>
        </w:rPr>
        <w:t>Nature Communications</w:t>
      </w:r>
      <w:r w:rsidRPr="003622F6">
        <w:rPr>
          <w:rFonts w:ascii="Calibri" w:cs="Calibri"/>
        </w:rPr>
        <w:t xml:space="preserve">, </w:t>
      </w:r>
      <w:r w:rsidRPr="003622F6">
        <w:rPr>
          <w:rFonts w:ascii="Calibri" w:cs="Calibri"/>
          <w:i/>
          <w:iCs/>
        </w:rPr>
        <w:t>15</w:t>
      </w:r>
      <w:r w:rsidRPr="003622F6">
        <w:rPr>
          <w:rFonts w:ascii="Calibri" w:cs="Calibri"/>
        </w:rPr>
        <w:t>(1), 29. https://doi.org/10.1038/s41467-023-43864-1</w:t>
      </w:r>
    </w:p>
    <w:p w14:paraId="78B0EC33" w14:textId="77777777" w:rsidR="003622F6" w:rsidRPr="003622F6" w:rsidRDefault="003622F6" w:rsidP="003622F6">
      <w:pPr>
        <w:pStyle w:val="Bibliography"/>
        <w:rPr>
          <w:rFonts w:ascii="Calibri" w:cs="Calibri"/>
        </w:rPr>
      </w:pPr>
      <w:r w:rsidRPr="003622F6">
        <w:rPr>
          <w:rFonts w:ascii="Calibri" w:cs="Calibri"/>
        </w:rPr>
        <w:t xml:space="preserve">Legendre, P., &amp; Anderson, M. J. (1999). DISTANCE-BASED REDUNDANCY ANALYSIS: TESTING MULTISPECIES RESPONSES IN MULTIFACTORIAL ECOLOGICAL EXPERIMENTS. </w:t>
      </w:r>
      <w:r w:rsidRPr="003622F6">
        <w:rPr>
          <w:rFonts w:ascii="Calibri" w:cs="Calibri"/>
          <w:i/>
          <w:iCs/>
        </w:rPr>
        <w:t>Ecological Monographs</w:t>
      </w:r>
      <w:r w:rsidRPr="003622F6">
        <w:rPr>
          <w:rFonts w:ascii="Calibri" w:cs="Calibri"/>
        </w:rPr>
        <w:t xml:space="preserve">, </w:t>
      </w:r>
      <w:r w:rsidRPr="003622F6">
        <w:rPr>
          <w:rFonts w:ascii="Calibri" w:cs="Calibri"/>
          <w:i/>
          <w:iCs/>
        </w:rPr>
        <w:t>69</w:t>
      </w:r>
      <w:r w:rsidRPr="003622F6">
        <w:rPr>
          <w:rFonts w:ascii="Calibri" w:cs="Calibri"/>
        </w:rPr>
        <w:t>(1), 1–24. https://doi.org/10.1890/0012-9615(1999)069[0001:DBRATM]2.0.CO;2</w:t>
      </w:r>
    </w:p>
    <w:p w14:paraId="36624C6D" w14:textId="77777777" w:rsidR="003622F6" w:rsidRPr="003622F6" w:rsidRDefault="003622F6" w:rsidP="003622F6">
      <w:pPr>
        <w:pStyle w:val="Bibliography"/>
        <w:rPr>
          <w:rFonts w:ascii="Calibri" w:cs="Calibri"/>
        </w:rPr>
      </w:pPr>
      <w:r w:rsidRPr="003622F6">
        <w:rPr>
          <w:rFonts w:ascii="Calibri" w:cs="Calibri"/>
        </w:rPr>
        <w:t xml:space="preserve">Lehtovirta-Morley, L. E. (2018). Ammonia oxidation: Ecology, physiology, biochemistry and why they must all come together. </w:t>
      </w:r>
      <w:r w:rsidRPr="003622F6">
        <w:rPr>
          <w:rFonts w:ascii="Calibri" w:cs="Calibri"/>
          <w:i/>
          <w:iCs/>
        </w:rPr>
        <w:t>FEMS Microbiology Letters</w:t>
      </w:r>
      <w:r w:rsidRPr="003622F6">
        <w:rPr>
          <w:rFonts w:ascii="Calibri" w:cs="Calibri"/>
        </w:rPr>
        <w:t xml:space="preserve">, </w:t>
      </w:r>
      <w:r w:rsidRPr="003622F6">
        <w:rPr>
          <w:rFonts w:ascii="Calibri" w:cs="Calibri"/>
          <w:i/>
          <w:iCs/>
        </w:rPr>
        <w:t>365</w:t>
      </w:r>
      <w:r w:rsidRPr="003622F6">
        <w:rPr>
          <w:rFonts w:ascii="Calibri" w:cs="Calibri"/>
        </w:rPr>
        <w:t>(9), fny058. https://doi.org/10.1093/femsle/fny058</w:t>
      </w:r>
    </w:p>
    <w:p w14:paraId="741ABAA6" w14:textId="77777777" w:rsidR="003622F6" w:rsidRPr="003622F6" w:rsidRDefault="003622F6" w:rsidP="003622F6">
      <w:pPr>
        <w:pStyle w:val="Bibliography"/>
        <w:rPr>
          <w:rFonts w:ascii="Calibri" w:cs="Calibri"/>
        </w:rPr>
      </w:pPr>
      <w:r w:rsidRPr="003622F6">
        <w:rPr>
          <w:rFonts w:ascii="Calibri" w:cs="Calibri"/>
        </w:rPr>
        <w:t xml:space="preserve">Leininger, S., Urich, T., Schloter, M., Schwark, L., Qi, J., Nicol, G. W., Prosser, J. I., Schuster, S. C., &amp; Schleper, C. (2006). Archaea predominate among ammonia-oxidizing prokaryotes in soils. </w:t>
      </w:r>
      <w:r w:rsidRPr="003622F6">
        <w:rPr>
          <w:rFonts w:ascii="Calibri" w:cs="Calibri"/>
          <w:i/>
          <w:iCs/>
        </w:rPr>
        <w:t>Nature</w:t>
      </w:r>
      <w:r w:rsidRPr="003622F6">
        <w:rPr>
          <w:rFonts w:ascii="Calibri" w:cs="Calibri"/>
        </w:rPr>
        <w:t xml:space="preserve">, </w:t>
      </w:r>
      <w:r w:rsidRPr="003622F6">
        <w:rPr>
          <w:rFonts w:ascii="Calibri" w:cs="Calibri"/>
          <w:i/>
          <w:iCs/>
        </w:rPr>
        <w:t>442</w:t>
      </w:r>
      <w:r w:rsidRPr="003622F6">
        <w:rPr>
          <w:rFonts w:ascii="Calibri" w:cs="Calibri"/>
        </w:rPr>
        <w:t>(7104), 806–809. https://doi.org/10.1038/nature04983</w:t>
      </w:r>
    </w:p>
    <w:p w14:paraId="40777654" w14:textId="77777777" w:rsidR="003622F6" w:rsidRPr="003622F6" w:rsidRDefault="003622F6" w:rsidP="003622F6">
      <w:pPr>
        <w:pStyle w:val="Bibliography"/>
        <w:rPr>
          <w:rFonts w:ascii="Calibri" w:cs="Calibri"/>
        </w:rPr>
      </w:pPr>
      <w:r w:rsidRPr="003622F6">
        <w:rPr>
          <w:rFonts w:ascii="Calibri" w:cs="Calibri"/>
        </w:rPr>
        <w:t xml:space="preserve">Leitner, S., Homyak, P. M., Blankinship, J. C., Eberwein, J., Jenerette, G. D., Zechmeister-Boltenstern, S., &amp; Schimel, J. P. (2017). Linking NO and N2O emission pulses with the mobilization of mineral and organic N upon rewetting dry soils. </w:t>
      </w:r>
      <w:r w:rsidRPr="003622F6">
        <w:rPr>
          <w:rFonts w:ascii="Calibri" w:cs="Calibri"/>
          <w:i/>
          <w:iCs/>
        </w:rPr>
        <w:t>Soil Biology and Biochemistry</w:t>
      </w:r>
      <w:r w:rsidRPr="003622F6">
        <w:rPr>
          <w:rFonts w:ascii="Calibri" w:cs="Calibri"/>
        </w:rPr>
        <w:t xml:space="preserve">, </w:t>
      </w:r>
      <w:r w:rsidRPr="003622F6">
        <w:rPr>
          <w:rFonts w:ascii="Calibri" w:cs="Calibri"/>
          <w:i/>
          <w:iCs/>
        </w:rPr>
        <w:t>115</w:t>
      </w:r>
      <w:r w:rsidRPr="003622F6">
        <w:rPr>
          <w:rFonts w:ascii="Calibri" w:cs="Calibri"/>
        </w:rPr>
        <w:t>, 461–466. https://doi.org/10.1016/j.soilbio.2017.09.005</w:t>
      </w:r>
    </w:p>
    <w:p w14:paraId="42035074" w14:textId="77777777" w:rsidR="003622F6" w:rsidRPr="003622F6" w:rsidRDefault="003622F6" w:rsidP="003622F6">
      <w:pPr>
        <w:pStyle w:val="Bibliography"/>
        <w:rPr>
          <w:rFonts w:ascii="Calibri" w:cs="Calibri"/>
        </w:rPr>
      </w:pPr>
      <w:r w:rsidRPr="003622F6">
        <w:rPr>
          <w:rFonts w:ascii="Calibri" w:cs="Calibri"/>
        </w:rPr>
        <w:t xml:space="preserve">Liu, C., Cui, Y., Li, X., &amp; Yao, M. (2021). microeco: An R package for data mining in microbial community ecology. </w:t>
      </w:r>
      <w:r w:rsidRPr="003622F6">
        <w:rPr>
          <w:rFonts w:ascii="Calibri" w:cs="Calibri"/>
          <w:i/>
          <w:iCs/>
        </w:rPr>
        <w:t>FEMS Microbiology Ecology</w:t>
      </w:r>
      <w:r w:rsidRPr="003622F6">
        <w:rPr>
          <w:rFonts w:ascii="Calibri" w:cs="Calibri"/>
        </w:rPr>
        <w:t xml:space="preserve">, </w:t>
      </w:r>
      <w:r w:rsidRPr="003622F6">
        <w:rPr>
          <w:rFonts w:ascii="Calibri" w:cs="Calibri"/>
          <w:i/>
          <w:iCs/>
        </w:rPr>
        <w:t>97</w:t>
      </w:r>
      <w:r w:rsidRPr="003622F6">
        <w:rPr>
          <w:rFonts w:ascii="Calibri" w:cs="Calibri"/>
        </w:rPr>
        <w:t>(2), fiaa255. https://doi.org/10.1093/femsec/fiaa255</w:t>
      </w:r>
    </w:p>
    <w:p w14:paraId="1432471D" w14:textId="77777777" w:rsidR="003622F6" w:rsidRPr="003622F6" w:rsidRDefault="003622F6" w:rsidP="003622F6">
      <w:pPr>
        <w:pStyle w:val="Bibliography"/>
        <w:rPr>
          <w:rFonts w:ascii="Calibri" w:cs="Calibri"/>
        </w:rPr>
      </w:pPr>
      <w:r w:rsidRPr="003622F6">
        <w:rPr>
          <w:rFonts w:ascii="Calibri" w:cs="Calibri"/>
        </w:rPr>
        <w:t xml:space="preserve">López-Gutiérrez, J. C., Henry, S., Hallet, S., Martin-Laurent, F., Catroux, G., &amp; Philippot, L. (2004). Quantification of a novel group of nitrate-reducing bacteria in the environment by real-time PCR. </w:t>
      </w:r>
      <w:r w:rsidRPr="003622F6">
        <w:rPr>
          <w:rFonts w:ascii="Calibri" w:cs="Calibri"/>
          <w:i/>
          <w:iCs/>
        </w:rPr>
        <w:t>Journal of Microbiological Methods</w:t>
      </w:r>
      <w:r w:rsidRPr="003622F6">
        <w:rPr>
          <w:rFonts w:ascii="Calibri" w:cs="Calibri"/>
        </w:rPr>
        <w:t xml:space="preserve">, </w:t>
      </w:r>
      <w:r w:rsidRPr="003622F6">
        <w:rPr>
          <w:rFonts w:ascii="Calibri" w:cs="Calibri"/>
          <w:i/>
          <w:iCs/>
        </w:rPr>
        <w:t>57</w:t>
      </w:r>
      <w:r w:rsidRPr="003622F6">
        <w:rPr>
          <w:rFonts w:ascii="Calibri" w:cs="Calibri"/>
        </w:rPr>
        <w:t>(3), 399–407. https://doi.org/10.1016/j.mimet.2004.02.009</w:t>
      </w:r>
    </w:p>
    <w:p w14:paraId="67DED642" w14:textId="77777777" w:rsidR="003622F6" w:rsidRPr="003622F6" w:rsidRDefault="003622F6" w:rsidP="003622F6">
      <w:pPr>
        <w:pStyle w:val="Bibliography"/>
        <w:rPr>
          <w:rFonts w:ascii="Calibri" w:cs="Calibri"/>
        </w:rPr>
      </w:pPr>
      <w:r w:rsidRPr="003622F6">
        <w:rPr>
          <w:rFonts w:ascii="Calibri" w:cs="Calibri"/>
        </w:rPr>
        <w:lastRenderedPageBreak/>
        <w:t xml:space="preserve">Maeder, P., Fliessbach, A., Dubois, D., Gunst, L., Fried, P., &amp; Niggli, U. (2002). Soil Fertility and Biodiversity in Organic Farming. </w:t>
      </w:r>
      <w:r w:rsidRPr="003622F6">
        <w:rPr>
          <w:rFonts w:ascii="Calibri" w:cs="Calibri"/>
          <w:i/>
          <w:iCs/>
        </w:rPr>
        <w:t>Science</w:t>
      </w:r>
      <w:r w:rsidRPr="003622F6">
        <w:rPr>
          <w:rFonts w:ascii="Calibri" w:cs="Calibri"/>
        </w:rPr>
        <w:t xml:space="preserve">, </w:t>
      </w:r>
      <w:r w:rsidRPr="003622F6">
        <w:rPr>
          <w:rFonts w:ascii="Calibri" w:cs="Calibri"/>
          <w:i/>
          <w:iCs/>
        </w:rPr>
        <w:t>296</w:t>
      </w:r>
      <w:r w:rsidRPr="003622F6">
        <w:rPr>
          <w:rFonts w:ascii="Calibri" w:cs="Calibri"/>
        </w:rPr>
        <w:t>(5573), 1694–1697. https://doi.org/10.1126/science.1071148</w:t>
      </w:r>
    </w:p>
    <w:p w14:paraId="6ACEA10D" w14:textId="77777777" w:rsidR="003622F6" w:rsidRPr="003622F6" w:rsidRDefault="003622F6" w:rsidP="003622F6">
      <w:pPr>
        <w:pStyle w:val="Bibliography"/>
        <w:rPr>
          <w:rFonts w:ascii="Calibri" w:cs="Calibri"/>
        </w:rPr>
      </w:pPr>
      <w:r w:rsidRPr="003622F6">
        <w:rPr>
          <w:rFonts w:ascii="Calibri" w:cs="Calibri"/>
        </w:rPr>
        <w:t xml:space="preserve">McMurdie, P. J., &amp; Holmes, S. (2013). phyloseq: An R Package for Reproducible Interactive Analysis and Graphics of Microbiome Census Data. </w:t>
      </w:r>
      <w:r w:rsidRPr="003622F6">
        <w:rPr>
          <w:rFonts w:ascii="Calibri" w:cs="Calibri"/>
          <w:i/>
          <w:iCs/>
        </w:rPr>
        <w:t>PLOS ONE</w:t>
      </w:r>
      <w:r w:rsidRPr="003622F6">
        <w:rPr>
          <w:rFonts w:ascii="Calibri" w:cs="Calibri"/>
        </w:rPr>
        <w:t xml:space="preserve">, </w:t>
      </w:r>
      <w:r w:rsidRPr="003622F6">
        <w:rPr>
          <w:rFonts w:ascii="Calibri" w:cs="Calibri"/>
          <w:i/>
          <w:iCs/>
        </w:rPr>
        <w:t>8</w:t>
      </w:r>
      <w:r w:rsidRPr="003622F6">
        <w:rPr>
          <w:rFonts w:ascii="Calibri" w:cs="Calibri"/>
        </w:rPr>
        <w:t>(4), e61217. https://doi.org/10.1371/journal.pone.0061217</w:t>
      </w:r>
    </w:p>
    <w:p w14:paraId="14057253" w14:textId="77777777" w:rsidR="003622F6" w:rsidRPr="003622F6" w:rsidRDefault="003622F6" w:rsidP="003622F6">
      <w:pPr>
        <w:pStyle w:val="Bibliography"/>
        <w:rPr>
          <w:rFonts w:ascii="Calibri" w:cs="Calibri"/>
        </w:rPr>
      </w:pPr>
      <w:r w:rsidRPr="003622F6">
        <w:rPr>
          <w:rFonts w:ascii="Calibri" w:cs="Calibri"/>
        </w:rPr>
        <w:t xml:space="preserve">Min, S.-K., Zhang, X., Zwiers, F. W., &amp; Hegerl, G. C. (2011). Human contribution to more-intense precipitation extremes. </w:t>
      </w:r>
      <w:r w:rsidRPr="003622F6">
        <w:rPr>
          <w:rFonts w:ascii="Calibri" w:cs="Calibri"/>
          <w:i/>
          <w:iCs/>
        </w:rPr>
        <w:t>Nature</w:t>
      </w:r>
      <w:r w:rsidRPr="003622F6">
        <w:rPr>
          <w:rFonts w:ascii="Calibri" w:cs="Calibri"/>
        </w:rPr>
        <w:t xml:space="preserve">, </w:t>
      </w:r>
      <w:r w:rsidRPr="003622F6">
        <w:rPr>
          <w:rFonts w:ascii="Calibri" w:cs="Calibri"/>
          <w:i/>
          <w:iCs/>
        </w:rPr>
        <w:t>470</w:t>
      </w:r>
      <w:r w:rsidRPr="003622F6">
        <w:rPr>
          <w:rFonts w:ascii="Calibri" w:cs="Calibri"/>
        </w:rPr>
        <w:t>(7334), 378–381. https://doi.org/10.1038/nature09763</w:t>
      </w:r>
    </w:p>
    <w:p w14:paraId="2FFFA4B5" w14:textId="77777777" w:rsidR="003622F6" w:rsidRPr="003622F6" w:rsidRDefault="003622F6" w:rsidP="003622F6">
      <w:pPr>
        <w:pStyle w:val="Bibliography"/>
        <w:rPr>
          <w:rFonts w:ascii="Calibri" w:cs="Calibri"/>
        </w:rPr>
      </w:pPr>
      <w:r w:rsidRPr="003622F6">
        <w:rPr>
          <w:rFonts w:ascii="Calibri" w:cs="Calibri"/>
        </w:rPr>
        <w:t xml:space="preserve">Muyzer, G., de Waal, E. C., &amp; Uitterlinden, A. G. (1993). Profiling of complex microbial populations by denaturing gradient gel electrophoresis analysis of polymerase chain reaction-amplified genes coding for 16S rRNA.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59</w:t>
      </w:r>
      <w:r w:rsidRPr="003622F6">
        <w:rPr>
          <w:rFonts w:ascii="Calibri" w:cs="Calibri"/>
        </w:rPr>
        <w:t>(3), 695–700.</w:t>
      </w:r>
    </w:p>
    <w:p w14:paraId="7D5E8353" w14:textId="77777777" w:rsidR="003622F6" w:rsidRPr="003622F6" w:rsidRDefault="003622F6" w:rsidP="003622F6">
      <w:pPr>
        <w:pStyle w:val="Bibliography"/>
        <w:rPr>
          <w:rFonts w:ascii="Calibri" w:cs="Calibri"/>
        </w:rPr>
      </w:pPr>
      <w:r w:rsidRPr="003622F6">
        <w:rPr>
          <w:rFonts w:ascii="Calibri" w:cs="Calibri"/>
        </w:rPr>
        <w:t xml:space="preserve">Naylor, D., &amp; Coleman-Derr, D. (2018). Drought Stress and Root-Associated Bacterial Communities. </w:t>
      </w:r>
      <w:r w:rsidRPr="003622F6">
        <w:rPr>
          <w:rFonts w:ascii="Calibri" w:cs="Calibri"/>
          <w:i/>
          <w:iCs/>
        </w:rPr>
        <w:t>Frontiers in Plant Science</w:t>
      </w:r>
      <w:r w:rsidRPr="003622F6">
        <w:rPr>
          <w:rFonts w:ascii="Calibri" w:cs="Calibri"/>
        </w:rPr>
        <w:t xml:space="preserve">, </w:t>
      </w:r>
      <w:r w:rsidRPr="003622F6">
        <w:rPr>
          <w:rFonts w:ascii="Calibri" w:cs="Calibri"/>
          <w:i/>
          <w:iCs/>
        </w:rPr>
        <w:t>8</w:t>
      </w:r>
      <w:r w:rsidRPr="003622F6">
        <w:rPr>
          <w:rFonts w:ascii="Calibri" w:cs="Calibri"/>
        </w:rPr>
        <w:t>, 2223. https://doi.org/10.3389/fpls.2017.02223</w:t>
      </w:r>
    </w:p>
    <w:p w14:paraId="2DE1039C" w14:textId="77777777" w:rsidR="003622F6" w:rsidRPr="003622F6" w:rsidRDefault="003622F6" w:rsidP="003622F6">
      <w:pPr>
        <w:pStyle w:val="Bibliography"/>
        <w:rPr>
          <w:rFonts w:ascii="Calibri" w:cs="Calibri"/>
        </w:rPr>
      </w:pPr>
      <w:r w:rsidRPr="003622F6">
        <w:rPr>
          <w:rFonts w:ascii="Calibri" w:cs="Calibri"/>
        </w:rPr>
        <w:t xml:space="preserve">Nicol, G. W., Leininger, S., Schleper, C., &amp; Prosser, J. I. (2008). The influence of soil pH on the diversity, abundance and transcriptional activity of ammonia oxidizing archaea and bacteria.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(11), 2966–2978. https://doi.org/10.1111/j.1462-2920.2008.01701.x</w:t>
      </w:r>
    </w:p>
    <w:p w14:paraId="2C544646" w14:textId="77777777" w:rsidR="003622F6" w:rsidRPr="003622F6" w:rsidRDefault="003622F6" w:rsidP="003622F6">
      <w:pPr>
        <w:pStyle w:val="Bibliography"/>
        <w:rPr>
          <w:rFonts w:ascii="Calibri" w:cs="Calibri"/>
        </w:rPr>
      </w:pPr>
      <w:r w:rsidRPr="003622F6">
        <w:rPr>
          <w:rFonts w:ascii="Calibri" w:cs="Calibri"/>
        </w:rPr>
        <w:t xml:space="preserve">Ochsenreiter, T., Selezi, D., Quaiser, A., Bonch-Osmolovskaya, L., &amp; Schleper, C. (2003). Diversity and abundance of Crenarchaeota in terrestrial habitats studied by 16S RNA surveys and real time PCR. </w:t>
      </w:r>
      <w:r w:rsidRPr="003622F6">
        <w:rPr>
          <w:rFonts w:ascii="Calibri" w:cs="Calibri"/>
          <w:i/>
          <w:iCs/>
        </w:rPr>
        <w:t>Environmental Microbiology</w:t>
      </w:r>
      <w:r w:rsidRPr="003622F6">
        <w:rPr>
          <w:rFonts w:ascii="Calibri" w:cs="Calibri"/>
        </w:rPr>
        <w:t xml:space="preserve">, </w:t>
      </w:r>
      <w:r w:rsidRPr="003622F6">
        <w:rPr>
          <w:rFonts w:ascii="Calibri" w:cs="Calibri"/>
          <w:i/>
          <w:iCs/>
        </w:rPr>
        <w:t>5</w:t>
      </w:r>
      <w:r w:rsidRPr="003622F6">
        <w:rPr>
          <w:rFonts w:ascii="Calibri" w:cs="Calibri"/>
        </w:rPr>
        <w:t>(9), 787–797. https://doi.org/10.1046/j.1462-2920.2003.00476.x</w:t>
      </w:r>
    </w:p>
    <w:p w14:paraId="3818B3A9" w14:textId="77777777" w:rsidR="003622F6" w:rsidRPr="003622F6" w:rsidRDefault="003622F6" w:rsidP="003622F6">
      <w:pPr>
        <w:pStyle w:val="Bibliography"/>
        <w:rPr>
          <w:rFonts w:ascii="Calibri" w:cs="Calibri"/>
        </w:rPr>
      </w:pPr>
      <w:r w:rsidRPr="003622F6">
        <w:rPr>
          <w:rFonts w:ascii="Calibri" w:cs="Calibri"/>
        </w:rPr>
        <w:lastRenderedPageBreak/>
        <w:t xml:space="preserve">Palomo, A., Dechesne, A., Cordero, O. X., &amp; Smets, B. F. (2022). Evolutionary Ecology of Natural Comammox Nitrospira Populations. </w:t>
      </w:r>
      <w:r w:rsidRPr="003622F6">
        <w:rPr>
          <w:rFonts w:ascii="Calibri" w:cs="Calibri"/>
          <w:i/>
          <w:iCs/>
        </w:rPr>
        <w:t>mSystems</w:t>
      </w:r>
      <w:r w:rsidRPr="003622F6">
        <w:rPr>
          <w:rFonts w:ascii="Calibri" w:cs="Calibri"/>
        </w:rPr>
        <w:t xml:space="preserve">, </w:t>
      </w:r>
      <w:r w:rsidRPr="003622F6">
        <w:rPr>
          <w:rFonts w:ascii="Calibri" w:cs="Calibri"/>
          <w:i/>
          <w:iCs/>
        </w:rPr>
        <w:t>7</w:t>
      </w:r>
      <w:r w:rsidRPr="003622F6">
        <w:rPr>
          <w:rFonts w:ascii="Calibri" w:cs="Calibri"/>
        </w:rPr>
        <w:t>(1), e01139-21. https://doi.org/10.1128/msystems.01139-21</w:t>
      </w:r>
    </w:p>
    <w:p w14:paraId="26B13822" w14:textId="77777777" w:rsidR="003622F6" w:rsidRPr="003622F6" w:rsidRDefault="003622F6" w:rsidP="003622F6">
      <w:pPr>
        <w:pStyle w:val="Bibliography"/>
        <w:rPr>
          <w:rFonts w:ascii="Calibri" w:cs="Calibri"/>
        </w:rPr>
      </w:pPr>
      <w:r w:rsidRPr="003622F6">
        <w:rPr>
          <w:rFonts w:ascii="Calibri" w:cs="Calibri"/>
        </w:rPr>
        <w:t xml:space="preserve">Parker, S. S., &amp; Schimel, J. P. (2011). Soil nitrogen availability and transformations differ between the summer and the growing season in a California grassland. </w:t>
      </w:r>
      <w:r w:rsidRPr="003622F6">
        <w:rPr>
          <w:rFonts w:ascii="Calibri" w:cs="Calibri"/>
          <w:i/>
          <w:iCs/>
        </w:rPr>
        <w:t>Applied Soil Ecology</w:t>
      </w:r>
      <w:r w:rsidRPr="003622F6">
        <w:rPr>
          <w:rFonts w:ascii="Calibri" w:cs="Calibri"/>
        </w:rPr>
        <w:t xml:space="preserve">, </w:t>
      </w:r>
      <w:r w:rsidRPr="003622F6">
        <w:rPr>
          <w:rFonts w:ascii="Calibri" w:cs="Calibri"/>
          <w:i/>
          <w:iCs/>
        </w:rPr>
        <w:t>48</w:t>
      </w:r>
      <w:r w:rsidRPr="003622F6">
        <w:rPr>
          <w:rFonts w:ascii="Calibri" w:cs="Calibri"/>
        </w:rPr>
        <w:t>(2), 185–192. https://doi.org/10.1016/j.apsoil.2011.03.007</w:t>
      </w:r>
    </w:p>
    <w:p w14:paraId="77C32CBE" w14:textId="77777777" w:rsidR="003622F6" w:rsidRPr="003622F6" w:rsidRDefault="003622F6" w:rsidP="003622F6">
      <w:pPr>
        <w:pStyle w:val="Bibliography"/>
        <w:rPr>
          <w:rFonts w:ascii="Calibri" w:cs="Calibri"/>
        </w:rPr>
      </w:pPr>
      <w:r w:rsidRPr="003622F6">
        <w:rPr>
          <w:rFonts w:ascii="Calibri" w:cs="Calibri"/>
        </w:rPr>
        <w:t xml:space="preserve">Philippot, L., Chenu, C., Kappler, A., Rillig, M. C., &amp; Fierer, N. (2024). The interplay between microbial communities and soil properties. </w:t>
      </w:r>
      <w:r w:rsidRPr="003622F6">
        <w:rPr>
          <w:rFonts w:ascii="Calibri" w:cs="Calibri"/>
          <w:i/>
          <w:iCs/>
        </w:rPr>
        <w:t>Nature Reviews Microbiology</w:t>
      </w:r>
      <w:r w:rsidRPr="003622F6">
        <w:rPr>
          <w:rFonts w:ascii="Calibri" w:cs="Calibri"/>
        </w:rPr>
        <w:t xml:space="preserve">, </w:t>
      </w:r>
      <w:r w:rsidRPr="003622F6">
        <w:rPr>
          <w:rFonts w:ascii="Calibri" w:cs="Calibri"/>
          <w:i/>
          <w:iCs/>
        </w:rPr>
        <w:t>22</w:t>
      </w:r>
      <w:r w:rsidRPr="003622F6">
        <w:rPr>
          <w:rFonts w:ascii="Calibri" w:cs="Calibri"/>
        </w:rPr>
        <w:t>(4), 226–239. https://doi.org/10.1038/s41579-023-00980-5</w:t>
      </w:r>
    </w:p>
    <w:p w14:paraId="15985E4D" w14:textId="77777777" w:rsidR="003622F6" w:rsidRPr="003622F6" w:rsidRDefault="003622F6" w:rsidP="003622F6">
      <w:pPr>
        <w:pStyle w:val="Bibliography"/>
        <w:rPr>
          <w:rFonts w:ascii="Calibri" w:cs="Calibri"/>
        </w:rPr>
      </w:pPr>
      <w:r w:rsidRPr="003622F6">
        <w:rPr>
          <w:rFonts w:ascii="Calibri" w:cs="Calibri"/>
        </w:rPr>
        <w:t xml:space="preserve">Philippot, L., Griffiths, B. S., &amp; Langenheder, S. (2021). Microbial Community Resilience across Ecosystems and Multiple Disturbances. </w:t>
      </w:r>
      <w:r w:rsidRPr="003622F6">
        <w:rPr>
          <w:rFonts w:ascii="Calibri" w:cs="Calibri"/>
          <w:i/>
          <w:iCs/>
        </w:rPr>
        <w:t>Microbiology and Molecular Biology Reviews : MMBR</w:t>
      </w:r>
      <w:r w:rsidRPr="003622F6">
        <w:rPr>
          <w:rFonts w:ascii="Calibri" w:cs="Calibri"/>
        </w:rPr>
        <w:t xml:space="preserve">, </w:t>
      </w:r>
      <w:r w:rsidRPr="003622F6">
        <w:rPr>
          <w:rFonts w:ascii="Calibri" w:cs="Calibri"/>
          <w:i/>
          <w:iCs/>
        </w:rPr>
        <w:t>85</w:t>
      </w:r>
      <w:r w:rsidRPr="003622F6">
        <w:rPr>
          <w:rFonts w:ascii="Calibri" w:cs="Calibri"/>
        </w:rPr>
        <w:t>(2), e00026-20. https://doi.org/10.1128/MMBR.00026-20</w:t>
      </w:r>
    </w:p>
    <w:p w14:paraId="11666B65" w14:textId="77777777" w:rsidR="003622F6" w:rsidRPr="003622F6" w:rsidRDefault="003622F6" w:rsidP="003622F6">
      <w:pPr>
        <w:pStyle w:val="Bibliography"/>
        <w:rPr>
          <w:rFonts w:ascii="Calibri" w:cs="Calibri"/>
        </w:rPr>
      </w:pPr>
      <w:r w:rsidRPr="003622F6">
        <w:rPr>
          <w:rFonts w:ascii="Calibri" w:cs="Calibri"/>
        </w:rPr>
        <w:t xml:space="preserve">Pjevac, P., Schauberger, C., Poghosyan, L., Herbold, C. W., van Kessel, M. A. H. J., Daebeler, A., Steinberger, M., Jetten, M. S. M., Lücker, S., Wagner, M., &amp; Daims, H. (2017). AmoA-Targeted Polymerase Chain Reaction Primers for the Specific Detection and Quantification of Comammox Nitrospira in the Environment. </w:t>
      </w:r>
      <w:r w:rsidRPr="003622F6">
        <w:rPr>
          <w:rFonts w:ascii="Calibri" w:cs="Calibri"/>
          <w:i/>
          <w:iCs/>
        </w:rPr>
        <w:t>Frontiers in Microbiology</w:t>
      </w:r>
      <w:r w:rsidRPr="003622F6">
        <w:rPr>
          <w:rFonts w:ascii="Calibri" w:cs="Calibri"/>
        </w:rPr>
        <w:t xml:space="preserve">, </w:t>
      </w:r>
      <w:r w:rsidRPr="003622F6">
        <w:rPr>
          <w:rFonts w:ascii="Calibri" w:cs="Calibri"/>
          <w:i/>
          <w:iCs/>
        </w:rPr>
        <w:t>8</w:t>
      </w:r>
      <w:r w:rsidRPr="003622F6">
        <w:rPr>
          <w:rFonts w:ascii="Calibri" w:cs="Calibri"/>
        </w:rPr>
        <w:t>. https://www.frontiersin.org/articles/10.3389/fmicb.2017.01508</w:t>
      </w:r>
    </w:p>
    <w:p w14:paraId="2132B6BE" w14:textId="77777777" w:rsidR="003622F6" w:rsidRPr="003622F6" w:rsidRDefault="003622F6" w:rsidP="003622F6">
      <w:pPr>
        <w:pStyle w:val="Bibliography"/>
        <w:rPr>
          <w:rFonts w:ascii="Calibri" w:cs="Calibri"/>
        </w:rPr>
      </w:pPr>
      <w:r w:rsidRPr="003622F6">
        <w:rPr>
          <w:rFonts w:ascii="Calibri" w:cs="Calibri"/>
        </w:rPr>
        <w:t xml:space="preserve">Placella, S. A., &amp; Firestone, M. K. (2013). Transcriptional Response of Nitrifying Communities to Wetting of Dry Soil.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79</w:t>
      </w:r>
      <w:r w:rsidRPr="003622F6">
        <w:rPr>
          <w:rFonts w:ascii="Calibri" w:cs="Calibri"/>
        </w:rPr>
        <w:t>(10), 3294–3302. https://doi.org/10.1128/AEM.00404-13</w:t>
      </w:r>
    </w:p>
    <w:p w14:paraId="31996194" w14:textId="77777777" w:rsidR="003622F6" w:rsidRPr="003622F6" w:rsidRDefault="003622F6" w:rsidP="003622F6">
      <w:pPr>
        <w:pStyle w:val="Bibliography"/>
        <w:rPr>
          <w:rFonts w:ascii="Calibri" w:cs="Calibri"/>
        </w:rPr>
      </w:pPr>
      <w:r w:rsidRPr="003622F6">
        <w:rPr>
          <w:rFonts w:ascii="Calibri" w:cs="Calibri"/>
        </w:rPr>
        <w:t xml:space="preserve">Prosser, J. I. (2014). Soil Nitrifiers and Nitrification. In B. B. Ward, D. J. Arp, &amp; M. G. Klotz (Eds.), </w:t>
      </w:r>
      <w:r w:rsidRPr="003622F6">
        <w:rPr>
          <w:rFonts w:ascii="Calibri" w:cs="Calibri"/>
          <w:i/>
          <w:iCs/>
        </w:rPr>
        <w:t>Nitrification</w:t>
      </w:r>
      <w:r w:rsidRPr="003622F6">
        <w:rPr>
          <w:rFonts w:ascii="Calibri" w:cs="Calibri"/>
        </w:rPr>
        <w:t xml:space="preserve"> (pp. 347–383). ASM Press. https://doi.org/10.1128/9781555817145.ch14</w:t>
      </w:r>
    </w:p>
    <w:p w14:paraId="64413A56" w14:textId="77777777" w:rsidR="003622F6" w:rsidRPr="003622F6" w:rsidRDefault="003622F6" w:rsidP="003622F6">
      <w:pPr>
        <w:pStyle w:val="Bibliography"/>
        <w:rPr>
          <w:rFonts w:ascii="Calibri" w:cs="Calibri"/>
        </w:rPr>
      </w:pPr>
      <w:r w:rsidRPr="003622F6">
        <w:rPr>
          <w:rFonts w:ascii="Calibri" w:cs="Calibri"/>
        </w:rPr>
        <w:lastRenderedPageBreak/>
        <w:t xml:space="preserve">Prosser, J. I., Hink, L., Gubry-Rangin, C., &amp; Nicol, G. W. (2020). Nitrous oxide production by ammonia oxidizers: Physiological diversity, niche differentiation and potential mitigation strategies. </w:t>
      </w:r>
      <w:r w:rsidRPr="003622F6">
        <w:rPr>
          <w:rFonts w:ascii="Calibri" w:cs="Calibri"/>
          <w:i/>
          <w:iCs/>
        </w:rPr>
        <w:t>Global Change Biology</w:t>
      </w:r>
      <w:r w:rsidRPr="003622F6">
        <w:rPr>
          <w:rFonts w:ascii="Calibri" w:cs="Calibri"/>
        </w:rPr>
        <w:t xml:space="preserve">, </w:t>
      </w:r>
      <w:r w:rsidRPr="003622F6">
        <w:rPr>
          <w:rFonts w:ascii="Calibri" w:cs="Calibri"/>
          <w:i/>
          <w:iCs/>
        </w:rPr>
        <w:t>26</w:t>
      </w:r>
      <w:r w:rsidRPr="003622F6">
        <w:rPr>
          <w:rFonts w:ascii="Calibri" w:cs="Calibri"/>
        </w:rPr>
        <w:t>(1), 103–118. https://doi.org/10.1111/gcb.14877</w:t>
      </w:r>
    </w:p>
    <w:p w14:paraId="3567F1B3" w14:textId="77777777" w:rsidR="003622F6" w:rsidRPr="003622F6" w:rsidRDefault="003622F6" w:rsidP="003622F6">
      <w:pPr>
        <w:pStyle w:val="Bibliography"/>
        <w:rPr>
          <w:rFonts w:ascii="Calibri" w:cs="Calibri"/>
        </w:rPr>
      </w:pPr>
      <w:r w:rsidRPr="003622F6">
        <w:rPr>
          <w:rFonts w:ascii="Calibri" w:cs="Calibri"/>
        </w:rPr>
        <w:t xml:space="preserve">Prosser, J. I., &amp; Nicol, G. W. (2008). Relative contributions of archaea and bacteria to aerobic ammonia oxidation in the environment.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(11), 2931–2941. https://doi.org/10.1111/j.1462-2920.2008.01775.x</w:t>
      </w:r>
    </w:p>
    <w:p w14:paraId="6FB02E8D" w14:textId="77777777" w:rsidR="003622F6" w:rsidRPr="003622F6" w:rsidRDefault="003622F6" w:rsidP="003622F6">
      <w:pPr>
        <w:pStyle w:val="Bibliography"/>
        <w:rPr>
          <w:rFonts w:ascii="Calibri" w:cs="Calibri"/>
        </w:rPr>
      </w:pPr>
      <w:r w:rsidRPr="003622F6">
        <w:rPr>
          <w:rFonts w:ascii="Calibri" w:cs="Calibri"/>
        </w:rPr>
        <w:t xml:space="preserve">Prosser, J. I., &amp; Nicol, G. W. (2012). Archaeal and bacterial ammonia-oxidisers in soil: The quest for niche specialisation and differentiation. </w:t>
      </w:r>
      <w:r w:rsidRPr="003622F6">
        <w:rPr>
          <w:rFonts w:ascii="Calibri" w:cs="Calibri"/>
          <w:i/>
          <w:iCs/>
        </w:rPr>
        <w:t>Trends in Microbiology</w:t>
      </w:r>
      <w:r w:rsidRPr="003622F6">
        <w:rPr>
          <w:rFonts w:ascii="Calibri" w:cs="Calibri"/>
        </w:rPr>
        <w:t xml:space="preserve">, </w:t>
      </w:r>
      <w:r w:rsidRPr="003622F6">
        <w:rPr>
          <w:rFonts w:ascii="Calibri" w:cs="Calibri"/>
          <w:i/>
          <w:iCs/>
        </w:rPr>
        <w:t>20</w:t>
      </w:r>
      <w:r w:rsidRPr="003622F6">
        <w:rPr>
          <w:rFonts w:ascii="Calibri" w:cs="Calibri"/>
        </w:rPr>
        <w:t>(11), 523–531. https://doi.org/10.1016/j.tim.2012.08.001</w:t>
      </w:r>
    </w:p>
    <w:p w14:paraId="54F6BED9" w14:textId="77777777" w:rsidR="003622F6" w:rsidRPr="003622F6" w:rsidRDefault="003622F6" w:rsidP="003622F6">
      <w:pPr>
        <w:pStyle w:val="Bibliography"/>
        <w:rPr>
          <w:rFonts w:ascii="Calibri" w:cs="Calibri"/>
        </w:rPr>
      </w:pPr>
      <w:r w:rsidRPr="003622F6">
        <w:rPr>
          <w:rFonts w:ascii="Calibri" w:cs="Calibri"/>
        </w:rPr>
        <w:t xml:space="preserve">Purkhold, U., Pommerening-Röser, A., Juretschko, S., Schmid, M. C., Koops, H.-P., &amp; Wagner, M. (2000). Phylogeny of All Recognized Species of Ammonia Oxidizers Based on Comparative 16S rRNA and amoA Sequence Analysis: Implications for Molecular Diversity Surveys.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66</w:t>
      </w:r>
      <w:r w:rsidRPr="003622F6">
        <w:rPr>
          <w:rFonts w:ascii="Calibri" w:cs="Calibri"/>
        </w:rPr>
        <w:t>(12), 5368–5382. https://doi.org/10.1128/AEM.66.12.5368-5382.2000</w:t>
      </w:r>
    </w:p>
    <w:p w14:paraId="19046CC4" w14:textId="77777777" w:rsidR="003622F6" w:rsidRPr="003622F6" w:rsidRDefault="003622F6" w:rsidP="003622F6">
      <w:pPr>
        <w:pStyle w:val="Bibliography"/>
        <w:rPr>
          <w:rFonts w:ascii="Calibri" w:cs="Calibri"/>
        </w:rPr>
      </w:pPr>
      <w:r w:rsidRPr="003622F6">
        <w:rPr>
          <w:rFonts w:ascii="Calibri" w:cs="Calibri"/>
        </w:rPr>
        <w:t xml:space="preserve">Rotthauwe, J. H., Witzel, K. P., &amp; Liesack, W. (1997). The ammonia monooxygenase structural gene amoA as a functional marker: Molecular fine-scale analysis of natural ammonia-oxidizing populations.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63</w:t>
      </w:r>
      <w:r w:rsidRPr="003622F6">
        <w:rPr>
          <w:rFonts w:ascii="Calibri" w:cs="Calibri"/>
        </w:rPr>
        <w:t>(12), 4704–4712. https://doi.org/10.1128/aem.63.12.4704-4712.1997</w:t>
      </w:r>
    </w:p>
    <w:p w14:paraId="59CD5E30" w14:textId="77777777" w:rsidR="003622F6" w:rsidRPr="003622F6" w:rsidRDefault="003622F6" w:rsidP="003622F6">
      <w:pPr>
        <w:pStyle w:val="Bibliography"/>
        <w:rPr>
          <w:rFonts w:ascii="Calibri" w:cs="Calibri"/>
        </w:rPr>
      </w:pPr>
      <w:r w:rsidRPr="003622F6">
        <w:rPr>
          <w:rFonts w:ascii="Calibri" w:cs="Calibri"/>
        </w:rPr>
        <w:t xml:space="preserve">Rütting, T., Schleusner, P., Hink, L., &amp; Prosser, J. I. (2021). The contribution of ammonia-oxidizing archaea and bacteria to gross nitrification under different substrate availability. </w:t>
      </w:r>
      <w:r w:rsidRPr="003622F6">
        <w:rPr>
          <w:rFonts w:ascii="Calibri" w:cs="Calibri"/>
          <w:i/>
          <w:iCs/>
        </w:rPr>
        <w:t>Soil Biology and Biochemistry</w:t>
      </w:r>
      <w:r w:rsidRPr="003622F6">
        <w:rPr>
          <w:rFonts w:ascii="Calibri" w:cs="Calibri"/>
        </w:rPr>
        <w:t xml:space="preserve">, </w:t>
      </w:r>
      <w:r w:rsidRPr="003622F6">
        <w:rPr>
          <w:rFonts w:ascii="Calibri" w:cs="Calibri"/>
          <w:i/>
          <w:iCs/>
        </w:rPr>
        <w:t>160</w:t>
      </w:r>
      <w:r w:rsidRPr="003622F6">
        <w:rPr>
          <w:rFonts w:ascii="Calibri" w:cs="Calibri"/>
        </w:rPr>
        <w:t>, 108353. https://doi.org/10.1016/j.soilbio.2021.108353</w:t>
      </w:r>
    </w:p>
    <w:p w14:paraId="36A3401D" w14:textId="77777777" w:rsidR="003622F6" w:rsidRPr="003622F6" w:rsidRDefault="003622F6" w:rsidP="003622F6">
      <w:pPr>
        <w:pStyle w:val="Bibliography"/>
        <w:rPr>
          <w:rFonts w:ascii="Calibri" w:cs="Calibri"/>
        </w:rPr>
      </w:pPr>
      <w:r w:rsidRPr="003622F6">
        <w:rPr>
          <w:rFonts w:ascii="Calibri" w:cs="Calibri"/>
        </w:rPr>
        <w:lastRenderedPageBreak/>
        <w:t xml:space="preserve">Sakoula, D., Koch, H., Frank, J., Jetten, M. S. M., van Kessel, M. A. H. J., &amp; Lücker, S. (2021). Enrichment and physiological characterization of a novel comammox Nitrospira indicates ammonium inhibition of complete nitrification. </w:t>
      </w:r>
      <w:r w:rsidRPr="003622F6">
        <w:rPr>
          <w:rFonts w:ascii="Calibri" w:cs="Calibri"/>
          <w:i/>
          <w:iCs/>
        </w:rPr>
        <w:t>The ISME Journal</w:t>
      </w:r>
      <w:r w:rsidRPr="003622F6">
        <w:rPr>
          <w:rFonts w:ascii="Calibri" w:cs="Calibri"/>
        </w:rPr>
        <w:t xml:space="preserve">, </w:t>
      </w:r>
      <w:r w:rsidRPr="003622F6">
        <w:rPr>
          <w:rFonts w:ascii="Calibri" w:cs="Calibri"/>
          <w:i/>
          <w:iCs/>
        </w:rPr>
        <w:t>15</w:t>
      </w:r>
      <w:r w:rsidRPr="003622F6">
        <w:rPr>
          <w:rFonts w:ascii="Calibri" w:cs="Calibri"/>
        </w:rPr>
        <w:t>(4), 1010–1024. https://doi.org/10.1038/s41396-020-00827-4</w:t>
      </w:r>
    </w:p>
    <w:p w14:paraId="2FDF68DC" w14:textId="77777777" w:rsidR="003622F6" w:rsidRPr="003622F6" w:rsidRDefault="003622F6" w:rsidP="003622F6">
      <w:pPr>
        <w:pStyle w:val="Bibliography"/>
        <w:rPr>
          <w:rFonts w:ascii="Calibri" w:cs="Calibri"/>
        </w:rPr>
      </w:pPr>
      <w:r w:rsidRPr="003622F6">
        <w:rPr>
          <w:rFonts w:ascii="Calibri" w:cs="Calibri"/>
        </w:rPr>
        <w:t xml:space="preserve">Sanders, T., Fiencke, C., Hüpeden, J., Pfeiffer, E. M., &amp; Spieck, E. (2019). Cold Adapted Nitrosospira sp.: A Potential Crucial Contributor of Ammonia Oxidation in Cryosols of Permafrost-Affected Landscapes in Northeast Siberia. </w:t>
      </w:r>
      <w:r w:rsidRPr="003622F6">
        <w:rPr>
          <w:rFonts w:ascii="Calibri" w:cs="Calibri"/>
          <w:i/>
          <w:iCs/>
        </w:rPr>
        <w:t>Microorganisms</w:t>
      </w:r>
      <w:r w:rsidRPr="003622F6">
        <w:rPr>
          <w:rFonts w:ascii="Calibri" w:cs="Calibri"/>
        </w:rPr>
        <w:t xml:space="preserve">, </w:t>
      </w:r>
      <w:r w:rsidRPr="003622F6">
        <w:rPr>
          <w:rFonts w:ascii="Calibri" w:cs="Calibri"/>
          <w:i/>
          <w:iCs/>
        </w:rPr>
        <w:t>7</w:t>
      </w:r>
      <w:r w:rsidRPr="003622F6">
        <w:rPr>
          <w:rFonts w:ascii="Calibri" w:cs="Calibri"/>
        </w:rPr>
        <w:t>(12), Article 12. https://doi.org/10.3390/microorganisms7120699</w:t>
      </w:r>
    </w:p>
    <w:p w14:paraId="28C68EF9" w14:textId="77777777" w:rsidR="003622F6" w:rsidRPr="003622F6" w:rsidRDefault="003622F6" w:rsidP="003622F6">
      <w:pPr>
        <w:pStyle w:val="Bibliography"/>
        <w:rPr>
          <w:rFonts w:ascii="Calibri" w:cs="Calibri"/>
        </w:rPr>
      </w:pPr>
      <w:r w:rsidRPr="003622F6">
        <w:rPr>
          <w:rFonts w:ascii="Calibri" w:cs="Calibri"/>
        </w:rPr>
        <w:t xml:space="preserve">Santos-Medellín, C., Edwards, J., Liechty, Z., Nguyen, B., &amp; Sundaresan, V. (2017). Drought Stress Results in a Compartment-Specific Restructuring of the Rice Root-Associated Microbiomes. </w:t>
      </w:r>
      <w:r w:rsidRPr="003622F6">
        <w:rPr>
          <w:rFonts w:ascii="Calibri" w:cs="Calibri"/>
          <w:i/>
          <w:iCs/>
        </w:rPr>
        <w:t>mBio</w:t>
      </w:r>
      <w:r w:rsidRPr="003622F6">
        <w:rPr>
          <w:rFonts w:ascii="Calibri" w:cs="Calibri"/>
        </w:rPr>
        <w:t xml:space="preserve">, </w:t>
      </w:r>
      <w:r w:rsidRPr="003622F6">
        <w:rPr>
          <w:rFonts w:ascii="Calibri" w:cs="Calibri"/>
          <w:i/>
          <w:iCs/>
        </w:rPr>
        <w:t>8</w:t>
      </w:r>
      <w:r w:rsidRPr="003622F6">
        <w:rPr>
          <w:rFonts w:ascii="Calibri" w:cs="Calibri"/>
        </w:rPr>
        <w:t>(4), e00764-17. https://doi.org/10.1128/mBio.00764-17</w:t>
      </w:r>
    </w:p>
    <w:p w14:paraId="6467B222" w14:textId="77777777" w:rsidR="003622F6" w:rsidRPr="003622F6" w:rsidRDefault="003622F6" w:rsidP="003622F6">
      <w:pPr>
        <w:pStyle w:val="Bibliography"/>
        <w:rPr>
          <w:rFonts w:ascii="Calibri" w:cs="Calibri"/>
        </w:rPr>
      </w:pPr>
      <w:r w:rsidRPr="003622F6">
        <w:rPr>
          <w:rFonts w:ascii="Calibri" w:cs="Calibri"/>
        </w:rPr>
        <w:t xml:space="preserve">Schimel, J. P. (2018). Life in Dry Soils: Effects of Drought on Soil Microbial Communities and Processes. </w:t>
      </w:r>
      <w:r w:rsidRPr="003622F6">
        <w:rPr>
          <w:rFonts w:ascii="Calibri" w:cs="Calibri"/>
          <w:i/>
          <w:iCs/>
        </w:rPr>
        <w:t>Annual Review of Ecology, Evolution, and Systematics</w:t>
      </w:r>
      <w:r w:rsidRPr="003622F6">
        <w:rPr>
          <w:rFonts w:ascii="Calibri" w:cs="Calibri"/>
        </w:rPr>
        <w:t xml:space="preserve">, </w:t>
      </w:r>
      <w:r w:rsidRPr="003622F6">
        <w:rPr>
          <w:rFonts w:ascii="Calibri" w:cs="Calibri"/>
          <w:i/>
          <w:iCs/>
        </w:rPr>
        <w:t>49</w:t>
      </w:r>
      <w:r w:rsidRPr="003622F6">
        <w:rPr>
          <w:rFonts w:ascii="Calibri" w:cs="Calibri"/>
        </w:rPr>
        <w:t>(1), 409–432. https://doi.org/10.1146/annurev-ecolsys-110617-062614</w:t>
      </w:r>
    </w:p>
    <w:p w14:paraId="7929ADB8" w14:textId="77777777" w:rsidR="003622F6" w:rsidRPr="003622F6" w:rsidRDefault="003622F6" w:rsidP="003622F6">
      <w:pPr>
        <w:pStyle w:val="Bibliography"/>
        <w:rPr>
          <w:rFonts w:ascii="Calibri" w:cs="Calibri"/>
        </w:rPr>
      </w:pPr>
      <w:r w:rsidRPr="003622F6">
        <w:rPr>
          <w:rFonts w:ascii="Calibri" w:cs="Calibri"/>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3622F6">
        <w:rPr>
          <w:rFonts w:ascii="Calibri" w:cs="Calibri"/>
          <w:i/>
          <w:iCs/>
        </w:rPr>
        <w:t>The ISME Journal</w:t>
      </w:r>
      <w:r w:rsidRPr="003622F6">
        <w:rPr>
          <w:rFonts w:ascii="Calibri" w:cs="Calibri"/>
        </w:rPr>
        <w:t xml:space="preserve">, </w:t>
      </w:r>
      <w:r w:rsidRPr="003622F6">
        <w:rPr>
          <w:rFonts w:ascii="Calibri" w:cs="Calibri"/>
          <w:i/>
          <w:iCs/>
        </w:rPr>
        <w:t>14</w:t>
      </w:r>
      <w:r w:rsidRPr="003622F6">
        <w:rPr>
          <w:rFonts w:ascii="Calibri" w:cs="Calibri"/>
        </w:rPr>
        <w:t>(12), 3038–3053. https://doi.org/10.1038/s41396-020-00735-7</w:t>
      </w:r>
    </w:p>
    <w:p w14:paraId="4EFA7736" w14:textId="77777777" w:rsidR="003622F6" w:rsidRPr="003622F6" w:rsidRDefault="003622F6" w:rsidP="003622F6">
      <w:pPr>
        <w:pStyle w:val="Bibliography"/>
        <w:rPr>
          <w:rFonts w:ascii="Calibri" w:cs="Calibri"/>
        </w:rPr>
      </w:pPr>
      <w:r w:rsidRPr="003622F6">
        <w:rPr>
          <w:rFonts w:ascii="Calibri" w:cs="Calibri"/>
        </w:rPr>
        <w:t xml:space="preserve">Shen, W., Le, S., Li, Y., &amp; Hu, F. (2016). SeqKit: A Cross-Platform and Ultrafast Toolkit for FASTA/Q File Manipulation. </w:t>
      </w:r>
      <w:r w:rsidRPr="003622F6">
        <w:rPr>
          <w:rFonts w:ascii="Calibri" w:cs="Calibri"/>
          <w:i/>
          <w:iCs/>
        </w:rPr>
        <w:t>PLOS ONE</w:t>
      </w:r>
      <w:r w:rsidRPr="003622F6">
        <w:rPr>
          <w:rFonts w:ascii="Calibri" w:cs="Calibri"/>
        </w:rPr>
        <w:t xml:space="preserve">, </w:t>
      </w:r>
      <w:r w:rsidRPr="003622F6">
        <w:rPr>
          <w:rFonts w:ascii="Calibri" w:cs="Calibri"/>
          <w:i/>
          <w:iCs/>
        </w:rPr>
        <w:t>11</w:t>
      </w:r>
      <w:r w:rsidRPr="003622F6">
        <w:rPr>
          <w:rFonts w:ascii="Calibri" w:cs="Calibri"/>
        </w:rPr>
        <w:t>(10), e0163962. https://doi.org/10.1371/journal.pone.0163962</w:t>
      </w:r>
    </w:p>
    <w:p w14:paraId="79BC26C2" w14:textId="77777777" w:rsidR="003622F6" w:rsidRPr="003622F6" w:rsidRDefault="003622F6" w:rsidP="003622F6">
      <w:pPr>
        <w:pStyle w:val="Bibliography"/>
        <w:rPr>
          <w:rFonts w:ascii="Calibri" w:cs="Calibri"/>
        </w:rPr>
      </w:pPr>
      <w:r w:rsidRPr="003622F6">
        <w:rPr>
          <w:rFonts w:ascii="Calibri" w:cs="Calibri"/>
        </w:rPr>
        <w:lastRenderedPageBreak/>
        <w:t xml:space="preserve">Shu, X., Daniell, T. J., Hallett, P. D., Baggs, E. M., &amp; Griffiths, B. S. (2023). Soil pH moderates the resistance and resilience of C and N cycling to transient and persistent stress. </w:t>
      </w:r>
      <w:r w:rsidRPr="003622F6">
        <w:rPr>
          <w:rFonts w:ascii="Calibri" w:cs="Calibri"/>
          <w:i/>
          <w:iCs/>
        </w:rPr>
        <w:t>Applied Soil Ecology</w:t>
      </w:r>
      <w:r w:rsidRPr="003622F6">
        <w:rPr>
          <w:rFonts w:ascii="Calibri" w:cs="Calibri"/>
        </w:rPr>
        <w:t xml:space="preserve">, </w:t>
      </w:r>
      <w:r w:rsidRPr="003622F6">
        <w:rPr>
          <w:rFonts w:ascii="Calibri" w:cs="Calibri"/>
          <w:i/>
          <w:iCs/>
        </w:rPr>
        <w:t>182</w:t>
      </w:r>
      <w:r w:rsidRPr="003622F6">
        <w:rPr>
          <w:rFonts w:ascii="Calibri" w:cs="Calibri"/>
        </w:rPr>
        <w:t>, 104690. https://doi.org/10.1016/j.apsoil.2022.104690</w:t>
      </w:r>
    </w:p>
    <w:p w14:paraId="4227E001" w14:textId="77777777" w:rsidR="003622F6" w:rsidRPr="003622F6" w:rsidRDefault="003622F6" w:rsidP="003622F6">
      <w:pPr>
        <w:pStyle w:val="Bibliography"/>
        <w:rPr>
          <w:rFonts w:ascii="Calibri" w:cs="Calibri"/>
        </w:rPr>
      </w:pPr>
      <w:r w:rsidRPr="003622F6">
        <w:rPr>
          <w:rFonts w:ascii="Calibri" w:cs="Calibri"/>
        </w:rPr>
        <w:t xml:space="preserve">Stark, J. M., &amp; Firestone, M. K. (1995). Mechanisms for soil moisture effects on activity of nitrifying bacteria.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61</w:t>
      </w:r>
      <w:r w:rsidRPr="003622F6">
        <w:rPr>
          <w:rFonts w:ascii="Calibri" w:cs="Calibri"/>
        </w:rPr>
        <w:t>(1), 218–221. https://doi.org/10.1128/aem.61.1.218-221.1995</w:t>
      </w:r>
    </w:p>
    <w:p w14:paraId="0EC96633" w14:textId="77777777" w:rsidR="003622F6" w:rsidRPr="003622F6" w:rsidRDefault="003622F6" w:rsidP="003622F6">
      <w:pPr>
        <w:pStyle w:val="Bibliography"/>
        <w:rPr>
          <w:rFonts w:ascii="Calibri" w:cs="Calibri"/>
        </w:rPr>
      </w:pPr>
      <w:r w:rsidRPr="003622F6">
        <w:rPr>
          <w:rFonts w:ascii="Calibri" w:cs="Calibri"/>
        </w:rPr>
        <w:t xml:space="preserve">Suarez-Gutierrez, L., Müller, W. A., &amp; Marotzke, J. (2023). Extreme heat and drought typical of an end-of-century climate could occur over Europe soon and repeatedly. </w:t>
      </w:r>
      <w:r w:rsidRPr="003622F6">
        <w:rPr>
          <w:rFonts w:ascii="Calibri" w:cs="Calibri"/>
          <w:i/>
          <w:iCs/>
        </w:rPr>
        <w:t>Communications Earth &amp; Environment</w:t>
      </w:r>
      <w:r w:rsidRPr="003622F6">
        <w:rPr>
          <w:rFonts w:ascii="Calibri" w:cs="Calibri"/>
        </w:rPr>
        <w:t xml:space="preserve">, </w:t>
      </w:r>
      <w:r w:rsidRPr="003622F6">
        <w:rPr>
          <w:rFonts w:ascii="Calibri" w:cs="Calibri"/>
          <w:i/>
          <w:iCs/>
        </w:rPr>
        <w:t>4</w:t>
      </w:r>
      <w:r w:rsidRPr="003622F6">
        <w:rPr>
          <w:rFonts w:ascii="Calibri" w:cs="Calibri"/>
        </w:rPr>
        <w:t>(1), 1–11. https://doi.org/10.1038/s43247-023-01075-y</w:t>
      </w:r>
    </w:p>
    <w:p w14:paraId="5F627237" w14:textId="77777777" w:rsidR="003622F6" w:rsidRPr="003622F6" w:rsidRDefault="003622F6" w:rsidP="003622F6">
      <w:pPr>
        <w:pStyle w:val="Bibliography"/>
        <w:rPr>
          <w:rFonts w:ascii="Calibri" w:cs="Calibri"/>
        </w:rPr>
      </w:pPr>
      <w:r w:rsidRPr="003622F6">
        <w:rPr>
          <w:rFonts w:ascii="Calibri" w:cs="Calibri"/>
        </w:rPr>
        <w:t xml:space="preserve">Sun, Y., Tao, C., Deng, X., Liu, H., Shen, Z., Liu, Y., Li, R., Shen, Q., &amp; Geisen, S. (2022). Organic fertilization enhances the resistance and resilience of soil microbial communities under extreme drought. </w:t>
      </w:r>
      <w:r w:rsidRPr="003622F6">
        <w:rPr>
          <w:rFonts w:ascii="Calibri" w:cs="Calibri"/>
          <w:i/>
          <w:iCs/>
        </w:rPr>
        <w:t>Journal of Advanced Research</w:t>
      </w:r>
      <w:r w:rsidRPr="003622F6">
        <w:rPr>
          <w:rFonts w:ascii="Calibri" w:cs="Calibri"/>
        </w:rPr>
        <w:t xml:space="preserve">, </w:t>
      </w:r>
      <w:r w:rsidRPr="003622F6">
        <w:rPr>
          <w:rFonts w:ascii="Calibri" w:cs="Calibri"/>
          <w:i/>
          <w:iCs/>
        </w:rPr>
        <w:t>47</w:t>
      </w:r>
      <w:r w:rsidRPr="003622F6">
        <w:rPr>
          <w:rFonts w:ascii="Calibri" w:cs="Calibri"/>
        </w:rPr>
        <w:t>, 1–12. https://doi.org/10.1016/j.jare.2022.07.009</w:t>
      </w:r>
    </w:p>
    <w:p w14:paraId="5EC490F4" w14:textId="77777777" w:rsidR="003622F6" w:rsidRPr="003622F6" w:rsidRDefault="003622F6" w:rsidP="003622F6">
      <w:pPr>
        <w:pStyle w:val="Bibliography"/>
        <w:rPr>
          <w:rFonts w:ascii="Calibri" w:cs="Calibri"/>
        </w:rPr>
      </w:pPr>
      <w:r w:rsidRPr="003622F6">
        <w:rPr>
          <w:rFonts w:ascii="Calibri" w:cs="Calibri"/>
        </w:rPr>
        <w:t xml:space="preserve">Thion, C., &amp; Prosser, J. I. (2014). Differential response of nonadapted ammonia-oxidising archaea and bacteria to drying-rewetting stress. </w:t>
      </w:r>
      <w:r w:rsidRPr="003622F6">
        <w:rPr>
          <w:rFonts w:ascii="Calibri" w:cs="Calibri"/>
          <w:i/>
          <w:iCs/>
        </w:rPr>
        <w:t>FEMS Microbiology Ecology</w:t>
      </w:r>
      <w:r w:rsidRPr="003622F6">
        <w:rPr>
          <w:rFonts w:ascii="Calibri" w:cs="Calibri"/>
        </w:rPr>
        <w:t>, n/a-n/a. https://doi.org/10.1111/1574-6941.12395</w:t>
      </w:r>
    </w:p>
    <w:p w14:paraId="35F9CCD7" w14:textId="77777777" w:rsidR="003622F6" w:rsidRPr="003622F6" w:rsidRDefault="003622F6" w:rsidP="003622F6">
      <w:pPr>
        <w:pStyle w:val="Bibliography"/>
        <w:rPr>
          <w:rFonts w:ascii="Calibri" w:cs="Calibri"/>
        </w:rPr>
      </w:pPr>
      <w:r w:rsidRPr="003622F6">
        <w:rPr>
          <w:rFonts w:ascii="Calibri" w:cs="Calibri"/>
        </w:rPr>
        <w:t xml:space="preserve">Tourna, M., Freitag, T. E., Nicol, G. W., &amp; Prosser, J. I. (2008). Growth, activity and temperature responses of ammonia-oxidizing archaea and bacteria in soil microcosms.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(5), 1357–1364. https://doi.org/10.1111/j.1462-2920.2007.01563.x</w:t>
      </w:r>
    </w:p>
    <w:p w14:paraId="4B3412AC" w14:textId="77777777" w:rsidR="003622F6" w:rsidRPr="003622F6" w:rsidRDefault="003622F6" w:rsidP="003622F6">
      <w:pPr>
        <w:pStyle w:val="Bibliography"/>
        <w:rPr>
          <w:rFonts w:ascii="Calibri" w:cs="Calibri"/>
        </w:rPr>
      </w:pPr>
      <w:r w:rsidRPr="003622F6">
        <w:rPr>
          <w:rFonts w:ascii="Calibri" w:cs="Calibri"/>
        </w:rPr>
        <w:t xml:space="preserve">Ullah, M. R., Corneo, P. E., &amp; Dijkstra, F. A. (2020). Inter-seasonal Nitrogen Loss with Drought Depends on Fertilizer Management in a Seminatural Australian Grassland. </w:t>
      </w:r>
      <w:r w:rsidRPr="003622F6">
        <w:rPr>
          <w:rFonts w:ascii="Calibri" w:cs="Calibri"/>
          <w:i/>
          <w:iCs/>
        </w:rPr>
        <w:t>Ecosystems</w:t>
      </w:r>
      <w:r w:rsidRPr="003622F6">
        <w:rPr>
          <w:rFonts w:ascii="Calibri" w:cs="Calibri"/>
        </w:rPr>
        <w:t xml:space="preserve">, </w:t>
      </w:r>
      <w:r w:rsidRPr="003622F6">
        <w:rPr>
          <w:rFonts w:ascii="Calibri" w:cs="Calibri"/>
          <w:i/>
          <w:iCs/>
        </w:rPr>
        <w:t>23</w:t>
      </w:r>
      <w:r w:rsidRPr="003622F6">
        <w:rPr>
          <w:rFonts w:ascii="Calibri" w:cs="Calibri"/>
        </w:rPr>
        <w:t>(6), 1281–1293. https://doi.org/10.1007/s10021-019-00469-4</w:t>
      </w:r>
    </w:p>
    <w:p w14:paraId="27BD1DAA" w14:textId="77777777" w:rsidR="003622F6" w:rsidRPr="003622F6" w:rsidRDefault="003622F6" w:rsidP="003622F6">
      <w:pPr>
        <w:pStyle w:val="Bibliography"/>
        <w:rPr>
          <w:rFonts w:ascii="Calibri" w:cs="Calibri"/>
        </w:rPr>
      </w:pPr>
      <w:r w:rsidRPr="003622F6">
        <w:rPr>
          <w:rFonts w:ascii="Calibri" w:cs="Calibri"/>
        </w:rPr>
        <w:lastRenderedPageBreak/>
        <w:t xml:space="preserve">van der Woude, A. M., Peters, W., Joetzjer, E., Lafont, S., Koren, G., Ciais, P., Ramonet, M., Xu, Y., Bastos, A., Botía, S., Sitch, S., de Kok, R., Kneuer, T., Kubistin, D., Jacotot, A., Loubet, B., Herig-Coimbra, P.-H., Loustau, D., &amp; Luijkx, I. T. (2023). Temperature extremes of 2022 reduced carbon uptake by forests in Europe. </w:t>
      </w:r>
      <w:r w:rsidRPr="003622F6">
        <w:rPr>
          <w:rFonts w:ascii="Calibri" w:cs="Calibri"/>
          <w:i/>
          <w:iCs/>
        </w:rPr>
        <w:t>Nature Communications</w:t>
      </w:r>
      <w:r w:rsidRPr="003622F6">
        <w:rPr>
          <w:rFonts w:ascii="Calibri" w:cs="Calibri"/>
        </w:rPr>
        <w:t xml:space="preserve">, </w:t>
      </w:r>
      <w:r w:rsidRPr="003622F6">
        <w:rPr>
          <w:rFonts w:ascii="Calibri" w:cs="Calibri"/>
          <w:i/>
          <w:iCs/>
        </w:rPr>
        <w:t>14</w:t>
      </w:r>
      <w:r w:rsidRPr="003622F6">
        <w:rPr>
          <w:rFonts w:ascii="Calibri" w:cs="Calibri"/>
        </w:rPr>
        <w:t>(1), 6218. https://doi.org/10.1038/s41467-023-41851-0</w:t>
      </w:r>
    </w:p>
    <w:p w14:paraId="1D27B9AF" w14:textId="77777777" w:rsidR="003622F6" w:rsidRPr="003622F6" w:rsidRDefault="003622F6" w:rsidP="003622F6">
      <w:pPr>
        <w:pStyle w:val="Bibliography"/>
        <w:rPr>
          <w:rFonts w:ascii="Calibri" w:cs="Calibri"/>
        </w:rPr>
      </w:pPr>
      <w:r w:rsidRPr="003622F6">
        <w:rPr>
          <w:rFonts w:ascii="Calibri" w:cs="Calibri"/>
        </w:rPr>
        <w:t xml:space="preserve">Verhamme, D. T., Prosser, J. I., &amp; Nicol, G. W. (2011). Ammonia concentration determines differential growth of ammonia-oxidising archaea and bacteria in soil microcosms. </w:t>
      </w:r>
      <w:r w:rsidRPr="003622F6">
        <w:rPr>
          <w:rFonts w:ascii="Calibri" w:cs="Calibri"/>
          <w:i/>
          <w:iCs/>
        </w:rPr>
        <w:t>The ISME Journal</w:t>
      </w:r>
      <w:r w:rsidRPr="003622F6">
        <w:rPr>
          <w:rFonts w:ascii="Calibri" w:cs="Calibri"/>
        </w:rPr>
        <w:t xml:space="preserve">, </w:t>
      </w:r>
      <w:r w:rsidRPr="003622F6">
        <w:rPr>
          <w:rFonts w:ascii="Calibri" w:cs="Calibri"/>
          <w:i/>
          <w:iCs/>
        </w:rPr>
        <w:t>5</w:t>
      </w:r>
      <w:r w:rsidRPr="003622F6">
        <w:rPr>
          <w:rFonts w:ascii="Calibri" w:cs="Calibri"/>
        </w:rPr>
        <w:t>(6), 1067–1071. https://doi.org/10.1038/ismej.2010.191</w:t>
      </w:r>
    </w:p>
    <w:p w14:paraId="180B2786" w14:textId="77777777" w:rsidR="003622F6" w:rsidRPr="003622F6" w:rsidRDefault="003622F6" w:rsidP="003622F6">
      <w:pPr>
        <w:pStyle w:val="Bibliography"/>
        <w:rPr>
          <w:rFonts w:ascii="Calibri" w:cs="Calibri"/>
        </w:rPr>
      </w:pPr>
      <w:r w:rsidRPr="003622F6">
        <w:rPr>
          <w:rFonts w:ascii="Calibri" w:cs="Calibri"/>
        </w:rPr>
        <w:t xml:space="preserve">Wallenstein, M. D., &amp; Hall, E. K. (2012). A trait-based framework for predicting when and where microbial adaptation to climate change will affect ecosystem functioning. </w:t>
      </w:r>
      <w:r w:rsidRPr="003622F6">
        <w:rPr>
          <w:rFonts w:ascii="Calibri" w:cs="Calibri"/>
          <w:i/>
          <w:iCs/>
        </w:rPr>
        <w:t>Biogeochemistry</w:t>
      </w:r>
      <w:r w:rsidRPr="003622F6">
        <w:rPr>
          <w:rFonts w:ascii="Calibri" w:cs="Calibri"/>
        </w:rPr>
        <w:t xml:space="preserve">, </w:t>
      </w:r>
      <w:r w:rsidRPr="003622F6">
        <w:rPr>
          <w:rFonts w:ascii="Calibri" w:cs="Calibri"/>
          <w:i/>
          <w:iCs/>
        </w:rPr>
        <w:t>109</w:t>
      </w:r>
      <w:r w:rsidRPr="003622F6">
        <w:rPr>
          <w:rFonts w:ascii="Calibri" w:cs="Calibri"/>
        </w:rPr>
        <w:t>(1–3), 35–47. https://doi.org/10.1007/s10533-011-9641-8</w:t>
      </w:r>
    </w:p>
    <w:p w14:paraId="7EF7F4F3" w14:textId="77777777" w:rsidR="003622F6" w:rsidRPr="003622F6" w:rsidRDefault="003622F6" w:rsidP="003622F6">
      <w:pPr>
        <w:pStyle w:val="Bibliography"/>
        <w:rPr>
          <w:rFonts w:ascii="Calibri" w:cs="Calibri"/>
        </w:rPr>
      </w:pPr>
      <w:r w:rsidRPr="003622F6">
        <w:rPr>
          <w:rFonts w:ascii="Calibri" w:cs="Calibri"/>
        </w:rPr>
        <w:t xml:space="preserve">Wertz, S., Degrange, V., Prosser, J. I., Poly, F., Commeaux, C., Guillaumaud, N., &amp; Le Roux, X. (2007). Decline of soil microbial diversity does not influence the resistance and resilience of key soil microbial functional groups following a model disturbance. </w:t>
      </w:r>
      <w:r w:rsidRPr="003622F6">
        <w:rPr>
          <w:rFonts w:ascii="Calibri" w:cs="Calibri"/>
          <w:i/>
          <w:iCs/>
        </w:rPr>
        <w:t>Environmental Microbiology</w:t>
      </w:r>
      <w:r w:rsidRPr="003622F6">
        <w:rPr>
          <w:rFonts w:ascii="Calibri" w:cs="Calibri"/>
        </w:rPr>
        <w:t xml:space="preserve">, </w:t>
      </w:r>
      <w:r w:rsidRPr="003622F6">
        <w:rPr>
          <w:rFonts w:ascii="Calibri" w:cs="Calibri"/>
          <w:i/>
          <w:iCs/>
        </w:rPr>
        <w:t>9</w:t>
      </w:r>
      <w:r w:rsidRPr="003622F6">
        <w:rPr>
          <w:rFonts w:ascii="Calibri" w:cs="Calibri"/>
        </w:rPr>
        <w:t>(9), 2211–2219. https://doi.org/10.1111/j.1462-2920.2007.01335.x</w:t>
      </w:r>
    </w:p>
    <w:p w14:paraId="097D141A" w14:textId="77777777" w:rsidR="003622F6" w:rsidRPr="003622F6" w:rsidRDefault="003622F6" w:rsidP="003622F6">
      <w:pPr>
        <w:pStyle w:val="Bibliography"/>
        <w:rPr>
          <w:rFonts w:ascii="Calibri" w:cs="Calibri"/>
        </w:rPr>
      </w:pPr>
      <w:r w:rsidRPr="003622F6">
        <w:rPr>
          <w:rFonts w:ascii="Calibri" w:cs="Calibri"/>
        </w:rPr>
        <w:t xml:space="preserve">Xu, A., Li, L., Xie, J., Gopalakrishnan, S., Zhang, R., Luo, Z., Cai, L., Liu, C., Wang, L., Anwar, S., &amp; Jiang, Y. (2022). Changes in Ammonia-Oxidizing Archaea and Bacterial Communities and Soil Nitrogen Dynamics in Response to Long-Term Nitrogen Fertilization. </w:t>
      </w:r>
      <w:r w:rsidRPr="003622F6">
        <w:rPr>
          <w:rFonts w:ascii="Calibri" w:cs="Calibri"/>
          <w:i/>
          <w:iCs/>
        </w:rPr>
        <w:t>International Journal of Environmental Research and Public Health</w:t>
      </w:r>
      <w:r w:rsidRPr="003622F6">
        <w:rPr>
          <w:rFonts w:ascii="Calibri" w:cs="Calibri"/>
        </w:rPr>
        <w:t xml:space="preserve">, </w:t>
      </w:r>
      <w:r w:rsidRPr="003622F6">
        <w:rPr>
          <w:rFonts w:ascii="Calibri" w:cs="Calibri"/>
          <w:i/>
          <w:iCs/>
        </w:rPr>
        <w:t>19</w:t>
      </w:r>
      <w:r w:rsidRPr="003622F6">
        <w:rPr>
          <w:rFonts w:ascii="Calibri" w:cs="Calibri"/>
        </w:rPr>
        <w:t>(5), 2732. https://doi.org/10.3390/ijerph19052732</w:t>
      </w:r>
    </w:p>
    <w:p w14:paraId="1E78ECCF" w14:textId="77777777" w:rsidR="003622F6" w:rsidRPr="003622F6" w:rsidRDefault="003622F6" w:rsidP="003622F6">
      <w:pPr>
        <w:pStyle w:val="Bibliography"/>
        <w:rPr>
          <w:rFonts w:ascii="Calibri" w:cs="Calibri"/>
        </w:rPr>
      </w:pPr>
      <w:r w:rsidRPr="003622F6">
        <w:rPr>
          <w:rFonts w:ascii="Calibri" w:cs="Calibri"/>
        </w:rPr>
        <w:t xml:space="preserve">Xu, S., Wang, B., Li, Y., Jiang, D., Zhou, Y., Ding, A., Zong, Y., Ling, X., Zhang, S., &amp; Lu, H. (2020). Ubiquity, diversity, and activity of comammox Nitrospira in agricultural soils. </w:t>
      </w:r>
      <w:r w:rsidRPr="003622F6">
        <w:rPr>
          <w:rFonts w:ascii="Calibri" w:cs="Calibri"/>
          <w:i/>
          <w:iCs/>
        </w:rPr>
        <w:t xml:space="preserve">Science </w:t>
      </w:r>
      <w:r w:rsidRPr="003622F6">
        <w:rPr>
          <w:rFonts w:ascii="Calibri" w:cs="Calibri"/>
          <w:i/>
          <w:iCs/>
        </w:rPr>
        <w:lastRenderedPageBreak/>
        <w:t>of The Total Environment</w:t>
      </w:r>
      <w:r w:rsidRPr="003622F6">
        <w:rPr>
          <w:rFonts w:ascii="Calibri" w:cs="Calibri"/>
        </w:rPr>
        <w:t xml:space="preserve">, </w:t>
      </w:r>
      <w:r w:rsidRPr="003622F6">
        <w:rPr>
          <w:rFonts w:ascii="Calibri" w:cs="Calibri"/>
          <w:i/>
          <w:iCs/>
        </w:rPr>
        <w:t>706</w:t>
      </w:r>
      <w:r w:rsidRPr="003622F6">
        <w:rPr>
          <w:rFonts w:ascii="Calibri" w:cs="Calibri"/>
        </w:rPr>
        <w:t>, 135684. https://doi.org/10.1016/j.scitotenv.2019.135684</w:t>
      </w:r>
    </w:p>
    <w:p w14:paraId="20217FFE" w14:textId="77777777" w:rsidR="003622F6" w:rsidRPr="003622F6" w:rsidRDefault="003622F6" w:rsidP="003622F6">
      <w:pPr>
        <w:pStyle w:val="Bibliography"/>
        <w:rPr>
          <w:rFonts w:ascii="Calibri" w:cs="Calibri"/>
        </w:rPr>
      </w:pPr>
      <w:r w:rsidRPr="003622F6">
        <w:rPr>
          <w:rFonts w:ascii="Calibri" w:cs="Calibri"/>
        </w:rPr>
        <w:t xml:space="preserve">Xu, X., Liu, Y., Tang, C., Yang, Y., Yu, L., Lesueur, D., Herrmann, L., Di, H., Li, Y., Li, Q., &amp; Xu, J. (2024). Microbial resistance and resilience to drought and rewetting modulate soil N2O emissions with different fertilizers. </w:t>
      </w:r>
      <w:r w:rsidRPr="003622F6">
        <w:rPr>
          <w:rFonts w:ascii="Calibri" w:cs="Calibri"/>
          <w:i/>
          <w:iCs/>
        </w:rPr>
        <w:t>Science of The Total Environment</w:t>
      </w:r>
      <w:r w:rsidRPr="003622F6">
        <w:rPr>
          <w:rFonts w:ascii="Calibri" w:cs="Calibri"/>
        </w:rPr>
        <w:t xml:space="preserve">, </w:t>
      </w:r>
      <w:r w:rsidRPr="003622F6">
        <w:rPr>
          <w:rFonts w:ascii="Calibri" w:cs="Calibri"/>
          <w:i/>
          <w:iCs/>
        </w:rPr>
        <w:t>917</w:t>
      </w:r>
      <w:r w:rsidRPr="003622F6">
        <w:rPr>
          <w:rFonts w:ascii="Calibri" w:cs="Calibri"/>
        </w:rPr>
        <w:t>, 170380. https://doi.org/10.1016/j.scitotenv.2024.170380</w:t>
      </w:r>
    </w:p>
    <w:p w14:paraId="4037EEFE" w14:textId="77777777" w:rsidR="003622F6" w:rsidRPr="003622F6" w:rsidRDefault="003622F6" w:rsidP="003622F6">
      <w:pPr>
        <w:pStyle w:val="Bibliography"/>
        <w:rPr>
          <w:rFonts w:ascii="Calibri" w:cs="Calibri"/>
        </w:rPr>
      </w:pPr>
      <w:r w:rsidRPr="003622F6">
        <w:rPr>
          <w:rFonts w:ascii="Calibri" w:cs="Calibri"/>
        </w:rPr>
        <w:t xml:space="preserve">Xu, X., Ran, Y., Li, Y., Zhang, Q., Liu, Y., Pan, H., Guan, X., Li, J., Shi, J., Dong, L., Li, Z., Di, H., &amp; Xu, J. (2016). Warmer and drier conditions alter the nitrifier and denitrifier communities and reduce N2O emissions in fertilized vegetable soils. </w:t>
      </w:r>
      <w:r w:rsidRPr="003622F6">
        <w:rPr>
          <w:rFonts w:ascii="Calibri" w:cs="Calibri"/>
          <w:i/>
          <w:iCs/>
        </w:rPr>
        <w:t>Agriculture, Ecosystems &amp; Environment</w:t>
      </w:r>
      <w:r w:rsidRPr="003622F6">
        <w:rPr>
          <w:rFonts w:ascii="Calibri" w:cs="Calibri"/>
        </w:rPr>
        <w:t xml:space="preserve">, </w:t>
      </w:r>
      <w:r w:rsidRPr="003622F6">
        <w:rPr>
          <w:rFonts w:ascii="Calibri" w:cs="Calibri"/>
          <w:i/>
          <w:iCs/>
        </w:rPr>
        <w:t>231</w:t>
      </w:r>
      <w:r w:rsidRPr="003622F6">
        <w:rPr>
          <w:rFonts w:ascii="Calibri" w:cs="Calibri"/>
        </w:rPr>
        <w:t>, 133–142. https://doi.org/10.1016/j.agee.2016.06.026</w:t>
      </w:r>
    </w:p>
    <w:p w14:paraId="3CD85732" w14:textId="77777777" w:rsidR="003622F6" w:rsidRPr="003622F6" w:rsidRDefault="003622F6" w:rsidP="003622F6">
      <w:pPr>
        <w:pStyle w:val="Bibliography"/>
        <w:rPr>
          <w:rFonts w:ascii="Calibri" w:cs="Calibri"/>
        </w:rPr>
      </w:pPr>
      <w:r w:rsidRPr="003622F6">
        <w:rPr>
          <w:rFonts w:ascii="Calibri" w:cs="Calibri"/>
        </w:rPr>
        <w:t xml:space="preserve">Yachi, S., &amp; Loreau, M. (1999). Biodiversity and ecosystem productivity in a fluctuating environment: The insurance hypothesis. </w:t>
      </w:r>
      <w:r w:rsidRPr="003622F6">
        <w:rPr>
          <w:rFonts w:ascii="Calibri" w:cs="Calibri"/>
          <w:i/>
          <w:iCs/>
        </w:rPr>
        <w:t>Proceedings of the National Academy of Sciences</w:t>
      </w:r>
      <w:r w:rsidRPr="003622F6">
        <w:rPr>
          <w:rFonts w:ascii="Calibri" w:cs="Calibri"/>
        </w:rPr>
        <w:t xml:space="preserve">, </w:t>
      </w:r>
      <w:r w:rsidRPr="003622F6">
        <w:rPr>
          <w:rFonts w:ascii="Calibri" w:cs="Calibri"/>
          <w:i/>
          <w:iCs/>
        </w:rPr>
        <w:t>96</w:t>
      </w:r>
      <w:r w:rsidRPr="003622F6">
        <w:rPr>
          <w:rFonts w:ascii="Calibri" w:cs="Calibri"/>
        </w:rPr>
        <w:t>(4), 1463–1468. https://doi.org/10.1073/pnas.96.4.1463</w:t>
      </w:r>
    </w:p>
    <w:p w14:paraId="5295F999" w14:textId="77777777" w:rsidR="003622F6" w:rsidRPr="003622F6" w:rsidRDefault="003622F6" w:rsidP="003622F6">
      <w:pPr>
        <w:pStyle w:val="Bibliography"/>
        <w:rPr>
          <w:rFonts w:ascii="Calibri" w:cs="Calibri"/>
        </w:rPr>
      </w:pPr>
      <w:r w:rsidRPr="003622F6">
        <w:rPr>
          <w:rFonts w:ascii="Calibri" w:cs="Calibri"/>
        </w:rPr>
        <w:t xml:space="preserve">Zhao, Z., Huang, G., He, S., Zhou, N., Wang, M., Dang, C., Wang, J., &amp; Zheng, M. (2019). Abundance and community composition of comammox bacteria in different ecosystems by a universal primer set. </w:t>
      </w:r>
      <w:r w:rsidRPr="003622F6">
        <w:rPr>
          <w:rFonts w:ascii="Calibri" w:cs="Calibri"/>
          <w:i/>
          <w:iCs/>
        </w:rPr>
        <w:t>Science of The Total Environment</w:t>
      </w:r>
      <w:r w:rsidRPr="003622F6">
        <w:rPr>
          <w:rFonts w:ascii="Calibri" w:cs="Calibri"/>
        </w:rPr>
        <w:t xml:space="preserve">, </w:t>
      </w:r>
      <w:r w:rsidRPr="003622F6">
        <w:rPr>
          <w:rFonts w:ascii="Calibri" w:cs="Calibri"/>
          <w:i/>
          <w:iCs/>
        </w:rPr>
        <w:t>691</w:t>
      </w:r>
      <w:r w:rsidRPr="003622F6">
        <w:rPr>
          <w:rFonts w:ascii="Calibri" w:cs="Calibri"/>
        </w:rPr>
        <w:t>, 146–155. https://doi.org/10.1016/j.scitotenv.2019.07.131</w:t>
      </w:r>
    </w:p>
    <w:p w14:paraId="5E9533A7" w14:textId="77777777" w:rsidR="003622F6" w:rsidRPr="003622F6" w:rsidRDefault="003622F6" w:rsidP="003622F6">
      <w:pPr>
        <w:pStyle w:val="Bibliography"/>
        <w:rPr>
          <w:rFonts w:ascii="Calibri" w:cs="Calibri"/>
        </w:rPr>
      </w:pPr>
      <w:r w:rsidRPr="003622F6">
        <w:rPr>
          <w:rFonts w:ascii="Calibri" w:cs="Calibri"/>
        </w:rPr>
        <w:t xml:space="preserve">Zhao, Z.-B., He, J.-Z., Quan, Z., Wu, C.-F., Sheng, R., Zhang, L.-M., &amp; Geisen, S. (2020). Fertilization changes soil microbiome functioning, especially phagotrophic protists. </w:t>
      </w:r>
      <w:r w:rsidRPr="003622F6">
        <w:rPr>
          <w:rFonts w:ascii="Calibri" w:cs="Calibri"/>
          <w:i/>
          <w:iCs/>
        </w:rPr>
        <w:t>Soil Biology and Biochemistry</w:t>
      </w:r>
      <w:r w:rsidRPr="003622F6">
        <w:rPr>
          <w:rFonts w:ascii="Calibri" w:cs="Calibri"/>
        </w:rPr>
        <w:t xml:space="preserve">, </w:t>
      </w:r>
      <w:r w:rsidRPr="003622F6">
        <w:rPr>
          <w:rFonts w:ascii="Calibri" w:cs="Calibri"/>
          <w:i/>
          <w:iCs/>
        </w:rPr>
        <w:t>148</w:t>
      </w:r>
      <w:r w:rsidRPr="003622F6">
        <w:rPr>
          <w:rFonts w:ascii="Calibri" w:cs="Calibri"/>
        </w:rPr>
        <w:t>, 107863. https://doi.org/10.1016/j.soilbio.2020.107863</w:t>
      </w:r>
    </w:p>
    <w:p w14:paraId="37944F5A" w14:textId="06E156F8" w:rsidR="00E5088A" w:rsidRPr="00ED68EC" w:rsidRDefault="003622F6" w:rsidP="0063031D">
      <w:pPr>
        <w:pStyle w:val="Bibliography"/>
        <w:rPr>
          <w:rFonts w:ascii="Arial" w:hAnsi="Arial" w:cs="Arial"/>
          <w:sz w:val="22"/>
        </w:rPr>
      </w:pPr>
      <w:r>
        <w:fldChar w:fldCharType="end"/>
      </w:r>
    </w:p>
    <w:p w14:paraId="0711901A" w14:textId="13F328B4" w:rsidR="006D66E5" w:rsidRPr="00ED68EC" w:rsidRDefault="006D66E5" w:rsidP="0063031D">
      <w:pPr>
        <w:spacing w:line="480" w:lineRule="auto"/>
        <w:jc w:val="both"/>
        <w:rPr>
          <w:rFonts w:ascii="Arial" w:hAnsi="Arial" w:cs="Arial"/>
          <w:b/>
          <w:bCs/>
        </w:rPr>
      </w:pPr>
    </w:p>
    <w:p w14:paraId="47D1E121" w14:textId="77777777" w:rsidR="006D66E5" w:rsidRDefault="006D66E5" w:rsidP="0063031D">
      <w:pPr>
        <w:spacing w:after="0" w:line="480" w:lineRule="auto"/>
        <w:jc w:val="both"/>
        <w:rPr>
          <w:rFonts w:ascii="Arial" w:hAnsi="Arial" w:cs="Arial"/>
        </w:rPr>
      </w:pPr>
      <w:r>
        <w:rPr>
          <w:rFonts w:ascii="Arial" w:hAnsi="Arial" w:cs="Arial"/>
        </w:rPr>
        <w:lastRenderedPageBreak/>
        <w:t>FIGURE LABEL</w:t>
      </w:r>
    </w:p>
    <w:p w14:paraId="59B684DB" w14:textId="77777777" w:rsidR="00D55233" w:rsidRDefault="00D55233" w:rsidP="0063031D">
      <w:pPr>
        <w:spacing w:after="0" w:line="480" w:lineRule="auto"/>
        <w:jc w:val="both"/>
        <w:rPr>
          <w:rFonts w:ascii="Arial" w:hAnsi="Arial" w:cs="Arial"/>
          <w:vertAlign w:val="subscript"/>
        </w:rPr>
      </w:pPr>
    </w:p>
    <w:p w14:paraId="4A13A58B" w14:textId="77777777" w:rsidR="00C3231E" w:rsidRPr="00C3170F" w:rsidRDefault="00772852" w:rsidP="0063031D">
      <w:pPr>
        <w:tabs>
          <w:tab w:val="left" w:pos="2285"/>
        </w:tabs>
        <w:spacing w:line="480" w:lineRule="auto"/>
        <w:jc w:val="both"/>
        <w:rPr>
          <w:rFonts w:ascii="Arial" w:hAnsi="Arial" w:cs="Arial"/>
          <w:i/>
          <w:iCs/>
          <w:color w:val="000000" w:themeColor="text1"/>
        </w:rPr>
      </w:pPr>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r w:rsidR="00112B9B">
        <w:rPr>
          <w:rFonts w:ascii="Arial" w:hAnsi="Arial" w:cs="Arial"/>
          <w:i/>
          <w:iCs/>
        </w:rPr>
        <w:t xml:space="preserve"> and </w:t>
      </w:r>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r w:rsidRPr="00B70336">
        <w:rPr>
          <w:rFonts w:ascii="Arial" w:hAnsi="Arial" w:cs="Arial"/>
          <w:i/>
          <w:iCs/>
        </w:rPr>
        <w:t xml:space="preserve"> of control and drought-treated plots. </w:t>
      </w:r>
      <w:r w:rsidRPr="00B70336">
        <w:rPr>
          <w:rFonts w:ascii="Arial" w:hAnsi="Arial" w:cs="Arial"/>
          <w:i/>
          <w:iCs/>
          <w:color w:val="000000" w:themeColor="text1"/>
        </w:rPr>
        <w:t>The effect of drought (I), cropping system (C), and sampling date (D), as well as their interactions was assessed by three-way repeated measures ANOVA.</w:t>
      </w:r>
      <w:r w:rsidR="00C3231E" w:rsidRPr="00B70336">
        <w:rPr>
          <w:rFonts w:ascii="Arial" w:hAnsi="Arial" w:cs="Arial"/>
          <w:i/>
          <w:iCs/>
          <w:color w:val="000000" w:themeColor="text1"/>
        </w:rPr>
        <w:t xml:space="preserve">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 xml:space="preserve">&lt;0.01, *&lt;0.05, ns=not significant). </w:t>
      </w:r>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p>
    <w:p w14:paraId="6EC2931F" w14:textId="77777777" w:rsidR="00C3231E" w:rsidRPr="00B70336" w:rsidRDefault="00C3231E" w:rsidP="0063031D">
      <w:pPr>
        <w:spacing w:after="0" w:line="480" w:lineRule="auto"/>
        <w:jc w:val="both"/>
        <w:rPr>
          <w:rFonts w:ascii="Arial" w:hAnsi="Arial" w:cs="Arial"/>
        </w:rPr>
      </w:pPr>
    </w:p>
    <w:p w14:paraId="3992ECFF" w14:textId="77777777" w:rsidR="00C3231E" w:rsidRPr="00C3170F" w:rsidRDefault="00C3231E" w:rsidP="0063031D">
      <w:pPr>
        <w:spacing w:after="0" w:line="480" w:lineRule="auto"/>
        <w:jc w:val="both"/>
        <w:rPr>
          <w:rFonts w:ascii="Arial" w:hAnsi="Arial" w:cs="Arial"/>
          <w:i/>
          <w:iCs/>
        </w:rPr>
      </w:pPr>
      <w:r w:rsidRPr="00C3170F">
        <w:rPr>
          <w:rFonts w:ascii="Arial" w:hAnsi="Arial" w:cs="Arial"/>
          <w:i/>
          <w:iCs/>
        </w:rPr>
        <w:t xml:space="preserve">Figure 2.  Effects of drought and cropping system on the community structure as assessed by constrained canonical analysis of principal coordinates (CAP) of AOB (A and B),  AOA (C and D), and </w:t>
      </w:r>
      <w:r w:rsidR="00B70336" w:rsidRPr="00B70336">
        <w:rPr>
          <w:rFonts w:ascii="Arial" w:hAnsi="Arial" w:cs="Arial"/>
          <w:i/>
          <w:iCs/>
        </w:rPr>
        <w:t>c</w:t>
      </w:r>
      <w:r w:rsidRPr="00C3170F">
        <w:rPr>
          <w:rFonts w:ascii="Arial" w:hAnsi="Arial" w:cs="Arial"/>
          <w:i/>
          <w:iCs/>
        </w:rPr>
        <w:t>omammox (E and F) in bulk soil and rhizosphere.</w:t>
      </w:r>
      <w:r w:rsidR="0071677C" w:rsidRPr="00B70336">
        <w:rPr>
          <w:rFonts w:ascii="Arial" w:hAnsi="Arial" w:cs="Arial"/>
          <w:i/>
          <w:iCs/>
        </w:rPr>
        <w:t xml:space="preserve"> Overall reclassification success rate represents the degree of discrimination between the grouping factors. Reclassification success rates for each cluster are provided next to the respective ellipses. The statistical significances are indicated by </w:t>
      </w:r>
      <w:r w:rsidR="0071677C" w:rsidRPr="00C3170F">
        <w:rPr>
          <w:rFonts w:ascii="Arial" w:hAnsi="Arial" w:cs="Arial"/>
          <w:i/>
          <w:iCs/>
        </w:rPr>
        <w:t xml:space="preserve">the Pillai’s trace statistics and asterisks (MANOVA, </w:t>
      </w:r>
      <w:r w:rsidR="00B70336">
        <w:rPr>
          <w:rFonts w:ascii="Arial" w:hAnsi="Arial" w:cs="Arial"/>
          <w:i/>
          <w:iCs/>
        </w:rPr>
        <w:t>***</w:t>
      </w:r>
      <w:r w:rsidR="00B70336" w:rsidRPr="00C3170F">
        <w:rPr>
          <w:rFonts w:ascii="Arial" w:hAnsi="Arial" w:cs="Arial"/>
          <w:i/>
          <w:iCs/>
        </w:rPr>
        <w:t>P</w:t>
      </w:r>
      <w:r w:rsidR="0071677C" w:rsidRPr="00C3170F">
        <w:rPr>
          <w:rFonts w:ascii="Arial" w:hAnsi="Arial" w:cs="Arial"/>
          <w:i/>
          <w:iCs/>
        </w:rPr>
        <w:t>&lt;0.001).</w:t>
      </w:r>
    </w:p>
    <w:p w14:paraId="549AB94B" w14:textId="77777777" w:rsidR="00C3231E" w:rsidRPr="00C3170F" w:rsidRDefault="00C3231E" w:rsidP="0063031D">
      <w:pPr>
        <w:spacing w:after="0" w:line="480" w:lineRule="auto"/>
        <w:jc w:val="both"/>
        <w:rPr>
          <w:rFonts w:ascii="Arial" w:hAnsi="Arial" w:cs="Arial"/>
        </w:rPr>
      </w:pPr>
    </w:p>
    <w:p w14:paraId="4EC35719" w14:textId="77777777" w:rsidR="00625B66" w:rsidRPr="00112B9B" w:rsidRDefault="0006153B" w:rsidP="0063031D">
      <w:pPr>
        <w:spacing w:after="0" w:line="480" w:lineRule="auto"/>
        <w:jc w:val="both"/>
        <w:rPr>
          <w:rFonts w:ascii="Arial" w:hAnsi="Arial" w:cs="Arial"/>
          <w:i/>
          <w:iCs/>
        </w:rPr>
      </w:pPr>
      <w:r w:rsidRPr="00C3170F">
        <w:rPr>
          <w:rFonts w:ascii="Arial" w:hAnsi="Arial" w:cs="Arial"/>
          <w:i/>
          <w:iCs/>
        </w:rPr>
        <w:t xml:space="preserve">Figure 3. </w:t>
      </w:r>
      <w:r w:rsidR="00092EDE" w:rsidRPr="00C3170F">
        <w:rPr>
          <w:rFonts w:ascii="Arial" w:hAnsi="Arial" w:cs="Arial"/>
          <w:i/>
          <w:iCs/>
        </w:rPr>
        <w:t xml:space="preserve">Heat map showing </w:t>
      </w:r>
      <w:r w:rsidRPr="00C3170F">
        <w:rPr>
          <w:rFonts w:ascii="Arial" w:hAnsi="Arial" w:cs="Arial"/>
          <w:i/>
          <w:iCs/>
        </w:rPr>
        <w:t xml:space="preserve">ASVs of AOB, AOA, and </w:t>
      </w:r>
      <w:r w:rsidR="00B70336" w:rsidRPr="00B70336">
        <w:rPr>
          <w:rFonts w:ascii="Arial" w:hAnsi="Arial" w:cs="Arial"/>
          <w:i/>
          <w:iCs/>
        </w:rPr>
        <w:t>c</w:t>
      </w:r>
      <w:r w:rsidRPr="00C3170F">
        <w:rPr>
          <w:rFonts w:ascii="Arial" w:hAnsi="Arial" w:cs="Arial"/>
          <w:i/>
          <w:iCs/>
        </w:rPr>
        <w:t xml:space="preserve">omammox </w:t>
      </w:r>
      <w:r w:rsidR="00092EDE" w:rsidRPr="00C3170F">
        <w:rPr>
          <w:rFonts w:ascii="Arial" w:hAnsi="Arial" w:cs="Arial"/>
          <w:i/>
          <w:iCs/>
        </w:rPr>
        <w:t>that</w:t>
      </w:r>
      <w:r w:rsidRPr="00C3170F">
        <w:rPr>
          <w:rFonts w:ascii="Arial" w:hAnsi="Arial" w:cs="Arial"/>
          <w:i/>
          <w:iCs/>
        </w:rPr>
        <w:t xml:space="preserve"> are affected by drought</w:t>
      </w:r>
      <w:r w:rsidR="00092EDE" w:rsidRPr="00C3170F">
        <w:rPr>
          <w:rFonts w:ascii="Arial" w:hAnsi="Arial" w:cs="Arial"/>
          <w:i/>
          <w:iCs/>
        </w:rPr>
        <w:t xml:space="preserve"> in bulk soil and rhizosphere as assessed by</w:t>
      </w:r>
      <w:r w:rsidRPr="00C3170F">
        <w:rPr>
          <w:rFonts w:ascii="Arial" w:hAnsi="Arial" w:cs="Arial"/>
          <w:i/>
          <w:iCs/>
        </w:rPr>
        <w:t xml:space="preserve"> differential abundance analysis</w:t>
      </w:r>
      <w:r w:rsidR="0027430B" w:rsidRPr="00C3170F">
        <w:rPr>
          <w:rFonts w:ascii="Arial" w:hAnsi="Arial" w:cs="Arial"/>
          <w:i/>
          <w:iCs/>
        </w:rPr>
        <w:t xml:space="preserve"> using generalized linear mixed models</w:t>
      </w:r>
      <w:r w:rsidR="00092EDE" w:rsidRPr="00C3170F">
        <w:rPr>
          <w:rFonts w:ascii="Arial" w:hAnsi="Arial" w:cs="Arial"/>
          <w:i/>
          <w:iCs/>
        </w:rPr>
        <w:t xml:space="preserve"> (P&lt;0.05)</w:t>
      </w:r>
      <w:r w:rsidR="008B05B8">
        <w:rPr>
          <w:rFonts w:ascii="Arial" w:hAnsi="Arial" w:cs="Arial"/>
          <w:i/>
          <w:iCs/>
        </w:rPr>
        <w:t xml:space="preserve"> (A) and the percentage of affected ASVs (B)</w:t>
      </w:r>
      <w:r w:rsidRPr="00C3170F">
        <w:rPr>
          <w:rFonts w:ascii="Arial" w:hAnsi="Arial" w:cs="Arial"/>
          <w:i/>
          <w:iCs/>
        </w:rPr>
        <w:t>.</w:t>
      </w:r>
      <w:r w:rsidR="0027430B" w:rsidRPr="00B70336">
        <w:rPr>
          <w:rFonts w:ascii="Arial" w:hAnsi="Arial" w:cs="Arial"/>
          <w:i/>
          <w:iCs/>
        </w:rPr>
        <w:t xml:space="preserve"> Taxonomic affiliations are indicated by genus (AOB) and clade (AOA and </w:t>
      </w:r>
      <w:r w:rsidR="00B70336" w:rsidRPr="00B70336">
        <w:rPr>
          <w:rFonts w:ascii="Arial" w:hAnsi="Arial" w:cs="Arial"/>
          <w:i/>
          <w:iCs/>
        </w:rPr>
        <w:t>c</w:t>
      </w:r>
      <w:r w:rsidR="0027430B" w:rsidRPr="00B70336">
        <w:rPr>
          <w:rFonts w:ascii="Arial" w:hAnsi="Arial" w:cs="Arial"/>
          <w:i/>
          <w:iCs/>
        </w:rPr>
        <w:t xml:space="preserve">omammox). </w:t>
      </w:r>
      <w:r w:rsidR="007B0A88" w:rsidRPr="00B70336">
        <w:rPr>
          <w:rFonts w:ascii="Arial" w:hAnsi="Arial" w:cs="Arial"/>
          <w:i/>
          <w:iCs/>
        </w:rPr>
        <w:t>The enriched and depleted ASVs are indicated in blue</w:t>
      </w:r>
      <w:r w:rsidR="00DF51D3" w:rsidRPr="00B70336">
        <w:rPr>
          <w:rFonts w:ascii="Arial" w:hAnsi="Arial" w:cs="Arial"/>
          <w:i/>
          <w:iCs/>
        </w:rPr>
        <w:t xml:space="preserve"> (log2-ratio&gt;0)</w:t>
      </w:r>
      <w:r w:rsidR="007B0A88" w:rsidRPr="00B70336">
        <w:rPr>
          <w:rFonts w:ascii="Arial" w:hAnsi="Arial" w:cs="Arial"/>
          <w:i/>
          <w:iCs/>
        </w:rPr>
        <w:t xml:space="preserve"> and red</w:t>
      </w:r>
      <w:r w:rsidR="00DF51D3" w:rsidRPr="00B70336">
        <w:rPr>
          <w:rFonts w:ascii="Arial" w:hAnsi="Arial" w:cs="Arial"/>
          <w:i/>
          <w:iCs/>
        </w:rPr>
        <w:t xml:space="preserve"> (log2-ratio&lt;0) </w:t>
      </w:r>
      <w:r w:rsidR="007B0A88" w:rsidRPr="00B70336">
        <w:rPr>
          <w:rFonts w:ascii="Arial" w:hAnsi="Arial" w:cs="Arial"/>
          <w:i/>
          <w:iCs/>
        </w:rPr>
        <w:t>respectively.</w:t>
      </w:r>
      <w:r w:rsidR="00DA39AA" w:rsidRPr="00B70336">
        <w:rPr>
          <w:rFonts w:ascii="Arial" w:hAnsi="Arial" w:cs="Arial"/>
          <w:i/>
          <w:iCs/>
        </w:rPr>
        <w:t xml:space="preserve"> The relative abundance of each ASV is provided in the left side of the heat map.</w:t>
      </w:r>
    </w:p>
    <w:p w14:paraId="36F146A7" w14:textId="77777777" w:rsidR="00625B66" w:rsidRPr="00B70336" w:rsidRDefault="00625B66" w:rsidP="0063031D">
      <w:pPr>
        <w:spacing w:after="0" w:line="480" w:lineRule="auto"/>
        <w:jc w:val="both"/>
        <w:rPr>
          <w:rFonts w:ascii="Arial" w:hAnsi="Arial" w:cs="Arial"/>
        </w:rPr>
      </w:pPr>
    </w:p>
    <w:p w14:paraId="61305613" w14:textId="77777777" w:rsidR="00B70336" w:rsidRDefault="009E6584" w:rsidP="0063031D">
      <w:pPr>
        <w:tabs>
          <w:tab w:val="left" w:pos="2285"/>
        </w:tabs>
        <w:spacing w:line="480" w:lineRule="auto"/>
        <w:jc w:val="both"/>
        <w:rPr>
          <w:rFonts w:ascii="Arial" w:hAnsi="Arial" w:cs="Arial"/>
          <w:i/>
          <w:iCs/>
          <w:color w:val="000000" w:themeColor="text1"/>
        </w:rPr>
      </w:pPr>
      <w:r w:rsidRPr="00112B9B">
        <w:rPr>
          <w:rFonts w:ascii="Arial" w:hAnsi="Arial" w:cs="Arial"/>
          <w:i/>
          <w:iCs/>
        </w:rPr>
        <w:t xml:space="preserve">Figure 4. </w:t>
      </w:r>
      <w:r w:rsidR="00B70336" w:rsidRPr="00112B9B">
        <w:rPr>
          <w:rFonts w:ascii="Arial" w:hAnsi="Arial" w:cs="Arial"/>
          <w:i/>
          <w:iCs/>
        </w:rPr>
        <w:t>amoA gene abunda</w:t>
      </w:r>
      <w:r w:rsidR="00B70336" w:rsidRPr="00B70336">
        <w:rPr>
          <w:rFonts w:ascii="Arial" w:hAnsi="Arial" w:cs="Arial"/>
          <w:i/>
          <w:iCs/>
        </w:rPr>
        <w:t xml:space="preserve">nce of AOB (A), AOA (B), and comammox clade A (C) and B (D) in bulk soil. </w:t>
      </w:r>
      <w:r w:rsidR="00B70336" w:rsidRPr="00B70336">
        <w:rPr>
          <w:rFonts w:ascii="Arial" w:hAnsi="Arial" w:cs="Arial"/>
          <w:i/>
          <w:iCs/>
          <w:color w:val="000000" w:themeColor="text1"/>
        </w:rPr>
        <w:t xml:space="preserve">The effect of drought (I), cropping system (C), and sampling date (D), as well as </w:t>
      </w:r>
      <w:r w:rsidR="00B70336" w:rsidRPr="00B70336">
        <w:rPr>
          <w:rFonts w:ascii="Arial" w:hAnsi="Arial" w:cs="Arial"/>
          <w:i/>
          <w:iCs/>
          <w:color w:val="000000" w:themeColor="text1"/>
        </w:rPr>
        <w:lastRenderedPageBreak/>
        <w:t xml:space="preserve">their interactions was assessed by three-way repeated measures ANOVA.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Boxplots show the median (center line), first and third quartiles (box limits), and smallest and largest values within 1.5x interquartile range (whiskers).</w:t>
      </w:r>
    </w:p>
    <w:p w14:paraId="1662F5D7" w14:textId="77777777" w:rsidR="007C3FD0" w:rsidRDefault="007C3FD0" w:rsidP="0063031D">
      <w:pPr>
        <w:tabs>
          <w:tab w:val="left" w:pos="2285"/>
        </w:tabs>
        <w:spacing w:line="480" w:lineRule="auto"/>
        <w:jc w:val="both"/>
        <w:rPr>
          <w:rFonts w:ascii="Arial" w:hAnsi="Arial" w:cs="Arial"/>
          <w:i/>
          <w:iCs/>
          <w:color w:val="000000" w:themeColor="text1"/>
        </w:rPr>
      </w:pPr>
    </w:p>
    <w:p w14:paraId="6D7DF1E6" w14:textId="77777777" w:rsidR="007C3FD0" w:rsidRPr="004A7D3B" w:rsidRDefault="007C3FD0" w:rsidP="0063031D">
      <w:pPr>
        <w:tabs>
          <w:tab w:val="left" w:pos="2285"/>
        </w:tabs>
        <w:spacing w:line="480" w:lineRule="auto"/>
        <w:jc w:val="both"/>
        <w:rPr>
          <w:rFonts w:ascii="Arial" w:hAnsi="Arial" w:cs="Arial"/>
          <w:i/>
          <w:iCs/>
          <w:color w:val="000000" w:themeColor="text1"/>
        </w:rPr>
      </w:pPr>
      <w:r>
        <w:rPr>
          <w:rFonts w:ascii="Arial" w:hAnsi="Arial" w:cs="Arial"/>
          <w:i/>
          <w:iCs/>
          <w:color w:val="000000" w:themeColor="text1"/>
        </w:rPr>
        <w:t>Figure 5. Mantel</w:t>
      </w:r>
      <w:r w:rsidR="00511EBC">
        <w:rPr>
          <w:rFonts w:ascii="Arial" w:hAnsi="Arial" w:cs="Arial"/>
          <w:i/>
          <w:iCs/>
          <w:color w:val="000000" w:themeColor="text1"/>
        </w:rPr>
        <w:t>’s</w:t>
      </w:r>
      <w:r>
        <w:rPr>
          <w:rFonts w:ascii="Arial" w:hAnsi="Arial" w:cs="Arial"/>
          <w:i/>
          <w:iCs/>
          <w:color w:val="000000" w:themeColor="text1"/>
        </w:rPr>
        <w:t xml:space="preserve"> test</w:t>
      </w:r>
      <w:r w:rsidR="00511EBC">
        <w:rPr>
          <w:rFonts w:ascii="Arial" w:hAnsi="Arial" w:cs="Arial"/>
          <w:i/>
          <w:iCs/>
          <w:color w:val="000000" w:themeColor="text1"/>
        </w:rPr>
        <w:t xml:space="preserve"> </w:t>
      </w:r>
      <w:r>
        <w:rPr>
          <w:rFonts w:ascii="Arial" w:hAnsi="Arial" w:cs="Arial"/>
          <w:i/>
          <w:iCs/>
          <w:color w:val="000000" w:themeColor="text1"/>
        </w:rPr>
        <w:t>for the correlation analysis between ammonia-oxidizing community beta diversity (Bray-Curtis distance) with mineral N pools (NH4</w:t>
      </w:r>
      <w:r w:rsidRPr="00112B9B">
        <w:rPr>
          <w:rFonts w:ascii="Arial" w:hAnsi="Arial" w:cs="Arial"/>
          <w:i/>
          <w:iCs/>
          <w:color w:val="000000" w:themeColor="text1"/>
          <w:vertAlign w:val="superscript"/>
        </w:rPr>
        <w:t>+</w:t>
      </w:r>
      <w:r>
        <w:rPr>
          <w:rFonts w:ascii="Arial" w:hAnsi="Arial" w:cs="Arial"/>
          <w:i/>
          <w:iCs/>
          <w:color w:val="000000" w:themeColor="text1"/>
        </w:rPr>
        <w:t>, NO3</w:t>
      </w:r>
      <w:r w:rsidRPr="00112B9B">
        <w:rPr>
          <w:rFonts w:ascii="Arial" w:hAnsi="Arial" w:cs="Arial"/>
          <w:i/>
          <w:iCs/>
          <w:color w:val="000000" w:themeColor="text1"/>
          <w:vertAlign w:val="superscript"/>
        </w:rPr>
        <w:t>-</w:t>
      </w:r>
      <w:r>
        <w:rPr>
          <w:rFonts w:ascii="Arial" w:hAnsi="Arial" w:cs="Arial"/>
          <w:i/>
          <w:iCs/>
          <w:color w:val="000000" w:themeColor="text1"/>
        </w:rPr>
        <w:t>) and other soil properties, as well as the community alpha diversity and abundance in control (A) and drought (B).</w:t>
      </w:r>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r w:rsidR="00511EBC">
        <w:rPr>
          <w:rFonts w:ascii="Arial" w:hAnsi="Arial" w:cs="Arial"/>
          <w:i/>
          <w:iCs/>
          <w:color w:val="000000" w:themeColor="text1"/>
        </w:rPr>
        <w:t xml:space="preserve">and color </w:t>
      </w:r>
      <w:r w:rsidR="00511EBC" w:rsidRPr="00511EBC">
        <w:rPr>
          <w:rFonts w:ascii="Arial" w:hAnsi="Arial" w:cs="Arial"/>
          <w:i/>
          <w:iCs/>
          <w:color w:val="000000" w:themeColor="text1"/>
        </w:rPr>
        <w:t>of the edges represents the Mantel</w:t>
      </w:r>
      <w:r w:rsidR="00511EBC">
        <w:rPr>
          <w:rFonts w:ascii="Arial" w:hAnsi="Arial" w:cs="Arial"/>
          <w:i/>
          <w:iCs/>
          <w:color w:val="000000" w:themeColor="text1"/>
        </w:rPr>
        <w:t>’s R and P value, respectively.</w:t>
      </w:r>
      <w:r w:rsidR="0018716A">
        <w:rPr>
          <w:rFonts w:ascii="Arial" w:hAnsi="Arial" w:cs="Arial"/>
          <w:i/>
          <w:iCs/>
          <w:color w:val="000000" w:themeColor="text1"/>
        </w:rPr>
        <w:t xml:space="preserve"> Thicker edge indicates stronger relationship.</w:t>
      </w:r>
      <w:r w:rsidR="00511EBC">
        <w:rPr>
          <w:rFonts w:ascii="Arial" w:hAnsi="Arial" w:cs="Arial"/>
          <w:i/>
          <w:iCs/>
          <w:color w:val="000000" w:themeColor="text1"/>
        </w:rPr>
        <w:t xml:space="preserve"> Spearman correlation coefficients</w:t>
      </w:r>
      <w:r w:rsidR="0018716A">
        <w:rPr>
          <w:rFonts w:ascii="Arial" w:hAnsi="Arial" w:cs="Arial"/>
          <w:i/>
          <w:iCs/>
          <w:color w:val="000000" w:themeColor="text1"/>
        </w:rPr>
        <w:t xml:space="preserve"> among variables</w:t>
      </w:r>
      <w:r w:rsidR="00511EBC">
        <w:rPr>
          <w:rFonts w:ascii="Arial" w:hAnsi="Arial" w:cs="Arial"/>
          <w:i/>
          <w:iCs/>
          <w:color w:val="000000" w:themeColor="text1"/>
        </w:rPr>
        <w:t xml:space="preserve"> are indicated by the area of the square with blue and red colors indicate positive and negative correlation, respectively.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p>
    <w:p w14:paraId="13B5F89F" w14:textId="77777777" w:rsidR="00625B66" w:rsidRPr="00112B9B" w:rsidRDefault="00625B66" w:rsidP="0063031D">
      <w:pPr>
        <w:spacing w:after="0" w:line="480" w:lineRule="auto"/>
        <w:jc w:val="both"/>
        <w:rPr>
          <w:rFonts w:ascii="Arial" w:hAnsi="Arial" w:cs="Arial"/>
          <w:i/>
          <w:iCs/>
        </w:rPr>
      </w:pPr>
    </w:p>
    <w:p w14:paraId="470FAD2D" w14:textId="77777777" w:rsidR="007C2534" w:rsidRPr="00157A05" w:rsidRDefault="007C2534" w:rsidP="0063031D">
      <w:pPr>
        <w:spacing w:after="0" w:line="480" w:lineRule="auto"/>
        <w:jc w:val="both"/>
        <w:rPr>
          <w:rFonts w:ascii="Arial" w:hAnsi="Arial" w:cs="Arial"/>
        </w:rPr>
      </w:pPr>
    </w:p>
    <w:p w14:paraId="3F7360C7" w14:textId="77777777" w:rsidR="007C2534" w:rsidRPr="00157A05" w:rsidRDefault="007C2534" w:rsidP="0063031D">
      <w:pPr>
        <w:spacing w:after="0" w:line="480" w:lineRule="auto"/>
        <w:jc w:val="both"/>
        <w:rPr>
          <w:rFonts w:ascii="Arial" w:hAnsi="Arial" w:cs="Arial"/>
        </w:rPr>
      </w:pPr>
    </w:p>
    <w:p w14:paraId="48548C6E" w14:textId="77777777" w:rsidR="007C2534" w:rsidRPr="00157A05" w:rsidRDefault="007C2534" w:rsidP="0063031D">
      <w:pPr>
        <w:spacing w:after="0" w:line="480" w:lineRule="auto"/>
        <w:jc w:val="both"/>
        <w:rPr>
          <w:rFonts w:ascii="Arial" w:hAnsi="Arial" w:cs="Arial"/>
        </w:rPr>
      </w:pPr>
    </w:p>
    <w:p w14:paraId="6E9C4581" w14:textId="77777777" w:rsidR="007C2534" w:rsidRPr="00157A05" w:rsidRDefault="007C2534" w:rsidP="0063031D">
      <w:pPr>
        <w:spacing w:after="0" w:line="480" w:lineRule="auto"/>
        <w:jc w:val="both"/>
        <w:rPr>
          <w:rFonts w:ascii="Arial" w:hAnsi="Arial" w:cs="Arial"/>
        </w:rPr>
      </w:pPr>
    </w:p>
    <w:p w14:paraId="7C235521" w14:textId="77777777" w:rsidR="007C2534" w:rsidRPr="00157A05" w:rsidRDefault="007C2534" w:rsidP="0063031D">
      <w:pPr>
        <w:spacing w:after="0" w:line="480" w:lineRule="auto"/>
        <w:jc w:val="both"/>
        <w:rPr>
          <w:rFonts w:ascii="Arial" w:hAnsi="Arial" w:cs="Arial"/>
        </w:rPr>
      </w:pPr>
    </w:p>
    <w:p w14:paraId="7285C926" w14:textId="77777777" w:rsidR="00CA526F" w:rsidRPr="00157A05" w:rsidRDefault="00CA526F" w:rsidP="0063031D">
      <w:pPr>
        <w:spacing w:after="0" w:line="480" w:lineRule="auto"/>
        <w:jc w:val="both"/>
        <w:rPr>
          <w:rFonts w:ascii="Arial" w:hAnsi="Arial" w:cs="Arial"/>
        </w:rPr>
      </w:pPr>
    </w:p>
    <w:p w14:paraId="1182A1E1" w14:textId="77777777" w:rsidR="00CA526F" w:rsidRPr="00157A05" w:rsidRDefault="00CA526F" w:rsidP="0063031D">
      <w:pPr>
        <w:spacing w:after="0" w:line="480" w:lineRule="auto"/>
        <w:jc w:val="both"/>
        <w:rPr>
          <w:rFonts w:ascii="Arial" w:hAnsi="Arial" w:cs="Arial"/>
        </w:rPr>
      </w:pPr>
    </w:p>
    <w:p w14:paraId="5B88FDF1" w14:textId="77777777" w:rsidR="00CA526F" w:rsidRPr="00157A05" w:rsidRDefault="00CA526F" w:rsidP="0063031D">
      <w:pPr>
        <w:spacing w:after="0" w:line="480" w:lineRule="auto"/>
        <w:jc w:val="both"/>
        <w:rPr>
          <w:rFonts w:ascii="Arial" w:hAnsi="Arial" w:cs="Arial"/>
        </w:rPr>
      </w:pPr>
    </w:p>
    <w:p w14:paraId="3182F226" w14:textId="77777777" w:rsidR="00CA526F" w:rsidRPr="00157A05" w:rsidRDefault="00CA526F" w:rsidP="0063031D">
      <w:pPr>
        <w:spacing w:after="0" w:line="480" w:lineRule="auto"/>
        <w:jc w:val="both"/>
        <w:rPr>
          <w:rFonts w:ascii="Arial" w:hAnsi="Arial" w:cs="Arial"/>
        </w:rPr>
      </w:pPr>
    </w:p>
    <w:p w14:paraId="07906F5A" w14:textId="77777777" w:rsidR="00CA526F" w:rsidRPr="00157A05" w:rsidRDefault="00CA526F" w:rsidP="0063031D">
      <w:pPr>
        <w:spacing w:after="0" w:line="480" w:lineRule="auto"/>
        <w:jc w:val="both"/>
        <w:rPr>
          <w:rFonts w:ascii="Arial" w:hAnsi="Arial" w:cs="Arial"/>
        </w:rPr>
      </w:pPr>
    </w:p>
    <w:p w14:paraId="4B0C977A" w14:textId="77777777" w:rsidR="00CA526F" w:rsidRPr="00157A05" w:rsidRDefault="00CA526F" w:rsidP="0063031D">
      <w:pPr>
        <w:spacing w:after="0" w:line="480" w:lineRule="auto"/>
        <w:ind w:firstLine="720"/>
        <w:jc w:val="both"/>
        <w:rPr>
          <w:rFonts w:ascii="Arial" w:hAnsi="Arial" w:cs="Arial"/>
          <w:b/>
          <w:bCs/>
        </w:rPr>
      </w:pPr>
    </w:p>
    <w:p w14:paraId="3D1BFD9C" w14:textId="426E5BCB" w:rsidR="00A54115" w:rsidRPr="00157A05" w:rsidRDefault="00A54115" w:rsidP="0063031D">
      <w:pPr>
        <w:spacing w:after="0" w:line="480" w:lineRule="auto"/>
        <w:jc w:val="both"/>
        <w:rPr>
          <w:rFonts w:ascii="Arial" w:hAnsi="Arial" w:cs="Arial"/>
        </w:rPr>
      </w:pPr>
    </w:p>
    <w:sectPr w:rsidR="00A54115" w:rsidRPr="00157A05" w:rsidSect="00740D1B">
      <w:footerReference w:type="default" r:id="rId14"/>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Laurent Philippot" w:date="2024-05-18T15:50:00Z" w:initials="LP">
    <w:p w14:paraId="58428408" w14:textId="6B0A11FD" w:rsidR="0083694F" w:rsidRDefault="0083694F">
      <w:pPr>
        <w:pStyle w:val="CommentText"/>
      </w:pPr>
      <w:r>
        <w:rPr>
          <w:rStyle w:val="CommentReference"/>
        </w:rPr>
        <w:annotationRef/>
      </w:r>
      <w:r>
        <w:t>Write the months instead</w:t>
      </w:r>
    </w:p>
  </w:comment>
  <w:comment w:id="626" w:author="Laurent Philippot" w:date="2024-05-20T10:59:00Z" w:initials="LP">
    <w:p w14:paraId="09E6419D" w14:textId="56E7681A" w:rsidR="007D6EC6" w:rsidRDefault="007D6EC6">
      <w:pPr>
        <w:pStyle w:val="CommentText"/>
      </w:pPr>
      <w:r>
        <w:rPr>
          <w:rStyle w:val="CommentReference"/>
        </w:rPr>
        <w:annotationRef/>
      </w:r>
      <w:r w:rsidRPr="007D6EC6">
        <w:t>https://nph.onlinelibrary.wiley.com/doi/epdf/10.1111/nph.16223</w:t>
      </w:r>
    </w:p>
  </w:comment>
  <w:comment w:id="627" w:author="Laurent Philippot" w:date="2024-05-20T10:59:00Z" w:initials="LP">
    <w:p w14:paraId="66860330" w14:textId="77777777" w:rsidR="007D6EC6" w:rsidRDefault="007D6EC6">
      <w:pPr>
        <w:pStyle w:val="CommentText"/>
        <w:rPr>
          <w:noProof/>
        </w:rPr>
      </w:pPr>
      <w:r>
        <w:rPr>
          <w:rStyle w:val="CommentReference"/>
        </w:rPr>
        <w:annotationRef/>
      </w:r>
      <w:r w:rsidRPr="007D6EC6">
        <w:t>https://nph.onlinelibrary.wiley.com/doi/epdf/10.1111/nph.16223</w:t>
      </w:r>
    </w:p>
    <w:p w14:paraId="0ADBAEA8" w14:textId="55B0464E" w:rsidR="007D6EC6" w:rsidRDefault="007D6EC6">
      <w:pPr>
        <w:pStyle w:val="CommentText"/>
      </w:pPr>
    </w:p>
  </w:comment>
  <w:comment w:id="660" w:author="Laurent Philippot" w:date="2024-05-20T11:36:00Z" w:initials="LP">
    <w:p w14:paraId="1E25B2D5" w14:textId="77777777" w:rsidR="00EA3350" w:rsidRDefault="00EA3350" w:rsidP="00EA3350">
      <w:pPr>
        <w:pStyle w:val="dx-doi"/>
        <w:numPr>
          <w:ilvl w:val="0"/>
          <w:numId w:val="12"/>
        </w:numPr>
        <w:spacing w:before="0" w:after="0"/>
        <w:rPr>
          <w:rFonts w:ascii="Open Sans" w:hAnsi="Open Sans" w:cs="Open Sans"/>
          <w:color w:val="333333"/>
          <w:sz w:val="20"/>
          <w:szCs w:val="20"/>
        </w:rPr>
      </w:pPr>
      <w:r>
        <w:rPr>
          <w:rStyle w:val="CommentReference"/>
        </w:rPr>
        <w:annotationRef/>
      </w:r>
      <w:hyperlink r:id="rId1" w:history="1">
        <w:r>
          <w:rPr>
            <w:rStyle w:val="Hyperlink"/>
            <w:rFonts w:ascii="Open Sans" w:hAnsi="Open Sans" w:cs="Open Sans"/>
            <w:color w:val="10147E"/>
            <w:sz w:val="20"/>
            <w:szCs w:val="20"/>
            <w:u w:val="none"/>
          </w:rPr>
          <w:t>https://doi.org/10.1080/10643389.2022.2049578</w:t>
        </w:r>
      </w:hyperlink>
    </w:p>
    <w:p w14:paraId="75F5E309" w14:textId="274A5EE3" w:rsidR="00EA3350" w:rsidRDefault="00EA3350">
      <w:pPr>
        <w:pStyle w:val="CommentText"/>
      </w:pPr>
    </w:p>
  </w:comment>
  <w:comment w:id="767" w:author="Laurent Philippot" w:date="2024-05-20T11:46:00Z" w:initials="LP">
    <w:p w14:paraId="5073D9C5" w14:textId="0D963938" w:rsidR="008C7659" w:rsidRDefault="008C7659">
      <w:pPr>
        <w:pStyle w:val="CommentText"/>
      </w:pPr>
      <w:r>
        <w:rPr>
          <w:rStyle w:val="CommentReference"/>
        </w:rPr>
        <w:annotationRef/>
      </w:r>
      <w:r w:rsidR="00A83AE3">
        <w:rPr>
          <w:noProof/>
        </w:rPr>
        <w:t>a bit vague, nothing more precise to describe the type of correlation analyses</w:t>
      </w:r>
    </w:p>
  </w:comment>
  <w:comment w:id="781" w:author="Laurent Philippot" w:date="2024-05-20T11:33:00Z" w:initials="LP">
    <w:p w14:paraId="64EBB310" w14:textId="48DB323F" w:rsidR="000320EB" w:rsidRDefault="000320EB">
      <w:pPr>
        <w:pStyle w:val="CommentText"/>
      </w:pPr>
      <w:r>
        <w:rPr>
          <w:rStyle w:val="CommentReference"/>
        </w:rPr>
        <w:annotationRef/>
      </w:r>
      <w:hyperlink r:id="rId2" w:tgtFrame="_blank" w:tooltip="Persistent link using digital object identifier" w:history="1">
        <w:r>
          <w:rPr>
            <w:rStyle w:val="anchor-text"/>
            <w:rFonts w:ascii="Arial" w:hAnsi="Arial" w:cs="Arial"/>
            <w:color w:val="0272B1"/>
            <w:sz w:val="21"/>
            <w:szCs w:val="21"/>
          </w:rPr>
          <w:t>https://doi.org/10.1016/j.geoderma.2023.116711</w:t>
        </w:r>
      </w:hyperlink>
    </w:p>
  </w:comment>
  <w:comment w:id="941" w:author="Laurent Philippot" w:date="2024-05-20T11:42:00Z" w:initials="LP">
    <w:p w14:paraId="7AB5D718" w14:textId="77777777" w:rsidR="00916D3E" w:rsidRDefault="00916D3E">
      <w:pPr>
        <w:pStyle w:val="CommentText"/>
      </w:pPr>
      <w:r>
        <w:rPr>
          <w:rStyle w:val="CommentReference"/>
        </w:rPr>
        <w:annotationRef/>
      </w:r>
      <w:hyperlink r:id="rId3" w:history="1">
        <w:r>
          <w:rPr>
            <w:rStyle w:val="Hyperlink"/>
            <w:rFonts w:ascii="Open Sans" w:hAnsi="Open Sans" w:cs="Open Sans"/>
            <w:b/>
            <w:bCs/>
            <w:sz w:val="21"/>
            <w:szCs w:val="21"/>
            <w:shd w:val="clear" w:color="auto" w:fill="FFFFFF"/>
          </w:rPr>
          <w:t>https://doi.org/10.1111/gcb.14877</w:t>
        </w:r>
      </w:hyperlink>
    </w:p>
    <w:p w14:paraId="4EA35C5A" w14:textId="743785A3" w:rsidR="00916D3E" w:rsidRDefault="007C79F9">
      <w:pPr>
        <w:pStyle w:val="CommentText"/>
      </w:pPr>
      <w:hyperlink r:id="rId4" w:tgtFrame="_blank" w:tooltip="Persistent link using digital object identifier" w:history="1">
        <w:r w:rsidR="00916D3E">
          <w:rPr>
            <w:rStyle w:val="anchor-text"/>
            <w:rFonts w:ascii="Arial" w:hAnsi="Arial" w:cs="Arial"/>
            <w:color w:val="0272B1"/>
            <w:sz w:val="21"/>
            <w:szCs w:val="21"/>
          </w:rPr>
          <w:t>https://doi.org/10.1016/j.soilbio.2020.107925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428408" w15:done="0"/>
  <w15:commentEx w15:paraId="09E6419D" w15:done="0"/>
  <w15:commentEx w15:paraId="0ADBAEA8" w15:done="0"/>
  <w15:commentEx w15:paraId="75F5E309" w15:done="0"/>
  <w15:commentEx w15:paraId="5073D9C5" w15:done="0"/>
  <w15:commentEx w15:paraId="64EBB310" w15:done="0"/>
  <w15:commentEx w15:paraId="4EA35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34CA8" w16cex:dateUtc="2024-05-18T13:50:00Z"/>
  <w16cex:commentExtensible w16cex:durableId="29F5AB7E" w16cex:dateUtc="2024-05-20T08:59:00Z"/>
  <w16cex:commentExtensible w16cex:durableId="29F5AB86" w16cex:dateUtc="2024-05-20T08:59:00Z"/>
  <w16cex:commentExtensible w16cex:durableId="29F5B441" w16cex:dateUtc="2024-05-20T09:36:00Z"/>
  <w16cex:commentExtensible w16cex:durableId="29F5B6AC" w16cex:dateUtc="2024-05-20T09:46:00Z"/>
  <w16cex:commentExtensible w16cex:durableId="29F5B39E" w16cex:dateUtc="2024-05-20T09:33:00Z"/>
  <w16cex:commentExtensible w16cex:durableId="29F5B5AA" w16cex:dateUtc="2024-05-20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428408" w16cid:durableId="29F34CA8"/>
  <w16cid:commentId w16cid:paraId="09E6419D" w16cid:durableId="29F5AB7E"/>
  <w16cid:commentId w16cid:paraId="0ADBAEA8" w16cid:durableId="29F5AB86"/>
  <w16cid:commentId w16cid:paraId="75F5E309" w16cid:durableId="29F5B441"/>
  <w16cid:commentId w16cid:paraId="5073D9C5" w16cid:durableId="29F5B6AC"/>
  <w16cid:commentId w16cid:paraId="64EBB310" w16cid:durableId="29F5B39E"/>
  <w16cid:commentId w16cid:paraId="4EA35C5A" w16cid:durableId="29F5B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6E54" w14:textId="77777777" w:rsidR="0070215A" w:rsidRDefault="0070215A" w:rsidP="001A136F">
      <w:pPr>
        <w:spacing w:after="0" w:line="240" w:lineRule="auto"/>
      </w:pPr>
      <w:r>
        <w:separator/>
      </w:r>
    </w:p>
  </w:endnote>
  <w:endnote w:type="continuationSeparator" w:id="0">
    <w:p w14:paraId="6A63721E" w14:textId="77777777" w:rsidR="0070215A" w:rsidRDefault="0070215A"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9065"/>
      <w:docPartObj>
        <w:docPartGallery w:val="Page Numbers (Bottom of Page)"/>
        <w:docPartUnique/>
      </w:docPartObj>
    </w:sdtPr>
    <w:sdtEndPr/>
    <w:sdtContent>
      <w:p w14:paraId="032DC4F5" w14:textId="77777777" w:rsidR="007640CF" w:rsidRDefault="007640CF">
        <w:pPr>
          <w:pStyle w:val="Footer"/>
          <w:jc w:val="center"/>
        </w:pPr>
      </w:p>
      <w:p w14:paraId="0DE9AA79" w14:textId="77777777" w:rsidR="007640CF" w:rsidRDefault="007640CF">
        <w:pPr>
          <w:pStyle w:val="Footer"/>
          <w:jc w:val="center"/>
        </w:pPr>
        <w:r>
          <w:fldChar w:fldCharType="begin"/>
        </w:r>
        <w:r>
          <w:instrText>PAGE   \* MERGEFORMAT</w:instrText>
        </w:r>
        <w:r>
          <w:fldChar w:fldCharType="separate"/>
        </w:r>
        <w:r>
          <w:rPr>
            <w:lang w:val="fr-FR"/>
          </w:rPr>
          <w:t>2</w:t>
        </w:r>
        <w:r>
          <w:fldChar w:fldCharType="end"/>
        </w:r>
      </w:p>
    </w:sdtContent>
  </w:sdt>
  <w:p w14:paraId="583D91AA" w14:textId="77777777" w:rsidR="007640CF" w:rsidRDefault="00764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6C48" w14:textId="77777777" w:rsidR="0070215A" w:rsidRDefault="0070215A" w:rsidP="001A136F">
      <w:pPr>
        <w:spacing w:after="0" w:line="240" w:lineRule="auto"/>
      </w:pPr>
      <w:r>
        <w:separator/>
      </w:r>
    </w:p>
  </w:footnote>
  <w:footnote w:type="continuationSeparator" w:id="0">
    <w:p w14:paraId="1F816475" w14:textId="77777777" w:rsidR="0070215A" w:rsidRDefault="0070215A"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B606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7863"/>
    <w:multiLevelType w:val="multilevel"/>
    <w:tmpl w:val="923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2D0268"/>
    <w:multiLevelType w:val="multilevel"/>
    <w:tmpl w:val="152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D2AE9"/>
    <w:multiLevelType w:val="hybridMultilevel"/>
    <w:tmpl w:val="1CA66BCC"/>
    <w:lvl w:ilvl="0" w:tplc="C360D72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0469564">
    <w:abstractNumId w:val="3"/>
  </w:num>
  <w:num w:numId="2" w16cid:durableId="1123233360">
    <w:abstractNumId w:val="4"/>
  </w:num>
  <w:num w:numId="3" w16cid:durableId="2030913177">
    <w:abstractNumId w:val="5"/>
  </w:num>
  <w:num w:numId="4" w16cid:durableId="2017609607">
    <w:abstractNumId w:val="8"/>
  </w:num>
  <w:num w:numId="5" w16cid:durableId="344601274">
    <w:abstractNumId w:val="10"/>
  </w:num>
  <w:num w:numId="6" w16cid:durableId="1414471199">
    <w:abstractNumId w:val="0"/>
  </w:num>
  <w:num w:numId="7" w16cid:durableId="687869990">
    <w:abstractNumId w:val="6"/>
  </w:num>
  <w:num w:numId="8" w16cid:durableId="1557863090">
    <w:abstractNumId w:val="2"/>
  </w:num>
  <w:num w:numId="9" w16cid:durableId="956957560">
    <w:abstractNumId w:val="9"/>
  </w:num>
  <w:num w:numId="10" w16cid:durableId="125129116">
    <w:abstractNumId w:val="7"/>
  </w:num>
  <w:num w:numId="11" w16cid:durableId="1237588008">
    <w:abstractNumId w:val="11"/>
  </w:num>
  <w:num w:numId="12" w16cid:durableId="18561869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16B8"/>
    <w:rsid w:val="00002408"/>
    <w:rsid w:val="000024CC"/>
    <w:rsid w:val="000043B3"/>
    <w:rsid w:val="0001020C"/>
    <w:rsid w:val="00010DAC"/>
    <w:rsid w:val="000113DA"/>
    <w:rsid w:val="00011DD4"/>
    <w:rsid w:val="000133C7"/>
    <w:rsid w:val="00013584"/>
    <w:rsid w:val="00013D3F"/>
    <w:rsid w:val="00016570"/>
    <w:rsid w:val="00016D52"/>
    <w:rsid w:val="000231AE"/>
    <w:rsid w:val="0002396A"/>
    <w:rsid w:val="00025CA2"/>
    <w:rsid w:val="000303E9"/>
    <w:rsid w:val="000320EB"/>
    <w:rsid w:val="00033A80"/>
    <w:rsid w:val="00035AA8"/>
    <w:rsid w:val="000412F1"/>
    <w:rsid w:val="00042BAD"/>
    <w:rsid w:val="000500CB"/>
    <w:rsid w:val="000500DC"/>
    <w:rsid w:val="00051FF8"/>
    <w:rsid w:val="00054723"/>
    <w:rsid w:val="000551EA"/>
    <w:rsid w:val="00056552"/>
    <w:rsid w:val="0006153B"/>
    <w:rsid w:val="000617DE"/>
    <w:rsid w:val="00061F15"/>
    <w:rsid w:val="000620B1"/>
    <w:rsid w:val="000642F5"/>
    <w:rsid w:val="00064AE0"/>
    <w:rsid w:val="00067208"/>
    <w:rsid w:val="0007341E"/>
    <w:rsid w:val="00074A70"/>
    <w:rsid w:val="0007628C"/>
    <w:rsid w:val="00077F9F"/>
    <w:rsid w:val="00085C98"/>
    <w:rsid w:val="00086596"/>
    <w:rsid w:val="00087384"/>
    <w:rsid w:val="000873E2"/>
    <w:rsid w:val="00087717"/>
    <w:rsid w:val="00087E86"/>
    <w:rsid w:val="00090941"/>
    <w:rsid w:val="00092EDE"/>
    <w:rsid w:val="0009315C"/>
    <w:rsid w:val="00096154"/>
    <w:rsid w:val="000968F9"/>
    <w:rsid w:val="00096D2C"/>
    <w:rsid w:val="000A3213"/>
    <w:rsid w:val="000A546C"/>
    <w:rsid w:val="000A5726"/>
    <w:rsid w:val="000A655C"/>
    <w:rsid w:val="000A67A5"/>
    <w:rsid w:val="000B03BB"/>
    <w:rsid w:val="000B12A0"/>
    <w:rsid w:val="000B3012"/>
    <w:rsid w:val="000B4EE4"/>
    <w:rsid w:val="000B6552"/>
    <w:rsid w:val="000B7DF4"/>
    <w:rsid w:val="000C08D3"/>
    <w:rsid w:val="000C2C7C"/>
    <w:rsid w:val="000C3A1E"/>
    <w:rsid w:val="000C3AB8"/>
    <w:rsid w:val="000C623C"/>
    <w:rsid w:val="000D0EBC"/>
    <w:rsid w:val="000D5853"/>
    <w:rsid w:val="000D5B16"/>
    <w:rsid w:val="000D63E7"/>
    <w:rsid w:val="000D73CF"/>
    <w:rsid w:val="000D79B2"/>
    <w:rsid w:val="000E203A"/>
    <w:rsid w:val="000E2DF4"/>
    <w:rsid w:val="000E3235"/>
    <w:rsid w:val="000E6204"/>
    <w:rsid w:val="000E645C"/>
    <w:rsid w:val="000E6E56"/>
    <w:rsid w:val="000E76D9"/>
    <w:rsid w:val="000E7899"/>
    <w:rsid w:val="000F0A6F"/>
    <w:rsid w:val="000F16A6"/>
    <w:rsid w:val="000F2323"/>
    <w:rsid w:val="000F258D"/>
    <w:rsid w:val="000F28D6"/>
    <w:rsid w:val="000F293E"/>
    <w:rsid w:val="000F5743"/>
    <w:rsid w:val="000F7633"/>
    <w:rsid w:val="0010210A"/>
    <w:rsid w:val="00103CB5"/>
    <w:rsid w:val="00104866"/>
    <w:rsid w:val="00112B9B"/>
    <w:rsid w:val="001132E3"/>
    <w:rsid w:val="001135A3"/>
    <w:rsid w:val="00115EA3"/>
    <w:rsid w:val="00116F1C"/>
    <w:rsid w:val="00121F3D"/>
    <w:rsid w:val="00122874"/>
    <w:rsid w:val="00123AC9"/>
    <w:rsid w:val="00124495"/>
    <w:rsid w:val="00131D7C"/>
    <w:rsid w:val="001338B9"/>
    <w:rsid w:val="00136A5B"/>
    <w:rsid w:val="0014247F"/>
    <w:rsid w:val="00142496"/>
    <w:rsid w:val="00152010"/>
    <w:rsid w:val="00152125"/>
    <w:rsid w:val="00152F96"/>
    <w:rsid w:val="00156712"/>
    <w:rsid w:val="00157A05"/>
    <w:rsid w:val="00162DC7"/>
    <w:rsid w:val="00163811"/>
    <w:rsid w:val="00164E18"/>
    <w:rsid w:val="00165F4E"/>
    <w:rsid w:val="00166143"/>
    <w:rsid w:val="00166D7B"/>
    <w:rsid w:val="00167F5D"/>
    <w:rsid w:val="00170210"/>
    <w:rsid w:val="00170F89"/>
    <w:rsid w:val="0017235D"/>
    <w:rsid w:val="00174262"/>
    <w:rsid w:val="0017518A"/>
    <w:rsid w:val="0017611C"/>
    <w:rsid w:val="00180972"/>
    <w:rsid w:val="001834E9"/>
    <w:rsid w:val="00187102"/>
    <w:rsid w:val="0018716A"/>
    <w:rsid w:val="001905FA"/>
    <w:rsid w:val="001910B2"/>
    <w:rsid w:val="001918B2"/>
    <w:rsid w:val="0019212C"/>
    <w:rsid w:val="0019481C"/>
    <w:rsid w:val="001948B9"/>
    <w:rsid w:val="001971A9"/>
    <w:rsid w:val="00197A9B"/>
    <w:rsid w:val="001A136F"/>
    <w:rsid w:val="001A1382"/>
    <w:rsid w:val="001A1821"/>
    <w:rsid w:val="001A2431"/>
    <w:rsid w:val="001A43FF"/>
    <w:rsid w:val="001B19AD"/>
    <w:rsid w:val="001B2CC4"/>
    <w:rsid w:val="001B3445"/>
    <w:rsid w:val="001C3FCA"/>
    <w:rsid w:val="001C5335"/>
    <w:rsid w:val="001C63A5"/>
    <w:rsid w:val="001D02D8"/>
    <w:rsid w:val="001D4A2A"/>
    <w:rsid w:val="001D4BBF"/>
    <w:rsid w:val="001D6892"/>
    <w:rsid w:val="001E5173"/>
    <w:rsid w:val="001F6783"/>
    <w:rsid w:val="0020034D"/>
    <w:rsid w:val="00200928"/>
    <w:rsid w:val="00206D48"/>
    <w:rsid w:val="00210507"/>
    <w:rsid w:val="002118D3"/>
    <w:rsid w:val="00216C48"/>
    <w:rsid w:val="0022090A"/>
    <w:rsid w:val="00222DDD"/>
    <w:rsid w:val="00223654"/>
    <w:rsid w:val="00224134"/>
    <w:rsid w:val="00226ACE"/>
    <w:rsid w:val="00227227"/>
    <w:rsid w:val="00227740"/>
    <w:rsid w:val="00227786"/>
    <w:rsid w:val="00230937"/>
    <w:rsid w:val="00234FA7"/>
    <w:rsid w:val="00235470"/>
    <w:rsid w:val="0023608A"/>
    <w:rsid w:val="0023621D"/>
    <w:rsid w:val="00240FB8"/>
    <w:rsid w:val="0024214B"/>
    <w:rsid w:val="0024376F"/>
    <w:rsid w:val="00243C35"/>
    <w:rsid w:val="0024409D"/>
    <w:rsid w:val="002474CE"/>
    <w:rsid w:val="0024773D"/>
    <w:rsid w:val="00247BAD"/>
    <w:rsid w:val="00247DF0"/>
    <w:rsid w:val="002526AC"/>
    <w:rsid w:val="00253C40"/>
    <w:rsid w:val="00255F32"/>
    <w:rsid w:val="00257173"/>
    <w:rsid w:val="00261633"/>
    <w:rsid w:val="002617CD"/>
    <w:rsid w:val="00262E74"/>
    <w:rsid w:val="00263691"/>
    <w:rsid w:val="00266E7B"/>
    <w:rsid w:val="00270FC4"/>
    <w:rsid w:val="0027430B"/>
    <w:rsid w:val="00274337"/>
    <w:rsid w:val="002756C9"/>
    <w:rsid w:val="002769F3"/>
    <w:rsid w:val="0028276C"/>
    <w:rsid w:val="00283586"/>
    <w:rsid w:val="00283A89"/>
    <w:rsid w:val="00283DED"/>
    <w:rsid w:val="00284B5F"/>
    <w:rsid w:val="00285CE5"/>
    <w:rsid w:val="00285F31"/>
    <w:rsid w:val="002914CB"/>
    <w:rsid w:val="00292936"/>
    <w:rsid w:val="002A09A7"/>
    <w:rsid w:val="002A35E3"/>
    <w:rsid w:val="002A50A0"/>
    <w:rsid w:val="002B0B9D"/>
    <w:rsid w:val="002B12F7"/>
    <w:rsid w:val="002B1514"/>
    <w:rsid w:val="002B1C53"/>
    <w:rsid w:val="002B1D71"/>
    <w:rsid w:val="002B6E15"/>
    <w:rsid w:val="002B6EC2"/>
    <w:rsid w:val="002C1BC6"/>
    <w:rsid w:val="002C2FEE"/>
    <w:rsid w:val="002C3B15"/>
    <w:rsid w:val="002D029F"/>
    <w:rsid w:val="002D19AF"/>
    <w:rsid w:val="002D4C00"/>
    <w:rsid w:val="002D764E"/>
    <w:rsid w:val="002E0B72"/>
    <w:rsid w:val="002E0BBD"/>
    <w:rsid w:val="002E5A80"/>
    <w:rsid w:val="002F2AF7"/>
    <w:rsid w:val="002F35B4"/>
    <w:rsid w:val="002F4460"/>
    <w:rsid w:val="002F511C"/>
    <w:rsid w:val="002F5135"/>
    <w:rsid w:val="002F55F7"/>
    <w:rsid w:val="002F5E39"/>
    <w:rsid w:val="002F6C64"/>
    <w:rsid w:val="002F7956"/>
    <w:rsid w:val="002F7E73"/>
    <w:rsid w:val="00301E4B"/>
    <w:rsid w:val="0030377B"/>
    <w:rsid w:val="003037A9"/>
    <w:rsid w:val="00304493"/>
    <w:rsid w:val="003053FB"/>
    <w:rsid w:val="003054D7"/>
    <w:rsid w:val="00311BD7"/>
    <w:rsid w:val="00315A31"/>
    <w:rsid w:val="00316B3D"/>
    <w:rsid w:val="00320413"/>
    <w:rsid w:val="003207C8"/>
    <w:rsid w:val="0032109C"/>
    <w:rsid w:val="00321E27"/>
    <w:rsid w:val="00321E5F"/>
    <w:rsid w:val="00323C7E"/>
    <w:rsid w:val="0032413D"/>
    <w:rsid w:val="00324FC9"/>
    <w:rsid w:val="00325FFA"/>
    <w:rsid w:val="00326BA2"/>
    <w:rsid w:val="003274DF"/>
    <w:rsid w:val="003315C4"/>
    <w:rsid w:val="003410D7"/>
    <w:rsid w:val="00341D95"/>
    <w:rsid w:val="0034338B"/>
    <w:rsid w:val="003502FA"/>
    <w:rsid w:val="00351CB4"/>
    <w:rsid w:val="00353862"/>
    <w:rsid w:val="00357014"/>
    <w:rsid w:val="00360834"/>
    <w:rsid w:val="003617F9"/>
    <w:rsid w:val="003622EC"/>
    <w:rsid w:val="003622F6"/>
    <w:rsid w:val="00365557"/>
    <w:rsid w:val="003671E4"/>
    <w:rsid w:val="00374139"/>
    <w:rsid w:val="003741CE"/>
    <w:rsid w:val="0037555A"/>
    <w:rsid w:val="0037651C"/>
    <w:rsid w:val="00380A8F"/>
    <w:rsid w:val="00380ED5"/>
    <w:rsid w:val="003815CF"/>
    <w:rsid w:val="003834A0"/>
    <w:rsid w:val="00386F68"/>
    <w:rsid w:val="00387868"/>
    <w:rsid w:val="0039192B"/>
    <w:rsid w:val="00393B30"/>
    <w:rsid w:val="003954F2"/>
    <w:rsid w:val="003A0A91"/>
    <w:rsid w:val="003A0CFB"/>
    <w:rsid w:val="003A11A1"/>
    <w:rsid w:val="003A2768"/>
    <w:rsid w:val="003A2BA7"/>
    <w:rsid w:val="003A57A3"/>
    <w:rsid w:val="003A6A33"/>
    <w:rsid w:val="003B4001"/>
    <w:rsid w:val="003B4B04"/>
    <w:rsid w:val="003B558A"/>
    <w:rsid w:val="003B5ADA"/>
    <w:rsid w:val="003C0618"/>
    <w:rsid w:val="003C11E5"/>
    <w:rsid w:val="003C1886"/>
    <w:rsid w:val="003C68B4"/>
    <w:rsid w:val="003C714E"/>
    <w:rsid w:val="003D0DDA"/>
    <w:rsid w:val="003D188A"/>
    <w:rsid w:val="003D18D2"/>
    <w:rsid w:val="003D4FC1"/>
    <w:rsid w:val="003D5D9D"/>
    <w:rsid w:val="003D64F5"/>
    <w:rsid w:val="003D6606"/>
    <w:rsid w:val="003D7357"/>
    <w:rsid w:val="003E26FA"/>
    <w:rsid w:val="003E2886"/>
    <w:rsid w:val="003E4575"/>
    <w:rsid w:val="003E4FB1"/>
    <w:rsid w:val="003E788E"/>
    <w:rsid w:val="003E7F23"/>
    <w:rsid w:val="003F0DAC"/>
    <w:rsid w:val="003F2673"/>
    <w:rsid w:val="003F47F8"/>
    <w:rsid w:val="003F5D05"/>
    <w:rsid w:val="00401693"/>
    <w:rsid w:val="00401A0D"/>
    <w:rsid w:val="00401A9A"/>
    <w:rsid w:val="00402F5F"/>
    <w:rsid w:val="0040455A"/>
    <w:rsid w:val="0040508C"/>
    <w:rsid w:val="00406C0B"/>
    <w:rsid w:val="00407893"/>
    <w:rsid w:val="00407AC1"/>
    <w:rsid w:val="004131CE"/>
    <w:rsid w:val="00414BAC"/>
    <w:rsid w:val="00415770"/>
    <w:rsid w:val="0041764B"/>
    <w:rsid w:val="004206ED"/>
    <w:rsid w:val="00420C83"/>
    <w:rsid w:val="00421098"/>
    <w:rsid w:val="00422361"/>
    <w:rsid w:val="00423A98"/>
    <w:rsid w:val="0042497D"/>
    <w:rsid w:val="004256BB"/>
    <w:rsid w:val="004271A6"/>
    <w:rsid w:val="00427B4C"/>
    <w:rsid w:val="004307A9"/>
    <w:rsid w:val="00430DF0"/>
    <w:rsid w:val="0043406C"/>
    <w:rsid w:val="00434D66"/>
    <w:rsid w:val="00436573"/>
    <w:rsid w:val="00443151"/>
    <w:rsid w:val="00443898"/>
    <w:rsid w:val="0044457D"/>
    <w:rsid w:val="0044470A"/>
    <w:rsid w:val="00445154"/>
    <w:rsid w:val="0044721C"/>
    <w:rsid w:val="004473D5"/>
    <w:rsid w:val="00452EF8"/>
    <w:rsid w:val="00453817"/>
    <w:rsid w:val="00453826"/>
    <w:rsid w:val="004558CC"/>
    <w:rsid w:val="0045607C"/>
    <w:rsid w:val="00460B3D"/>
    <w:rsid w:val="00460C57"/>
    <w:rsid w:val="00463954"/>
    <w:rsid w:val="00464A0D"/>
    <w:rsid w:val="00464EA7"/>
    <w:rsid w:val="0046734F"/>
    <w:rsid w:val="004708B0"/>
    <w:rsid w:val="00472190"/>
    <w:rsid w:val="0047364A"/>
    <w:rsid w:val="004739C5"/>
    <w:rsid w:val="00474084"/>
    <w:rsid w:val="00475174"/>
    <w:rsid w:val="00476E77"/>
    <w:rsid w:val="00477B4D"/>
    <w:rsid w:val="00477E63"/>
    <w:rsid w:val="00484441"/>
    <w:rsid w:val="00484D26"/>
    <w:rsid w:val="00485576"/>
    <w:rsid w:val="0048626C"/>
    <w:rsid w:val="004874BD"/>
    <w:rsid w:val="0049175E"/>
    <w:rsid w:val="00492E3E"/>
    <w:rsid w:val="004930DD"/>
    <w:rsid w:val="0049351C"/>
    <w:rsid w:val="004955D5"/>
    <w:rsid w:val="004956E9"/>
    <w:rsid w:val="00495EDC"/>
    <w:rsid w:val="004A1054"/>
    <w:rsid w:val="004A669E"/>
    <w:rsid w:val="004B09A6"/>
    <w:rsid w:val="004B3226"/>
    <w:rsid w:val="004C0887"/>
    <w:rsid w:val="004C1658"/>
    <w:rsid w:val="004C23CD"/>
    <w:rsid w:val="004C38A7"/>
    <w:rsid w:val="004C54B6"/>
    <w:rsid w:val="004C6B7B"/>
    <w:rsid w:val="004D1422"/>
    <w:rsid w:val="004D3626"/>
    <w:rsid w:val="004D4320"/>
    <w:rsid w:val="004D500D"/>
    <w:rsid w:val="004E036E"/>
    <w:rsid w:val="004E1883"/>
    <w:rsid w:val="004E2185"/>
    <w:rsid w:val="004E37E7"/>
    <w:rsid w:val="004F207F"/>
    <w:rsid w:val="004F573D"/>
    <w:rsid w:val="004F750D"/>
    <w:rsid w:val="004F7620"/>
    <w:rsid w:val="004F7D47"/>
    <w:rsid w:val="004F7DF8"/>
    <w:rsid w:val="00501CD8"/>
    <w:rsid w:val="00505ACF"/>
    <w:rsid w:val="005105B2"/>
    <w:rsid w:val="00511D98"/>
    <w:rsid w:val="00511EBC"/>
    <w:rsid w:val="005137EF"/>
    <w:rsid w:val="00513F75"/>
    <w:rsid w:val="00514533"/>
    <w:rsid w:val="00520484"/>
    <w:rsid w:val="0052060D"/>
    <w:rsid w:val="00522C58"/>
    <w:rsid w:val="00523ACE"/>
    <w:rsid w:val="005260BF"/>
    <w:rsid w:val="00527CFF"/>
    <w:rsid w:val="0053115D"/>
    <w:rsid w:val="00532ABA"/>
    <w:rsid w:val="005347B0"/>
    <w:rsid w:val="00542DBC"/>
    <w:rsid w:val="005442EB"/>
    <w:rsid w:val="00544B2C"/>
    <w:rsid w:val="00544F24"/>
    <w:rsid w:val="00546830"/>
    <w:rsid w:val="00547965"/>
    <w:rsid w:val="005512B1"/>
    <w:rsid w:val="0055223A"/>
    <w:rsid w:val="00555B25"/>
    <w:rsid w:val="00555B86"/>
    <w:rsid w:val="005560FC"/>
    <w:rsid w:val="005609E8"/>
    <w:rsid w:val="00560F9B"/>
    <w:rsid w:val="005627B0"/>
    <w:rsid w:val="005652DC"/>
    <w:rsid w:val="00565302"/>
    <w:rsid w:val="00565E80"/>
    <w:rsid w:val="00566140"/>
    <w:rsid w:val="005725FA"/>
    <w:rsid w:val="0057376B"/>
    <w:rsid w:val="00573C46"/>
    <w:rsid w:val="00574143"/>
    <w:rsid w:val="00574389"/>
    <w:rsid w:val="005755FF"/>
    <w:rsid w:val="00577DD1"/>
    <w:rsid w:val="005812C2"/>
    <w:rsid w:val="0058253F"/>
    <w:rsid w:val="00582B36"/>
    <w:rsid w:val="00582DD5"/>
    <w:rsid w:val="005907D2"/>
    <w:rsid w:val="00590839"/>
    <w:rsid w:val="005952AE"/>
    <w:rsid w:val="0059560F"/>
    <w:rsid w:val="00596C53"/>
    <w:rsid w:val="00596E56"/>
    <w:rsid w:val="005A2B8A"/>
    <w:rsid w:val="005A3AFB"/>
    <w:rsid w:val="005A424C"/>
    <w:rsid w:val="005A6830"/>
    <w:rsid w:val="005B1BAA"/>
    <w:rsid w:val="005B384B"/>
    <w:rsid w:val="005B454A"/>
    <w:rsid w:val="005B5EBE"/>
    <w:rsid w:val="005B5F3D"/>
    <w:rsid w:val="005B62E7"/>
    <w:rsid w:val="005B6698"/>
    <w:rsid w:val="005B67E3"/>
    <w:rsid w:val="005B7470"/>
    <w:rsid w:val="005B751C"/>
    <w:rsid w:val="005B765D"/>
    <w:rsid w:val="005C2436"/>
    <w:rsid w:val="005C32A0"/>
    <w:rsid w:val="005C465C"/>
    <w:rsid w:val="005C4F10"/>
    <w:rsid w:val="005C712A"/>
    <w:rsid w:val="005C72D3"/>
    <w:rsid w:val="005D084B"/>
    <w:rsid w:val="005D0A70"/>
    <w:rsid w:val="005D6635"/>
    <w:rsid w:val="005E48B6"/>
    <w:rsid w:val="005E4ED2"/>
    <w:rsid w:val="005E52A9"/>
    <w:rsid w:val="005E5426"/>
    <w:rsid w:val="005E640A"/>
    <w:rsid w:val="005E7228"/>
    <w:rsid w:val="005E7E55"/>
    <w:rsid w:val="005F2174"/>
    <w:rsid w:val="005F3FC9"/>
    <w:rsid w:val="005F4B47"/>
    <w:rsid w:val="005F4B4A"/>
    <w:rsid w:val="005F4CE4"/>
    <w:rsid w:val="0060181B"/>
    <w:rsid w:val="006018A5"/>
    <w:rsid w:val="00603814"/>
    <w:rsid w:val="00603DB5"/>
    <w:rsid w:val="00605266"/>
    <w:rsid w:val="00605E17"/>
    <w:rsid w:val="00607087"/>
    <w:rsid w:val="00611BAD"/>
    <w:rsid w:val="0061222F"/>
    <w:rsid w:val="006123B4"/>
    <w:rsid w:val="00614C7F"/>
    <w:rsid w:val="00621D9A"/>
    <w:rsid w:val="00622CA6"/>
    <w:rsid w:val="00625B66"/>
    <w:rsid w:val="00625C15"/>
    <w:rsid w:val="0063031D"/>
    <w:rsid w:val="00630744"/>
    <w:rsid w:val="00630A62"/>
    <w:rsid w:val="00632066"/>
    <w:rsid w:val="0063388C"/>
    <w:rsid w:val="00633899"/>
    <w:rsid w:val="006339E2"/>
    <w:rsid w:val="00633F87"/>
    <w:rsid w:val="006401CC"/>
    <w:rsid w:val="006419B6"/>
    <w:rsid w:val="00647155"/>
    <w:rsid w:val="00647BB2"/>
    <w:rsid w:val="00647F58"/>
    <w:rsid w:val="00653ACE"/>
    <w:rsid w:val="006543C9"/>
    <w:rsid w:val="00654419"/>
    <w:rsid w:val="00654CBB"/>
    <w:rsid w:val="00656287"/>
    <w:rsid w:val="00656977"/>
    <w:rsid w:val="00656AD9"/>
    <w:rsid w:val="00657F5A"/>
    <w:rsid w:val="00660235"/>
    <w:rsid w:val="00661110"/>
    <w:rsid w:val="00662064"/>
    <w:rsid w:val="0066593B"/>
    <w:rsid w:val="00666FDA"/>
    <w:rsid w:val="00667609"/>
    <w:rsid w:val="00670024"/>
    <w:rsid w:val="00670CA4"/>
    <w:rsid w:val="006711C2"/>
    <w:rsid w:val="00673E21"/>
    <w:rsid w:val="00674165"/>
    <w:rsid w:val="00680204"/>
    <w:rsid w:val="006836A0"/>
    <w:rsid w:val="006842CE"/>
    <w:rsid w:val="0068445C"/>
    <w:rsid w:val="00686C3C"/>
    <w:rsid w:val="006873A4"/>
    <w:rsid w:val="00687C4F"/>
    <w:rsid w:val="00691CF9"/>
    <w:rsid w:val="00693525"/>
    <w:rsid w:val="00694180"/>
    <w:rsid w:val="006A0BBD"/>
    <w:rsid w:val="006A2116"/>
    <w:rsid w:val="006A21BD"/>
    <w:rsid w:val="006A765D"/>
    <w:rsid w:val="006C001A"/>
    <w:rsid w:val="006C473B"/>
    <w:rsid w:val="006C6977"/>
    <w:rsid w:val="006D0684"/>
    <w:rsid w:val="006D1A9C"/>
    <w:rsid w:val="006D26D0"/>
    <w:rsid w:val="006D3D3F"/>
    <w:rsid w:val="006D401B"/>
    <w:rsid w:val="006D5678"/>
    <w:rsid w:val="006D66E5"/>
    <w:rsid w:val="006D7562"/>
    <w:rsid w:val="006E1947"/>
    <w:rsid w:val="006E4ECE"/>
    <w:rsid w:val="006E6AA5"/>
    <w:rsid w:val="006E7A72"/>
    <w:rsid w:val="006F1D1B"/>
    <w:rsid w:val="006F35AA"/>
    <w:rsid w:val="0070215A"/>
    <w:rsid w:val="00705520"/>
    <w:rsid w:val="007062D2"/>
    <w:rsid w:val="00707269"/>
    <w:rsid w:val="00710D67"/>
    <w:rsid w:val="0071516A"/>
    <w:rsid w:val="007152EF"/>
    <w:rsid w:val="00715653"/>
    <w:rsid w:val="0071677C"/>
    <w:rsid w:val="00720218"/>
    <w:rsid w:val="00721822"/>
    <w:rsid w:val="007228B3"/>
    <w:rsid w:val="00723C96"/>
    <w:rsid w:val="0072446D"/>
    <w:rsid w:val="00724589"/>
    <w:rsid w:val="007247FA"/>
    <w:rsid w:val="007248C5"/>
    <w:rsid w:val="00726A65"/>
    <w:rsid w:val="0072744C"/>
    <w:rsid w:val="00727B35"/>
    <w:rsid w:val="007301D1"/>
    <w:rsid w:val="00730382"/>
    <w:rsid w:val="00734981"/>
    <w:rsid w:val="00735F1E"/>
    <w:rsid w:val="00740578"/>
    <w:rsid w:val="0074066A"/>
    <w:rsid w:val="00740D1B"/>
    <w:rsid w:val="0074440E"/>
    <w:rsid w:val="007447D4"/>
    <w:rsid w:val="00747A1B"/>
    <w:rsid w:val="007503E7"/>
    <w:rsid w:val="007504CC"/>
    <w:rsid w:val="00751F91"/>
    <w:rsid w:val="00753AAE"/>
    <w:rsid w:val="00754271"/>
    <w:rsid w:val="0075604C"/>
    <w:rsid w:val="0076037D"/>
    <w:rsid w:val="007609D4"/>
    <w:rsid w:val="007609E5"/>
    <w:rsid w:val="007640CF"/>
    <w:rsid w:val="0077003D"/>
    <w:rsid w:val="00772852"/>
    <w:rsid w:val="00772D4B"/>
    <w:rsid w:val="00772D68"/>
    <w:rsid w:val="00772E22"/>
    <w:rsid w:val="007735D7"/>
    <w:rsid w:val="00776262"/>
    <w:rsid w:val="00776770"/>
    <w:rsid w:val="0077678A"/>
    <w:rsid w:val="00777092"/>
    <w:rsid w:val="00780857"/>
    <w:rsid w:val="007810AF"/>
    <w:rsid w:val="00785503"/>
    <w:rsid w:val="007900E0"/>
    <w:rsid w:val="00791F9E"/>
    <w:rsid w:val="007935D5"/>
    <w:rsid w:val="007945BD"/>
    <w:rsid w:val="00795462"/>
    <w:rsid w:val="0079748D"/>
    <w:rsid w:val="007A2E98"/>
    <w:rsid w:val="007A6F80"/>
    <w:rsid w:val="007A6FF0"/>
    <w:rsid w:val="007B0A88"/>
    <w:rsid w:val="007B231B"/>
    <w:rsid w:val="007B32D3"/>
    <w:rsid w:val="007B37E0"/>
    <w:rsid w:val="007C2534"/>
    <w:rsid w:val="007C3FD0"/>
    <w:rsid w:val="007C51DC"/>
    <w:rsid w:val="007C79F9"/>
    <w:rsid w:val="007D0813"/>
    <w:rsid w:val="007D17B9"/>
    <w:rsid w:val="007D2D6B"/>
    <w:rsid w:val="007D3EF9"/>
    <w:rsid w:val="007D6EC6"/>
    <w:rsid w:val="007E258A"/>
    <w:rsid w:val="007E67B4"/>
    <w:rsid w:val="007E7820"/>
    <w:rsid w:val="007F255B"/>
    <w:rsid w:val="007F48E3"/>
    <w:rsid w:val="007F63D4"/>
    <w:rsid w:val="007F67E8"/>
    <w:rsid w:val="008004C3"/>
    <w:rsid w:val="008017AD"/>
    <w:rsid w:val="0080257C"/>
    <w:rsid w:val="00804E75"/>
    <w:rsid w:val="0080516B"/>
    <w:rsid w:val="00807A98"/>
    <w:rsid w:val="00810B44"/>
    <w:rsid w:val="00810D9E"/>
    <w:rsid w:val="008154D8"/>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3694F"/>
    <w:rsid w:val="00845721"/>
    <w:rsid w:val="00845B00"/>
    <w:rsid w:val="00845D80"/>
    <w:rsid w:val="00846DD9"/>
    <w:rsid w:val="00853A82"/>
    <w:rsid w:val="00854097"/>
    <w:rsid w:val="00854FF9"/>
    <w:rsid w:val="0085763D"/>
    <w:rsid w:val="00860461"/>
    <w:rsid w:val="00860C0A"/>
    <w:rsid w:val="008618B6"/>
    <w:rsid w:val="00864763"/>
    <w:rsid w:val="00866174"/>
    <w:rsid w:val="008713D4"/>
    <w:rsid w:val="0087192C"/>
    <w:rsid w:val="00873D2B"/>
    <w:rsid w:val="0087552A"/>
    <w:rsid w:val="00876600"/>
    <w:rsid w:val="00876AA0"/>
    <w:rsid w:val="00877F8B"/>
    <w:rsid w:val="00882BF4"/>
    <w:rsid w:val="008833EE"/>
    <w:rsid w:val="008953ED"/>
    <w:rsid w:val="00896AF6"/>
    <w:rsid w:val="008A1477"/>
    <w:rsid w:val="008A2A2B"/>
    <w:rsid w:val="008A4AB1"/>
    <w:rsid w:val="008B05B8"/>
    <w:rsid w:val="008B2A1A"/>
    <w:rsid w:val="008B5A4C"/>
    <w:rsid w:val="008B5BF1"/>
    <w:rsid w:val="008B5CFA"/>
    <w:rsid w:val="008B7EBA"/>
    <w:rsid w:val="008C0FEF"/>
    <w:rsid w:val="008C28FA"/>
    <w:rsid w:val="008C2D5D"/>
    <w:rsid w:val="008C3AC6"/>
    <w:rsid w:val="008C44A0"/>
    <w:rsid w:val="008C5AD7"/>
    <w:rsid w:val="008C5D10"/>
    <w:rsid w:val="008C5D11"/>
    <w:rsid w:val="008C6E8E"/>
    <w:rsid w:val="008C7659"/>
    <w:rsid w:val="008D0A70"/>
    <w:rsid w:val="008D0B90"/>
    <w:rsid w:val="008D0C82"/>
    <w:rsid w:val="008D218A"/>
    <w:rsid w:val="008D274B"/>
    <w:rsid w:val="008D2E86"/>
    <w:rsid w:val="008D4C98"/>
    <w:rsid w:val="008D6160"/>
    <w:rsid w:val="008E0996"/>
    <w:rsid w:val="008E1116"/>
    <w:rsid w:val="008E2DD3"/>
    <w:rsid w:val="008E5BC1"/>
    <w:rsid w:val="008F1096"/>
    <w:rsid w:val="008F13B5"/>
    <w:rsid w:val="008F2E2E"/>
    <w:rsid w:val="008F3E5D"/>
    <w:rsid w:val="008F42C7"/>
    <w:rsid w:val="008F4D5E"/>
    <w:rsid w:val="008F668F"/>
    <w:rsid w:val="00901A1F"/>
    <w:rsid w:val="009029CD"/>
    <w:rsid w:val="0090345A"/>
    <w:rsid w:val="0090742B"/>
    <w:rsid w:val="00913A6F"/>
    <w:rsid w:val="009145B4"/>
    <w:rsid w:val="00914705"/>
    <w:rsid w:val="00915D00"/>
    <w:rsid w:val="00915D9B"/>
    <w:rsid w:val="009163F6"/>
    <w:rsid w:val="00916C62"/>
    <w:rsid w:val="00916D3E"/>
    <w:rsid w:val="00917B0F"/>
    <w:rsid w:val="00921020"/>
    <w:rsid w:val="0092220D"/>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87"/>
    <w:rsid w:val="009454CA"/>
    <w:rsid w:val="009457EA"/>
    <w:rsid w:val="009515A9"/>
    <w:rsid w:val="0095376F"/>
    <w:rsid w:val="00957C90"/>
    <w:rsid w:val="0096146A"/>
    <w:rsid w:val="009618AD"/>
    <w:rsid w:val="00961A99"/>
    <w:rsid w:val="00961F8E"/>
    <w:rsid w:val="0096751D"/>
    <w:rsid w:val="00967ABB"/>
    <w:rsid w:val="0097179D"/>
    <w:rsid w:val="00973262"/>
    <w:rsid w:val="00974316"/>
    <w:rsid w:val="0097442B"/>
    <w:rsid w:val="00975CA6"/>
    <w:rsid w:val="00976270"/>
    <w:rsid w:val="00976C5A"/>
    <w:rsid w:val="00977F1E"/>
    <w:rsid w:val="0098000A"/>
    <w:rsid w:val="00981CD7"/>
    <w:rsid w:val="00983EEC"/>
    <w:rsid w:val="0098402A"/>
    <w:rsid w:val="009846FE"/>
    <w:rsid w:val="00985BAF"/>
    <w:rsid w:val="00990D2B"/>
    <w:rsid w:val="00993677"/>
    <w:rsid w:val="00993909"/>
    <w:rsid w:val="009943A8"/>
    <w:rsid w:val="00995388"/>
    <w:rsid w:val="009A0419"/>
    <w:rsid w:val="009A327C"/>
    <w:rsid w:val="009A37A2"/>
    <w:rsid w:val="009A4124"/>
    <w:rsid w:val="009A48C7"/>
    <w:rsid w:val="009A711B"/>
    <w:rsid w:val="009A7C4E"/>
    <w:rsid w:val="009B3F69"/>
    <w:rsid w:val="009B4760"/>
    <w:rsid w:val="009B519C"/>
    <w:rsid w:val="009B697D"/>
    <w:rsid w:val="009B7CAE"/>
    <w:rsid w:val="009C2A37"/>
    <w:rsid w:val="009C3847"/>
    <w:rsid w:val="009C5398"/>
    <w:rsid w:val="009D0533"/>
    <w:rsid w:val="009D17A0"/>
    <w:rsid w:val="009D2FA4"/>
    <w:rsid w:val="009E0384"/>
    <w:rsid w:val="009E289B"/>
    <w:rsid w:val="009E6584"/>
    <w:rsid w:val="009E73A4"/>
    <w:rsid w:val="009E75A1"/>
    <w:rsid w:val="009F6FBA"/>
    <w:rsid w:val="009F70BF"/>
    <w:rsid w:val="009F7785"/>
    <w:rsid w:val="00A000B5"/>
    <w:rsid w:val="00A000EF"/>
    <w:rsid w:val="00A00BEE"/>
    <w:rsid w:val="00A00C84"/>
    <w:rsid w:val="00A014C0"/>
    <w:rsid w:val="00A0180A"/>
    <w:rsid w:val="00A033DA"/>
    <w:rsid w:val="00A037BF"/>
    <w:rsid w:val="00A05FF4"/>
    <w:rsid w:val="00A1122F"/>
    <w:rsid w:val="00A11586"/>
    <w:rsid w:val="00A11CFE"/>
    <w:rsid w:val="00A1604D"/>
    <w:rsid w:val="00A16580"/>
    <w:rsid w:val="00A1701C"/>
    <w:rsid w:val="00A17315"/>
    <w:rsid w:val="00A177C0"/>
    <w:rsid w:val="00A21396"/>
    <w:rsid w:val="00A23A19"/>
    <w:rsid w:val="00A23AD8"/>
    <w:rsid w:val="00A25C75"/>
    <w:rsid w:val="00A3263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880"/>
    <w:rsid w:val="00A64C2E"/>
    <w:rsid w:val="00A65838"/>
    <w:rsid w:val="00A65AA0"/>
    <w:rsid w:val="00A66729"/>
    <w:rsid w:val="00A668C9"/>
    <w:rsid w:val="00A71920"/>
    <w:rsid w:val="00A71ABC"/>
    <w:rsid w:val="00A7253B"/>
    <w:rsid w:val="00A726A6"/>
    <w:rsid w:val="00A729D9"/>
    <w:rsid w:val="00A759C0"/>
    <w:rsid w:val="00A75B25"/>
    <w:rsid w:val="00A76F20"/>
    <w:rsid w:val="00A77E08"/>
    <w:rsid w:val="00A8009C"/>
    <w:rsid w:val="00A802EF"/>
    <w:rsid w:val="00A80A5F"/>
    <w:rsid w:val="00A8169A"/>
    <w:rsid w:val="00A81CEA"/>
    <w:rsid w:val="00A83153"/>
    <w:rsid w:val="00A83AE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D32A5"/>
    <w:rsid w:val="00AD3B63"/>
    <w:rsid w:val="00AE1F4F"/>
    <w:rsid w:val="00AE311F"/>
    <w:rsid w:val="00AE4338"/>
    <w:rsid w:val="00AE45AC"/>
    <w:rsid w:val="00AE66E8"/>
    <w:rsid w:val="00AE70A7"/>
    <w:rsid w:val="00AE74C4"/>
    <w:rsid w:val="00AF00B9"/>
    <w:rsid w:val="00AF09B8"/>
    <w:rsid w:val="00AF3192"/>
    <w:rsid w:val="00AF4399"/>
    <w:rsid w:val="00AF65B0"/>
    <w:rsid w:val="00B003DE"/>
    <w:rsid w:val="00B00A14"/>
    <w:rsid w:val="00B014C7"/>
    <w:rsid w:val="00B029BF"/>
    <w:rsid w:val="00B029E8"/>
    <w:rsid w:val="00B036A7"/>
    <w:rsid w:val="00B05966"/>
    <w:rsid w:val="00B05A9C"/>
    <w:rsid w:val="00B1013C"/>
    <w:rsid w:val="00B10D1C"/>
    <w:rsid w:val="00B11912"/>
    <w:rsid w:val="00B11EFC"/>
    <w:rsid w:val="00B1300A"/>
    <w:rsid w:val="00B14D61"/>
    <w:rsid w:val="00B16454"/>
    <w:rsid w:val="00B164D6"/>
    <w:rsid w:val="00B20D2A"/>
    <w:rsid w:val="00B2124A"/>
    <w:rsid w:val="00B21422"/>
    <w:rsid w:val="00B21B25"/>
    <w:rsid w:val="00B22655"/>
    <w:rsid w:val="00B22922"/>
    <w:rsid w:val="00B23C69"/>
    <w:rsid w:val="00B27532"/>
    <w:rsid w:val="00B276DD"/>
    <w:rsid w:val="00B2777D"/>
    <w:rsid w:val="00B27C35"/>
    <w:rsid w:val="00B30C63"/>
    <w:rsid w:val="00B31B6A"/>
    <w:rsid w:val="00B32BF8"/>
    <w:rsid w:val="00B338DD"/>
    <w:rsid w:val="00B36B3D"/>
    <w:rsid w:val="00B40C04"/>
    <w:rsid w:val="00B40E4D"/>
    <w:rsid w:val="00B410A9"/>
    <w:rsid w:val="00B45552"/>
    <w:rsid w:val="00B45D0D"/>
    <w:rsid w:val="00B5015D"/>
    <w:rsid w:val="00B506CE"/>
    <w:rsid w:val="00B518DD"/>
    <w:rsid w:val="00B51A57"/>
    <w:rsid w:val="00B54301"/>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9E"/>
    <w:rsid w:val="00B851AA"/>
    <w:rsid w:val="00B857ED"/>
    <w:rsid w:val="00B86B53"/>
    <w:rsid w:val="00B8702E"/>
    <w:rsid w:val="00B87E4E"/>
    <w:rsid w:val="00B918B6"/>
    <w:rsid w:val="00BA0015"/>
    <w:rsid w:val="00BA0583"/>
    <w:rsid w:val="00BA3799"/>
    <w:rsid w:val="00BA3ECB"/>
    <w:rsid w:val="00BA4C3D"/>
    <w:rsid w:val="00BA5880"/>
    <w:rsid w:val="00BB06D2"/>
    <w:rsid w:val="00BB1BE0"/>
    <w:rsid w:val="00BB4EB2"/>
    <w:rsid w:val="00BC188B"/>
    <w:rsid w:val="00BC30AA"/>
    <w:rsid w:val="00BC33FD"/>
    <w:rsid w:val="00BC40EC"/>
    <w:rsid w:val="00BC67EE"/>
    <w:rsid w:val="00BC6DD7"/>
    <w:rsid w:val="00BD1599"/>
    <w:rsid w:val="00BD21B0"/>
    <w:rsid w:val="00BD28C9"/>
    <w:rsid w:val="00BD2E40"/>
    <w:rsid w:val="00BD48AE"/>
    <w:rsid w:val="00BD66DA"/>
    <w:rsid w:val="00BD6714"/>
    <w:rsid w:val="00BD6B26"/>
    <w:rsid w:val="00BD79DB"/>
    <w:rsid w:val="00BE0841"/>
    <w:rsid w:val="00BE2348"/>
    <w:rsid w:val="00BE4CE2"/>
    <w:rsid w:val="00BE552D"/>
    <w:rsid w:val="00BF0DDE"/>
    <w:rsid w:val="00C01E7B"/>
    <w:rsid w:val="00C029C8"/>
    <w:rsid w:val="00C0446C"/>
    <w:rsid w:val="00C05C46"/>
    <w:rsid w:val="00C07EB8"/>
    <w:rsid w:val="00C1340F"/>
    <w:rsid w:val="00C134B8"/>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667"/>
    <w:rsid w:val="00C52AF9"/>
    <w:rsid w:val="00C530D6"/>
    <w:rsid w:val="00C54C45"/>
    <w:rsid w:val="00C5622C"/>
    <w:rsid w:val="00C5669E"/>
    <w:rsid w:val="00C601DE"/>
    <w:rsid w:val="00C60949"/>
    <w:rsid w:val="00C63853"/>
    <w:rsid w:val="00C6448B"/>
    <w:rsid w:val="00C66335"/>
    <w:rsid w:val="00C74663"/>
    <w:rsid w:val="00C7527D"/>
    <w:rsid w:val="00C75507"/>
    <w:rsid w:val="00C819F8"/>
    <w:rsid w:val="00C830C6"/>
    <w:rsid w:val="00C84545"/>
    <w:rsid w:val="00C850C0"/>
    <w:rsid w:val="00C85D31"/>
    <w:rsid w:val="00C85DA6"/>
    <w:rsid w:val="00C8610C"/>
    <w:rsid w:val="00C86DF7"/>
    <w:rsid w:val="00C8725C"/>
    <w:rsid w:val="00C91028"/>
    <w:rsid w:val="00C91EF0"/>
    <w:rsid w:val="00C9415C"/>
    <w:rsid w:val="00C95801"/>
    <w:rsid w:val="00C9796A"/>
    <w:rsid w:val="00CA0D43"/>
    <w:rsid w:val="00CA526F"/>
    <w:rsid w:val="00CA5C59"/>
    <w:rsid w:val="00CA62E0"/>
    <w:rsid w:val="00CB2DF6"/>
    <w:rsid w:val="00CB40E7"/>
    <w:rsid w:val="00CC1EF0"/>
    <w:rsid w:val="00CC317B"/>
    <w:rsid w:val="00CC38BE"/>
    <w:rsid w:val="00CC7545"/>
    <w:rsid w:val="00CD1ED9"/>
    <w:rsid w:val="00CD334E"/>
    <w:rsid w:val="00CD380D"/>
    <w:rsid w:val="00CD3F1C"/>
    <w:rsid w:val="00CD4626"/>
    <w:rsid w:val="00CD7C1F"/>
    <w:rsid w:val="00CD7E61"/>
    <w:rsid w:val="00CE06D5"/>
    <w:rsid w:val="00CE085E"/>
    <w:rsid w:val="00CE1CAB"/>
    <w:rsid w:val="00CE47BC"/>
    <w:rsid w:val="00CE6758"/>
    <w:rsid w:val="00CE6B0C"/>
    <w:rsid w:val="00CE7479"/>
    <w:rsid w:val="00CF0D28"/>
    <w:rsid w:val="00CF1E9F"/>
    <w:rsid w:val="00CF267E"/>
    <w:rsid w:val="00CF3A06"/>
    <w:rsid w:val="00CF53B2"/>
    <w:rsid w:val="00CF54CE"/>
    <w:rsid w:val="00CF7E73"/>
    <w:rsid w:val="00D02AD3"/>
    <w:rsid w:val="00D06384"/>
    <w:rsid w:val="00D06EF4"/>
    <w:rsid w:val="00D07252"/>
    <w:rsid w:val="00D10820"/>
    <w:rsid w:val="00D11B59"/>
    <w:rsid w:val="00D12980"/>
    <w:rsid w:val="00D13640"/>
    <w:rsid w:val="00D16EF5"/>
    <w:rsid w:val="00D17154"/>
    <w:rsid w:val="00D17C93"/>
    <w:rsid w:val="00D206BD"/>
    <w:rsid w:val="00D22DFB"/>
    <w:rsid w:val="00D24086"/>
    <w:rsid w:val="00D245FE"/>
    <w:rsid w:val="00D2538D"/>
    <w:rsid w:val="00D26FB9"/>
    <w:rsid w:val="00D308EA"/>
    <w:rsid w:val="00D3207A"/>
    <w:rsid w:val="00D322ED"/>
    <w:rsid w:val="00D33F24"/>
    <w:rsid w:val="00D45296"/>
    <w:rsid w:val="00D456AD"/>
    <w:rsid w:val="00D47301"/>
    <w:rsid w:val="00D51230"/>
    <w:rsid w:val="00D53BCF"/>
    <w:rsid w:val="00D542D7"/>
    <w:rsid w:val="00D55233"/>
    <w:rsid w:val="00D5536B"/>
    <w:rsid w:val="00D57007"/>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707A"/>
    <w:rsid w:val="00D876F1"/>
    <w:rsid w:val="00D91219"/>
    <w:rsid w:val="00D91E8F"/>
    <w:rsid w:val="00D944EE"/>
    <w:rsid w:val="00D9748F"/>
    <w:rsid w:val="00DA1B73"/>
    <w:rsid w:val="00DA39AA"/>
    <w:rsid w:val="00DA41A9"/>
    <w:rsid w:val="00DA41D5"/>
    <w:rsid w:val="00DA44F0"/>
    <w:rsid w:val="00DA4A9A"/>
    <w:rsid w:val="00DB0992"/>
    <w:rsid w:val="00DB125C"/>
    <w:rsid w:val="00DB1FE4"/>
    <w:rsid w:val="00DB43E9"/>
    <w:rsid w:val="00DB619F"/>
    <w:rsid w:val="00DC0517"/>
    <w:rsid w:val="00DC0564"/>
    <w:rsid w:val="00DC4185"/>
    <w:rsid w:val="00DC6A61"/>
    <w:rsid w:val="00DC6ABE"/>
    <w:rsid w:val="00DD048D"/>
    <w:rsid w:val="00DD0906"/>
    <w:rsid w:val="00DD2381"/>
    <w:rsid w:val="00DD3709"/>
    <w:rsid w:val="00DD65DA"/>
    <w:rsid w:val="00DE07C1"/>
    <w:rsid w:val="00DE2B17"/>
    <w:rsid w:val="00DE36AB"/>
    <w:rsid w:val="00DE58BB"/>
    <w:rsid w:val="00DE6CFF"/>
    <w:rsid w:val="00DE75F1"/>
    <w:rsid w:val="00DE7A0C"/>
    <w:rsid w:val="00DE7F33"/>
    <w:rsid w:val="00DF0C12"/>
    <w:rsid w:val="00DF51D3"/>
    <w:rsid w:val="00DF5250"/>
    <w:rsid w:val="00DF5435"/>
    <w:rsid w:val="00DF67CD"/>
    <w:rsid w:val="00DF74F7"/>
    <w:rsid w:val="00E0133A"/>
    <w:rsid w:val="00E06063"/>
    <w:rsid w:val="00E10C34"/>
    <w:rsid w:val="00E1101B"/>
    <w:rsid w:val="00E147BE"/>
    <w:rsid w:val="00E1632F"/>
    <w:rsid w:val="00E17EFA"/>
    <w:rsid w:val="00E201D8"/>
    <w:rsid w:val="00E232A1"/>
    <w:rsid w:val="00E24970"/>
    <w:rsid w:val="00E253D2"/>
    <w:rsid w:val="00E264CC"/>
    <w:rsid w:val="00E31A83"/>
    <w:rsid w:val="00E33F04"/>
    <w:rsid w:val="00E36579"/>
    <w:rsid w:val="00E36FB6"/>
    <w:rsid w:val="00E4094C"/>
    <w:rsid w:val="00E42424"/>
    <w:rsid w:val="00E424CC"/>
    <w:rsid w:val="00E4298A"/>
    <w:rsid w:val="00E44259"/>
    <w:rsid w:val="00E45A3C"/>
    <w:rsid w:val="00E50380"/>
    <w:rsid w:val="00E5088A"/>
    <w:rsid w:val="00E61339"/>
    <w:rsid w:val="00E616E6"/>
    <w:rsid w:val="00E61796"/>
    <w:rsid w:val="00E63503"/>
    <w:rsid w:val="00E63C46"/>
    <w:rsid w:val="00E63E6C"/>
    <w:rsid w:val="00E65DA9"/>
    <w:rsid w:val="00E73672"/>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1E4C"/>
    <w:rsid w:val="00EA24DB"/>
    <w:rsid w:val="00EA3350"/>
    <w:rsid w:val="00EB1F4F"/>
    <w:rsid w:val="00EB201C"/>
    <w:rsid w:val="00EB4772"/>
    <w:rsid w:val="00EB6F7A"/>
    <w:rsid w:val="00EC0038"/>
    <w:rsid w:val="00EC0C71"/>
    <w:rsid w:val="00EC1526"/>
    <w:rsid w:val="00EC1C9A"/>
    <w:rsid w:val="00EC1DF3"/>
    <w:rsid w:val="00EC240C"/>
    <w:rsid w:val="00EC60BA"/>
    <w:rsid w:val="00EC64A2"/>
    <w:rsid w:val="00EC6903"/>
    <w:rsid w:val="00ED08CD"/>
    <w:rsid w:val="00ED08DB"/>
    <w:rsid w:val="00ED0FB9"/>
    <w:rsid w:val="00ED3A1C"/>
    <w:rsid w:val="00EE0FBF"/>
    <w:rsid w:val="00EE1060"/>
    <w:rsid w:val="00EE173A"/>
    <w:rsid w:val="00EE384C"/>
    <w:rsid w:val="00EE452E"/>
    <w:rsid w:val="00EE5004"/>
    <w:rsid w:val="00EE563D"/>
    <w:rsid w:val="00EE6041"/>
    <w:rsid w:val="00EE6E8B"/>
    <w:rsid w:val="00EF0B10"/>
    <w:rsid w:val="00EF114C"/>
    <w:rsid w:val="00EF2C1C"/>
    <w:rsid w:val="00EF5434"/>
    <w:rsid w:val="00EF67F1"/>
    <w:rsid w:val="00EF688E"/>
    <w:rsid w:val="00F018A6"/>
    <w:rsid w:val="00F03C1B"/>
    <w:rsid w:val="00F040D7"/>
    <w:rsid w:val="00F05975"/>
    <w:rsid w:val="00F068AF"/>
    <w:rsid w:val="00F06AEA"/>
    <w:rsid w:val="00F06DAC"/>
    <w:rsid w:val="00F07E44"/>
    <w:rsid w:val="00F103C7"/>
    <w:rsid w:val="00F11764"/>
    <w:rsid w:val="00F12E54"/>
    <w:rsid w:val="00F14AC5"/>
    <w:rsid w:val="00F16423"/>
    <w:rsid w:val="00F24F1A"/>
    <w:rsid w:val="00F31622"/>
    <w:rsid w:val="00F31BCE"/>
    <w:rsid w:val="00F3527F"/>
    <w:rsid w:val="00F357B6"/>
    <w:rsid w:val="00F3674E"/>
    <w:rsid w:val="00F40DA1"/>
    <w:rsid w:val="00F441AF"/>
    <w:rsid w:val="00F443B7"/>
    <w:rsid w:val="00F462DE"/>
    <w:rsid w:val="00F46D0E"/>
    <w:rsid w:val="00F46F43"/>
    <w:rsid w:val="00F5077B"/>
    <w:rsid w:val="00F50DBF"/>
    <w:rsid w:val="00F51D0B"/>
    <w:rsid w:val="00F527A8"/>
    <w:rsid w:val="00F53134"/>
    <w:rsid w:val="00F564F2"/>
    <w:rsid w:val="00F57BFD"/>
    <w:rsid w:val="00F60D21"/>
    <w:rsid w:val="00F61C03"/>
    <w:rsid w:val="00F64A6C"/>
    <w:rsid w:val="00F65999"/>
    <w:rsid w:val="00F70B94"/>
    <w:rsid w:val="00F71260"/>
    <w:rsid w:val="00F7238D"/>
    <w:rsid w:val="00F75CDE"/>
    <w:rsid w:val="00F76341"/>
    <w:rsid w:val="00F80D91"/>
    <w:rsid w:val="00F81DAB"/>
    <w:rsid w:val="00F81FF7"/>
    <w:rsid w:val="00F83D79"/>
    <w:rsid w:val="00F858BC"/>
    <w:rsid w:val="00F85ECA"/>
    <w:rsid w:val="00F870D1"/>
    <w:rsid w:val="00F8733F"/>
    <w:rsid w:val="00F87697"/>
    <w:rsid w:val="00F9108C"/>
    <w:rsid w:val="00F936B2"/>
    <w:rsid w:val="00F951C5"/>
    <w:rsid w:val="00F970F3"/>
    <w:rsid w:val="00FA50F6"/>
    <w:rsid w:val="00FA7217"/>
    <w:rsid w:val="00FB13DD"/>
    <w:rsid w:val="00FB3695"/>
    <w:rsid w:val="00FB75EA"/>
    <w:rsid w:val="00FC0075"/>
    <w:rsid w:val="00FC05EE"/>
    <w:rsid w:val="00FC107C"/>
    <w:rsid w:val="00FC2676"/>
    <w:rsid w:val="00FC276F"/>
    <w:rsid w:val="00FC2CBA"/>
    <w:rsid w:val="00FC33AA"/>
    <w:rsid w:val="00FC552D"/>
    <w:rsid w:val="00FC5C9E"/>
    <w:rsid w:val="00FC6F4B"/>
    <w:rsid w:val="00FC7E62"/>
    <w:rsid w:val="00FD49E9"/>
    <w:rsid w:val="00FD4EA2"/>
    <w:rsid w:val="00FD7235"/>
    <w:rsid w:val="00FE0B12"/>
    <w:rsid w:val="00FE3596"/>
    <w:rsid w:val="00FE383D"/>
    <w:rsid w:val="00FE441C"/>
    <w:rsid w:val="00FE5AEB"/>
    <w:rsid w:val="00FE7720"/>
    <w:rsid w:val="00FE773A"/>
    <w:rsid w:val="00FE7C2A"/>
    <w:rsid w:val="00FF0E4A"/>
    <w:rsid w:val="00FF3CD0"/>
    <w:rsid w:val="00FF3CE2"/>
    <w:rsid w:val="00FF6A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0DE9"/>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8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8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8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UnresolvedMention">
    <w:name w:val="Unresolved Mention"/>
    <w:basedOn w:val="DefaultParagraphFont"/>
    <w:uiPriority w:val="99"/>
    <w:semiHidden/>
    <w:unhideWhenUsed/>
    <w:rsid w:val="00F103C7"/>
    <w:rPr>
      <w:color w:val="605E5C"/>
      <w:shd w:val="clear" w:color="auto" w:fill="E1DFDD"/>
    </w:rPr>
  </w:style>
  <w:style w:type="paragraph" w:styleId="Header">
    <w:name w:val="header"/>
    <w:basedOn w:val="Normal"/>
    <w:link w:val="HeaderChar"/>
    <w:uiPriority w:val="99"/>
    <w:unhideWhenUsed/>
    <w:rsid w:val="001A1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36F"/>
  </w:style>
  <w:style w:type="paragraph" w:styleId="Footer">
    <w:name w:val="footer"/>
    <w:basedOn w:val="Normal"/>
    <w:link w:val="FooterChar"/>
    <w:uiPriority w:val="99"/>
    <w:unhideWhenUsed/>
    <w:rsid w:val="001A1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36F"/>
  </w:style>
  <w:style w:type="character" w:customStyle="1" w:styleId="Heading1Char">
    <w:name w:val="Heading 1 Char"/>
    <w:basedOn w:val="DefaultParagraphFont"/>
    <w:link w:val="Heading1"/>
    <w:uiPriority w:val="9"/>
    <w:rsid w:val="00E508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8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8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8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8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8A"/>
    <w:rPr>
      <w:rFonts w:eastAsiaTheme="majorEastAsia" w:cstheme="majorBidi"/>
      <w:color w:val="272727" w:themeColor="text1" w:themeTint="D8"/>
    </w:rPr>
  </w:style>
  <w:style w:type="paragraph" w:styleId="Subtitle">
    <w:name w:val="Subtitle"/>
    <w:basedOn w:val="Normal"/>
    <w:next w:val="Normal"/>
    <w:link w:val="SubtitleChar"/>
    <w:uiPriority w:val="11"/>
    <w:qFormat/>
    <w:rsid w:val="00E5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8A"/>
    <w:pPr>
      <w:spacing w:before="160"/>
      <w:jc w:val="center"/>
    </w:pPr>
    <w:rPr>
      <w:i/>
      <w:iCs/>
      <w:color w:val="404040" w:themeColor="text1" w:themeTint="BF"/>
    </w:rPr>
  </w:style>
  <w:style w:type="character" w:customStyle="1" w:styleId="QuoteChar">
    <w:name w:val="Quote Char"/>
    <w:basedOn w:val="DefaultParagraphFont"/>
    <w:link w:val="Quote"/>
    <w:uiPriority w:val="29"/>
    <w:rsid w:val="00E5088A"/>
    <w:rPr>
      <w:i/>
      <w:iCs/>
      <w:color w:val="404040" w:themeColor="text1" w:themeTint="BF"/>
    </w:rPr>
  </w:style>
  <w:style w:type="character" w:styleId="IntenseEmphasis">
    <w:name w:val="Intense Emphasis"/>
    <w:basedOn w:val="DefaultParagraphFont"/>
    <w:uiPriority w:val="21"/>
    <w:qFormat/>
    <w:rsid w:val="00E5088A"/>
    <w:rPr>
      <w:i/>
      <w:iCs/>
      <w:color w:val="2F5496" w:themeColor="accent1" w:themeShade="BF"/>
    </w:rPr>
  </w:style>
  <w:style w:type="paragraph" w:styleId="IntenseQuote">
    <w:name w:val="Intense Quote"/>
    <w:basedOn w:val="Normal"/>
    <w:next w:val="Normal"/>
    <w:link w:val="IntenseQuoteChar"/>
    <w:uiPriority w:val="30"/>
    <w:qFormat/>
    <w:rsid w:val="00E50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88A"/>
    <w:rPr>
      <w:i/>
      <w:iCs/>
      <w:color w:val="2F5496" w:themeColor="accent1" w:themeShade="BF"/>
    </w:rPr>
  </w:style>
  <w:style w:type="character" w:styleId="IntenseReference">
    <w:name w:val="Intense Reference"/>
    <w:basedOn w:val="DefaultParagraphFont"/>
    <w:uiPriority w:val="32"/>
    <w:qFormat/>
    <w:rsid w:val="00E5088A"/>
    <w:rPr>
      <w:b/>
      <w:bCs/>
      <w:smallCaps/>
      <w:color w:val="2F5496" w:themeColor="accent1" w:themeShade="BF"/>
      <w:spacing w:val="5"/>
    </w:rPr>
  </w:style>
  <w:style w:type="paragraph" w:customStyle="1" w:styleId="list-inline-item">
    <w:name w:val="list-inline-item"/>
    <w:basedOn w:val="Normal"/>
    <w:rsid w:val="00511D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lfld-contribauthor">
    <w:name w:val="hlfld-contribauthor"/>
    <w:basedOn w:val="DefaultParagraphFont"/>
    <w:rsid w:val="00511D98"/>
  </w:style>
  <w:style w:type="character" w:customStyle="1" w:styleId="ml-n1">
    <w:name w:val="ml-n1"/>
    <w:basedOn w:val="DefaultParagraphFont"/>
    <w:rsid w:val="00511D98"/>
  </w:style>
  <w:style w:type="character" w:customStyle="1" w:styleId="ml-1">
    <w:name w:val="ml-1"/>
    <w:basedOn w:val="DefaultParagraphFont"/>
    <w:rsid w:val="00511D98"/>
  </w:style>
  <w:style w:type="character" w:styleId="FollowedHyperlink">
    <w:name w:val="FollowedHyperlink"/>
    <w:basedOn w:val="DefaultParagraphFont"/>
    <w:uiPriority w:val="99"/>
    <w:semiHidden/>
    <w:unhideWhenUsed/>
    <w:rsid w:val="00230937"/>
    <w:rPr>
      <w:color w:val="954F72" w:themeColor="followedHyperlink"/>
      <w:u w:val="single"/>
    </w:rPr>
  </w:style>
  <w:style w:type="character" w:customStyle="1" w:styleId="anchor-text">
    <w:name w:val="anchor-text"/>
    <w:basedOn w:val="DefaultParagraphFont"/>
    <w:rsid w:val="000320EB"/>
  </w:style>
  <w:style w:type="paragraph" w:customStyle="1" w:styleId="dx-doi">
    <w:name w:val="dx-doi"/>
    <w:basedOn w:val="Normal"/>
    <w:rsid w:val="00EA3350"/>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545022466">
      <w:bodyDiv w:val="1"/>
      <w:marLeft w:val="0"/>
      <w:marRight w:val="0"/>
      <w:marTop w:val="0"/>
      <w:marBottom w:val="0"/>
      <w:divBdr>
        <w:top w:val="none" w:sz="0" w:space="0" w:color="auto"/>
        <w:left w:val="none" w:sz="0" w:space="0" w:color="auto"/>
        <w:bottom w:val="none" w:sz="0" w:space="0" w:color="auto"/>
        <w:right w:val="none" w:sz="0" w:space="0" w:color="auto"/>
      </w:divBdr>
    </w:div>
    <w:div w:id="629673781">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 w:id="1827436950">
      <w:bodyDiv w:val="1"/>
      <w:marLeft w:val="0"/>
      <w:marRight w:val="0"/>
      <w:marTop w:val="0"/>
      <w:marBottom w:val="0"/>
      <w:divBdr>
        <w:top w:val="none" w:sz="0" w:space="0" w:color="auto"/>
        <w:left w:val="none" w:sz="0" w:space="0" w:color="auto"/>
        <w:bottom w:val="none" w:sz="0" w:space="0" w:color="auto"/>
        <w:right w:val="none" w:sz="0" w:space="0" w:color="auto"/>
      </w:divBdr>
      <w:divsChild>
        <w:div w:id="267397496">
          <w:marLeft w:val="0"/>
          <w:marRight w:val="0"/>
          <w:marTop w:val="0"/>
          <w:marBottom w:val="0"/>
          <w:divBdr>
            <w:top w:val="none" w:sz="0" w:space="0" w:color="auto"/>
            <w:left w:val="none" w:sz="0" w:space="0" w:color="auto"/>
            <w:bottom w:val="none" w:sz="0" w:space="0" w:color="auto"/>
            <w:right w:val="none" w:sz="0" w:space="0" w:color="auto"/>
          </w:divBdr>
          <w:divsChild>
            <w:div w:id="1957911328">
              <w:marLeft w:val="0"/>
              <w:marRight w:val="0"/>
              <w:marTop w:val="0"/>
              <w:marBottom w:val="0"/>
              <w:divBdr>
                <w:top w:val="none" w:sz="0" w:space="0" w:color="auto"/>
                <w:left w:val="none" w:sz="0" w:space="0" w:color="auto"/>
                <w:bottom w:val="none" w:sz="0" w:space="0" w:color="auto"/>
                <w:right w:val="none" w:sz="0" w:space="0" w:color="auto"/>
              </w:divBdr>
              <w:divsChild>
                <w:div w:id="976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gcb.14877" TargetMode="External"/><Relationship Id="rId2" Type="http://schemas.openxmlformats.org/officeDocument/2006/relationships/hyperlink" Target="https://doi.org/10.1016/j.geoderma.2023.116711" TargetMode="External"/><Relationship Id="rId1" Type="http://schemas.openxmlformats.org/officeDocument/2006/relationships/hyperlink" Target="https://doi.org/10.1080/10643389.2022.2049578" TargetMode="External"/><Relationship Id="rId4" Type="http://schemas.openxmlformats.org/officeDocument/2006/relationships/hyperlink" Target="https://doi.org/10.1016/j.soilbio.2020.10792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miasungeunlee/AMOA-SEQ/tree/main"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miasungeunlee/AMOA-SEQ/tree/ma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57E5-2F4B-4BF1-AF32-CF13CA7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41</Pages>
  <Words>11337</Words>
  <Characters>427022</Characters>
  <Application>Microsoft Office Word</Application>
  <DocSecurity>0</DocSecurity>
  <Lines>3558</Lines>
  <Paragraphs>874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20</cp:revision>
  <dcterms:created xsi:type="dcterms:W3CDTF">2024-05-20T07:41:00Z</dcterms:created>
  <dcterms:modified xsi:type="dcterms:W3CDTF">2024-05-24T07:00:00Z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zotero-version="6.0.37"&gt;&lt;session id="6ES4bO4L"/&gt;&lt;style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
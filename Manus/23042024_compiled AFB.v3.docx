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AC24" w14:textId="77777777" w:rsidR="004874BD" w:rsidRPr="00157A05" w:rsidRDefault="004874BD" w:rsidP="000252A2">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473AA843" w14:textId="77777777" w:rsidR="004874BD" w:rsidRPr="00157A05" w:rsidRDefault="004874BD" w:rsidP="000252A2">
      <w:pPr>
        <w:spacing w:after="0" w:line="480" w:lineRule="auto"/>
        <w:jc w:val="both"/>
        <w:rPr>
          <w:rFonts w:ascii="Arial" w:hAnsi="Arial" w:cs="Arial"/>
          <w:lang w:val="en-GB"/>
        </w:rPr>
      </w:pPr>
    </w:p>
    <w:p w14:paraId="3055DB3F" w14:textId="77777777" w:rsidR="004874BD" w:rsidRPr="00157A05" w:rsidRDefault="004874BD" w:rsidP="000252A2">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Martin Hartmann</w:t>
      </w:r>
      <w:r w:rsidRPr="00157A05">
        <w:rPr>
          <w:rFonts w:ascii="Arial" w:hAnsi="Arial" w:cs="Arial"/>
          <w:vertAlign w:val="superscript"/>
          <w:lang w:val="en-GB"/>
        </w:rPr>
        <w:t>2</w:t>
      </w:r>
      <w:r w:rsidRPr="00157A05">
        <w:rPr>
          <w:rFonts w:ascii="Arial" w:hAnsi="Arial" w:cs="Arial"/>
          <w:lang w:val="en-GB"/>
        </w:rPr>
        <w:t>, and Laurent Philippot</w:t>
      </w:r>
      <w:r w:rsidRPr="00157A05">
        <w:rPr>
          <w:rFonts w:ascii="Arial" w:hAnsi="Arial" w:cs="Arial"/>
          <w:vertAlign w:val="superscript"/>
          <w:lang w:val="en-GB"/>
        </w:rPr>
        <w:t>1</w:t>
      </w:r>
    </w:p>
    <w:p w14:paraId="68C8CF9C" w14:textId="77777777" w:rsidR="004874BD" w:rsidRPr="00157A05" w:rsidRDefault="004874BD" w:rsidP="000252A2">
      <w:pPr>
        <w:spacing w:after="0" w:line="480" w:lineRule="auto"/>
        <w:jc w:val="both"/>
        <w:rPr>
          <w:rFonts w:ascii="Arial" w:hAnsi="Arial" w:cs="Arial"/>
          <w:lang w:val="en-GB"/>
        </w:rPr>
      </w:pPr>
    </w:p>
    <w:p w14:paraId="7AD177B3" w14:textId="77777777" w:rsidR="004874BD" w:rsidRPr="00157A05" w:rsidRDefault="004874BD" w:rsidP="000252A2">
      <w:pPr>
        <w:spacing w:after="0" w:line="480" w:lineRule="auto"/>
        <w:jc w:val="both"/>
        <w:rPr>
          <w:rFonts w:ascii="Arial" w:hAnsi="Arial" w:cs="Arial"/>
          <w:lang w:val="en-GB"/>
        </w:rPr>
      </w:pPr>
      <w:r w:rsidRPr="00157A05">
        <w:rPr>
          <w:rFonts w:ascii="Arial" w:hAnsi="Arial" w:cs="Arial"/>
          <w:vertAlign w:val="superscript"/>
          <w:lang w:val="en-GB"/>
        </w:rPr>
        <w:t>1</w:t>
      </w:r>
      <w:r w:rsidR="00C85D31" w:rsidRPr="00C85D31">
        <w:t xml:space="preserve"> </w:t>
      </w:r>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50E9FAAC" w14:textId="77777777" w:rsidR="004874BD" w:rsidRDefault="004874BD" w:rsidP="000252A2">
      <w:pPr>
        <w:spacing w:after="0" w:line="480" w:lineRule="auto"/>
        <w:jc w:val="both"/>
        <w:rPr>
          <w:rFonts w:ascii="Arial" w:hAnsi="Arial" w:cs="Arial"/>
          <w:b/>
          <w:bCs/>
          <w:lang w:val="en-GB"/>
        </w:rPr>
      </w:pPr>
    </w:p>
    <w:p w14:paraId="3B428103" w14:textId="77777777" w:rsidR="00DD65DA" w:rsidRPr="00157A05" w:rsidRDefault="00DD65DA" w:rsidP="000252A2">
      <w:pPr>
        <w:spacing w:after="0" w:line="480" w:lineRule="auto"/>
        <w:jc w:val="both"/>
        <w:rPr>
          <w:rFonts w:ascii="Arial" w:hAnsi="Arial" w:cs="Arial"/>
          <w:b/>
          <w:bCs/>
          <w:lang w:val="en-GB"/>
        </w:rPr>
      </w:pPr>
    </w:p>
    <w:p w14:paraId="015C127B" w14:textId="77777777" w:rsidR="004874BD" w:rsidRDefault="004874BD" w:rsidP="000252A2">
      <w:pPr>
        <w:spacing w:after="0" w:line="480" w:lineRule="auto"/>
        <w:jc w:val="both"/>
        <w:rPr>
          <w:rFonts w:ascii="Arial" w:hAnsi="Arial" w:cs="Arial"/>
          <w:b/>
          <w:bCs/>
          <w:lang w:val="en-GB"/>
        </w:rPr>
      </w:pPr>
      <w:r w:rsidRPr="00157A05">
        <w:rPr>
          <w:rFonts w:ascii="Arial" w:hAnsi="Arial" w:cs="Arial"/>
          <w:b/>
          <w:bCs/>
          <w:lang w:val="en-GB"/>
        </w:rPr>
        <w:t>ABSTRACT</w:t>
      </w:r>
    </w:p>
    <w:p w14:paraId="443DA99D" w14:textId="77777777" w:rsidR="00DD65DA" w:rsidRPr="00157A05" w:rsidRDefault="00DD65DA" w:rsidP="000252A2">
      <w:pPr>
        <w:spacing w:after="0" w:line="480" w:lineRule="auto"/>
        <w:jc w:val="both"/>
        <w:rPr>
          <w:rFonts w:ascii="Arial" w:hAnsi="Arial" w:cs="Arial"/>
          <w:b/>
          <w:bCs/>
          <w:lang w:val="en-GB"/>
        </w:rPr>
      </w:pPr>
    </w:p>
    <w:p w14:paraId="0CA0B6F8" w14:textId="55FC57C5" w:rsidR="004874BD" w:rsidRPr="00157A05" w:rsidRDefault="004874BD" w:rsidP="000252A2">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w:t>
      </w:r>
      <w:r w:rsidR="000968F9" w:rsidRPr="00157A05">
        <w:rPr>
          <w:rFonts w:ascii="Arial" w:hAnsi="Arial" w:cs="Arial"/>
        </w:rPr>
        <w:t xml:space="preserve">Here, we investigated how ammonia-oxidizing bacteria (AOB), archaea (AOA), and comammox (complete ammonia oxidizers) respond to simulated drought in a rain-out shelter experiment in the DOK long-term field trial comparing different organic and conventional agricultural practices since 1978. </w:t>
      </w:r>
      <w:del w:id="0" w:author="Ari Fina Bintarti" w:date="2024-04-24T16:04:00Z">
        <w:r w:rsidR="000968F9" w:rsidRPr="00157A05" w:rsidDel="008F668F">
          <w:rPr>
            <w:rFonts w:ascii="Arial" w:hAnsi="Arial" w:cs="Arial"/>
          </w:rPr>
          <w:delText xml:space="preserve">This study is part of the MICROSERVICES (BiodivERsA) project aiming to understand and predict the effects of climate change on crop-associated microbiomes and their ecosystem functions. </w:delText>
        </w:r>
      </w:del>
      <w:r w:rsidRPr="00157A05">
        <w:rPr>
          <w:rFonts w:ascii="Arial" w:hAnsi="Arial" w:cs="Arial"/>
        </w:rPr>
        <w:t xml:space="preserve">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comammox were more strongly affected by drought than the AOB community structure. Drought also had a stronger impact on the community structure in the biodynamic (</w:t>
      </w:r>
      <w:ins w:id="1" w:author="Ari Fina Bintarti" w:date="2024-04-24T16:05:00Z">
        <w:r w:rsidR="008D0C82">
          <w:rPr>
            <w:rFonts w:ascii="Arial" w:hAnsi="Arial" w:cs="Arial"/>
          </w:rPr>
          <w:t>BIODYN</w:t>
        </w:r>
      </w:ins>
      <w:del w:id="2" w:author="Ari Fina Bintarti" w:date="2024-04-24T16:05:00Z">
        <w:r w:rsidRPr="00157A05" w:rsidDel="008D0C82">
          <w:rPr>
            <w:rFonts w:ascii="Arial" w:hAnsi="Arial" w:cs="Arial"/>
          </w:rPr>
          <w:delText>organic</w:delText>
        </w:r>
      </w:del>
      <w:r w:rsidRPr="00157A05">
        <w:rPr>
          <w:rFonts w:ascii="Arial" w:hAnsi="Arial" w:cs="Arial"/>
        </w:rPr>
        <w:t xml:space="preserve">) cropping system than </w:t>
      </w:r>
      <w:r w:rsidRPr="00157A05">
        <w:rPr>
          <w:rFonts w:ascii="Arial" w:hAnsi="Arial" w:cs="Arial"/>
        </w:rPr>
        <w:lastRenderedPageBreak/>
        <w:t>in both the mixed</w:t>
      </w:r>
      <w:ins w:id="3" w:author="Ari Fina Bintarti" w:date="2024-04-24T16:05:00Z">
        <w:r w:rsidR="008D0C82">
          <w:rPr>
            <w:rFonts w:ascii="Arial" w:hAnsi="Arial" w:cs="Arial"/>
          </w:rPr>
          <w:t xml:space="preserve"> (CONFYM)</w:t>
        </w:r>
      </w:ins>
      <w:r w:rsidRPr="00157A05">
        <w:rPr>
          <w:rFonts w:ascii="Arial" w:hAnsi="Arial" w:cs="Arial"/>
        </w:rPr>
        <w:t xml:space="preserve"> and mineral-fertilized</w:t>
      </w:r>
      <w:ins w:id="4" w:author="Ari Fina Bintarti" w:date="2024-04-24T16:05:00Z">
        <w:r w:rsidR="008D0C82">
          <w:rPr>
            <w:rFonts w:ascii="Arial" w:hAnsi="Arial" w:cs="Arial"/>
          </w:rPr>
          <w:t xml:space="preserve"> (CONMIN)</w:t>
        </w:r>
      </w:ins>
      <w:r w:rsidRPr="00157A05">
        <w:rPr>
          <w:rFonts w:ascii="Arial" w:hAnsi="Arial" w:cs="Arial"/>
        </w:rPr>
        <w:t xml:space="preserve">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w:t>
      </w:r>
      <w:del w:id="5" w:author="Ari Fina Bintarti" w:date="2024-04-24T16:06:00Z">
        <w:r w:rsidRPr="00157A05" w:rsidDel="00464A0D">
          <w:rPr>
            <w:rFonts w:ascii="Arial" w:hAnsi="Arial" w:cs="Arial"/>
            <w:color w:val="000000" w:themeColor="text1"/>
          </w:rPr>
          <w:delText>biodynamic and mixed-conventional</w:delText>
        </w:r>
      </w:del>
      <w:ins w:id="6" w:author="Ari Fina Bintarti" w:date="2024-04-24T16:06:00Z">
        <w:r w:rsidR="00464A0D">
          <w:rPr>
            <w:rFonts w:ascii="Arial" w:hAnsi="Arial" w:cs="Arial"/>
            <w:color w:val="000000" w:themeColor="text1"/>
          </w:rPr>
          <w:t>CONFYM</w:t>
        </w:r>
      </w:ins>
      <w:r w:rsidRPr="00157A05">
        <w:rPr>
          <w:rFonts w:ascii="Arial" w:hAnsi="Arial" w:cs="Arial"/>
          <w:color w:val="000000" w:themeColor="text1"/>
        </w:rPr>
        <w:t xml:space="preserve"> system</w:t>
      </w:r>
      <w:del w:id="7" w:author="Ari Fina Bintarti" w:date="2024-04-24T16:06:00Z">
        <w:r w:rsidRPr="00157A05" w:rsidDel="00464A0D">
          <w:rPr>
            <w:rFonts w:ascii="Arial" w:hAnsi="Arial" w:cs="Arial"/>
            <w:color w:val="000000" w:themeColor="text1"/>
          </w:rPr>
          <w:delText>s than in the mineral-fertilized conventional system</w:delText>
        </w:r>
      </w:del>
      <w:r w:rsidRPr="00157A05">
        <w:rPr>
          <w:rFonts w:ascii="Arial" w:hAnsi="Arial" w:cs="Arial"/>
          <w:color w:val="000000" w:themeColor="text1"/>
        </w:rPr>
        <w:t xml:space="preserve">.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0C97F940" w14:textId="77777777" w:rsidR="004874BD" w:rsidRDefault="004874BD" w:rsidP="000252A2">
      <w:pPr>
        <w:spacing w:after="0" w:line="480" w:lineRule="auto"/>
        <w:jc w:val="both"/>
        <w:rPr>
          <w:rFonts w:ascii="Arial" w:hAnsi="Arial" w:cs="Arial"/>
          <w:b/>
          <w:bCs/>
        </w:rPr>
      </w:pPr>
    </w:p>
    <w:p w14:paraId="6340B49B" w14:textId="77777777" w:rsidR="009B519C" w:rsidRPr="00157A05" w:rsidRDefault="009B519C" w:rsidP="000252A2">
      <w:pPr>
        <w:spacing w:after="0" w:line="480" w:lineRule="auto"/>
        <w:jc w:val="both"/>
        <w:rPr>
          <w:rFonts w:ascii="Arial" w:hAnsi="Arial" w:cs="Arial"/>
          <w:b/>
          <w:bCs/>
        </w:rPr>
      </w:pPr>
    </w:p>
    <w:p w14:paraId="09D00D25" w14:textId="77777777" w:rsidR="00E5088A" w:rsidRPr="009B519C" w:rsidRDefault="00E5088A" w:rsidP="000252A2">
      <w:pPr>
        <w:spacing w:after="0" w:line="480" w:lineRule="auto"/>
        <w:jc w:val="both"/>
        <w:rPr>
          <w:rFonts w:ascii="Arial" w:hAnsi="Arial" w:cs="Arial"/>
          <w:b/>
          <w:bCs/>
        </w:rPr>
      </w:pPr>
      <w:r w:rsidRPr="009B519C">
        <w:rPr>
          <w:rFonts w:ascii="Arial" w:hAnsi="Arial" w:cs="Arial"/>
          <w:b/>
          <w:bCs/>
        </w:rPr>
        <w:t>INTRODUCTION</w:t>
      </w:r>
    </w:p>
    <w:p w14:paraId="312EC82A" w14:textId="77777777" w:rsidR="009B519C" w:rsidRPr="009B519C" w:rsidRDefault="009B519C" w:rsidP="000252A2">
      <w:pPr>
        <w:spacing w:after="0" w:line="480" w:lineRule="auto"/>
        <w:jc w:val="both"/>
        <w:rPr>
          <w:rFonts w:ascii="Arial" w:hAnsi="Arial" w:cs="Arial"/>
          <w:b/>
          <w:bCs/>
        </w:rPr>
      </w:pPr>
    </w:p>
    <w:p w14:paraId="0D950050" w14:textId="77777777" w:rsidR="00E5088A" w:rsidRPr="009B519C" w:rsidRDefault="00E5088A" w:rsidP="000252A2">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Projection of future drought scenario indicated an increasing drought frequency and intensity across Europe by the end of 21</w:t>
      </w:r>
      <w:r w:rsidRPr="009B519C">
        <w:rPr>
          <w:rFonts w:ascii="Arial" w:hAnsi="Arial" w:cs="Arial"/>
          <w:sz w:val="22"/>
          <w:szCs w:val="22"/>
          <w:vertAlign w:val="superscript"/>
        </w:rPr>
        <w:t>st</w:t>
      </w:r>
      <w:r w:rsidRPr="009B519C">
        <w:rPr>
          <w:rFonts w:ascii="Arial" w:hAnsi="Arial" w:cs="Arial"/>
          <w:sz w:val="22"/>
          <w:szCs w:val="22"/>
        </w:rPr>
        <w:t xml:space="preserve"> century as simulated by climate models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{"citationID":"nisUoP4g","properties":{"formattedCitation":"(Hari et al., 2020; Suarez-Gutierrez et al., 2023)","plainCitation":"(Hari et al., 2020; Suarez-Gutierrez et al., 2023)","noteIndex":0},"citationItems":[{"id":355,"uris":["http://zotero.org/users/local/4LgJUJlW/items/A2VHNCHP"],"itemData":{"id":355,"type":"article-journal","abstract":"Since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353,"uris":["http://zotero.org/users/local/4LgJUJlW/items/9GYXKJCF"],"itemData":{"id":353,"type":"article-journal","abstract":"Extreme heat and drought typical of an end-of-century climate could soon occur over Europe, and repeatedly. Despite the European climate being potentially prone to multi-year successive extremes due to the influence of the North Atlantic variability, it remains unclear how the likelihood of successive extremes changes under warming, how early they could reach end-of-century levels, and how this is affected by internal climate variability. Using the Max Planck Institute Grand Ensemble, we find that even under moderate warming, end-of-century heat and drought levels virtually impossible 20 years ago reach 1-in-10 likelihoods as early as the 2030s. By 2050–2074, two successive years of single or compound end-of-century extremes, unprecedented to date, exceed 1-in-10 likelihoods; while Europe-wide 5-year megadroughts become plausible. Whole decades of end-of-century heat stress could start by 2040, by 2020 for drought, and with a warm North Atlantic, end-of-century decades starting as early as 2030 become twice as likely.","container-title":"Communications Earth &amp; Environment","DOI":"10.1038/s43247-023-01075-y","ISSN":"2662-4435","issue":"1","journalAbbreviation":"Commun Earth Environ","language":"en","license":"2023 The Author(s)","note":"publisher: Nature Publishing Group","page":"1-11","source":"www.nature.com","title":"Extreme heat and drought typical of an end-of-century climate could occur over Europe soon and repeatedly","volume":"4","author":[{"family":"Suarez-Gutierrez","given":"Laura"},{"family":"Müller","given":"Wolfgang A."},{"family":"Marotzke","given":"Jochem"}],"issued":{"date-parts":[["2023",11,30]]}}}],"schema":"https://github.com/citation-style-language/schema/raw/master/csl-citation.json"}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Suarez-Gutierrez et al., 2023)</w:t>
      </w:r>
      <w:r w:rsidRPr="009B519C">
        <w:rPr>
          <w:rFonts w:ascii="Arial" w:hAnsi="Arial" w:cs="Arial"/>
          <w:sz w:val="22"/>
          <w:szCs w:val="22"/>
        </w:rPr>
        <w:fldChar w:fldCharType="end"/>
      </w:r>
      <w:r w:rsidRPr="009B519C">
        <w:rPr>
          <w:rFonts w:ascii="Arial" w:hAnsi="Arial" w:cs="Arial"/>
          <w:sz w:val="22"/>
          <w:szCs w:val="22"/>
        </w:rPr>
        <w:t xml:space="preserve">. A large areas of Europe experienced prolonged drought events as a result of climate change and global warming, which primarily caused by anthropogenic activities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{"citationID":"1Ralgwsi","properties":{"formattedCitation":"(Hari et al., 2020; Min et al., 2011)","plainCitation":"(Hari et al., 2020; Min et al., 2011)","noteIndex":0},"citationItems":[{"id":355,"uris":["http://zotero.org/users/local/4LgJUJlW/items/A2VHNCHP"],"itemData":{"id":355,"type":"article-journal","abstract":"Since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370,"uris":["http://zotero.org/users/local/4LgJUJlW/items/JGB2TDJL"],"itemData":{"id":370,"type":"article-journal","abstract":"A significant effect of anthropogenic activities has already been detected in observed trends in temperature and mean precipitation. But to date, no study has formally identified such a human fingerprint on extreme precipitation — an increase in which is one of the central theoretical expectations for a warming climate. Seung-Ki Min and colleagues compare observations and simulations of rainfall between 1951 and 1999 in North America, Europe and northern Asia. They find a statistically significant effect of increased greenhouse gases on observed increases in extreme precipitation events over much of the Northern Hemisphere land area.","container-title":"Nature","DOI":"10.1038/nature09763","ISSN":"1476-4687","issue":"7334","language":"en","license":"2011 Springer Nature Limited","note":"publisher: Nature Publishing Group","page":"378-381","source":"www.nature.com","title":"Human contribution to more-intense precipitation extremes","volume":"470","author":[{"family":"Min","given":"Seung-Ki"},{"family":"Zhang","given":"Xuebin"},{"family":"Zwiers","given":"Francis W."},{"family":"Hegerl","given":"Gabriele C."}],"issued":{"date-parts":[["2011",2]]}}}],"schema":"https://github.com/citation-style-language/schema/raw/master/csl-citation.json"}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Min et al., 2011)</w:t>
      </w:r>
      <w:r w:rsidRPr="009B519C">
        <w:rPr>
          <w:rFonts w:ascii="Arial" w:hAnsi="Arial" w:cs="Arial"/>
          <w:sz w:val="22"/>
          <w:szCs w:val="22"/>
        </w:rPr>
        <w:fldChar w:fldCharType="end"/>
      </w:r>
      <w:r w:rsidRPr="009B519C">
        <w:rPr>
          <w:rFonts w:ascii="Arial" w:hAnsi="Arial" w:cs="Arial"/>
          <w:sz w:val="22"/>
          <w:szCs w:val="22"/>
        </w:rPr>
        <w:t xml:space="preserve">.  Notable drought severities had been reported in 2018-2019, and recently, in 2022 with around 30 % of the European continent was significantly affected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{"citationID":"G0pLO1fy","properties":{"formattedCitation":"(Barker et al., 2024; Blauhut et al., 2022; van der Woude et al., 2023)","plainCitation":"(Barker et al., 2024; Blauhut et al., 2022; van der Woude et al., 2023)","noteIndex":0},"citationItems":[{"id":373,"uris":["http://zotero.org/users/local/4LgJUJlW/items/9BP7H9NB"],"itemData":{"id":373,"type":"article-journal","abstract":"The summer of 2022 was particularly notable for the prolonged and extensive hot and dry conditions experienced across the UK. The resultant 2022 drought had widespread impacts and prompted much discussion about the continuing vulnerability of the UK to drought, particularly in the context of anthropogenic warming. Here, we briefly describe the evolution of the drought before focusing on the severity of rainfall, river flow, soil moisture and groundwater level deficits from summer 2022, placing the event into a historical context and addressing the impacts of the drought. We also consider whether the 2022 drought is part of a long-term trend towards increasing drought severity.","container-title":"Weather","DOI":"10.1002/wea.4531","ISSN":"1477-8696","issue":"99","journalAbbreviation":"Weather","language":"en","license":"© 2024 The Authors. Weather published by John Wiley &amp; Sons Ltd on behalf of Royal Meteorological Society.","note":"_eprint: https://onlinelibrary.wiley.com/doi/pdf/10.1002/wea.4531","source":"Wiley Online Library","title":"An appraisal of the severity of the 2022 drought and its impacts","URL":"https://onlinelibrary.wiley.com/doi/abs/10.1002/wea.4531","volume":"99","author":[{"family":"Barker","given":"Lucy J."},{"family":"Hannaford","given":"Jamie"},{"family":"Magee","given":"Eugene"},{"family":"Turner","given":"Stephen"},{"family":"Sefton","given":"Catherine"},{"family":"Parry","given":"Simon"},{"family":"Evans","given":"Jonathan"},{"family":"Szczykulska","given":"Magdalena"},{"family":"Haxton","given":"Tracey"}],"accessed":{"date-parts":[["2024",5,4]]},"issued":{"date-parts":[["2024"]]}}},{"id":371,"uris":["http://zotero.org/users/local/4LgJUJlW/items/S57S3QSL"],"itemData":{"id":371,"type":"article-journal","abstract":"Drought events and their impacts vary spatially and temporally due to diverse pedo-climatic and hydrologic conditions, as well as variations in exposure and vulnerability, such as demographics and response actions. While hazard severity and frequency of past drought events have been studied in detail, little is known about the effect of drought management strategies on the actual impacts and how the hazard is perceived by relevant stakeholders. In a continental study, we characterised and assessed the impacts and the perceptions of two recent drought events (2018 and 2019) in Europe and examined the relationship between management strategies and drought perception, hazard, and impact. The study was based on a pan-European survey involving national representatives from 28 countries and relevant stakeholders responding to a standard questionnaire. The survey focused on collecting information on stakeholders' perceptions of drought, impacts on water resources and beyond, water availability, and current drought management strategies on national and regional scales. The survey results were compared with the actual drought hazard information registered by the European Drought Observatory (EDO) for 2018 and 2019. The results highlighted high diversity in drought perception across different countries and in values of the implemented drought management strategies to alleviate impacts by increasing national and sub-national awareness and resilience. The study identifies an urgent need to further reduce drought impacts by constructing and implementing a European macro-level drought governance approach, such as a directive, which would strengthen national drought management and mitigate damage to human and natural assets.","container-title":"Natural Hazards and Earth System Sciences","DOI":"10.5194/nhess-22-2201-2022","ISSN":"1561-8633","issue":"6","language":"English","note":"publisher: Copernicus GmbH","page":"2201-2217","source":"Copernicus Online Journals","title":"Lessons from the 2018–2019 European droughts: a collective need for unifying drought risk management","title-short":"Lessons from the 2018–2019 European droughts","volume":"22","author":[{"family":"Blauhut","given":"Veit"},{"family":"Stoelzle","given":"Michael"},{"family":"Ahopelto","given":"Lauri"},{"family":"Brunner","given":"Manuela I."},{"family":"Teutschbein","given":"Claudia"},{"family":"Wendt","given":"Doris E."},{"family":"Akstinas","given":"Vytautas"},{"family":"Bakke","given":"Sigrid J."},{"family":"Barker","given":"Lucy J."},{"family":"Bartošová","given":"Lenka"},{"family":"Briede","given":"Agrita"},{"family":"Cammalleri","given":"Carmelo"},{"family":"Kalin","given":"Ksenija Cindrić"},{"family":"De Stefano","given":"Lucia"},{"family":"Fendeková","given":"Miriam"},{"family":"Finger","given":"David C."},{"family":"Huysmans","given":"Marijke"},{"family":"Ivanov","given":"Mirjana"},{"family":"Jaagus","given":"Jaak"},{"family":"Jakubínský","given":"Jiří"},{"family":"Krakovska","given":"Svitlana"},{"family":"Laaha","given":"Gregor"},{"family":"Lakatos","given":"Monika"},{"family":"Manevski","given":"Kiril"},{"family":"Neumann Andersen","given":"Mathias"},{"family":"Nikolova","given":"Nina"},{"family":"Osuch","given":"Marzena"},{"family":"Oel","given":"Pieter","non-dropping-particle":"van"},{"family":"Radeva","given":"Kalina"},{"family":"Romanowicz","given":"Renata J."},{"family":"Toth","given":"Elena"},{"family":"Trnka","given":"Mirek"},{"family":"Urošev","given":"Marko"},{"family":"Urquijo Reguera","given":"Julia"},{"family":"Sauquet","given":"Eric"},{"family":"Stevkov","given":"Aleksandra"},{"family":"Tallaksen","given":"Lena M."},{"family":"Trofimova","given":"Iryna"},{"family":"Van Loon","given":"Anne F."},{"family":"Vliet","given":"Michelle T. H.","non-dropping-particle":"van"},{"family":"Vidal","given":"Jean-Philippe"},{"family":"Wanders","given":"Niko"},{"family":"Werner","given":"Micha"},{"family":"Willems","given":"Patrick"},{"family":"Živković","given":"Nenad"}],"issued":{"date-parts":[["2022",6,29]]}}},{"id":376,"uris":["http://zotero.org/users/local/4LgJUJlW/items/2GSL4ZFA"],"itemData":{"id":376,"type":"article-journal","abstract":"The year 2022 saw record breaking temperatures in Europe during both summer and fall. Similar to the recent 2018 drought, close to 30% (3.0 million km2) of the European continent was under severe summer drought. In 2022, the drought was located in central and southeastern Europe, contrasting the Northern-centered 2018 drought. We show, using multiple sets of observations, a reduction of net biospheric carbon uptake in summer (56-62 TgC) over the drought area. Specific sites in France even showed a widespread summertime carbon release by forests, additional to wildfires. Partial compensation (32%) for the decreased carbon uptake due to drought was offered by a warm autumn with prolonged biospheric carbon uptake. The severity of this second drought event in 5 years suggests drought-induced reduced carbon uptake to no longer be exceptional, and important to factor into Europe’s developing plans for net-zero greenhouse gas emissions that rely on carbon uptake by forests.","container-title":"Nature Communications","DOI":"10.1038/s41467-023-41851-0","ISSN":"2041-1723","issue":"1","journalAbbreviation":"Nat Commun","language":"en","license":"2023 The Author(s)","note":"publisher: Nature Publishing Group","page":"6218","source":"www.nature.com","title":"Temperature extremes of 2022 reduced carbon uptake by forests in Europe","volume":"14","author":[{"family":"Woude","given":"Auke M.","non-dropping-particle":"van der"},{"family":"Peters","given":"Wouter"},{"family":"Joetzjer","given":"Emilie"},{"family":"Lafont","given":"Sébastien"},{"family":"Koren","given":"Gerbrand"},{"family":"Ciais","given":"Philippe"},{"family":"Ramonet","given":"Michel"},{"family":"Xu","given":"Yidi"},{"family":"Bastos","given":"Ana"},{"family":"Botía","given":"Santiago"},{"family":"Sitch","given":"Stephen"},{"family":"Kok","given":"Remco","non-dropping-particle":"de"},{"family":"Kneuer","given":"Tobias"},{"family":"Kubistin","given":"Dagmar"},{"family":"Jacotot","given":"Adrien"},{"family":"Loubet","given":"Benjamin"},{"family":"Herig-Coimbra","given":"Pedro-Henrique"},{"family":"Loustau","given":"Denis"},{"family":"Luijkx","given":"Ingrid T."}],"issued":{"date-parts":[["2023",10,6]]}}}],"schema":"https://github.com/citation-style-language/schema/raw/master/csl-citation.json"}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(Barker et al., 2024; Blauhut et al., 2022; van der Woude et al., 2023)</w:t>
      </w:r>
      <w:r w:rsidRPr="009B519C">
        <w:rPr>
          <w:rFonts w:ascii="Arial" w:hAnsi="Arial" w:cs="Arial"/>
          <w:sz w:val="22"/>
          <w:szCs w:val="22"/>
        </w:rPr>
        <w:fldChar w:fldCharType="end"/>
      </w:r>
      <w:r w:rsidRPr="009B519C">
        <w:rPr>
          <w:rFonts w:ascii="Arial" w:hAnsi="Arial" w:cs="Arial"/>
          <w:sz w:val="22"/>
          <w:szCs w:val="22"/>
        </w:rPr>
        <w:t xml:space="preserve">. Drought, as one of the most prominent environmental stresses in terrestrial ecosystem, shapes the status of soil microbiomes because water potential controls their viabilities, activities, and functions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{"citationID":"xs2DtYgq","properties":{"formattedCitation":"(Schimel,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(Schimel, 2018)</w:t>
      </w:r>
      <w:r w:rsidRPr="009B519C">
        <w:rPr>
          <w:rFonts w:ascii="Arial" w:hAnsi="Arial" w:cs="Arial"/>
          <w:sz w:val="22"/>
          <w:szCs w:val="22"/>
        </w:rPr>
        <w:fldChar w:fldCharType="end"/>
      </w:r>
      <w:r w:rsidRPr="009B519C">
        <w:rPr>
          <w:rFonts w:ascii="Arial" w:hAnsi="Arial" w:cs="Arial"/>
          <w:sz w:val="22"/>
          <w:szCs w:val="22"/>
        </w:rPr>
        <w:t xml:space="preserve">. The consequences of extreme drought on soil communities and biodiversity may be more detrimental than we could estimate, due to its cascading effects to the ecosystem functions and processes. It is plausible that major biogeochemical cycles and fluxes are dominantly mediated by microbes, including nitrogen (N) cycle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{"citationID":"VgYq95mF","properties":{"formattedCitation":"(Falkowski et al., 2008; Madsen, 2011)","plainCitation":"(Falkowski et al., 2008; Madsen, 2011)","noteIndex":0},"citationItems":[{"id":390,"uris":["http://zotero.org/users/local/4LgJUJlW/items/7R4INASH"],"itemData":{"id":390,"type":"article-journal","abstract":"Virtually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scales.","container-title":"Science","DOI":"10.1126/science.1153213","ISSN":"0036-8075, 1095-9203","issue":"5879","journalAbbreviation":"Science","language":"en","page":"1034-1039","source":"DOI.org (Crossref)","title":"The Microbial Engines That Drive Earth's Biogeochemical Cycles","volume":"320","author":[{"family":"Falkowski","given":"Paul G."},{"family":"Fenchel","given":"Tom"},{"family":"Delong","given":"Edward F."}],"issued":{"date-parts":[["2008",5,23]]}}},{"id":387,"uris":["http://zotero.org/users/local/4LgJUJlW/items/4LC79HY8"],"itemData":{"id":387,"type":"article-journal","container-title":"Current Opinion in Biotechnology","DOI":"10.1016/j.copbio.2011.01.008","ISSN":"09581669","issue":"3","journalAbbreviation":"Current Opinion in Biotechnology","language":"en","license":"https://www.elsevier.com/tdm/userlicense/1.0/","page":"456-464","source":"DOI.org (Crossref)","title":"Microorganisms and their roles in fundamental biogeochemical cycles","volume":"22","author":[{"family":"Madsen","given":"Eugene L"}],"issued":{"date-parts":[["2011",6]]}}}],"schema":"https://github.com/citation-style-language/schema/raw/master/csl-citation.json"}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 xml:space="preserve">(Falkowski et al., </w:t>
      </w:r>
      <w:r w:rsidRPr="009B519C">
        <w:rPr>
          <w:rFonts w:ascii="Arial" w:hAnsi="Arial" w:cs="Arial"/>
          <w:noProof/>
          <w:sz w:val="22"/>
          <w:szCs w:val="22"/>
        </w:rPr>
        <w:lastRenderedPageBreak/>
        <w:t>2008; Madsen, 2011)</w:t>
      </w:r>
      <w:r w:rsidRPr="009B519C">
        <w:rPr>
          <w:rFonts w:ascii="Arial" w:hAnsi="Arial" w:cs="Arial"/>
          <w:sz w:val="22"/>
          <w:szCs w:val="22"/>
        </w:rPr>
        <w:fldChar w:fldCharType="end"/>
      </w:r>
      <w:r w:rsidRPr="009B519C">
        <w:rPr>
          <w:rFonts w:ascii="Arial" w:hAnsi="Arial" w:cs="Arial"/>
          <w:sz w:val="22"/>
          <w:szCs w:val="22"/>
        </w:rPr>
        <w:t xml:space="preserve">. Nitrogen (N) cycling is fundamental for ecosystem productivity because it links to crops production as N is an essential limiting nutrient for plants growth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{"citationID":"PCunXXLp","properties":{"formattedCitation":"(Gruber &amp; Galloway, 2008)","plainCitation":"(Gruber &amp; Galloway, 2008)","noteIndex":0},"citationItems":[{"id":467,"uris":["http://zotero.org/users/local/4LgJUJlW/items/93BH2PYM"],"itemData":{"id":467,"type":"article-journal","abstract":"With humans having an increasing impact on the planet, the interactions between the nitrogen cycle, the carbon cycle and climate are expected to become an increasingly important determinant of the Earth system.","container-title":"Nature","DOI":"10.1038/nature06592","ISSN":"1476-4687","issue":"7176","language":"en","license":"2008 Springer Nature Limited","note":"publisher: Nature Publishing Group","page":"293-296","source":"www.nature.com","title":"An Earth-system perspective of the global nitrogen cycle","volume":"451","author":[{"family":"Gruber","given":"Nicolas"},{"family":"Galloway","given":"James N."}],"issued":{"date-parts":[["2008",1]]}}}],"schema":"https://github.com/citation-style-language/schema/raw/master/csl-citation.json"}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(Gruber &amp; Galloway, 2008)</w:t>
      </w:r>
      <w:r w:rsidRPr="009B519C">
        <w:rPr>
          <w:rFonts w:ascii="Arial" w:hAnsi="Arial" w:cs="Arial"/>
          <w:sz w:val="22"/>
          <w:szCs w:val="22"/>
        </w:rPr>
        <w:fldChar w:fldCharType="end"/>
      </w:r>
      <w:r w:rsidRPr="009B519C">
        <w:rPr>
          <w:rFonts w:ascii="Arial" w:hAnsi="Arial" w:cs="Arial"/>
          <w:sz w:val="22"/>
          <w:szCs w:val="22"/>
        </w:rPr>
        <w:t xml:space="preserve">. Unfortunately, drought can lead to unfavorable condition for the N-cycling communities, limits N mineralization and transformation rates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{"citationID":"2AtXKQdp","properties":{"formattedCitation":"(Deng et al., 2021)","plainCitation":"(Deng et al., 2021)","noteIndex":0},"citationItems":[{"id":142,"uris":["http://zotero.org/users/local/4LgJUJlW/items/VPRH8NXE"],"itemData":{"id":142,"type":"article-journal","abstract":"Extreme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(Deng et al., 2021)</w:t>
      </w:r>
      <w:r w:rsidRPr="009B519C">
        <w:rPr>
          <w:rFonts w:ascii="Arial" w:hAnsi="Arial" w:cs="Arial"/>
          <w:sz w:val="22"/>
          <w:szCs w:val="22"/>
        </w:rPr>
        <w:fldChar w:fldCharType="end"/>
      </w:r>
      <w:r w:rsidRPr="009B519C">
        <w:rPr>
          <w:rFonts w:ascii="Arial" w:hAnsi="Arial" w:cs="Arial"/>
          <w:sz w:val="22"/>
          <w:szCs w:val="22"/>
        </w:rPr>
        <w:t xml:space="preserve">, as well as reduces plant N uptake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{"citationID":"vZMq69Ih","properties":{"formattedCitation":"(Flynn et al., 2023)","plainCitation":"(Flynn et al., 2023)","noteIndex":0},"citationItems":[{"id":399,"uris":["http://zotero.org/users/local/4LgJUJlW/items/5U34JLP6"],"itemData":{"id":399,"type":"article-journal","abstract":"Water and nitrogen (N) are the most limiting factors to plant productivity globally, but we lack a critical understanding of how water availability impacts N dynamics in agricultural systems. Plant N requirements are particularly uncertain when water is limited because of the interactive effect of water and N on plant growth, N demand, and plant uptake. We investigated impacts of N application and water availability on plant growth and N movement, including above and belowground growth, water productivity, N productivity, N uptake, N recovery, and greenhouse gas emissions within a semi-arid system in northeastern Colorado, USA. Moderately high soil N availability depressed grain yield and shoot growth under both limited and full water availability, despite no indication of physical toxicity, and came with additional risk of deleterious N losses. Under low N availability, plant N concentrations in aboveground tissues showed greater recovery of N than what was applied in the low N treatments under both full and limited water availability. This enhanced recovery underscores the need to better understand both plant soil foraging and processes governing resource availability under these conditions. Finally, limited water availability reduced N uptake across all N treatments and left 30% more soil nitrate (NO3−) deep in the soil profile at the end of the season than under full water availability. Our results show that plant N needs are not linearly related to water use and emphasize the need for an integrated understanding of water and N interactions, plant foraging for these resources, and the dynamics of processes that make N available to plants.","container-title":"Scientific Reports","DOI":"10.1038/s41598-023-40459-0","ISSN":"2045-2322","issue":"1","journalAbbreviation":"Sci Rep","language":"en","license":"2023 This is a U.S. Government work and not under copyright protection in the US; foreign copyright protection may apply","note":"publisher: Nature Publishing Group","page":"14269","source":"www.nature.com","title":"High N availability decreases N uptake and yield under limited water availability in maize","volume":"13","author":[{"family":"Flynn","given":"Nora E."},{"family":"Comas","given":"Louise H."},{"family":"Stewart","given":"Catherine E."},{"family":"Fonte","given":"Steven J."}],"issued":{"date-parts":[["2023",8,31]]}}}],"schema":"https://github.com/citation-style-language/schema/raw/master/csl-citation.json"}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(Flynn et al., 2023)</w:t>
      </w:r>
      <w:r w:rsidRPr="009B519C">
        <w:rPr>
          <w:rFonts w:ascii="Arial" w:hAnsi="Arial" w:cs="Arial"/>
          <w:sz w:val="22"/>
          <w:szCs w:val="22"/>
        </w:rPr>
        <w:fldChar w:fldCharType="end"/>
      </w:r>
      <w:r w:rsidRPr="009B519C">
        <w:rPr>
          <w:rFonts w:ascii="Arial" w:hAnsi="Arial" w:cs="Arial"/>
          <w:sz w:val="22"/>
          <w:szCs w:val="22"/>
        </w:rPr>
        <w:t>, which potentially affects agricultural output. As the climate fluctuates and severe droughts are inevitable, understanding the effect of drought on N-cycling communities is crucial to quantify its potential impacts on ecosystem services.</w:t>
      </w:r>
    </w:p>
    <w:p w14:paraId="2839B58F" w14:textId="49D88F02" w:rsidR="00E5088A" w:rsidRPr="009B519C" w:rsidRDefault="00E5088A" w:rsidP="000252A2">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 xml:space="preserve">It is widely reported that land management practices can directly or indirectly alter soil physicochemical properties, as well as the structure and composition of functional groups related to N-cycling </w:t>
      </w:r>
      <w:r w:rsidRPr="009B519C">
        <w:rPr>
          <w:rFonts w:ascii="Arial" w:hAnsi="Arial" w:cs="Arial"/>
          <w:sz w:val="22"/>
          <w:szCs w:val="22"/>
        </w:rPr>
        <w:fldChar w:fldCharType="begin"/>
      </w:r>
      <w:r w:rsidR="009B519C">
        <w:rPr>
          <w:rFonts w:ascii="Arial" w:hAnsi="Arial" w:cs="Arial"/>
          <w:sz w:val="22"/>
          <w:szCs w:val="22"/>
        </w:rPr>
        <w:instrText xml:space="preserve"> ADDIN ZOTERO_ITEM CSL_CITATION {"citationID":"oaUCM676","properties":{"formattedCitation":"(Philippot et al., 2024; Romdhane et al., 2022; Z.-B. Zhao et al., 2020)","plainCitation":"(Philippot et al., 2024; Romdhane et al., 2022; Z.-B. Zhao et al., 2020)","noteIndex":0},"citationItems":[{"id":329,"uris":["http://zotero.org/users/local/4LgJUJlW/items/UXLNU6SW"],"itemData":{"id":329,"type":"article-journal","container-title":"Nature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C."},{"family":"Fierer","given":"Noah"}],"issued":{"date-parts":[["2024",4]]}}},{"id":255,"uris":["http://zotero.org/users/local/4LgJUJlW/items/TTAZJPGQ"],"itemData":{"id":255,"type":"article-journal","abstract":"Background:  Soil microbial communities are major drivers of cycling of soil nutrients that sustain plant growth and productivity. Yet, a holistic understanding of the impact of land-use intensification on the soil microbiome is still poorly understood. Here, we used a field experiment to investigate the long-term consequences of changes in landuse intensity based on cropping frequency (continuous cropping, alternating cropping with a temporary grassland, perennial grassland) on bacterial, protist and fungal communities as well as on their co-occurrence networks.\nResults:  We showed that land use has a major impact on the structure and composition of bacterial, protist and fun</w:instrText>
      </w:r>
      <w:r w:rsidR="009B519C">
        <w:rPr>
          <w:rFonts w:ascii="Cambria Math" w:hAnsi="Cambria Math" w:cs="Cambria Math"/>
          <w:sz w:val="22"/>
          <w:szCs w:val="22"/>
        </w:rPr>
        <w:instrText>‑</w:instrText>
      </w:r>
      <w:r w:rsidR="009B519C">
        <w:rPr>
          <w:rFonts w:ascii="Arial" w:hAnsi="Arial" w:cs="Arial"/>
          <w:sz w:val="22"/>
          <w:szCs w:val="22"/>
        </w:rPr>
        <w:instrText>gal communities. Grassland and arable cropping differed markedly with many taxa differentiating between both land use types. The smallest differences in the microbiome were observed between temporary grassland and continu</w:instrText>
      </w:r>
      <w:r w:rsidR="009B519C">
        <w:rPr>
          <w:rFonts w:ascii="Cambria Math" w:hAnsi="Cambria Math" w:cs="Cambria Math"/>
          <w:sz w:val="22"/>
          <w:szCs w:val="22"/>
        </w:rPr>
        <w:instrText>‑</w:instrText>
      </w:r>
      <w:r w:rsidR="009B519C">
        <w:rPr>
          <w:rFonts w:ascii="Arial" w:hAnsi="Arial" w:cs="Arial"/>
          <w:sz w:val="22"/>
          <w:szCs w:val="22"/>
        </w:rPr>
        <w:instrText xml:space="preserve">ous cropping, which suggests lasting effects of the cropping system preceding the temporary grasslands. Land-use intensity also affected the bacterial co-occurrence networks with increased complexity in the perennial grassland comparing to the other land-use systems. Similarly, co-occurrence networks within microbial groups showed a higher connectivity in the perennial grasslands. Protists, particularly Rhizaria, dominated in soil microbial associations, as they showed a higher number of connections than bacteria and fungi in all land uses.\nConclusions:  Our findings provide evidence of legacy effects of prior land use on the composition of the soil microbiome. Whatever the land use, network analyses highlighted the importance of protists as a key element of the soil microbiome that should be considered in future work. Altogether, this work provides a holistic perspective of the differential responses of various microbial groups and of their associations to agricultural intensification.","container-title":"Environmental Microbiome","DOI":"10.1186/s40793-021-00396-9","ISSN":"2524-6372","issue":"1","journalAbbreviation":"Environmental Microbiome","language":"en","page":"1","source":"DOI.org (Crossref)","title":"Land-use intensification differentially affects bacterial, fungal and protist communities and decreases microbiome network complexity","volume":"17","author":[{"family":"Romdhane","given":"Sana"},{"family":"Spor","given":"Aymé"},{"family":"Banerjee","given":"Samiran"},{"family":"Breuil","given":"Marie-Christine"},{"family":"Bru","given":"David"},{"family":"Chabbi","given":"Abad"},{"family":"Hallin","given":"Sara"},{"family":"Van Der Heijden","given":"Marcel G. A."},{"family":"Saghai","given":"Aurélien"},{"family":"Philippot","given":"Laurent"}],"issued":{"date-parts":[["2022",1,6]]}}},{"id":425,"uris":["http://zotero.org/users/local/4LgJUJlW/items/AR6XTDHI"],"itemData":{"id":425,"type":"article-journal","abstract":"The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instrText>
      </w:r>
      <w:r w:rsidRPr="009B519C">
        <w:rPr>
          <w:rFonts w:ascii="Arial" w:hAnsi="Arial" w:cs="Arial"/>
          <w:sz w:val="22"/>
          <w:szCs w:val="22"/>
        </w:rPr>
        <w:fldChar w:fldCharType="separate"/>
      </w:r>
      <w:r w:rsidR="009B519C">
        <w:rPr>
          <w:rFonts w:ascii="Arial" w:hAnsi="Arial" w:cs="Arial"/>
          <w:noProof/>
          <w:sz w:val="22"/>
          <w:szCs w:val="22"/>
        </w:rPr>
        <w:t>(Philippot et al., 2024; Romdhane et al., 2022; Z.-B. Zhao et al., 2020)</w:t>
      </w:r>
      <w:r w:rsidRPr="009B519C">
        <w:rPr>
          <w:rFonts w:ascii="Arial" w:hAnsi="Arial" w:cs="Arial"/>
          <w:sz w:val="22"/>
          <w:szCs w:val="22"/>
        </w:rPr>
        <w:fldChar w:fldCharType="end"/>
      </w:r>
      <w:r w:rsidRPr="009B519C">
        <w:rPr>
          <w:rFonts w:ascii="Arial" w:hAnsi="Arial" w:cs="Arial"/>
          <w:sz w:val="22"/>
          <w:szCs w:val="22"/>
        </w:rPr>
        <w:t xml:space="preserve">. Furthermore, soil physicochemical properties regulate the resilience and resistance of microbial communities in the respective soil when exposed to disturbances, including drought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{"citationID":"rzZZQMCM","properties":{"formattedCitation":"(Griffiths &amp; Philippot, 2013)","plainCitation":"(Griffiths &amp; Philippot, 2013)","noteIndex":0},"citationItems":[{"id":357,"uris":["http://zotero.org/users/local/4LgJUJlW/items/MP8RZFCL"],"itemData":{"id":357,"type":"article-journal","abstract":"Soil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(Griffiths &amp; Philippot, 2013)</w:t>
      </w:r>
      <w:r w:rsidRPr="009B519C">
        <w:rPr>
          <w:rFonts w:ascii="Arial" w:hAnsi="Arial" w:cs="Arial"/>
          <w:sz w:val="22"/>
          <w:szCs w:val="22"/>
        </w:rPr>
        <w:fldChar w:fldCharType="end"/>
      </w:r>
      <w:r w:rsidRPr="009B519C">
        <w:rPr>
          <w:rFonts w:ascii="Arial" w:hAnsi="Arial" w:cs="Arial"/>
          <w:sz w:val="22"/>
          <w:szCs w:val="22"/>
        </w:rPr>
        <w:t xml:space="preserve">. These underpins that the effect of drought on N-cycling communities may also potentially be determined by fertilization regimes and management practices. Previous studies demonstrated that long-term organic farming improved soil quality, such as higher soil organic carbon and total N compared to conventional system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{"citationID":"Z71iXQDC","properties":{"formattedCitation":"(Krause et al., 2022; Mayer et al., 2022)","plainCitation":"(Krause et al., 2022; Mayer et al., 2022)","noteIndex":0},"citationItems":[{"id":264,"uris":["http://zotero.org/users/local/4LgJUJlW/items/TCBG4BV3"],"itemData":{"id":264,"type":"article-journal","abstract":"Soils are the basis of life on land and the ways in which we manage them for crop production, impact their role, functions and quality. Conventional farming uses industrial inputs to a level that is economically justified, whilst organic farming systems avoid mineral fertilizers and synthetic chemical pesticides. This study investigates the long-term effect of organic and conventional farming systems on soil quality. The DOK trial (bioDynamic, bioOrganic, Konventionell (German for conventional)) running since 1978 in Therwil (CH), compares bioorganic (BIOORG), biodynamic (BIODYN), and conventional (CONFYM) farming systems at two farmyard manure intensities corresponding to 0.7 and 1.4 livestock units per hectare with a purely mineral fertilized system (CONMIN) and an unfertilized control (NOFERT). The treatments in the DOK trial vary in plant protection and receive system-specific organic matter inputs differing in rate and quality. With this work, we revisit the soil organic carbon (SOC) dynamics across 42 years and redefine the previous perception of mainly declining SOC contents after 21 years of organic and conventional management (Fliessbach et al. 2007). After 42 years, we found SOC contents to be increased in BIODYN 1.4 and to a lesser extent also in BIOORG 1.4. CONFYM 1.4 showed stable SOC contents, while systems fertilized with manure of 0.7 livestock units and CONMIN lost SOC. SOC loss was highest in NOFERT. Enhanced biological soil quality under organic and particularly biodynamic management highlights the close link between soil biology and SOC changes. The impact of farming systems on SOC was detectable after 2 decades of continuous management. We conclude that recycling manure at a level of 1.4 livestock units per hectare permits maintenance of SOC levels and that composting manure, as performed in BIODYN 1.4, helps to further increase SOC levels and improve biological soil quality.","container-title":"Agronomy for Sustainable Development","DOI":"10.1007/s13593-022-00843-y","ISSN":"1774-0746, 1773-0155","issue":"6","journalAbbreviation":"Agron. Sustain. Dev.","language":"en","page":"117","source":"DOI.org (Crossref)","title":"Biological soil quality and soil organic carbon change in biodynamic, organic, and conventional farming systems after 42 years","volume":"42","author":[{"family":"Krause","given":"Hans-Martin"},{"family":"Stehle","given":"Bernhard"},{"family":"Mayer","given":"Jochen"},{"family":"Mayer","given":"Marius"},{"family":"Steffens","given":"Markus"},{"family":"Mäder","given":"Paul"},{"family":"Fliessbach","given":"Andreas"}],"issued":{"date-parts":[["2022",12]]}}},{"id":403,"uris":["http://zotero.org/users/local/4LgJUJlW/items/HGCA37M4"],"itemData":{"id":403,"type":"article-journal","abstract":"Agricultural management of soils has led to severe losses of soil organic matter (SOM), accompanied by an increased release of CO2 into the atmosphere and a reduction of soil fertility. Especially under the aspect of global warming and the increasing demand for food, there is a need for sustainable management options increasing soil organic carbon (SOC) storage in agricultural soils, but knowledge gaps exist regarding C persistence in, and its transfer between functional SOC pools, within different farming systems. Here we report on impacts of different farming systems on the temporal dynamics of SOM fractions within the DOK long-term trial (Switzerland), from 1982 to 2017. A purely minerally (CONMIN), a minerally and organically (CONFYM), and a purely organically fertilized farming system (BIODYN) were compared with an unfertilized control (NOFERT). We separated archived soils from the Haplic Luvisol (0–20 cm depth) into particulate (POM) and mineral-associated OM (MAOM) fractions, via physical fractionation, and analyzed the chemical composition of selected fractions via solid-state 13C CPMAS-NMR spectroscopy. We demonstrate that under none of the analyzed farming systems, additional SOC was sequestered in the clay-sized MAOM fraction (&lt;6.3 µm) over a period of 36 years. In all fertilized systems, the amount of SOC in this pool did not change, but strongly decreased in NOFERT (-27%). Bulk SOC increased in BIODYN (+13%) and CONFYM (+5%), but decreased in CONMIN (-8%) and NOFERT (-20%). As no additional SOC accumulated in the clay-sized MAOM fraction, this implies that bulk SOC increases were solely stored within labile POM fractions. NMR spectra showed comparable POM chemical compositions between different systems. Differences in fertilizer quality (BIODYN = composted farmyard manure vs CONFYM = stacked farmyard manure + mineral fertilizer) and the omission of pesticides resulted in better conditions for POM stabilization and consequently significantly higher C contents of occluded POM (oPOM) within aggregates, in BIODYN. However, this labile fraction is at high risk of being lost within a few days, as illustrated by the strong annual oPOM-C content fluctuations depending on the timing of soil sampling after harvest. The highest post-harvest oPOM-C losses in BIODYN indicate the higher dynamics compared to CONFYM. It is anticipated that only sustainable fertilization methods with continuous application of solely organic fertilizers in the long-run can maintain SOC in the labile POM fractions at elevated levels, thereby ensuring soil fertility. It also illustrates the need for prevention of major losses by careful management of the labile POM fractions, as this OM could associate with fine mineral particles at a later stage and thus contribute to OC sequestration in the stable SOC pool. Overall, the potential of arable soils to accumulate stable OC for long-term sequestration is questioned.","container-title":"Geoderma","DOI":"10.1016/j.geoderma.2022.116080","ISSN":"0016-7061","journalAbbreviation":"Geoderma","page":"116080","source":"ScienceDirect","title":"Fertilizer quality and labile soil organic matter fractions are vital for organic carbon sequestration in temperate arable soils within a long-term trial in Switzerland","volume":"426","author":[{"family":"Mayer","given":"Marius"},{"family":"Krause","given":"Hans-Martin"},{"family":"Fliessbach","given":"Andreas"},{"family":"Mäder","given":"Paul"},{"family":"Steffens","given":"Markus"}],"issued":{"date-parts":[["2022",11,15]]}}}],"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(Krause et al., 2022; Mayer et al., 2022)</w:t>
      </w:r>
      <w:r w:rsidRPr="009B519C">
        <w:rPr>
          <w:rFonts w:ascii="Arial" w:hAnsi="Arial" w:cs="Arial"/>
          <w:sz w:val="22"/>
          <w:szCs w:val="22"/>
        </w:rPr>
        <w:fldChar w:fldCharType="end"/>
      </w:r>
      <w:r w:rsidRPr="009B519C">
        <w:rPr>
          <w:rFonts w:ascii="Arial" w:hAnsi="Arial" w:cs="Arial"/>
          <w:sz w:val="22"/>
          <w:szCs w:val="22"/>
        </w:rPr>
        <w:t xml:space="preserve">, as well as exhibited higher soil moisture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{"citationID":"N63VERgp","properties":{"formattedCitation":"(Kundel et al., 2020; Sch\\uc0\\u228{}rer et al., 2022)","plainCitation":"(Kundel et al., 2020; Schärer et al., 2022)","noteIndex":0},"citationItems":[{"id":350,"uris":["http://zotero.org/users/local/4LgJUJlW/items/FJHX99JS"],"itemData":{"id":350,"type":"article-journal","abstract":"Drought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155,"uris":["http://zotero.org/users/local/4LgJUJlW/items/DN9ZX258"],"itemData":{"id":155,"type":"article-journal","abstract":"Conventional high-input farming systems in Europe are often regarded as unsustainable with severe environ­ mental impacts on biodiversity, soils, water and climate. Low-input farming approaches, such as organic farming, have been proposed to reduce environmental impacts while further improving soil properties such as soil organic matter content and aggregate stability. Whether these changes also influence ecohydrological properties and improve the water relations of organically grown crops remains unclear. In this study we assessed the long-term effects of conventional and organic farming systems on the water relations of soils and crops in the “DOK” (bioDynamic, bio-Organic &amp; ‘Konventionell’ = conventional) trial. In particular, we tested if organic and conven­ tional farming lead to marked differences in soil moisture, soil water evaporation, as well as root water uptake depth and stomatal conductance of winter wheat and soybean during the growing seasons 2017 and 2018. Stable isotope analyses and ecophysiological measurements revealed that organic compared to conventional farming did not affect soil water evaporation or root water uptake depths. Instead, we found higher soil moisture in the rooting zone and reduced stomatal conductance (gs) in organically grown wheat. Treatment effects on soil moisture and gs of soybean were smaller but showed similar tendencies as observed in wheat. Also, leaf area, and grain and straw yield of wheat decreased under organic farming while yields of soybean were not affected by the treatments. Based on our data we suggest that reduced plant water use observed under organically managed farming lead to the observed higher soil moisture in organically compared to conventionally managed farming systems in the DOK trial. These results suggest advantages of organic farming regarding agronomic water use as well as for the resistance of farming systems to current or future drought scenarios.","container-title":"Agriculture, Ecosystems &amp; Environment","DOI":"10.1016/j.agee.2022.107915","ISSN":"01678809","journalAbbreviation":"Agriculture, Ecosystems &amp; Environment","language":"en","page":"107915","source":"DOI.org (Crossref)","title":"Reduced plant water use can explain higher soil moisture in organic compared to conventional farming systems","volume":"332","author":[{"family":"Schärer","given":"Marie-Louise"},{"family":"Dietrich","given":"Lars"},{"family":"Kundel","given":"Dominika"},{"family":"Mäder","given":"Paul"},{"family":"Kahmen","given":"Ansgar"}],"issued":{"date-parts":[["2022",7]]}}}],"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kern w:val="0"/>
          <w:sz w:val="22"/>
          <w:szCs w:val="22"/>
        </w:rPr>
        <w:t>(Kundel et al., 2020; Schärer et al., 2022)</w:t>
      </w:r>
      <w:r w:rsidRPr="009B519C">
        <w:rPr>
          <w:rFonts w:ascii="Arial" w:hAnsi="Arial" w:cs="Arial"/>
          <w:sz w:val="22"/>
          <w:szCs w:val="22"/>
        </w:rPr>
        <w:fldChar w:fldCharType="end"/>
      </w:r>
      <w:r w:rsidRPr="009B519C">
        <w:rPr>
          <w:rFonts w:ascii="Arial" w:hAnsi="Arial" w:cs="Arial"/>
          <w:sz w:val="22"/>
          <w:szCs w:val="22"/>
        </w:rPr>
        <w:t xml:space="preserve">, which may then buffer the deleterious effect of drought on the communities. Another study assessing microbial community in the DOK trial, found distinct microbial diversity between organic and conventional systems </w:t>
      </w:r>
      <w:r w:rsidRPr="009B519C">
        <w:rPr>
          <w:rFonts w:ascii="Arial" w:hAnsi="Arial" w:cs="Arial"/>
          <w:sz w:val="22"/>
          <w:szCs w:val="22"/>
        </w:rPr>
        <w:fldChar w:fldCharType="begin"/>
      </w:r>
      <w:r w:rsidR="009B519C">
        <w:rPr>
          <w:rFonts w:ascii="Arial" w:hAnsi="Arial" w:cs="Arial"/>
          <w:sz w:val="22"/>
          <w:szCs w:val="22"/>
        </w:rPr>
        <w:instrText xml:space="preserve"> ADDIN ZOTERO_ITEM CSL_CITATION {"citationID":"4HEjtHtQ","properties":{"formattedCitation":"(M. Hartmann et al., 2015a)","plainCitation":"(M. Hartmann et al., 2015a)","noteIndex":0},"citationItems":[{"id":225,"uris":["http://zotero.org/users/local/4LgJUJlW/items/D3IE7F86"],"itemData":{"id":225,"type":"article-journal","abstract":"Abstract\n            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Journal","DOI":"10.1038/ismej.2014.210","ISSN":"1751-7362, 1751-7370","issue":"5","language":"en","license":"https://creativecommons.org/licenses/by-nc-sa/3.0/","page":"1177-1194","source":"DOI.org (Crossref)","title":"Distinct soil microbial diversity under long-term organic and conventional farming","volume":"9","author":[{"family":"Hartmann","given":"Martin"},{"family":"Frey","given":"Beat"},{"family":"Mayer","given":"Jochen"},{"family":"Mäder","given":"Paul"},{"family":"Widmer","given":"Franco"}],"issued":{"date-parts":[["2015",5,1]]}}}],"schema":"https://github.com/citation-style-language/schema/raw/master/csl-citation.json"} </w:instrText>
      </w:r>
      <w:r w:rsidRPr="009B519C">
        <w:rPr>
          <w:rFonts w:ascii="Arial" w:hAnsi="Arial" w:cs="Arial"/>
          <w:sz w:val="22"/>
          <w:szCs w:val="22"/>
        </w:rPr>
        <w:fldChar w:fldCharType="separate"/>
      </w:r>
      <w:r w:rsidR="009B519C">
        <w:rPr>
          <w:rFonts w:ascii="Arial" w:hAnsi="Arial" w:cs="Arial"/>
          <w:noProof/>
          <w:sz w:val="22"/>
          <w:szCs w:val="22"/>
        </w:rPr>
        <w:t>(M. Hartmann et al., 2015a)</w:t>
      </w:r>
      <w:r w:rsidRPr="009B519C">
        <w:rPr>
          <w:rFonts w:ascii="Arial" w:hAnsi="Arial" w:cs="Arial"/>
          <w:sz w:val="22"/>
          <w:szCs w:val="22"/>
        </w:rPr>
        <w:fldChar w:fldCharType="end"/>
      </w:r>
      <w:r w:rsidRPr="009B519C">
        <w:rPr>
          <w:rFonts w:ascii="Arial" w:hAnsi="Arial" w:cs="Arial"/>
          <w:sz w:val="22"/>
          <w:szCs w:val="22"/>
        </w:rPr>
        <w:t xml:space="preserve">. These distinctive soil and microbial characteristics between organic and conventional systems, may also reflect differences in the response of N-cycling communities to drought between the two systems. Moreover, agricultural intensification plays a major role in biodiversity loss in soil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{"citationID":"J3LcE1v8","properties":{"formattedCitation":"(Peng et al., 2024; Sala et al., 2000)","plainCitation":"(Peng et al., 2024; Sala et al., 2000)","noteIndex":0},"citationItems":[{"id":418,"uris":["http://zotero.org/users/local/4LgJUJlW/items/5TWDHYA2"],"itemData":{"id":418,"type":"article-journal","abstract":"Agriculture contributes to a decline in local species diversity and to above- and below-ground biotic homogenization. Here, we conduct a continental survey using 1185 soil samples and compare microbial communities from natural ecosystems (forest, grassland, and wetland) with converted agricultural land. We combine our continental survey results with a global meta-analysis of available sequencing data that cover more than 2400 samples across six continents. Our combined results demonstrate that land conversion to agricultural land results in taxonomic and functional homogenization of soil bacteria, mainly driven by the increase in the geographic ranges of taxa in croplands. We find that 20% of phylotypes are decreased and 23% are increased by land conversion, with croplands enriched in Chloroflexi, Gemmatimonadota, Planctomycetota, Myxcoccota and Latescibacterota. Although there is no significant difference in functional composition between natural ecosystems and agricultural land, functional genes involved in nitrogen fixation, phosphorus mineralization and transportation are depleted in cropland. Our results provide a global insight into the consequences of land-use change on soil microbial taxonomic and functional diversity.","container-title":"Nature Communications","DOI":"10.1038/s41467-024-47348-8","ISSN":"2041-1723","issue":"1","journalAbbreviation":"Nat Commun","language":"en","license":"2024 The Author(s)","note":"publisher: Nature Publishing Group","page":"3624","source":"www.nature.com","title":"Land conversion to agriculture induces taxonomic homogenization of soil microbial communities globally","volume":"15","author":[{"family":"Peng","given":"Ziheng"},{"family":"Qian","given":"Xun"},{"family":"Liu","given":"Yu"},{"family":"Li","given":"Xiaomeng"},{"family":"Gao","given":"Hang"},{"family":"An","given":"Yining"},{"family":"Qi","given":"Jiejun"},{"family":"Jiang","given":"Lan"},{"family":"Zhang","given":"Yiran"},{"family":"Chen","given":"Shi"},{"family":"Pan","given":"Haibo"},{"family":"Chen","given":"Beibei"},{"family":"Liang","given":"Chunling"},{"family":"Heijden","given":"Marcel G. A.","non-dropping-particle":"van der"},{"family":"Wei","given":"Gehong"},{"family":"Jiao","given":"Shuo"}],"issued":{"date-parts":[["2024",4,29]]}}},{"id":424,"uris":["http://zotero.org/users/local/4LgJUJlW/items/CX3Q3NI3"],"itemData":{"id":424,"type":"article-journal","abstract":"Scenarios of changes in biodiversity for the year 2100 can now be developed based on scenarios of changes in atmospheric carbon dioxide, climate, vegetation, and land use and the known sensitivity of biodiversity to these changes. This study identified a ranking of the importance of drivers of change, a ranking of the biomes with respect to expected changes, and the major sources of uncertainties. For terrestrial ecosystems, land-use change probably will have the largest effect, followed by climate change, nitrogen deposition, biotic exchange, and elevated carbon dioxide concentration. For freshwater ecosystems, biotic exchange is much more important. Mediterranean climate and grassland ecosystems likely will experience the greatest proportional change in biodiversity because of the substantial influence of all drivers of biodiversity change. Northern temperate ecosystems are estimated to experience the least biodiversity change because major land-use change has already occurred. Plausible changes in biodiversity in other biomes depend on interactions among the causes of biodiversity change. These interactions represent one of the largest uncertainties in projections of future biodiversity change.","container-title":"Science","DOI":"10.1126/science.287.5459.1770","ISSN":"0036-8075, 1095-9203","issue":"5459","journalAbbreviation":"Science","language":"en","page":"1770-1774","source":"DOI.org (Crossref)","title":"Global Biodiversity Scenarios for the Year 2100","volume":"287","author":[{"family":"Sala","given":"Osvaldo E."},{"family":"Stuart Chapin","given":"F."},{"literal":"Iii"},{"family":"Armesto","given":"Juan J."},{"family":"Berlow","given":"Eric"},{"family":"Bloomfield","given":"Janine"},{"family":"Dirzo","given":"Rodolfo"},{"family":"Huber-Sanwald","given":"Elisabeth"},{"family":"Huenneke","given":"Laura F."},{"family":"Jackson","given":"Robert B."},{"family":"Kinzig","given":"Ann"},{"family":"Leemans","given":"Rik"},{"family":"Lodge","given":"David M."},{"family":"Mooney","given":"Harold A."},{"family":"Oesterheld","given":"Martı́n"},{"family":"Poff","given":"N. LeRoy"},{"family":"Sykes","given":"Martin T."},{"family":"Walker","given":"Brian H."},{"family":"Walker","given":"Marilyn"},{"family":"Wall","given":"Diana H."}],"issued":{"date-parts":[["2000",3,10]]}}}],"schema":"https://github.com/citation-style-language/schema/raw/master/csl-citation.json"}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(Peng et al., 2024; Sala et al., 2000)</w:t>
      </w:r>
      <w:r w:rsidRPr="009B519C">
        <w:rPr>
          <w:rFonts w:ascii="Arial" w:hAnsi="Arial" w:cs="Arial"/>
          <w:sz w:val="22"/>
          <w:szCs w:val="22"/>
        </w:rPr>
        <w:fldChar w:fldCharType="end"/>
      </w:r>
      <w:r w:rsidRPr="009B519C">
        <w:rPr>
          <w:rFonts w:ascii="Arial" w:hAnsi="Arial" w:cs="Arial"/>
          <w:sz w:val="22"/>
          <w:szCs w:val="22"/>
        </w:rPr>
        <w:t xml:space="preserve">, and biodiversity loss harms ecosystem functions, including N cycling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{"citationID":"5n6Etxkr","properties":{"formattedCitation":"(Wagg et al., 2014)","plainCitation":"(Wagg et al., 2014)","noteIndex":0},"citationItems":[{"id":441,"uris":["http://zotero.org/users/local/4LgJUJlW/items/H2P75KLX"],"itemData":{"id":441,"type":"article-journal","abstract":"Biodiversity loss has become a global concern as evidence accumulates that it will negatively affect ecosystem services on which society depends. So far, most studies have focused on the ecological consequences of above-ground biodiversity loss; yet a large part of Earth’s biodiversity is literally hidden below ground. Whether reductions of biodiversity in soil communities below ground have consequences for the overall performance of an ecosystem remains unresolved. It is important to investigate this in view of recent observations that soil biodiversity is declining and that soil communities are changing upon land use intensification. We established soil communities differing in composition and diversity and tested their impact on eight ecosystem functions in model grassland communities. We show that soil biodiversity loss and simplification of soil community composition impair multiple ecosystem functions, including plant diversity, decomposition, nutrient retention, and nutrient cycling. The average response of all measured ecosystem functions (ecosystem multifunctionality) exhibited a strong positive linear relationship to indicators of soil biodiversity, suggesting that soil community composition is a key factor in regulating ecosystem functioning. Our results indicate that changes in soil communities and the loss of soil biodiversity threaten ecosystem multifunctionality and sustainability.","container-title":"Proceedings of the National Academy of Sciences","DOI":"10.1073/pnas.1320054111","issue":"14","note":"publisher: Proceedings of the National Academy of Sciences","page":"5266-5270","source":"pnas.org (Atypon)","title":"Soil biodiversity and soil community composition determine ecosystem multifunctionality","volume":"111","author":[{"family":"Wagg","given":"Cameron"},{"family":"Bender","given":"S. Franz"},{"family":"Widmer","given":"Franco"},{"family":"Heijden","given":"Marcel G. A.","non-dropping-particle":"van der"}],"issued":{"date-parts":[["2014",4,8]]}}}],"schema":"https://github.com/citation-style-language/schema/raw/master/csl-citation.json"}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(Wagg et al., 2014)</w:t>
      </w:r>
      <w:r w:rsidRPr="009B519C">
        <w:rPr>
          <w:rFonts w:ascii="Arial" w:hAnsi="Arial" w:cs="Arial"/>
          <w:sz w:val="22"/>
          <w:szCs w:val="22"/>
        </w:rPr>
        <w:fldChar w:fldCharType="end"/>
      </w:r>
      <w:r w:rsidRPr="009B519C">
        <w:rPr>
          <w:rFonts w:ascii="Arial" w:hAnsi="Arial" w:cs="Arial"/>
          <w:sz w:val="22"/>
          <w:szCs w:val="22"/>
        </w:rPr>
        <w:t xml:space="preserve">. Organic amendment has been reported to increase the diversity of microbial communities and enhance their resilience to drought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{"citationID":"tdDquqtF","properties":{"formattedCitation":"(Sun et al., 2022)","plainCitation":"(Sun et al., 2022)","noteIndex":0},"citationItems":[{"id":414,"uris":["http://zotero.org/users/local/4LgJUJlW/items/MQAB8IBS"],"itemData":{"id":414,"type":"article-journal","abstract":"•\n              The mesocosm experiment was used to track bacterial community dynamics.\n            \n            \n              •\n              Organic amendments increase the bacterial diversity during drought stress.\n            \n            \n              •\n              Organic amendments increase the compositional resilience during rewetting.\n            \n            \n              •\n              Pathogen inhibition ability in NOF was enhanced after rewetting.\n            \n            \n              •\n              NOF possesses a strategy-balancing community during whole drought event.","container-title":"Journal of Advanced Research","DOI":"10.1016/j.jare.2022.07.009","ISSN":"2090-1232","journalAbbreviation":"J Adv Res","note":"PMID: 35907631\nPMCID: PMC10173193","page":"1-12","source":"PubMed Central","title":"Organic fertilization enhances the resistance and resilience of soil microbial communities under extreme drought","volume":"47","author":[{"family":"Sun","given":"Yifei"},{"family":"Tao","given":"Chengyuan"},{"family":"Deng","given":"Xuhui"},{"family":"Liu","given":"Hongjun"},{"family":"Shen","given":"Zongzhuan"},{"family":"Liu","given":"Yaxuan"},{"family":"Li","given":"Rong"},{"family":"Shen","given":"Qirong"},{"family":"Geisen","given":"Stefan"}],"issued":{"date-parts":[["2022",7,27]]}}}],"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(Sun et al., 2022)</w:t>
      </w:r>
      <w:r w:rsidRPr="009B519C">
        <w:rPr>
          <w:rFonts w:ascii="Arial" w:hAnsi="Arial" w:cs="Arial"/>
          <w:sz w:val="22"/>
          <w:szCs w:val="22"/>
        </w:rPr>
        <w:fldChar w:fldCharType="end"/>
      </w:r>
      <w:r w:rsidRPr="009B519C">
        <w:rPr>
          <w:rFonts w:ascii="Arial" w:hAnsi="Arial" w:cs="Arial"/>
          <w:sz w:val="22"/>
          <w:szCs w:val="22"/>
        </w:rPr>
        <w:t xml:space="preserve">. Microbial communities with higher diversity are reported to have greater stability to </w:t>
      </w:r>
      <w:r w:rsidRPr="009B519C">
        <w:rPr>
          <w:rFonts w:ascii="Arial" w:hAnsi="Arial" w:cs="Arial"/>
          <w:sz w:val="22"/>
          <w:szCs w:val="22"/>
        </w:rPr>
        <w:lastRenderedPageBreak/>
        <w:t xml:space="preserve">disturbances because they are more likely to select persistent members, that are able to maintain their functions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{"citationID":"NW9our6V","properties":{"formattedCitation":"(Philippot et al., 2021)","plainCitation":"(Philippot et al., 2021)","noteIndex":0},"citationItems":[{"id":358,"uris":["http://zotero.org/users/local/4LgJUJlW/items/ACFLVNCT"],"itemData":{"id":358,"type":"article-journal","abstract":"The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However, despite global environmental change consisting of numerous pressures, it is unclear and controversial how multiple disturbances affect microbial community stability and what consequences this has for ecosystem functions. This is particularly the case for those multiple or compounded disturbances that occur more frequently than the normal recovery time. The aim of this review is to provide an overview of the mechanisms that can govern the responses of microbes to multiple disturbances across aquatic and terrestrial ecosystems. We first summarize and discuss properties and mechanisms that influence resilience in aquatic and soil biomes to determine whether there are generally applicable principles. Following, we focus on interactions resulting from inherent characteristics of compounded disturbances, such as the nature of the disturbance, timing, and chronology that can lead to complex and nonadditive effects that are modulating the response of microorganisms.","container-title":"Microbiology and Molecular Biology Reviews : MMBR","DOI":"10.1128/MMBR.00026-20","ISSN":"1092-2172","issue":"2","journalAbbreviation":"Microbiol Mol Biol Rev","note":"PMID: 33789927\nPMCID: PMC8139522","page":"e00026-20","source":"PubMed Central","title":"Microbial Community Resilience across Ecosystems and Multiple Disturbances","volume":"85","author":[{"family":"Philippot","given":"Laurent"},{"family":"Griffiths","given":"Bryan S."},{"family":"Langenheder","given":"Silke"}],"issued":{"date-parts":[["2021",3,31]]}}}],"schema":"https://github.com/citation-style-language/schema/raw/master/csl-citation.json"}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(Philippot et al., 2021)</w:t>
      </w:r>
      <w:r w:rsidRPr="009B519C">
        <w:rPr>
          <w:rFonts w:ascii="Arial" w:hAnsi="Arial" w:cs="Arial"/>
          <w:sz w:val="22"/>
          <w:szCs w:val="22"/>
        </w:rPr>
        <w:fldChar w:fldCharType="end"/>
      </w:r>
      <w:r w:rsidRPr="009B519C">
        <w:rPr>
          <w:rFonts w:ascii="Arial" w:hAnsi="Arial" w:cs="Arial"/>
          <w:sz w:val="22"/>
          <w:szCs w:val="22"/>
        </w:rPr>
        <w:t>. Therefore, taking management practices into account when analyzing the impact of drought on N-cycling communities is highly relevant, particularly in developing sustainable agriculture amidst ongoing changing climate.</w:t>
      </w:r>
    </w:p>
    <w:p w14:paraId="48F70724" w14:textId="4D35C7A8" w:rsidR="00E5088A" w:rsidRPr="009B519C" w:rsidRDefault="00E5088A" w:rsidP="000252A2">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 xml:space="preserve">Nitrification has a major role in global N cycle because it determines the fate of N and controls the availability of N for microbes and plants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{"citationID":"wwubd5dJ","properties":{"formattedCitation":"(Kuypers et al., 2018; Prosser, 2014)","plainCitation":"(Kuypers et al., 2018; Prosser, 2014)","noteIndex":0},"citationItems":[{"id":457,"uris":["http://zotero.org/users/local/4LgJUJlW/items/36IF26GQ"],"itemData":{"id":457,"type":"article-journal","abstract":"Nitrogen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K."},{"family":"Kartal","given":"Boran"}],"issued":{"date-parts":[["2018",5]]}}},{"id":459,"uris":["http://zotero.org/users/local/4LgJUJlW/items/JLSH7JSG"],"itemData":{"id":459,"type":"chapter","container-title":"Nitrification","event-place":"Washington, DC, USA","ISBN":"978-1-68367-116-9","language":"en","note":"DOI: 10.1128/9781555817145.ch14","page":"347-383","publisher":"ASM Press","publisher-place":"Washington, DC, USA","source":"DOI.org (Crossref)","title":"Soil Nitrifiers and Nitrification","URL":"http://doi.wiley.com/10.1128/9781555817145.ch14","editor":[{"family":"Ward","given":"Bess B."},{"family":"Arp","given":"Daniel J."},{"family":"Klotz","given":"Martin G."}],"author":[{"family":"Prosser","given":"James I."}],"accessed":{"date-parts":[["2024",5,6]]},"issued":{"date-parts":[["2014",4,30]]}}}],"schema":"https://github.com/citation-style-language/schema/raw/master/csl-citation.json"}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(Kuypers et al., 2018; Prosser, 2014)</w:t>
      </w:r>
      <w:r w:rsidRPr="009B519C">
        <w:rPr>
          <w:rFonts w:ascii="Arial" w:hAnsi="Arial" w:cs="Arial"/>
          <w:sz w:val="22"/>
          <w:szCs w:val="22"/>
        </w:rPr>
        <w:fldChar w:fldCharType="end"/>
      </w:r>
      <w:r w:rsidRPr="009B519C">
        <w:rPr>
          <w:rFonts w:ascii="Arial" w:hAnsi="Arial" w:cs="Arial"/>
          <w:sz w:val="22"/>
          <w:szCs w:val="22"/>
        </w:rPr>
        <w:t>. It consists of two steps: ammonia (NH</w:t>
      </w:r>
      <w:r w:rsidRPr="009B519C">
        <w:rPr>
          <w:rFonts w:ascii="Arial" w:hAnsi="Arial" w:cs="Arial"/>
          <w:sz w:val="22"/>
          <w:szCs w:val="22"/>
          <w:vertAlign w:val="subscript"/>
        </w:rPr>
        <w:t>4</w:t>
      </w:r>
      <w:r w:rsidRPr="009B519C">
        <w:rPr>
          <w:rFonts w:ascii="Arial" w:hAnsi="Arial" w:cs="Arial"/>
          <w:sz w:val="22"/>
          <w:szCs w:val="22"/>
          <w:vertAlign w:val="superscript"/>
        </w:rPr>
        <w:t>+</w:t>
      </w:r>
      <w:r w:rsidRPr="009B519C">
        <w:rPr>
          <w:rFonts w:ascii="Arial" w:hAnsi="Arial" w:cs="Arial"/>
          <w:sz w:val="22"/>
          <w:szCs w:val="22"/>
        </w:rPr>
        <w:t>) oxidation to nitrite (NO</w:t>
      </w:r>
      <w:r w:rsidRPr="009B519C">
        <w:rPr>
          <w:rFonts w:ascii="Arial" w:hAnsi="Arial" w:cs="Arial"/>
          <w:sz w:val="22"/>
          <w:szCs w:val="22"/>
          <w:vertAlign w:val="subscript"/>
        </w:rPr>
        <w:t>2</w:t>
      </w:r>
      <w:r w:rsidRPr="009B519C">
        <w:rPr>
          <w:rFonts w:ascii="Arial" w:hAnsi="Arial" w:cs="Arial"/>
          <w:sz w:val="22"/>
          <w:szCs w:val="22"/>
          <w:vertAlign w:val="superscript"/>
        </w:rPr>
        <w:t>-</w:t>
      </w:r>
      <w:r w:rsidRPr="009B519C">
        <w:rPr>
          <w:rFonts w:ascii="Arial" w:hAnsi="Arial" w:cs="Arial"/>
          <w:sz w:val="22"/>
          <w:szCs w:val="22"/>
        </w:rPr>
        <w:t>) and followed by oxidation of NO</w:t>
      </w:r>
      <w:r w:rsidRPr="009B519C">
        <w:rPr>
          <w:rFonts w:ascii="Arial" w:hAnsi="Arial" w:cs="Arial"/>
          <w:sz w:val="22"/>
          <w:szCs w:val="22"/>
          <w:vertAlign w:val="subscript"/>
        </w:rPr>
        <w:t>2</w:t>
      </w:r>
      <w:r w:rsidRPr="009B519C">
        <w:rPr>
          <w:rFonts w:ascii="Arial" w:hAnsi="Arial" w:cs="Arial"/>
          <w:sz w:val="22"/>
          <w:szCs w:val="22"/>
          <w:vertAlign w:val="superscript"/>
        </w:rPr>
        <w:t xml:space="preserve">- </w:t>
      </w:r>
      <w:r w:rsidRPr="009B519C">
        <w:rPr>
          <w:rFonts w:ascii="Arial" w:hAnsi="Arial" w:cs="Arial"/>
          <w:sz w:val="22"/>
          <w:szCs w:val="22"/>
        </w:rPr>
        <w:t>to nitrate (NO</w:t>
      </w:r>
      <w:r w:rsidRPr="009B519C">
        <w:rPr>
          <w:rFonts w:ascii="Arial" w:hAnsi="Arial" w:cs="Arial"/>
          <w:sz w:val="22"/>
          <w:szCs w:val="22"/>
          <w:vertAlign w:val="subscript"/>
        </w:rPr>
        <w:t>3</w:t>
      </w:r>
      <w:r w:rsidRPr="009B519C">
        <w:rPr>
          <w:rFonts w:ascii="Arial" w:hAnsi="Arial" w:cs="Arial"/>
          <w:sz w:val="22"/>
          <w:szCs w:val="22"/>
          <w:vertAlign w:val="superscript"/>
        </w:rPr>
        <w:t>-</w:t>
      </w:r>
      <w:r w:rsidRPr="009B519C">
        <w:rPr>
          <w:rFonts w:ascii="Arial" w:hAnsi="Arial" w:cs="Arial"/>
          <w:sz w:val="22"/>
          <w:szCs w:val="22"/>
        </w:rPr>
        <w:t xml:space="preserv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{"citationID":"bhpwSxuj","properties":{"formattedCitation":"(Kuypers et al., 2018)","plainCitation":"(Kuypers et al., 2018)","noteIndex":0},"citationItems":[{"id":457,"uris":["http://zotero.org/users/local/4LgJUJlW/items/36IF26GQ"],"itemData":{"id":457,"type":"article-journal","abstract":"Nitrogen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(Kuypers et al., 2018)</w:t>
      </w:r>
      <w:r w:rsidRPr="009B519C">
        <w:rPr>
          <w:rFonts w:ascii="Arial" w:hAnsi="Arial" w:cs="Arial"/>
          <w:sz w:val="22"/>
          <w:szCs w:val="22"/>
        </w:rPr>
        <w:fldChar w:fldCharType="end"/>
      </w:r>
      <w:r w:rsidRPr="009B519C">
        <w:rPr>
          <w:rFonts w:ascii="Arial" w:hAnsi="Arial" w:cs="Arial"/>
          <w:sz w:val="22"/>
          <w:szCs w:val="22"/>
        </w:rPr>
        <w:t>. Ammonia oxidation is the rate-limiting process mediated by specific groups of microbes via ammonia monooxygenase (</w:t>
      </w:r>
      <w:r w:rsidRPr="009B519C">
        <w:rPr>
          <w:rFonts w:ascii="Arial" w:hAnsi="Arial" w:cs="Arial"/>
          <w:i/>
          <w:iCs/>
          <w:sz w:val="22"/>
          <w:szCs w:val="22"/>
        </w:rPr>
        <w:t>amoA</w:t>
      </w:r>
      <w:r w:rsidRPr="009B519C">
        <w:rPr>
          <w:rFonts w:ascii="Arial" w:hAnsi="Arial" w:cs="Arial"/>
          <w:sz w:val="22"/>
          <w:szCs w:val="22"/>
        </w:rPr>
        <w:t xml:space="preserve">) gene: ammonia oxidizing bacteria (AOB), archaea (AOA), as well as complete ammonia oxidizers (comammox </w:t>
      </w:r>
      <w:r w:rsidRPr="009B519C">
        <w:rPr>
          <w:rFonts w:ascii="Arial" w:hAnsi="Arial" w:cs="Arial"/>
          <w:i/>
          <w:iCs/>
          <w:sz w:val="22"/>
          <w:szCs w:val="22"/>
        </w:rPr>
        <w:t>Nitrospira</w:t>
      </w:r>
      <w:r w:rsidRPr="009B519C">
        <w:rPr>
          <w:rFonts w:ascii="Arial" w:hAnsi="Arial" w:cs="Arial"/>
          <w:sz w:val="22"/>
          <w:szCs w:val="22"/>
        </w:rPr>
        <w:t xml:space="preserve">) that are recently discovered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{"citationID":"YA9CU5ZE","properties":{"formattedCitation":"(Daims et al., 2015)","plainCitation":"(Daims et al., 2015)","noteIndex":0},"citationItems":[{"id":450,"uris":["http://zotero.org/users/local/4LgJUJlW/items/9SDH3ABX"],"itemData":{"id":450,"type":"article-journal","abstract":"Nitrification, the oxidation of ammonia via nitrite to nitrate, has always been considered to be a two-step process catalysed by chemolithoautotrophic microorganisms oxidizing either ammonia or nitrite. No known nitrifier carries out both steps, although complete nitrification should be energetically advantageous. This functional separation has puzzled microbiologists for a century. Here we report on the discovery and cultivation of a completely nitrifying bacterium from the genus Nitrospira, a globally distributed group of nitrite oxidizers. The genome of this chemolithoautotrophic organism encodes the pathways both for ammonia and nitrite oxidation, which are concomitantly activated during growth by ammonia oxidation to nitrate. Genes affiliated with the phylogenetically distinct ammonia monooxygenase and hydroxylamine dehydrogenase genes of Nitrospira are present in many environments and were retrieved on Nitrospira-contigs in new metagenomes from engineered systems. These findings fundamentally change our picture of nitrification and point to completely nitrifying Nitrospira as key components of nitrogen-cycling microbial communities.","container-title":"Nature","DOI":"10.1038/nature16461","ISSN":"1476-4687","issue":"7583","language":"en","license":"2015 Springer Nature Limited","note":"publisher: Nature Publishing Group","page":"504-509","source":"www.nature.com","title":"Complete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H."},{"family":"Bergen","given":"Martin","non-dropping-particle":"von"},{"family":"Rattei","given":"Thomas"},{"family":"Bendinger","given":"Bernd"},{"family":"Nielsen","given":"Per H."},{"family":"Wagner","given":"Michael"}],"issued":{"date-parts":[["2015",12]]}}}],"schema":"https://github.com/citation-style-language/schema/raw/master/csl-citation.json"}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(Daims et al., 2015)</w:t>
      </w:r>
      <w:r w:rsidRPr="009B519C">
        <w:rPr>
          <w:rFonts w:ascii="Arial" w:hAnsi="Arial" w:cs="Arial"/>
          <w:sz w:val="22"/>
          <w:szCs w:val="22"/>
        </w:rPr>
        <w:fldChar w:fldCharType="end"/>
      </w:r>
      <w:r w:rsidRPr="009B519C">
        <w:rPr>
          <w:rFonts w:ascii="Arial" w:hAnsi="Arial" w:cs="Arial"/>
          <w:sz w:val="22"/>
          <w:szCs w:val="22"/>
        </w:rPr>
        <w:t>. Despite its importance for ecosystem and plant productivity, nitrification can also lead to N loss through NO</w:t>
      </w:r>
      <w:r w:rsidRPr="009B519C">
        <w:rPr>
          <w:rFonts w:ascii="Arial" w:hAnsi="Arial" w:cs="Arial"/>
          <w:sz w:val="22"/>
          <w:szCs w:val="22"/>
          <w:vertAlign w:val="subscript"/>
        </w:rPr>
        <w:t>3</w:t>
      </w:r>
      <w:r w:rsidRPr="009B519C">
        <w:rPr>
          <w:rFonts w:ascii="Arial" w:hAnsi="Arial" w:cs="Arial"/>
          <w:sz w:val="22"/>
          <w:szCs w:val="22"/>
          <w:vertAlign w:val="superscript"/>
        </w:rPr>
        <w:t xml:space="preserve">- </w:t>
      </w:r>
      <w:r w:rsidRPr="009B519C">
        <w:rPr>
          <w:rFonts w:ascii="Arial" w:hAnsi="Arial" w:cs="Arial"/>
          <w:sz w:val="22"/>
          <w:szCs w:val="22"/>
        </w:rPr>
        <w:t>leaching and N</w:t>
      </w:r>
      <w:r w:rsidRPr="009B519C">
        <w:rPr>
          <w:rFonts w:ascii="Arial" w:hAnsi="Arial" w:cs="Arial"/>
          <w:sz w:val="22"/>
          <w:szCs w:val="22"/>
          <w:vertAlign w:val="subscript"/>
        </w:rPr>
        <w:t>2</w:t>
      </w:r>
      <w:r w:rsidRPr="009B519C">
        <w:rPr>
          <w:rFonts w:ascii="Arial" w:hAnsi="Arial" w:cs="Arial"/>
          <w:sz w:val="22"/>
          <w:szCs w:val="22"/>
        </w:rPr>
        <w:t xml:space="preserve">O emission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{"citationID":"FEhHJpdo","properties":{"formattedCitation":"(Prosser et al., 2020)","plainCitation":"(Prosser et al., 2020)","noteIndex":0},"citationItems":[{"id":454,"uris":["http://zotero.org/users/local/4LgJUJlW/items/ETWI8LHG"],"itemData":{"id":454,"type":"article-journal","abstract":"Oxidation of ammonia to nitrite by bacteria and archaea is responsible for global emissions of nitrous oxide directly and indirectly through provision of nitrite and, after further oxidation, nitrate to denitrifiers. Their contributions to increasing N2O emissions are greatest in terrestrial environments, due to the dramatic and continuing increases in use of ammonia-based fertilizers, which have been driven by requirement for increased food production, but which also provide a source of energy for ammonia oxidizers (AO), leading to an imbalance in the terrestrial nitrogen cycle. Direct N2O production by AO results from several metabolic processes, sometimes combined with abiotic reactions. Physiological characteristics, including mechanisms for N2O production, vary within and between ammonia-oxidizing archaea (AOA) and bacteria (AOB) and comammox bacteria and N2O yield of AOB is higher than in the other two groups. There is also strong evidence for niche differentiation between AOA and AOB with respect to environmental conditions in natural and engineered environments. In particular, AOA are favored by low soil pH and AOA and AOB are, respectively, favored by low rates of ammonium supply, equivalent to application of slow-release fertilizer, or high rates of supply, equivalent to addition of high concentrations of inorganic ammonium or urea. These differences between AOA and AOB provide the potential for better fertilization strategies that could both increase fertilizer use efficiency and reduce N2O emissions from agricultural soils. This article reviews research on the biochemistry, physiology and ecology of AO and discusses the consequences for AO communities subjected to different agricultural practices and the ways in which this knowledge, coupled with improved methods for characterizing communities, might lead to improved fertilizer use efficiency and mitigation of N2O emissions.","container-title":"Global Change Biology","DOI":"10.1111/gcb.14877","ISSN":"1365-2486","issue":"1","language":"en","license":"© 2019 John Wiley &amp; Sons Ltd","note":"_eprint: https://onlinelibrary.wiley.com/doi/pdf/10.1111/gcb.14877","page":"103-118","source":"Wiley Online Library","title":"Nitrous oxide production by ammonia oxidizers: Physiological diversity, niche differentiation and potential mitigation strategies","title-short":"Nitrous oxide production by ammonia oxidizers","volume":"26","author":[{"family":"Prosser","given":"James I."},{"family":"Hink","given":"Linda"},{"family":"Gubry-Rangin","given":"Cécile"},{"family":"Nicol","given":"Graeme W."}],"issued":{"date-parts":[["2020"]]}}}],"schema":"https://github.com/citation-style-language/schema/raw/master/csl-citation.json"}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(Prosser et al., 2020)</w:t>
      </w:r>
      <w:r w:rsidRPr="009B519C">
        <w:rPr>
          <w:rFonts w:ascii="Arial" w:hAnsi="Arial" w:cs="Arial"/>
          <w:sz w:val="22"/>
          <w:szCs w:val="22"/>
        </w:rPr>
        <w:fldChar w:fldCharType="end"/>
      </w:r>
      <w:r w:rsidRPr="009B519C">
        <w:rPr>
          <w:rFonts w:ascii="Arial" w:hAnsi="Arial" w:cs="Arial"/>
          <w:sz w:val="22"/>
          <w:szCs w:val="22"/>
        </w:rPr>
        <w:t>, which negatively affect the environment. It has been reported that the nitrification process is sensitive to drought with reduced nitrification rate, as well as inhibited substrates diffusion, thereby reducing NO</w:t>
      </w:r>
      <w:r w:rsidRPr="009B519C">
        <w:rPr>
          <w:rFonts w:ascii="Arial" w:hAnsi="Arial" w:cs="Arial"/>
          <w:sz w:val="22"/>
          <w:szCs w:val="22"/>
          <w:vertAlign w:val="subscript"/>
        </w:rPr>
        <w:t>3</w:t>
      </w:r>
      <w:r w:rsidRPr="009B519C">
        <w:rPr>
          <w:rFonts w:ascii="Arial" w:hAnsi="Arial" w:cs="Arial"/>
          <w:sz w:val="22"/>
          <w:szCs w:val="22"/>
          <w:vertAlign w:val="superscript"/>
        </w:rPr>
        <w:t xml:space="preserve">- </w:t>
      </w:r>
      <w:r w:rsidRPr="009B519C">
        <w:rPr>
          <w:rFonts w:ascii="Arial" w:hAnsi="Arial" w:cs="Arial"/>
          <w:sz w:val="22"/>
          <w:szCs w:val="22"/>
        </w:rPr>
        <w:t xml:space="preserve">leaching and substrates accessibility to nitrifiers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{"citationID":"qKfAnZCP","properties":{"formattedCitation":"(S\\uc0\\u233{}neca et al., 2020; Stark &amp; Firestone, 1995)","plainCitation":"(Séneca et al., 2020; Stark &amp; Firestone, 1995)","noteIndex":0},"citationItems":[{"id":56,"uris":["http://zotero.org/users/local/4LgJUJlW/items/R4UT75TM"],"itemData":{"id":56,"type":"article-journal","abstract":"Nitriﬁcation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kern w:val="0"/>
          <w:sz w:val="22"/>
          <w:szCs w:val="22"/>
        </w:rPr>
        <w:t>(Séneca et al., 2020; Stark &amp; Firestone, 1995)</w:t>
      </w:r>
      <w:r w:rsidRPr="009B519C">
        <w:rPr>
          <w:rFonts w:ascii="Arial" w:hAnsi="Arial" w:cs="Arial"/>
          <w:sz w:val="22"/>
          <w:szCs w:val="22"/>
        </w:rPr>
        <w:fldChar w:fldCharType="end"/>
      </w:r>
      <w:r w:rsidRPr="009B519C">
        <w:rPr>
          <w:rFonts w:ascii="Arial" w:hAnsi="Arial" w:cs="Arial"/>
          <w:sz w:val="22"/>
          <w:szCs w:val="22"/>
        </w:rPr>
        <w:t>. Reports on the response of ammonia-oxidizing (AO) communities to drought are inconsistent among studies regarding the sensitivity of different AO groups, which is potentially related to niche specialization of AO groups and their affinity to NH</w:t>
      </w:r>
      <w:r w:rsidRPr="009B519C">
        <w:rPr>
          <w:rFonts w:ascii="Arial" w:hAnsi="Arial" w:cs="Arial"/>
          <w:sz w:val="22"/>
          <w:szCs w:val="22"/>
          <w:vertAlign w:val="subscript"/>
        </w:rPr>
        <w:t>4</w:t>
      </w:r>
      <w:r w:rsidRPr="009B519C">
        <w:rPr>
          <w:rFonts w:ascii="Arial" w:hAnsi="Arial" w:cs="Arial"/>
          <w:sz w:val="22"/>
          <w:szCs w:val="22"/>
          <w:vertAlign w:val="superscript"/>
        </w:rPr>
        <w:t>+</w:t>
      </w:r>
      <w:r w:rsidRPr="009B519C">
        <w:rPr>
          <w:rFonts w:ascii="Arial" w:hAnsi="Arial" w:cs="Arial"/>
          <w:sz w:val="22"/>
          <w:szCs w:val="22"/>
        </w:rPr>
        <w:t xml:space="preserve">. For example, some studies showed that AOA and comammox clade B are more sensitive to drought than AOB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{"citationID":"wncALRoR","properties":{"formattedCitation":"(Bello et al., 2019; S\\uc0\\u233{}neca et al., 2020)","plainCitation":"(Bello et al., 2019; Séneca et al., 2020)","noteIndex":0},"citationItems":[{"id":283,"uris":["http://zotero.org/users/local/4LgJUJlW/items/Q4HR2RJV"],"itemData":{"id":283,"type":"article-journal","abstract":"Microbial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kern w:val="0"/>
          <w:sz w:val="22"/>
          <w:szCs w:val="22"/>
        </w:rPr>
        <w:t>(Bello et al., 2019; Séneca et al., 2020)</w:t>
      </w:r>
      <w:r w:rsidRPr="009B519C">
        <w:rPr>
          <w:rFonts w:ascii="Arial" w:hAnsi="Arial" w:cs="Arial"/>
          <w:sz w:val="22"/>
          <w:szCs w:val="22"/>
        </w:rPr>
        <w:fldChar w:fldCharType="end"/>
      </w:r>
      <w:r w:rsidRPr="009B519C">
        <w:rPr>
          <w:rFonts w:ascii="Arial" w:hAnsi="Arial" w:cs="Arial"/>
          <w:sz w:val="22"/>
          <w:szCs w:val="22"/>
        </w:rPr>
        <w:t xml:space="preserve">, while another found that AOB is more responsive to drought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{"citationID":"svgiaJTd","properties":{"formattedCitation":"(Kr\\uc0\\u252{}ger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kern w:val="0"/>
          <w:sz w:val="22"/>
          <w:szCs w:val="22"/>
        </w:rPr>
        <w:t>(Krüger et al., 2021)</w:t>
      </w:r>
      <w:r w:rsidRPr="009B519C">
        <w:rPr>
          <w:rFonts w:ascii="Arial" w:hAnsi="Arial" w:cs="Arial"/>
          <w:sz w:val="22"/>
          <w:szCs w:val="22"/>
        </w:rPr>
        <w:fldChar w:fldCharType="end"/>
      </w:r>
      <w:r w:rsidRPr="009B519C">
        <w:rPr>
          <w:rFonts w:ascii="Arial" w:hAnsi="Arial" w:cs="Arial"/>
          <w:sz w:val="22"/>
          <w:szCs w:val="22"/>
        </w:rPr>
        <w:t xml:space="preserve">. Nonetheless, studies investigating the responses of AO communities to drought stress are scarce, and even fewer studies have examined their drought-responses under different agricultural management systems </w:t>
      </w:r>
      <w:r w:rsidRPr="009B519C">
        <w:rPr>
          <w:rFonts w:ascii="Arial" w:hAnsi="Arial" w:cs="Arial"/>
          <w:sz w:val="22"/>
          <w:szCs w:val="22"/>
        </w:rPr>
        <w:fldChar w:fldCharType="begin"/>
      </w:r>
      <w:r w:rsidR="009B519C">
        <w:rPr>
          <w:rFonts w:ascii="Arial" w:hAnsi="Arial" w:cs="Arial"/>
          <w:sz w:val="22"/>
          <w:szCs w:val="22"/>
        </w:rPr>
        <w:instrText xml:space="preserve"> ADDIN ZOTERO_ITEM CSL_CITATION {"citationID":"k0Mpn1cd","properties":{"formattedCitation":"(Fuchslueger et al., 2014; Kaurin et al., 2018; X. Xu et al., 2024)","plainCitation":"(Fuchslueger et al., 2014; Kaurin et al., 2018; X. Xu et al., 2024)","noteIndex":0},"citationItems":[{"id":66,"uris":["http://zotero.org/users/local/4LgJUJlW/items/R2LCZCYM"],"itemData":{"id":66,"type":"article-journal","abstract":"Future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9B519C">
        <w:rPr>
          <w:rFonts w:ascii="Arial" w:hAnsi="Arial" w:cs="Arial"/>
          <w:sz w:val="22"/>
          <w:szCs w:val="22"/>
        </w:rPr>
        <w:fldChar w:fldCharType="separate"/>
      </w:r>
      <w:r w:rsidR="009B519C">
        <w:rPr>
          <w:rFonts w:ascii="Arial" w:hAnsi="Arial" w:cs="Arial"/>
          <w:sz w:val="22"/>
          <w:szCs w:val="22"/>
        </w:rPr>
        <w:t>(Fuchslueger et al., 2014; Kaurin et al., 2018; X. Xu et al., 2024)</w:t>
      </w:r>
      <w:r w:rsidRPr="009B519C">
        <w:rPr>
          <w:rFonts w:ascii="Arial" w:hAnsi="Arial" w:cs="Arial"/>
          <w:sz w:val="22"/>
          <w:szCs w:val="22"/>
        </w:rPr>
        <w:fldChar w:fldCharType="end"/>
      </w:r>
      <w:r w:rsidRPr="009B519C">
        <w:rPr>
          <w:rFonts w:ascii="Arial" w:hAnsi="Arial" w:cs="Arial"/>
          <w:sz w:val="22"/>
          <w:szCs w:val="22"/>
        </w:rPr>
        <w:t xml:space="preserve">. Fuchslueger et al., (2014) found that drought effect on AO communities was modulated by land management, with decreased AOA abundance in managed meadow, while the AO abundances in abandoned site remained unaffected. Another study demonstrated the </w:t>
      </w:r>
      <w:r w:rsidRPr="009B519C">
        <w:rPr>
          <w:rFonts w:ascii="Arial" w:hAnsi="Arial" w:cs="Arial"/>
          <w:sz w:val="22"/>
          <w:szCs w:val="22"/>
        </w:rPr>
        <w:lastRenderedPageBreak/>
        <w:t xml:space="preserve">resistance of AO groups to drought regardless of management practices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{"citationID":"fn53ASuI","properties":{"formattedCitation":"(Kaurin et al., 2018)","plainCitation":"(Kaurin et al., 2018)","noteIndex":0},"citationItems":[{"id":465,"uris":["http://zotero.org/users/local/4LgJUJlW/items/JUT2626C"],"itemData":{"id":465,"type":"article-journal","abstract":"Climate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(Kaurin et al., 2018)</w:t>
      </w:r>
      <w:r w:rsidRPr="009B519C">
        <w:rPr>
          <w:rFonts w:ascii="Arial" w:hAnsi="Arial" w:cs="Arial"/>
          <w:sz w:val="22"/>
          <w:szCs w:val="22"/>
        </w:rPr>
        <w:fldChar w:fldCharType="end"/>
      </w:r>
      <w:r w:rsidRPr="009B519C">
        <w:rPr>
          <w:rFonts w:ascii="Arial" w:hAnsi="Arial" w:cs="Arial"/>
          <w:sz w:val="22"/>
          <w:szCs w:val="22"/>
        </w:rPr>
        <w:t xml:space="preserve">. Our study adds fundamental information on the impact of drought on the AO structure and abundance under organic and conventional systems in the long-term DOK field trial. </w:t>
      </w:r>
    </w:p>
    <w:p w14:paraId="47D9C1E6" w14:textId="77777777" w:rsidR="00E5088A" w:rsidRPr="009B519C" w:rsidRDefault="00E5088A" w:rsidP="000252A2">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Here, we performed assessment of AO communities, mineral N pools, as well as N</w:t>
      </w:r>
      <w:r w:rsidRPr="009B519C">
        <w:rPr>
          <w:rFonts w:ascii="Arial" w:hAnsi="Arial" w:cs="Arial"/>
          <w:sz w:val="22"/>
          <w:szCs w:val="22"/>
          <w:vertAlign w:val="subscript"/>
        </w:rPr>
        <w:t>2</w:t>
      </w:r>
      <w:r w:rsidRPr="009B519C">
        <w:rPr>
          <w:rFonts w:ascii="Arial" w:hAnsi="Arial" w:cs="Arial"/>
          <w:sz w:val="22"/>
          <w:szCs w:val="22"/>
        </w:rPr>
        <w:t>O emissions when exposed to rain shelter-simulated drought in the DOK field, one of the oldest field trial site comparing organic and conventional cropping systems in Europe. Our hypotheses are: (1)</w:t>
      </w:r>
      <w:r w:rsidRPr="009B519C">
        <w:rPr>
          <w:rFonts w:ascii="Arial" w:hAnsi="Arial" w:cs="Arial"/>
          <w:b/>
          <w:bCs/>
          <w:sz w:val="22"/>
          <w:szCs w:val="22"/>
        </w:rPr>
        <w:t xml:space="preserve"> </w:t>
      </w:r>
      <w:r w:rsidRPr="009B519C">
        <w:rPr>
          <w:rFonts w:ascii="Arial" w:hAnsi="Arial" w:cs="Arial"/>
          <w:sz w:val="22"/>
          <w:szCs w:val="22"/>
        </w:rPr>
        <w:t>drought will alter the structure and diversity of AO communities; (2) drought will reduce the abundance of AO communities; (3) the effect of drought on AO communities is specific depending on the cropping systems, and given the differences in drought-sensitivities among AO groups, we assumed that the effect of drought will also group specific; (4) there will be distinct responses of mineral N pools and N</w:t>
      </w:r>
      <w:r w:rsidRPr="009B519C">
        <w:rPr>
          <w:rFonts w:ascii="Arial" w:hAnsi="Arial" w:cs="Arial"/>
          <w:sz w:val="22"/>
          <w:szCs w:val="22"/>
          <w:vertAlign w:val="subscript"/>
        </w:rPr>
        <w:t>2</w:t>
      </w:r>
      <w:r w:rsidRPr="009B519C">
        <w:rPr>
          <w:rFonts w:ascii="Arial" w:hAnsi="Arial" w:cs="Arial"/>
          <w:sz w:val="22"/>
          <w:szCs w:val="22"/>
        </w:rPr>
        <w:t>O emissions to drought under different cropping systems and fertilization regimes. Based on the contrasting soil physicochemical properties between organic and conventional systems in the DOK-trial, we expected that the conventional system will exhibit more pronounced drought effect than the organic system. Conversely, the AO communities will be less-affected or even more stable in the organic cropping system.</w:t>
      </w:r>
    </w:p>
    <w:p w14:paraId="0C89AD3F" w14:textId="77777777" w:rsidR="00772E22" w:rsidRPr="009B519C" w:rsidRDefault="00772E22" w:rsidP="000252A2">
      <w:pPr>
        <w:spacing w:after="0" w:line="480" w:lineRule="auto"/>
        <w:jc w:val="both"/>
        <w:rPr>
          <w:rFonts w:ascii="Arial" w:hAnsi="Arial" w:cs="Arial"/>
          <w:b/>
          <w:bCs/>
        </w:rPr>
      </w:pPr>
    </w:p>
    <w:p w14:paraId="1CC77F2B" w14:textId="77777777" w:rsidR="001A1821" w:rsidRDefault="00A54115" w:rsidP="000252A2">
      <w:pPr>
        <w:spacing w:after="0" w:line="480" w:lineRule="auto"/>
        <w:jc w:val="both"/>
        <w:rPr>
          <w:rFonts w:ascii="Arial" w:hAnsi="Arial" w:cs="Arial"/>
          <w:b/>
          <w:bCs/>
        </w:rPr>
      </w:pPr>
      <w:r w:rsidRPr="00157A05">
        <w:rPr>
          <w:rFonts w:ascii="Arial" w:hAnsi="Arial" w:cs="Arial"/>
          <w:b/>
          <w:bCs/>
        </w:rPr>
        <w:t>METHODS</w:t>
      </w:r>
    </w:p>
    <w:p w14:paraId="2C665A75" w14:textId="77777777" w:rsidR="00DD65DA" w:rsidRPr="00157A05" w:rsidRDefault="00DD65DA" w:rsidP="000252A2">
      <w:pPr>
        <w:spacing w:after="0" w:line="480" w:lineRule="auto"/>
        <w:jc w:val="both"/>
        <w:rPr>
          <w:rFonts w:ascii="Arial" w:hAnsi="Arial" w:cs="Arial"/>
          <w:b/>
          <w:bCs/>
        </w:rPr>
      </w:pPr>
    </w:p>
    <w:p w14:paraId="6DA8F911" w14:textId="77777777" w:rsidR="007B32D3" w:rsidRPr="00157A05" w:rsidRDefault="00A54115" w:rsidP="000252A2">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0667F4B8" w14:textId="7BCB918C" w:rsidR="007B32D3" w:rsidRPr="00157A05" w:rsidRDefault="008618B6" w:rsidP="000252A2">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w:t>
      </w:r>
      <w:proofErr w:type="spellStart"/>
      <w:r w:rsidR="00292936" w:rsidRPr="00157A05">
        <w:rPr>
          <w:rFonts w:ascii="Arial" w:hAnsi="Arial" w:cs="Arial"/>
          <w:color w:val="000000" w:themeColor="text1"/>
        </w:rPr>
        <w:t>Konventionell</w:t>
      </w:r>
      <w:proofErr w:type="spellEnd"/>
      <w:r w:rsidR="00292936" w:rsidRPr="00157A05">
        <w:rPr>
          <w:rFonts w:ascii="Arial" w:hAnsi="Arial" w:cs="Arial"/>
          <w:color w:val="000000" w:themeColor="text1"/>
        </w:rPr>
        <w:t>”</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942399" w:rsidRPr="00157A05">
        <w:rPr>
          <w:rFonts w:ascii="Arial" w:hAnsi="Arial" w:cs="Arial"/>
          <w:color w:val="000000" w:themeColor="text1"/>
        </w:rPr>
        <w:t xml:space="preserve">long-term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942399">
        <w:rPr>
          <w:rFonts w:ascii="Arial" w:hAnsi="Arial" w:cs="Arial"/>
          <w:color w:val="000000" w:themeColor="text1"/>
        </w:rPr>
        <w:t>established</w:t>
      </w:r>
      <w:r w:rsidR="00942399" w:rsidRPr="00157A05">
        <w:rPr>
          <w:rFonts w:ascii="Arial" w:hAnsi="Arial" w:cs="Arial"/>
          <w:color w:val="000000" w:themeColor="text1"/>
        </w:rPr>
        <w:t xml:space="preserve"> </w:t>
      </w:r>
      <w:r w:rsidR="00942399">
        <w:rPr>
          <w:rFonts w:ascii="Arial" w:hAnsi="Arial" w:cs="Arial"/>
          <w:color w:val="000000" w:themeColor="text1"/>
        </w:rPr>
        <w:t>in</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{"citationID":"KEYkeY1u","properties":{"formattedCitation":"(M. Hartmann et al., 2015b; Maeder et al., 2002)","plainCitation":"(M. Hartmann et al., 2015b; Maeder et al., 2002)","noteIndex":0},"citationItems":[{"id":"ONZRgTyX/JN5rZcrG","uris":["http://zotero.org/users/local/JetUa067/items/HTU679J3"],"itemData":{"id":80,"type":"article-journal","abstract":"Low-input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ONZRgTyX/X52E5ZAd","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9B519C">
        <w:rPr>
          <w:rFonts w:ascii="Arial" w:hAnsi="Arial" w:cs="Arial"/>
        </w:rPr>
        <w:t>(M. Hartmann et al., 2015b;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xml:space="preserve">) plots, </w:t>
      </w:r>
      <w:r w:rsidR="00112B9B">
        <w:rPr>
          <w:rFonts w:ascii="Arial" w:hAnsi="Arial" w:cs="Arial"/>
          <w:color w:val="000000" w:themeColor="text1"/>
        </w:rPr>
        <w:t>n</w:t>
      </w:r>
      <w:r w:rsidR="00FB13DD"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{"citationID":"ZWTSqlgR","properties":{"formattedCitation":"(M. Hartmann et al., 2015b)","plainCitation":"(M. Hartmann et al., 2015b)","noteIndex":0},"citationItems":[{"id":"ONZRgTyX/JN5rZcrG","uris":["http://zotero.org/users/local/JetUa067/items/HTU679J3"],"itemData":{"id":80,"type":"article-journal","abstract":"Low-input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9B519C">
        <w:rPr>
          <w:rFonts w:ascii="Arial" w:hAnsi="Arial" w:cs="Arial"/>
        </w:rPr>
        <w:t>(M. Hartmann et al., 2015b)</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3A57A3" w:rsidRPr="00157A05">
        <w:rPr>
          <w:rFonts w:ascii="Arial" w:hAnsi="Arial" w:cs="Arial"/>
          <w:color w:val="000000" w:themeColor="text1"/>
        </w:rPr>
        <w:t>3</w:t>
      </w:r>
      <w:r w:rsidR="00CB2DF6" w:rsidRPr="00157A05">
        <w:rPr>
          <w:rFonts w:ascii="Arial" w:hAnsi="Arial" w:cs="Arial"/>
          <w:color w:val="000000" w:themeColor="text1"/>
        </w:rPr>
        <w:t xml:space="preserve"> levels 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irrigation (control, drought) </w:t>
      </w:r>
      <w:r w:rsidR="00CB2DF6" w:rsidRPr="00157A05">
        <w:rPr>
          <w:rFonts w:ascii="Arial" w:hAnsi="Arial" w:cs="Arial"/>
          <w:color w:val="000000" w:themeColor="text1"/>
        </w:rPr>
        <w:lastRenderedPageBreak/>
        <w:t>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BE0841">
        <w:rPr>
          <w:rFonts w:ascii="Arial" w:hAnsi="Arial" w:cs="Arial"/>
          <w:color w:val="000000" w:themeColor="text1"/>
        </w:rPr>
        <w:t xml:space="preserve">The rainout-shelters were then removed </w:t>
      </w:r>
      <w:proofErr w:type="gramStart"/>
      <w:r w:rsidR="00BE0841">
        <w:rPr>
          <w:rFonts w:ascii="Arial" w:hAnsi="Arial" w:cs="Arial"/>
          <w:color w:val="000000" w:themeColor="text1"/>
        </w:rPr>
        <w:t>on</w:t>
      </w:r>
      <w:proofErr w:type="gramEnd"/>
      <w:r w:rsidR="00BE0841">
        <w:rPr>
          <w:rFonts w:ascii="Arial" w:hAnsi="Arial" w:cs="Arial"/>
          <w:color w:val="000000" w:themeColor="text1"/>
        </w:rPr>
        <w:t xml:space="preserve"> July 2022</w:t>
      </w:r>
      <w:r w:rsidR="005F4B47">
        <w:rPr>
          <w:rFonts w:ascii="Arial" w:hAnsi="Arial" w:cs="Arial"/>
          <w:color w:val="000000" w:themeColor="text1"/>
        </w:rPr>
        <w:t>.</w:t>
      </w:r>
      <w:r w:rsidR="00CC7545" w:rsidRPr="00157A05">
        <w:rPr>
          <w:rFonts w:ascii="Arial" w:hAnsi="Arial" w:cs="Arial"/>
          <w:color w:val="000000" w:themeColor="text1"/>
        </w:rPr>
        <w:t xml:space="preserve"> </w:t>
      </w:r>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t>
      </w:r>
      <w:r w:rsidR="005A2B8A" w:rsidRPr="00157A05">
        <w:rPr>
          <w:rFonts w:ascii="Arial" w:hAnsi="Arial" w:cs="Arial"/>
          <w:color w:val="000000" w:themeColor="text1"/>
        </w:rPr>
        <w:t>(</w:t>
      </w:r>
      <w:r w:rsidR="00247DF0" w:rsidRPr="00157A05">
        <w:rPr>
          <w:rFonts w:ascii="Arial" w:hAnsi="Arial" w:cs="Arial"/>
          <w:color w:val="000000" w:themeColor="text1"/>
          <w:highlight w:val="yellow"/>
        </w:rPr>
        <w:t>Kost et al.,)</w:t>
      </w:r>
      <w:r w:rsidR="00A44FAF" w:rsidRPr="00157A05">
        <w:rPr>
          <w:rFonts w:ascii="Arial" w:hAnsi="Arial" w:cs="Arial"/>
          <w:color w:val="000000" w:themeColor="text1"/>
          <w:highlight w:val="yellow"/>
        </w:rPr>
        <w:t>.</w:t>
      </w:r>
      <w:r w:rsidR="00A44FAF" w:rsidRPr="00157A05">
        <w:rPr>
          <w:rFonts w:ascii="Arial" w:hAnsi="Arial" w:cs="Arial"/>
          <w:color w:val="000000" w:themeColor="text1"/>
        </w:rPr>
        <w:t xml:space="preserve"> </w:t>
      </w:r>
      <w:r w:rsidR="00112B9B">
        <w:rPr>
          <w:rFonts w:ascii="Arial" w:hAnsi="Arial" w:cs="Arial"/>
          <w:color w:val="000000" w:themeColor="text1"/>
        </w:rPr>
        <w:t xml:space="preserve">. </w:t>
      </w:r>
    </w:p>
    <w:p w14:paraId="5D23EDEA" w14:textId="7127B437" w:rsidR="00C7527D" w:rsidRPr="00157A05" w:rsidRDefault="00590839" w:rsidP="000252A2">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proofErr w:type="gramStart"/>
      <w:r w:rsidR="00F12E54" w:rsidRPr="00157A05">
        <w:rPr>
          <w:rFonts w:ascii="Arial" w:hAnsi="Arial" w:cs="Arial"/>
          <w:color w:val="000000" w:themeColor="text1"/>
        </w:rPr>
        <w:t>in</w:t>
      </w:r>
      <w:proofErr w:type="gramEnd"/>
      <w:r w:rsidR="007B32D3" w:rsidRPr="00157A05">
        <w:rPr>
          <w:rFonts w:ascii="Arial" w:hAnsi="Arial" w:cs="Arial"/>
          <w:color w:val="000000" w:themeColor="text1"/>
        </w:rPr>
        <w:t xml:space="preserve"> June</w:t>
      </w:r>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247DF0" w:rsidRPr="00157A05">
        <w:rPr>
          <w:rFonts w:ascii="Arial" w:hAnsi="Arial" w:cs="Arial"/>
          <w:color w:val="000000" w:themeColor="text1"/>
        </w:rPr>
        <w:t xml:space="preserve"> </w:t>
      </w:r>
      <w:r w:rsidR="002617CD" w:rsidRPr="00157A05">
        <w:rPr>
          <w:rFonts w:ascii="Arial" w:hAnsi="Arial" w:cs="Arial"/>
          <w:color w:val="000000" w:themeColor="text1"/>
        </w:rPr>
        <w:t xml:space="preserve">The measured </w:t>
      </w:r>
      <w:r w:rsidR="0098402A">
        <w:rPr>
          <w:rFonts w:ascii="Arial" w:hAnsi="Arial" w:cs="Arial"/>
          <w:color w:val="000000" w:themeColor="text1"/>
        </w:rPr>
        <w:t xml:space="preserve">soil </w:t>
      </w:r>
      <w:r w:rsidR="002617CD" w:rsidRPr="00157A05">
        <w:rPr>
          <w:rFonts w:ascii="Arial" w:hAnsi="Arial" w:cs="Arial"/>
          <w:color w:val="000000" w:themeColor="text1"/>
        </w:rPr>
        <w:t>parameters includ</w:t>
      </w:r>
      <w:r w:rsidR="0098402A">
        <w:rPr>
          <w:rFonts w:ascii="Arial" w:hAnsi="Arial" w:cs="Arial"/>
          <w:color w:val="000000" w:themeColor="text1"/>
        </w:rPr>
        <w:t>ed</w:t>
      </w:r>
      <w:r w:rsidR="00772852">
        <w:rPr>
          <w:rFonts w:ascii="Arial" w:hAnsi="Arial" w:cs="Arial"/>
          <w:color w:val="000000" w:themeColor="text1"/>
        </w:rPr>
        <w:t xml:space="preserve"> gravimetric </w:t>
      </w:r>
      <w:r w:rsidR="002617CD" w:rsidRPr="00157A05">
        <w:rPr>
          <w:rFonts w:ascii="Arial" w:hAnsi="Arial" w:cs="Arial"/>
          <w:color w:val="000000" w:themeColor="text1"/>
        </w:rPr>
        <w:t>water content</w:t>
      </w:r>
      <w:r w:rsidR="00772852">
        <w:rPr>
          <w:rFonts w:ascii="Arial" w:hAnsi="Arial" w:cs="Arial"/>
          <w:color w:val="000000" w:themeColor="text1"/>
        </w:rPr>
        <w:t xml:space="preserve"> (GWC)</w:t>
      </w:r>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r w:rsidR="0098402A">
        <w:rPr>
          <w:rFonts w:ascii="Arial" w:hAnsi="Arial" w:cs="Arial"/>
          <w:color w:val="000000" w:themeColor="text1"/>
        </w:rPr>
        <w:t xml:space="preserve"> </w:t>
      </w:r>
      <w:r w:rsidR="00472190">
        <w:rPr>
          <w:rFonts w:ascii="Arial" w:hAnsi="Arial" w:cs="Arial"/>
          <w:color w:val="000000" w:themeColor="text1"/>
        </w:rPr>
        <w:t>as well as 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r w:rsidR="00772852">
        <w:rPr>
          <w:rFonts w:ascii="Arial" w:hAnsi="Arial" w:cs="Arial"/>
          <w:color w:val="000000" w:themeColor="text1"/>
          <w:highlight w:val="yellow"/>
        </w:rPr>
        <w:t>(</w:t>
      </w:r>
      <w:r w:rsidR="00301E4B" w:rsidRPr="00157A05">
        <w:rPr>
          <w:rFonts w:ascii="Arial" w:hAnsi="Arial" w:cs="Arial"/>
          <w:color w:val="000000" w:themeColor="text1"/>
          <w:highlight w:val="yellow"/>
        </w:rPr>
        <w:t>Kost et al. ).</w:t>
      </w:r>
      <w:r w:rsidR="00772852">
        <w:rPr>
          <w:rFonts w:ascii="Arial" w:hAnsi="Arial" w:cs="Arial"/>
          <w:color w:val="000000" w:themeColor="text1"/>
        </w:rPr>
        <w:t xml:space="preserve"> </w:t>
      </w:r>
    </w:p>
    <w:p w14:paraId="1567EC03" w14:textId="77777777" w:rsidR="00772852" w:rsidRDefault="00772852" w:rsidP="000252A2">
      <w:pPr>
        <w:spacing w:after="0" w:line="480" w:lineRule="auto"/>
        <w:jc w:val="both"/>
        <w:rPr>
          <w:rFonts w:ascii="Arial" w:hAnsi="Arial" w:cs="Arial"/>
          <w:color w:val="000000" w:themeColor="text1"/>
        </w:rPr>
      </w:pPr>
    </w:p>
    <w:p w14:paraId="4ED5E8EF" w14:textId="77777777" w:rsidR="00772852" w:rsidRPr="00157A05" w:rsidRDefault="00772852" w:rsidP="000252A2">
      <w:pPr>
        <w:spacing w:after="0" w:line="480" w:lineRule="auto"/>
        <w:ind w:firstLine="720"/>
        <w:jc w:val="both"/>
        <w:rPr>
          <w:rFonts w:ascii="Arial" w:hAnsi="Arial" w:cs="Arial"/>
          <w:color w:val="000000" w:themeColor="text1"/>
        </w:rPr>
      </w:pPr>
    </w:p>
    <w:p w14:paraId="7F55FB5A" w14:textId="77777777" w:rsidR="00257173" w:rsidRPr="00157A05" w:rsidRDefault="000873E2" w:rsidP="000252A2">
      <w:pPr>
        <w:spacing w:after="0" w:line="480" w:lineRule="auto"/>
        <w:jc w:val="both"/>
        <w:rPr>
          <w:rFonts w:ascii="Arial" w:hAnsi="Arial" w:cs="Arial"/>
          <w:b/>
          <w:bCs/>
        </w:rPr>
      </w:pPr>
      <w:r w:rsidRPr="00157A05">
        <w:rPr>
          <w:rFonts w:ascii="Arial" w:hAnsi="Arial" w:cs="Arial"/>
          <w:b/>
          <w:bCs/>
        </w:rPr>
        <w:lastRenderedPageBreak/>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098A66E" w14:textId="0D40F4B4" w:rsidR="005E5426" w:rsidRPr="00157A05" w:rsidRDefault="00257173" w:rsidP="000252A2">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w:t>
      </w:r>
      <w:r w:rsidR="0098402A">
        <w:rPr>
          <w:rFonts w:ascii="Arial" w:hAnsi="Arial" w:cs="Arial"/>
          <w:color w:val="000000" w:themeColor="text1"/>
        </w:rPr>
        <w:t xml:space="preserve"> </w:t>
      </w:r>
      <w:r w:rsidR="00414BAC" w:rsidRPr="00157A05">
        <w:rPr>
          <w:rFonts w:ascii="Arial" w:hAnsi="Arial" w:cs="Arial"/>
          <w:color w:val="000000" w:themeColor="text1"/>
        </w:rPr>
        <w:t>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{"citationID":"EG0nk2bF","properties":{"formattedCitation":"(Rotthauwe et al., 1997)","plainCitation":"(Rotthauwe et al., 1997)","noteIndex":0},"citationItems":[{"id":"ONZRgTyX/N5iIhXxx","uris":["http://zotero.org/users/local/JetUa067/items/VBD6ZUZY"],"itemData":{"id":85,"type":"article-journal","abstract":"The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{"citationID":"Qx6nsWcg","properties":{"formattedCitation":"(Tourna et al., 2008)","plainCitation":"(Tourna et al., 2008)","noteIndex":0},"citationItems":[{"id":"ONZRgTyX/9Te0t8t0","uris":["http://zotero.org/users/local/JetUa067/items/HYJWVY76"],"itemData":{"id":88,"type":"article-journal","abstract":"Ammonia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w:t>
      </w:r>
      <w:proofErr w:type="spellStart"/>
      <w:r w:rsidR="00FC5C9E" w:rsidRPr="00157A05">
        <w:rPr>
          <w:rFonts w:ascii="Arial" w:hAnsi="Arial" w:cs="Arial"/>
          <w:color w:val="000000" w:themeColor="text1"/>
        </w:rPr>
        <w:t>Thermo</w:t>
      </w:r>
      <w:proofErr w:type="spellEnd"/>
      <w:r w:rsidR="00FC5C9E" w:rsidRPr="00157A05">
        <w:rPr>
          <w:rFonts w:ascii="Arial" w:hAnsi="Arial" w:cs="Arial"/>
          <w:color w:val="000000" w:themeColor="text1"/>
        </w:rPr>
        <w:t xml:space="preserve">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1B3591D2" w14:textId="2FF585DE" w:rsidR="00547965" w:rsidRPr="00157A05" w:rsidRDefault="00156712" w:rsidP="000252A2">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 xml:space="preserve">-R (5’-CGGACAWABRTGAABCCCAT-3’) primer pair </w:t>
      </w:r>
      <w:r w:rsidR="00C54C45"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{"citationID":"7Wk3dbij","properties":{"formattedCitation":"(Z. Zhao et al., 2019)","plainCitation":"(Z. Zhao et al., 2019)","noteIndex":0},"citationItems":[{"id":"ONZRgTyX/tVLZkh1g","uris":["http://zotero.org/users/local/JetUa067/items/XVN2JA5E"],"itemData":{"id":93,"type":"article-journal","abstract":"Complete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9B519C">
        <w:rPr>
          <w:rFonts w:ascii="Arial" w:hAnsi="Arial" w:cs="Arial"/>
        </w:rPr>
        <w:t>(Z. 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w:t>
      </w:r>
      <w:r w:rsidR="00013584" w:rsidRPr="00157A05">
        <w:rPr>
          <w:rFonts w:ascii="Arial" w:hAnsi="Arial" w:cs="Arial"/>
          <w:color w:val="000000" w:themeColor="text1"/>
        </w:rPr>
        <w:lastRenderedPageBreak/>
        <w:t xml:space="preserve">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w:t>
      </w:r>
      <w:proofErr w:type="spellStart"/>
      <w:r w:rsidR="00013584" w:rsidRPr="00157A05">
        <w:rPr>
          <w:rFonts w:ascii="Arial" w:hAnsi="Arial" w:cs="Arial"/>
          <w:color w:val="000000" w:themeColor="text1"/>
        </w:rPr>
        <w:t>Thermo</w:t>
      </w:r>
      <w:proofErr w:type="spellEnd"/>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 xml:space="preserve">step PCR products were cleaned up using the </w:t>
      </w:r>
      <w:proofErr w:type="spellStart"/>
      <w:r w:rsidR="00484441" w:rsidRPr="00157A05">
        <w:rPr>
          <w:rFonts w:ascii="Arial" w:hAnsi="Arial" w:cs="Arial"/>
          <w:color w:val="000000" w:themeColor="text1"/>
        </w:rPr>
        <w:t>SequelPrep</w:t>
      </w:r>
      <w:proofErr w:type="spellEnd"/>
      <w:r w:rsidR="00484441" w:rsidRPr="00157A05">
        <w:rPr>
          <w:rFonts w:ascii="Arial" w:hAnsi="Arial" w:cs="Arial"/>
          <w:color w:val="000000" w:themeColor="text1"/>
        </w:rPr>
        <w:t>™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proofErr w:type="spellStart"/>
      <w:r w:rsidR="00401A9A" w:rsidRPr="00157A05">
        <w:rPr>
          <w:rFonts w:ascii="Arial" w:hAnsi="Arial" w:cs="Arial"/>
          <w:color w:val="000000" w:themeColor="text1"/>
        </w:rPr>
        <w:t>SequelPrep</w:t>
      </w:r>
      <w:proofErr w:type="spellEnd"/>
      <w:r w:rsidR="00401A9A" w:rsidRPr="00157A05">
        <w:rPr>
          <w:rFonts w:ascii="Arial" w:hAnsi="Arial" w:cs="Arial"/>
          <w:color w:val="000000" w:themeColor="text1"/>
        </w:rPr>
        <w:t>™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w:t>
      </w:r>
      <w:proofErr w:type="spellStart"/>
      <w:r w:rsidR="00B61F3A" w:rsidRPr="00157A05">
        <w:rPr>
          <w:rFonts w:ascii="Arial" w:hAnsi="Arial" w:cs="Arial"/>
          <w:color w:val="000000" w:themeColor="text1"/>
        </w:rPr>
        <w:t>GenoScreen</w:t>
      </w:r>
      <w:proofErr w:type="spellEnd"/>
      <w:r w:rsidR="00B61F3A" w:rsidRPr="00157A05">
        <w:rPr>
          <w:rFonts w:ascii="Arial" w:hAnsi="Arial" w:cs="Arial"/>
          <w:color w:val="000000" w:themeColor="text1"/>
        </w:rPr>
        <w:t xml:space="preserve">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7127E02E" w14:textId="77777777" w:rsidR="004708B0" w:rsidRPr="00157A05" w:rsidRDefault="004708B0" w:rsidP="000252A2">
      <w:pPr>
        <w:spacing w:after="0" w:line="480" w:lineRule="auto"/>
        <w:ind w:firstLine="720"/>
        <w:jc w:val="both"/>
        <w:rPr>
          <w:rFonts w:ascii="Arial" w:hAnsi="Arial" w:cs="Arial"/>
          <w:color w:val="000000" w:themeColor="text1"/>
        </w:rPr>
      </w:pPr>
    </w:p>
    <w:p w14:paraId="21D03C13" w14:textId="77777777" w:rsidR="00A54115" w:rsidRPr="00157A05" w:rsidRDefault="007900E0" w:rsidP="000252A2">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4C9D6604" w14:textId="3A029493" w:rsidR="0023608A" w:rsidRPr="00157A05" w:rsidRDefault="005512B1" w:rsidP="000252A2">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555B86">
        <w:rPr>
          <w:rFonts w:ascii="Arial" w:hAnsi="Arial" w:cs="Arial"/>
        </w:rPr>
        <w:instrText xml:space="preserve"> ADDIN ZOTERO_ITEM CSL_CITATION {"citationID":"kqHPO7ob","properties":{"formattedCitation":"(Callahan et al., 2016)","plainCitation":"(Callahan et al., 2016)","noteIndex":0},"citationItems":[{"id":"ONZRgTyX/a86J4uUQ","uris":["http://zotero.org/users/local/JetUa067/items/35MAYWQ2"],"itemData":{"id":96,"type":"article-journal","abstract":"DADA2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w:t>
      </w:r>
      <w:proofErr w:type="spellStart"/>
      <w:r w:rsidR="00CD334E" w:rsidRPr="00157A05">
        <w:rPr>
          <w:rFonts w:ascii="Arial" w:hAnsi="Arial" w:cs="Arial"/>
        </w:rPr>
        <w:t>maxN</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0, </w:t>
      </w:r>
      <w:proofErr w:type="spellStart"/>
      <w:r w:rsidR="00CD334E" w:rsidRPr="00157A05">
        <w:rPr>
          <w:rFonts w:ascii="Arial" w:hAnsi="Arial" w:cs="Arial"/>
        </w:rPr>
        <w:t>truncQ</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proofErr w:type="spellStart"/>
      <w:r w:rsidR="000D5B16" w:rsidRPr="00157A05">
        <w:rPr>
          <w:rFonts w:ascii="Arial" w:hAnsi="Arial" w:cs="Arial"/>
        </w:rPr>
        <w:t>rm.phix</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TRUE, and </w:t>
      </w:r>
      <w:proofErr w:type="spellStart"/>
      <w:r w:rsidR="00CD334E" w:rsidRPr="00157A05">
        <w:rPr>
          <w:rFonts w:ascii="Arial" w:hAnsi="Arial" w:cs="Arial"/>
        </w:rPr>
        <w:t>maxEE</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w:t>
      </w:r>
      <w:r w:rsidR="0040508C" w:rsidRPr="00157A05">
        <w:rPr>
          <w:rFonts w:ascii="Arial" w:hAnsi="Arial" w:cs="Arial"/>
        </w:rPr>
        <w:lastRenderedPageBreak/>
        <w:t>(452, 410, and 396 bp for AOB, AOA, and comammox, respectively)</w:t>
      </w:r>
      <w:r w:rsidR="00574389" w:rsidRPr="00157A05">
        <w:rPr>
          <w:rFonts w:ascii="Arial" w:hAnsi="Arial" w:cs="Arial"/>
        </w:rPr>
        <w:t xml:space="preserve"> using </w:t>
      </w:r>
      <w:proofErr w:type="spellStart"/>
      <w:r w:rsidR="00574389" w:rsidRPr="00157A05">
        <w:rPr>
          <w:rFonts w:ascii="Arial" w:hAnsi="Arial" w:cs="Arial"/>
        </w:rPr>
        <w:t>SeqKit</w:t>
      </w:r>
      <w:proofErr w:type="spellEnd"/>
      <w:r w:rsidR="00574389" w:rsidRPr="00157A05">
        <w:rPr>
          <w:rFonts w:ascii="Arial" w:hAnsi="Arial" w:cs="Arial"/>
        </w:rPr>
        <w:t xml:space="preserve"> </w:t>
      </w:r>
      <w:r w:rsidR="00574389" w:rsidRPr="00157A05">
        <w:rPr>
          <w:rFonts w:ascii="Arial" w:hAnsi="Arial" w:cs="Arial"/>
        </w:rPr>
        <w:fldChar w:fldCharType="begin"/>
      </w:r>
      <w:r w:rsidR="000620B1">
        <w:rPr>
          <w:rFonts w:ascii="Arial" w:hAnsi="Arial" w:cs="Arial"/>
        </w:rPr>
        <w:instrText xml:space="preserve"> ADDIN ZOTERO_ITEM CSL_CITATION {"citationID":"3PZB0TJ5","properties":{"formattedCitation":"(Shen et al., 2016)","plainCitation":"(Shen et al., 2016)","noteIndex":0},"citationItems":[{"id":"ONZRgTyX/NNRBv9FS","uris":["http://zotero.org/users/local/JetUa067/items/2P2LSN2Z"],"itemData":{"id":98,"type":"article-journal","abstract":"FASTA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w:t>
      </w:r>
      <w:proofErr w:type="spellStart"/>
      <w:r w:rsidR="00B7272D" w:rsidRPr="00157A05">
        <w:rPr>
          <w:rFonts w:ascii="Arial" w:hAnsi="Arial" w:cs="Arial"/>
        </w:rPr>
        <w:t>BLASTx</w:t>
      </w:r>
      <w:proofErr w:type="spellEnd"/>
      <w:r w:rsidR="00B7272D" w:rsidRPr="00157A05">
        <w:rPr>
          <w:rFonts w:ascii="Arial" w:hAnsi="Arial" w:cs="Arial"/>
        </w:rPr>
        <w:t xml:space="preserve"> </w:t>
      </w:r>
      <w:r w:rsidR="00B7272D" w:rsidRPr="00157A05">
        <w:rPr>
          <w:rFonts w:ascii="Arial" w:hAnsi="Arial" w:cs="Arial"/>
        </w:rPr>
        <w:fldChar w:fldCharType="begin"/>
      </w:r>
      <w:r w:rsidR="000620B1">
        <w:rPr>
          <w:rFonts w:ascii="Arial" w:hAnsi="Arial" w:cs="Arial"/>
        </w:rPr>
        <w:instrText xml:space="preserve"> ADDIN ZOTERO_ITEM CSL_CITATION {"citationID":"oA4DDwDj","properties":{"formattedCitation":"(Buchfink et al., 2021)","plainCitation":"(Buchfink et al., 2021)","noteIndex":0},"citationItems":[{"id":"ONZRgTyX/MsJXhFxR","uris":["http://zotero.org/users/local/JetUa067/items/3DVHJAGT"],"itemData":{"id":113,"type":"article-journal","abstract":"We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(Buchfink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0620B1">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2022)","noteIndex":0},"citationItems":[{"id":"ONZRgTyX/a8Ya1b5M","uris":["http://zotero.org/users/local/JetUa067/items/36IBIRC2"],"itemData":{"id":102,"type":"article-journal","abstract":"BACKGROUND: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I."},{"family":"Gubry-Rangin","given":"Cécile"}],"issued":{"date-parts":[["2019",7,4]]}}},{"id":"ONZRgTyX/rzwpDCZ4","uris":["http://zotero.org/users/local/JetUa067/items/XGE8NHL8"],"itemData":{"id":100,"type":"article-journal","abstract":"Ammonia-oxidising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ONZRgTyX/TqEFWWy4","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D5F7B5F" w14:textId="77777777" w:rsidR="004708B0" w:rsidRPr="00157A05" w:rsidRDefault="004708B0" w:rsidP="000252A2">
      <w:pPr>
        <w:spacing w:after="0" w:line="480" w:lineRule="auto"/>
        <w:jc w:val="both"/>
        <w:rPr>
          <w:rFonts w:ascii="Arial" w:hAnsi="Arial" w:cs="Arial"/>
          <w:lang w:val="fr-FR"/>
        </w:rPr>
      </w:pPr>
    </w:p>
    <w:p w14:paraId="630CD622" w14:textId="77777777" w:rsidR="008D274B" w:rsidRPr="00157A05" w:rsidRDefault="008D274B" w:rsidP="000252A2">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7E7FC265" w14:textId="061DADAD" w:rsidR="00157A05" w:rsidRDefault="009D17A0" w:rsidP="000252A2">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0620B1">
        <w:rPr>
          <w:rFonts w:ascii="Arial" w:hAnsi="Arial" w:cs="Arial"/>
        </w:rPr>
        <w:instrText xml:space="preserve"> ADDIN ZOTERO_ITEM CSL_CITATION {"citationID":"Hvv4MGo0","properties":{"formattedCitation":"(Muyzer et al., 1993)","plainCitation":"(Muyzer et al., 1993)","noteIndex":0},"citationItems":[{"id":"ONZRgTyX/B8aNhYca","uris":["http://zotero.org/users/local/JetUa067/items/KAVMDA8G"],"itemData":{"id":118,"type":"article-journal","abstract":"We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0620B1">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2003)","dontUpdate":true,"noteIndex":0},"citationItems":[{"id":"ONZRgTyX/O9nXvHjJ","uris":["http://zotero.org/users/local/JetUa067/items/SN8UBN82"],"itemData":{"id":130,"type":"article-journal","abstract":"Nitrate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ONZRgTyX/B2wkcdS2","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(López-Gutiérrez et al., 2004</w:t>
      </w:r>
      <w:r w:rsidR="0098402A">
        <w:rPr>
          <w:rFonts w:ascii="Arial" w:hAnsi="Arial" w:cs="Arial"/>
        </w:rPr>
        <w:t>)</w:t>
      </w:r>
      <w:r w:rsidR="004F750D" w:rsidRPr="00157A05">
        <w:rPr>
          <w:rFonts w:ascii="Arial" w:hAnsi="Arial" w:cs="Arial"/>
        </w:rPr>
        <w:t xml:space="preserve">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0620B1">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2008)","dontUpdate":true,"noteIndex":0},"citationItems":[{"id":"ONZRgTyX/4DcfAyu4","uris":["http://zotero.org/users/local/JetUa067/items/S8EQZUUL"],"itemData":{"id":115,"type":"article-journal","abstract":"Little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ONZRgTyX/Fq2CHna6","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C."},{"family":"Schleper","given":"C."}],"issued":{"date-parts":[["2006",8,17]]}}},{"id":"ONZRgTyX/9Te0t8t0","uris":["http://zotero.org/users/local/JetUa067/items/HYJWVY76"],"itemData":{"id":88,"type":"article-journal","abstract":"Ammonia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0620B1">
        <w:rPr>
          <w:rFonts w:ascii="Arial" w:hAnsi="Arial" w:cs="Arial"/>
          <w:bCs/>
          <w:color w:val="000000" w:themeColor="text1"/>
        </w:rPr>
        <w:instrText xml:space="preserve"> ADDIN ZOTERO_ITEM CSL_CITATION {"citationID":"b0B2HYdR","properties":{"formattedCitation":"(Pjevac et al., 2017)","plainCitation":"(Pjevac et al., 2017)","noteIndex":0},"citationItems":[{"id":"ONZRgTyX/9YDqpTod","uris":["http://zotero.org/users/local/JetUa067/items/MD54R4SA"],"itemData":{"id":128,"type":"article-journal","abstract":"Nitrification,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 xml:space="preserve">the </w:t>
      </w:r>
      <w:proofErr w:type="spellStart"/>
      <w:r w:rsidR="007447D4" w:rsidRPr="00157A05">
        <w:rPr>
          <w:rFonts w:ascii="Arial" w:hAnsi="Arial" w:cs="Arial"/>
        </w:rPr>
        <w:t>Takyon</w:t>
      </w:r>
      <w:proofErr w:type="spellEnd"/>
      <w:r w:rsidR="007447D4" w:rsidRPr="00157A05">
        <w:rPr>
          <w:rFonts w:ascii="Arial" w:hAnsi="Arial" w:cs="Arial"/>
        </w:rPr>
        <w:t>™ low ROX SYBR 2X MasterMix blue dTTP (</w:t>
      </w:r>
      <w:proofErr w:type="spellStart"/>
      <w:r w:rsidR="007447D4" w:rsidRPr="00157A05">
        <w:rPr>
          <w:rFonts w:ascii="Arial" w:hAnsi="Arial" w:cs="Arial"/>
        </w:rPr>
        <w:t>Eurogentec</w:t>
      </w:r>
      <w:proofErr w:type="spellEnd"/>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w:t>
      </w:r>
      <w:r w:rsidR="00B338DD" w:rsidRPr="00157A05">
        <w:rPr>
          <w:rFonts w:ascii="Arial" w:hAnsi="Arial" w:cs="Arial"/>
        </w:rPr>
        <w:t xml:space="preserve">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w:t>
      </w:r>
      <w:proofErr w:type="spellStart"/>
      <w:r w:rsidR="00F46D0E" w:rsidRPr="00157A05">
        <w:rPr>
          <w:rFonts w:ascii="Arial" w:hAnsi="Arial" w:cs="Arial"/>
        </w:rPr>
        <w:t>pGEM</w:t>
      </w:r>
      <w:proofErr w:type="spellEnd"/>
      <w:r w:rsidR="00F46D0E" w:rsidRPr="00157A05">
        <w:rPr>
          <w:rFonts w:ascii="Arial" w:hAnsi="Arial" w:cs="Arial"/>
        </w:rPr>
        <w:t>-T)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Prior to qPCR, we tested the presence of PCR inhibitors in the DNA samples by adding known copies of standard plasmid DNA (</w:t>
      </w:r>
      <w:proofErr w:type="spellStart"/>
      <w:r w:rsidR="005627B0" w:rsidRPr="00157A05">
        <w:rPr>
          <w:rFonts w:ascii="Arial" w:hAnsi="Arial" w:cs="Arial"/>
        </w:rPr>
        <w:t>pGEM</w:t>
      </w:r>
      <w:proofErr w:type="spellEnd"/>
      <w:r w:rsidR="005627B0" w:rsidRPr="00157A05">
        <w:rPr>
          <w:rFonts w:ascii="Arial" w:hAnsi="Arial" w:cs="Arial"/>
        </w:rPr>
        <w:t xml:space="preserve">®-T Easy Vector Systems) (Promega, Madison, WI, </w:t>
      </w:r>
      <w:r w:rsidR="005627B0" w:rsidRPr="00157A05">
        <w:rPr>
          <w:rFonts w:ascii="Arial" w:hAnsi="Arial" w:cs="Arial"/>
        </w:rPr>
        <w:lastRenderedPageBreak/>
        <w:t xml:space="preserve">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06519A0D" w14:textId="77777777" w:rsidR="0098402A" w:rsidRDefault="0098402A" w:rsidP="000252A2">
      <w:pPr>
        <w:spacing w:after="0" w:line="480" w:lineRule="auto"/>
        <w:jc w:val="both"/>
        <w:rPr>
          <w:rFonts w:ascii="Arial" w:hAnsi="Arial" w:cs="Arial"/>
        </w:rPr>
      </w:pPr>
    </w:p>
    <w:p w14:paraId="038F93DB" w14:textId="77777777" w:rsidR="00A54115" w:rsidRPr="00157A05" w:rsidRDefault="00D71595" w:rsidP="000252A2">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3627F5B3" w14:textId="77777777" w:rsidR="00BA0583" w:rsidRDefault="00A8009C" w:rsidP="000252A2">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609B642" w14:textId="0350EEB2" w:rsidR="004F573D" w:rsidRDefault="0096146A" w:rsidP="000252A2">
      <w:pPr>
        <w:spacing w:after="0" w:line="480" w:lineRule="auto"/>
        <w:ind w:firstLine="720"/>
        <w:jc w:val="both"/>
        <w:rPr>
          <w:rFonts w:ascii="Arial" w:hAnsi="Arial" w:cs="Arial"/>
        </w:rPr>
      </w:pPr>
      <w:r>
        <w:rPr>
          <w:rFonts w:ascii="Arial" w:hAnsi="Arial" w:cs="Arial"/>
        </w:rPr>
        <w:t>The significance of treatment effects (drought, cropping system, and sampling date) as well as the</w:t>
      </w:r>
      <w:r w:rsidR="0098402A">
        <w:rPr>
          <w:rFonts w:ascii="Arial" w:hAnsi="Arial" w:cs="Arial"/>
        </w:rPr>
        <w:t>ir</w:t>
      </w:r>
      <w:r>
        <w:rPr>
          <w:rFonts w:ascii="Arial" w:hAnsi="Arial" w:cs="Arial"/>
        </w:rPr>
        <w:t xml:space="preserv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E63C46">
        <w:rPr>
          <w:rFonts w:ascii="Arial" w:hAnsi="Arial" w:cs="Arial"/>
        </w:rPr>
        <w:t>and on</w:t>
      </w:r>
      <w:r w:rsidR="00472190">
        <w:rPr>
          <w:rFonts w:ascii="Arial" w:hAnsi="Arial" w:cs="Arial"/>
        </w:rPr>
        <w:t xml:space="preserve"> average N2O flux </w:t>
      </w:r>
      <w:r>
        <w:rPr>
          <w:rFonts w:ascii="Arial" w:hAnsi="Arial" w:cs="Arial"/>
        </w:rPr>
        <w:t xml:space="preserve">was tested </w:t>
      </w:r>
      <w:r w:rsidRPr="00157A05">
        <w:rPr>
          <w:rFonts w:ascii="Arial" w:hAnsi="Arial" w:cs="Arial"/>
        </w:rPr>
        <w:t>by</w:t>
      </w:r>
      <w:r>
        <w:rPr>
          <w:rFonts w:ascii="Arial" w:hAnsi="Arial" w:cs="Arial"/>
        </w:rPr>
        <w:t xml:space="preserve"> 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(Kassambara, 2023).</w:t>
      </w:r>
      <w:r>
        <w:rPr>
          <w:rFonts w:ascii="Arial" w:hAnsi="Arial" w:cs="Arial"/>
        </w:rPr>
        <w:t xml:space="preserve"> </w:t>
      </w:r>
      <w:commentRangeStart w:id="8"/>
      <w:r w:rsidRPr="00157A05">
        <w:rPr>
          <w:rFonts w:ascii="Arial" w:hAnsi="Arial" w:cs="Arial"/>
        </w:rPr>
        <w:t xml:space="preserve">We identified any outliers </w:t>
      </w:r>
      <w:commentRangeEnd w:id="8"/>
      <w:r w:rsidR="00E63C46">
        <w:rPr>
          <w:rStyle w:val="CommentReference"/>
        </w:rPr>
        <w:commentReference w:id="8"/>
      </w:r>
      <w:r w:rsidRPr="00157A05">
        <w:rPr>
          <w:rFonts w:ascii="Arial" w:hAnsi="Arial" w:cs="Arial"/>
        </w:rPr>
        <w:t>and verified the normality and homoscedasticity of the data using Saphiro-Wilk and Levene’s test, respectively using the rstatix package</w:t>
      </w:r>
      <w:r>
        <w:rPr>
          <w:rFonts w:ascii="Arial" w:hAnsi="Arial" w:cs="Arial"/>
        </w:rPr>
        <w:t>.</w:t>
      </w:r>
      <w:r w:rsidR="00B55D4C">
        <w:rPr>
          <w:rFonts w:ascii="Arial" w:hAnsi="Arial" w:cs="Arial"/>
        </w:rPr>
        <w:t xml:space="preserve"> </w:t>
      </w:r>
      <w:r w:rsidR="00472190">
        <w:rPr>
          <w:rFonts w:ascii="Arial" w:hAnsi="Arial" w:cs="Arial"/>
        </w:rPr>
        <w:t>Data transformation of the r</w:t>
      </w:r>
      <w:r w:rsidR="00B55D4C">
        <w:rPr>
          <w:rFonts w:ascii="Arial" w:hAnsi="Arial" w:cs="Arial"/>
        </w:rPr>
        <w:t xml:space="preserve">esponse variables </w:t>
      </w:r>
      <w:proofErr w:type="gramStart"/>
      <w:r w:rsidR="00B55D4C">
        <w:rPr>
          <w:rFonts w:ascii="Arial" w:hAnsi="Arial" w:cs="Arial"/>
        </w:rPr>
        <w:t>were</w:t>
      </w:r>
      <w:proofErr w:type="gramEnd"/>
      <w:r w:rsidR="00472190">
        <w:rPr>
          <w:rFonts w:ascii="Arial" w:hAnsi="Arial" w:cs="Arial"/>
        </w:rPr>
        <w:t xml:space="preserve"> performed when </w:t>
      </w:r>
      <w:r w:rsidR="00DB1FE4">
        <w:rPr>
          <w:rFonts w:ascii="Arial" w:hAnsi="Arial" w:cs="Arial"/>
        </w:rPr>
        <w:t>necessary,</w:t>
      </w:r>
      <w:r w:rsidR="00472190">
        <w:rPr>
          <w:rFonts w:ascii="Arial" w:hAnsi="Arial" w:cs="Arial"/>
        </w:rPr>
        <w:t xml:space="preserve"> using</w:t>
      </w:r>
      <w:r w:rsidR="00B55D4C">
        <w:rPr>
          <w:rFonts w:ascii="Arial" w:hAnsi="Arial" w:cs="Arial"/>
        </w:rPr>
        <w:t xml:space="preserve"> log</w:t>
      </w:r>
      <w:r w:rsidR="00DB1FE4">
        <w:rPr>
          <w:rFonts w:ascii="Arial" w:hAnsi="Arial" w:cs="Arial"/>
        </w:rPr>
        <w:t xml:space="preserve"> or cube root transformation</w:t>
      </w:r>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0620B1">
        <w:rPr>
          <w:rFonts w:ascii="Arial" w:hAnsi="Arial" w:cs="Arial"/>
        </w:rPr>
        <w:instrText xml:space="preserve"> ADDIN ZOTERO_ITEM CSL_CITATION {"citationID":"RAiSde8C","properties":{"formattedCitation":"(Benjamini &amp; Hochberg, 1995)","plainCitation":"(Benjamini &amp; Hochberg, 1995)","noteIndex":0},"citationItems":[{"id":"ONZRgTyX/TZiRjDe9","uris":["http://zotero.org/users/local/JetUa067/items/5YQEZJG8"],"itemData":{"id":142,"type":"article-journal","abstract":"The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2DA1E0D6" w14:textId="444EA4CE" w:rsidR="000043B3" w:rsidRPr="00630A62" w:rsidRDefault="00A71ABC" w:rsidP="000252A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r w:rsidR="00772852">
        <w:rPr>
          <w:rFonts w:ascii="Arial" w:hAnsi="Arial" w:cs="Arial"/>
          <w:color w:val="000000"/>
          <w:lang w:val="en-GB"/>
        </w:rPr>
        <w:t xml:space="preserve">in bulk soil </w:t>
      </w:r>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0620B1">
        <w:rPr>
          <w:rFonts w:ascii="Arial" w:hAnsi="Arial" w:cs="Arial"/>
        </w:rPr>
        <w:instrText xml:space="preserve"> ADDIN ZOTERO_ITEM CSL_CITATION {"citationID":"ZQ6nUIUq","properties":{"formattedCitation":"(Kuznetsova et al., 2017)","plainCitation":"(Kuznetsova et al., 2017)","noteIndex":0},"citationItems":[{"id":"ONZRgTyX/IvS0IwNl","uris":["http://zotero.org/users/local/JetUa067/items/4DXF2WYC"],"itemData":{"id":133,"type":"article-journal","abstract":"One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w:t>
      </w:r>
      <w:r w:rsidR="0022090A">
        <w:rPr>
          <w:rFonts w:ascii="Arial" w:hAnsi="Arial" w:cs="Arial"/>
        </w:rPr>
        <w:lastRenderedPageBreak/>
        <w:t xml:space="preserve">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363B49EF" w14:textId="4833F710" w:rsidR="000E6204" w:rsidRDefault="00A45CC7" w:rsidP="000252A2">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r w:rsidR="00D02AD3">
        <w:rPr>
          <w:rFonts w:ascii="Arial" w:hAnsi="Arial" w:cs="Arial"/>
        </w:rPr>
        <w:t xml:space="preserve">. We also performed </w:t>
      </w:r>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w:t>
      </w:r>
      <w:proofErr w:type="gramStart"/>
      <w:r w:rsidR="00D72046">
        <w:rPr>
          <w:rFonts w:ascii="Arial" w:hAnsi="Arial" w:cs="Arial"/>
        </w:rPr>
        <w:t>factor</w:t>
      </w:r>
      <w:r w:rsidR="00D02AD3">
        <w:rPr>
          <w:rFonts w:ascii="Arial" w:hAnsi="Arial" w:cs="Arial"/>
        </w:rPr>
        <w:t>, and</w:t>
      </w:r>
      <w:proofErr w:type="gramEnd"/>
      <w:r w:rsidR="00D02AD3">
        <w:rPr>
          <w:rFonts w:ascii="Arial" w:hAnsi="Arial" w:cs="Arial"/>
        </w:rPr>
        <w:t xml:space="preserve"> estimating the classification success by permuting the distance matrix for 9999 times</w:t>
      </w:r>
      <w:r w:rsidR="00D72046">
        <w:rPr>
          <w:rFonts w:ascii="Arial" w:hAnsi="Arial" w:cs="Arial"/>
        </w:rPr>
        <w:t xml:space="preserve">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1B9027A6" w14:textId="06E8691A" w:rsidR="004708B0" w:rsidRPr="00157A05" w:rsidRDefault="00BA0583" w:rsidP="000252A2">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000620B1">
        <w:rPr>
          <w:rFonts w:ascii="Arial" w:hAnsi="Arial" w:cs="Arial"/>
        </w:rPr>
        <w:instrText xml:space="preserve"> ADDIN ZOTERO_ITEM CSL_CITATION {"citationID":"jzb81N6B","properties":{"formattedCitation":"(McMurdie &amp; Holmes, 2013)","plainCitation":"(McMurdie &amp; Holmes, 2013)","noteIndex":0},"citationItems":[{"id":"ONZRgTyX/Fx2qPPHC","uris":["http://zotero.org/users/local/JetUa067/items/BZG3WBYB"],"itemData":{"id":136,"type":"article-journal","abstract":"Background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lastRenderedPageBreak/>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044DCC46" w14:textId="77777777" w:rsidR="004708B0" w:rsidRPr="00157A05" w:rsidRDefault="004708B0" w:rsidP="000252A2">
      <w:pPr>
        <w:spacing w:after="0" w:line="480" w:lineRule="auto"/>
        <w:jc w:val="both"/>
        <w:rPr>
          <w:rFonts w:ascii="Arial" w:hAnsi="Arial" w:cs="Arial"/>
        </w:rPr>
      </w:pPr>
      <m:oMathPara>
        <m:oMath>
          <m:r>
            <w:rPr>
              <w:rFonts w:ascii="Cambria Math" w:hAnsi="Cambria Math" w:cs="Arial"/>
            </w:rPr>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rPr>
                  <w:rFonts w:ascii="Cambria Math" w:hAnsi="Cambria Math" w:cs="Arial"/>
                </w:rPr>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rPr>
                  <w:rFonts w:ascii="Cambria Math" w:hAnsi="Cambria Math" w:cs="Arial"/>
                </w:rPr>
              </m:ctrlPr>
            </m:sSubPr>
            <m:e>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37A2390D" w14:textId="77777777" w:rsidR="00B851AA" w:rsidRDefault="003A2BA7" w:rsidP="000252A2">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proofErr w:type="spellStart"/>
      <w:r w:rsidR="009B697D" w:rsidRPr="00157A05">
        <w:rPr>
          <w:rFonts w:ascii="Arial" w:hAnsi="Arial" w:cs="Arial"/>
          <w:color w:val="000000"/>
        </w:rPr>
        <w:t>glmmTMB</w:t>
      </w:r>
      <w:proofErr w:type="spellEnd"/>
      <w:r w:rsidR="004708B0" w:rsidRPr="00157A05">
        <w:rPr>
          <w:rFonts w:ascii="Arial" w:hAnsi="Arial" w:cs="Arial"/>
          <w:color w:val="000000"/>
        </w:rPr>
        <w:t xml:space="preserve"> function of the</w:t>
      </w:r>
      <w:r w:rsidR="00BE2348" w:rsidRPr="00157A05">
        <w:rPr>
          <w:rFonts w:ascii="Arial" w:hAnsi="Arial" w:cs="Arial"/>
          <w:color w:val="000000"/>
        </w:rPr>
        <w:t xml:space="preserve"> </w:t>
      </w:r>
      <w:proofErr w:type="spellStart"/>
      <w:r w:rsidR="00BE2348" w:rsidRPr="00157A05">
        <w:rPr>
          <w:rFonts w:ascii="Arial" w:hAnsi="Arial" w:cs="Arial"/>
          <w:color w:val="000000"/>
        </w:rPr>
        <w:t>glmmTMB</w:t>
      </w:r>
      <w:proofErr w:type="spellEnd"/>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65737439" w14:textId="248C1BBE" w:rsidR="00A0180A" w:rsidRDefault="00F06DAC" w:rsidP="000252A2">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0620B1">
        <w:rPr>
          <w:rFonts w:ascii="Arial" w:hAnsi="Arial" w:cs="Arial"/>
        </w:rPr>
        <w:instrText xml:space="preserve"> ADDIN ZOTERO_ITEM CSL_CITATION {"citationID":"9fCsjlqv","properties":{"formattedCitation":"(Benjamini &amp; Hochberg, 1995)","plainCitation":"(Benjamini &amp; Hochberg, 1995)","noteIndex":0},"citationItems":[{"id":"ONZRgTyX/TZiRjDe9","uris":["http://zotero.org/users/local/JetUa067/items/5YQEZJG8"],"itemData":{"id":142,"type":"article-journal","abstract":"The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11A6F667" w14:textId="77777777" w:rsidR="00CA526F" w:rsidRPr="00157A05" w:rsidRDefault="00CA526F" w:rsidP="000252A2">
      <w:pPr>
        <w:spacing w:after="0" w:line="480" w:lineRule="auto"/>
        <w:jc w:val="both"/>
        <w:rPr>
          <w:rFonts w:ascii="Arial" w:hAnsi="Arial" w:cs="Arial"/>
          <w:color w:val="000000"/>
          <w:lang w:val="en-GB"/>
        </w:rPr>
      </w:pPr>
    </w:p>
    <w:p w14:paraId="4D477F52" w14:textId="77777777" w:rsidR="00A54115" w:rsidRPr="00157A05" w:rsidRDefault="00A54115" w:rsidP="000252A2">
      <w:pPr>
        <w:spacing w:after="0" w:line="480" w:lineRule="auto"/>
        <w:jc w:val="both"/>
        <w:rPr>
          <w:rFonts w:ascii="Arial" w:hAnsi="Arial" w:cs="Arial"/>
          <w:color w:val="000000"/>
          <w:lang w:val="en-GB"/>
        </w:rPr>
      </w:pPr>
      <w:r w:rsidRPr="00157A05">
        <w:rPr>
          <w:rFonts w:ascii="Arial" w:hAnsi="Arial" w:cs="Arial"/>
          <w:b/>
          <w:bCs/>
        </w:rPr>
        <w:t>Data and code availability</w:t>
      </w:r>
    </w:p>
    <w:p w14:paraId="4AEC4594" w14:textId="77777777" w:rsidR="00614C7F" w:rsidRPr="00157A05" w:rsidRDefault="00614C7F" w:rsidP="000252A2">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653621F8" w14:textId="77777777" w:rsidR="00CA526F" w:rsidRDefault="00CA526F" w:rsidP="000252A2">
      <w:pPr>
        <w:spacing w:after="0" w:line="480" w:lineRule="auto"/>
        <w:ind w:firstLine="720"/>
        <w:jc w:val="both"/>
        <w:rPr>
          <w:rFonts w:ascii="Arial" w:hAnsi="Arial" w:cs="Arial"/>
        </w:rPr>
      </w:pPr>
    </w:p>
    <w:p w14:paraId="68C213D0" w14:textId="77777777" w:rsidR="00CA526F" w:rsidRPr="00157A05" w:rsidRDefault="00CA526F" w:rsidP="000252A2">
      <w:pPr>
        <w:spacing w:after="0" w:line="480" w:lineRule="auto"/>
        <w:jc w:val="both"/>
        <w:rPr>
          <w:rFonts w:ascii="Arial" w:hAnsi="Arial" w:cs="Arial"/>
          <w:b/>
          <w:bCs/>
        </w:rPr>
      </w:pPr>
      <w:r w:rsidRPr="00157A05">
        <w:rPr>
          <w:rFonts w:ascii="Arial" w:hAnsi="Arial" w:cs="Arial"/>
          <w:b/>
          <w:bCs/>
        </w:rPr>
        <w:t>RESULTS</w:t>
      </w:r>
    </w:p>
    <w:p w14:paraId="787F01E7" w14:textId="77777777" w:rsidR="007C2534" w:rsidRPr="00157A05" w:rsidRDefault="007C2534" w:rsidP="000252A2">
      <w:pPr>
        <w:spacing w:after="0" w:line="480" w:lineRule="auto"/>
        <w:jc w:val="both"/>
        <w:rPr>
          <w:rFonts w:ascii="Arial" w:hAnsi="Arial" w:cs="Arial"/>
          <w:b/>
          <w:bCs/>
        </w:rPr>
      </w:pPr>
    </w:p>
    <w:p w14:paraId="3B78F7F9" w14:textId="77777777" w:rsidR="007C2534" w:rsidRPr="00157A05" w:rsidRDefault="007C2534" w:rsidP="000252A2">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2ACDEB71" w14:textId="0C99EFDE" w:rsidR="009C5398" w:rsidRDefault="000133C7" w:rsidP="000252A2">
      <w:pPr>
        <w:spacing w:after="0" w:line="480" w:lineRule="auto"/>
        <w:ind w:firstLine="720"/>
        <w:jc w:val="both"/>
        <w:rPr>
          <w:rFonts w:ascii="Arial" w:hAnsi="Arial" w:cs="Arial"/>
        </w:rPr>
      </w:pPr>
      <w:r>
        <w:rPr>
          <w:rFonts w:ascii="Arial" w:hAnsi="Arial" w:cs="Arial"/>
        </w:rPr>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w:t>
      </w:r>
      <w:r w:rsidR="007C2534" w:rsidRPr="00157A05">
        <w:rPr>
          <w:rFonts w:ascii="Arial" w:hAnsi="Arial" w:cs="Arial"/>
        </w:rPr>
        <w:t xml:space="preserve"> in </w:t>
      </w:r>
      <w:r w:rsidR="00064AE0">
        <w:rPr>
          <w:rFonts w:ascii="Arial" w:hAnsi="Arial" w:cs="Arial"/>
        </w:rPr>
        <w:t>GWC</w:t>
      </w:r>
      <w:r w:rsidR="007C2534" w:rsidRPr="00157A05">
        <w:rPr>
          <w:rFonts w:ascii="Arial" w:hAnsi="Arial" w:cs="Arial"/>
        </w:rPr>
        <w:t xml:space="preserve"> compared to the control </w:t>
      </w:r>
      <w:r w:rsidR="007C2534" w:rsidRPr="003D0DDA">
        <w:rPr>
          <w:rFonts w:ascii="Arial" w:hAnsi="Arial" w:cs="Arial"/>
        </w:rPr>
        <w:t>(</w:t>
      </w:r>
      <w:r w:rsidR="00772852" w:rsidRPr="003D0DDA">
        <w:rPr>
          <w:rFonts w:ascii="Arial" w:hAnsi="Arial" w:cs="Arial"/>
        </w:rPr>
        <w:t xml:space="preserve">Supplementary </w:t>
      </w:r>
      <w:r w:rsidR="007C2534" w:rsidRPr="003D0DDA">
        <w:rPr>
          <w:rFonts w:ascii="Arial" w:hAnsi="Arial" w:cs="Arial"/>
        </w:rPr>
        <w:t>Fig</w:t>
      </w:r>
      <w:r w:rsidR="00873D2B" w:rsidRPr="003D0DDA">
        <w:rPr>
          <w:rFonts w:ascii="Arial" w:hAnsi="Arial" w:cs="Arial"/>
        </w:rPr>
        <w:t>.</w:t>
      </w:r>
      <w:r w:rsidR="00772852" w:rsidRPr="003D0DDA">
        <w:rPr>
          <w:rFonts w:ascii="Arial" w:hAnsi="Arial" w:cs="Arial"/>
        </w:rPr>
        <w:t xml:space="preserve"> 1; </w:t>
      </w:r>
      <w:r w:rsidR="000D73CF" w:rsidRPr="003D0DDA">
        <w:rPr>
          <w:rFonts w:ascii="Arial" w:hAnsi="Arial" w:cs="Arial"/>
        </w:rPr>
        <w:t xml:space="preserve"> </w:t>
      </w:r>
      <w:r w:rsidR="00772852" w:rsidRPr="003D0DDA">
        <w:rPr>
          <w:rFonts w:ascii="Arial" w:hAnsi="Arial" w:cs="Arial"/>
        </w:rPr>
        <w:t>Supplementary Table 1</w:t>
      </w:r>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r w:rsidR="00772852" w:rsidRPr="003D0DDA">
        <w:rPr>
          <w:rFonts w:ascii="Arial" w:hAnsi="Arial" w:cs="Arial"/>
        </w:rPr>
        <w:t>Supplementary Fig. 1;  Supplementary Table 1</w:t>
      </w:r>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This effect of drought on g</w:t>
      </w:r>
      <w:r w:rsidR="00666FDA" w:rsidRPr="00772852">
        <w:rPr>
          <w:rFonts w:ascii="Arial" w:hAnsi="Arial" w:cs="Arial"/>
        </w:rPr>
        <w:t xml:space="preserve">ravimetric water content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r w:rsidR="00772852" w:rsidRPr="003D0DDA">
        <w:rPr>
          <w:rFonts w:ascii="Arial" w:hAnsi="Arial" w:cs="Arial"/>
        </w:rPr>
        <w:t>Supplementary Table 1</w:t>
      </w:r>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38CE1BAD" w14:textId="77777777" w:rsidR="005A3AFB" w:rsidRDefault="00443898" w:rsidP="000252A2">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proofErr w:type="gramStart"/>
      <w:r w:rsidR="006836A0" w:rsidRPr="00772852">
        <w:rPr>
          <w:rFonts w:ascii="Arial" w:hAnsi="Arial" w:cs="Arial"/>
        </w:rPr>
        <w:t>w</w:t>
      </w:r>
      <w:r w:rsidRPr="00772852">
        <w:rPr>
          <w:rFonts w:ascii="Arial" w:hAnsi="Arial" w:cs="Arial"/>
        </w:rPr>
        <w:t>ere</w:t>
      </w:r>
      <w:proofErr w:type="gramEnd"/>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r w:rsidR="00772852" w:rsidRPr="003D0DDA">
        <w:rPr>
          <w:rFonts w:ascii="Arial" w:hAnsi="Arial" w:cs="Arial"/>
        </w:rPr>
        <w:t>ure</w:t>
      </w:r>
      <w:r w:rsidR="00A41196" w:rsidRPr="003D0DDA">
        <w:rPr>
          <w:rFonts w:ascii="Arial" w:hAnsi="Arial" w:cs="Arial"/>
        </w:rPr>
        <w:t xml:space="preserve"> </w:t>
      </w:r>
      <w:r w:rsidR="00772852" w:rsidRPr="003D0DDA">
        <w:rPr>
          <w:rFonts w:ascii="Arial" w:hAnsi="Arial" w:cs="Arial"/>
        </w:rPr>
        <w:t>1 A; Supplementary Table 1</w:t>
      </w:r>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a significant </w:t>
      </w:r>
      <w:r w:rsidR="003410D7" w:rsidRPr="00772852">
        <w:rPr>
          <w:rFonts w:ascii="Arial" w:hAnsi="Arial" w:cs="Arial"/>
        </w:rPr>
        <w:t>impact</w:t>
      </w:r>
      <w:r w:rsidR="006D7562" w:rsidRPr="00772852">
        <w:rPr>
          <w:rFonts w:ascii="Arial" w:hAnsi="Arial" w:cs="Arial"/>
        </w:rPr>
        <w:t xml:space="preserve"> </w:t>
      </w:r>
      <w:r w:rsidR="003410D7" w:rsidRPr="00772852">
        <w:rPr>
          <w:rFonts w:ascii="Arial" w:hAnsi="Arial" w:cs="Arial"/>
        </w:rPr>
        <w:t>dependent</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r w:rsidR="00772852" w:rsidRPr="00772852">
        <w:rPr>
          <w:rFonts w:ascii="Arial" w:hAnsi="Arial" w:cs="Arial"/>
        </w:rPr>
        <w:t>-</w:t>
      </w:r>
      <w:r w:rsidR="001B19AD" w:rsidRPr="00772852">
        <w:rPr>
          <w:rFonts w:ascii="Arial" w:hAnsi="Arial" w:cs="Arial"/>
        </w:rPr>
        <w:t>way</w:t>
      </w:r>
      <w:r w:rsidR="00772852" w:rsidRPr="00772852">
        <w:rPr>
          <w:rFonts w:ascii="Arial" w:hAnsi="Arial" w:cs="Arial"/>
        </w:rPr>
        <w:t xml:space="preserve"> repeated measures</w:t>
      </w:r>
      <w:r w:rsidR="001B19AD" w:rsidRPr="00772852">
        <w:rPr>
          <w:rFonts w:ascii="Arial" w:hAnsi="Arial" w:cs="Arial"/>
        </w:rPr>
        <w:t xml:space="preserve"> ANOVA, P&lt;0.</w:t>
      </w:r>
      <w:r w:rsidR="00772852" w:rsidRPr="00772852">
        <w:rPr>
          <w:rFonts w:ascii="Arial" w:hAnsi="Arial" w:cs="Arial"/>
        </w:rPr>
        <w:t>01</w:t>
      </w:r>
      <w:r w:rsidR="001B19AD" w:rsidRPr="00772852">
        <w:rPr>
          <w:rFonts w:ascii="Arial" w:hAnsi="Arial" w:cs="Arial"/>
        </w:rPr>
        <w:t xml:space="preserve">; </w:t>
      </w:r>
      <w:r w:rsidR="00772852" w:rsidRPr="000F7633">
        <w:rPr>
          <w:rFonts w:ascii="Arial" w:hAnsi="Arial" w:cs="Arial"/>
        </w:rPr>
        <w:t>Supplementary Table 1</w:t>
      </w:r>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r w:rsidR="00656AD9" w:rsidRPr="00772852">
        <w:rPr>
          <w:rFonts w:ascii="Arial" w:hAnsi="Arial" w:cs="Arial"/>
        </w:rPr>
        <w:t>l. While we observed a marginal decrease of NH</w:t>
      </w:r>
      <w:r w:rsidR="00656AD9" w:rsidRPr="00472190">
        <w:rPr>
          <w:rFonts w:ascii="Arial" w:hAnsi="Arial" w:cs="Arial"/>
          <w:vertAlign w:val="subscript"/>
        </w:rPr>
        <w:t>4</w:t>
      </w:r>
      <w:r w:rsidR="00656AD9" w:rsidRPr="00472190">
        <w:rPr>
          <w:rFonts w:ascii="Arial" w:hAnsi="Arial" w:cs="Arial"/>
          <w:vertAlign w:val="superscript"/>
        </w:rPr>
        <w:t>+</w:t>
      </w:r>
      <w:r w:rsidR="00656AD9" w:rsidRPr="00772852">
        <w:rPr>
          <w:rFonts w:ascii="Arial" w:hAnsi="Arial" w:cs="Arial"/>
        </w:rPr>
        <w:t xml:space="preserve"> content at the first sampling date, overall, there were no </w:t>
      </w:r>
      <w:r w:rsidR="003315C4" w:rsidRPr="00772852">
        <w:rPr>
          <w:rFonts w:ascii="Arial" w:hAnsi="Arial" w:cs="Arial"/>
        </w:rPr>
        <w:t>significant effect was observed for BIODYN system</w:t>
      </w:r>
      <w:r w:rsidR="00C46C88" w:rsidRPr="00772852">
        <w:rPr>
          <w:rFonts w:ascii="Arial" w:hAnsi="Arial" w:cs="Arial"/>
        </w:rPr>
        <w:t xml:space="preserve"> </w:t>
      </w:r>
      <w:r w:rsidR="00B8702E" w:rsidRPr="00772852">
        <w:rPr>
          <w:rFonts w:ascii="Arial" w:hAnsi="Arial" w:cs="Arial"/>
        </w:rPr>
        <w:t>(</w:t>
      </w:r>
      <w:r w:rsidR="00772852" w:rsidRPr="000F7633">
        <w:rPr>
          <w:rFonts w:ascii="Arial" w:hAnsi="Arial" w:cs="Arial"/>
        </w:rPr>
        <w:t>Figure 1 A</w:t>
      </w:r>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content </w:t>
      </w:r>
      <w:r w:rsidR="00C84545" w:rsidRPr="00772852">
        <w:rPr>
          <w:rFonts w:ascii="Arial" w:hAnsi="Arial" w:cs="Arial"/>
        </w:rPr>
        <w:t xml:space="preserve"> between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r w:rsidR="00772852" w:rsidRPr="00112B9B">
        <w:rPr>
          <w:rFonts w:ascii="Arial" w:hAnsi="Arial" w:cs="Arial"/>
        </w:rPr>
        <w:t>Figure 1 A)</w:t>
      </w:r>
      <w:r w:rsidR="00247BAD" w:rsidRPr="00772852">
        <w:rPr>
          <w:rFonts w:ascii="Arial" w:hAnsi="Arial" w:cs="Arial"/>
        </w:rPr>
        <w:t>.</w:t>
      </w:r>
      <w:r w:rsidR="00247BAD">
        <w:rPr>
          <w:rFonts w:ascii="Arial" w:hAnsi="Arial" w:cs="Arial"/>
        </w:rPr>
        <w:t xml:space="preserve"> </w:t>
      </w:r>
    </w:p>
    <w:p w14:paraId="56089C94" w14:textId="77777777" w:rsidR="00566140" w:rsidRDefault="00464EA7" w:rsidP="000252A2">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r w:rsidR="00772852" w:rsidRPr="00772852">
        <w:rPr>
          <w:rFonts w:ascii="Arial" w:hAnsi="Arial" w:cs="Arial"/>
        </w:rPr>
        <w:t>Three-way repeated measures ANOVA</w:t>
      </w:r>
      <w:r w:rsidR="001B19AD" w:rsidRPr="00772852">
        <w:rPr>
          <w:rFonts w:ascii="Arial" w:hAnsi="Arial" w:cs="Arial"/>
        </w:rPr>
        <w:t>, P&lt;0.0</w:t>
      </w:r>
      <w:r w:rsidR="00772852" w:rsidRPr="00772852">
        <w:rPr>
          <w:rFonts w:ascii="Arial" w:hAnsi="Arial" w:cs="Arial"/>
        </w:rPr>
        <w:t>1</w:t>
      </w:r>
      <w:r w:rsidR="001B19AD" w:rsidRPr="00772852">
        <w:rPr>
          <w:rFonts w:ascii="Arial" w:hAnsi="Arial" w:cs="Arial"/>
        </w:rPr>
        <w:t xml:space="preserve">; </w:t>
      </w:r>
      <w:r w:rsidR="00772852" w:rsidRPr="000F7633">
        <w:rPr>
          <w:rFonts w:ascii="Arial" w:hAnsi="Arial" w:cs="Arial"/>
        </w:rPr>
        <w:t>Supplementary Table 1</w:t>
      </w:r>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r w:rsidR="00772852" w:rsidRPr="00772852">
        <w:rPr>
          <w:rFonts w:ascii="Arial" w:hAnsi="Arial" w:cs="Arial"/>
        </w:rPr>
        <w:t>Figure 1 B</w:t>
      </w:r>
      <w:r w:rsidR="003D6606" w:rsidRPr="00112B9B">
        <w:rPr>
          <w:rFonts w:ascii="Arial" w:hAnsi="Arial" w:cs="Arial"/>
        </w:rPr>
        <w:t xml:space="preserve">; </w:t>
      </w:r>
      <w:r w:rsidR="00772852" w:rsidRPr="00112B9B">
        <w:rPr>
          <w:rFonts w:ascii="Arial" w:hAnsi="Arial" w:cs="Arial"/>
        </w:rPr>
        <w:t>Supplementary Table 1</w:t>
      </w:r>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lastRenderedPageBreak/>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r w:rsidR="00772852" w:rsidRPr="00772852">
        <w:rPr>
          <w:rFonts w:ascii="Arial" w:hAnsi="Arial" w:cs="Arial"/>
        </w:rPr>
        <w:t>Figure 1 B</w:t>
      </w:r>
      <w:r w:rsidR="000113DA" w:rsidRPr="00772852">
        <w:rPr>
          <w:rFonts w:ascii="Arial" w:hAnsi="Arial" w:cs="Arial"/>
        </w:rPr>
        <w:t>)</w:t>
      </w:r>
      <w:r w:rsidR="006339E2" w:rsidRPr="00772852">
        <w:rPr>
          <w:rFonts w:ascii="Arial" w:hAnsi="Arial" w:cs="Arial"/>
        </w:rPr>
        <w:t>.</w:t>
      </w:r>
    </w:p>
    <w:p w14:paraId="236BC6B7" w14:textId="0893BCF7" w:rsidR="00BC40EC" w:rsidRDefault="00BC40EC" w:rsidP="000252A2">
      <w:pPr>
        <w:spacing w:after="0" w:line="480" w:lineRule="auto"/>
        <w:jc w:val="both"/>
        <w:rPr>
          <w:rFonts w:ascii="Arial" w:hAnsi="Arial" w:cs="Arial"/>
        </w:rPr>
      </w:pPr>
      <w:r>
        <w:rPr>
          <w:rFonts w:ascii="Arial" w:hAnsi="Arial" w:cs="Arial"/>
        </w:rPr>
        <w:tab/>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s, we detected weaker but significant drought effect on the average of N</w:t>
      </w:r>
      <w:r w:rsidRPr="00112B9B">
        <w:rPr>
          <w:rFonts w:ascii="Arial" w:hAnsi="Arial" w:cs="Arial"/>
          <w:vertAlign w:val="subscript"/>
        </w:rPr>
        <w:t>2</w:t>
      </w:r>
      <w:r>
        <w:rPr>
          <w:rFonts w:ascii="Arial" w:hAnsi="Arial" w:cs="Arial"/>
        </w:rPr>
        <w:t xml:space="preserve">O flux (Three-way repeated measures ANOVA, P&lt;0.05; </w:t>
      </w:r>
      <w:r w:rsidRPr="000F7633">
        <w:rPr>
          <w:rFonts w:ascii="Arial" w:hAnsi="Arial" w:cs="Arial"/>
        </w:rPr>
        <w:t>Supplementary Table 1</w:t>
      </w:r>
      <w:r>
        <w:rPr>
          <w:rFonts w:ascii="Arial" w:hAnsi="Arial" w:cs="Arial"/>
        </w:rPr>
        <w:t xml:space="preserve">). Drought effect was found in CONFYM and CONMIN systems at the beginning of drought period with a strong effect at the first sampling dates. In the contrary, there was no drought effect detected in the BIODYN system </w:t>
      </w:r>
      <w:r w:rsidRPr="004A7D3B">
        <w:rPr>
          <w:rFonts w:ascii="Arial" w:hAnsi="Arial" w:cs="Arial"/>
        </w:rPr>
        <w:t>(</w:t>
      </w:r>
      <w:r w:rsidRPr="00772E22">
        <w:rPr>
          <w:rFonts w:ascii="Arial" w:hAnsi="Arial" w:cs="Arial"/>
          <w:highlight w:val="yellow"/>
        </w:rPr>
        <w:t xml:space="preserve">Figure 1 </w:t>
      </w:r>
      <w:r w:rsidR="00174262">
        <w:rPr>
          <w:rFonts w:ascii="Arial" w:hAnsi="Arial" w:cs="Arial"/>
          <w:highlight w:val="yellow"/>
        </w:rPr>
        <w:t>C</w:t>
      </w:r>
      <w:r w:rsidRPr="00772852">
        <w:rPr>
          <w:rFonts w:ascii="Arial" w:hAnsi="Arial" w:cs="Arial"/>
        </w:rPr>
        <w:t>).</w:t>
      </w:r>
    </w:p>
    <w:p w14:paraId="78B31200" w14:textId="77777777" w:rsidR="00BC40EC" w:rsidRDefault="00BC40EC" w:rsidP="000252A2">
      <w:pPr>
        <w:spacing w:after="0" w:line="480" w:lineRule="auto"/>
        <w:jc w:val="both"/>
        <w:rPr>
          <w:rFonts w:ascii="Arial" w:hAnsi="Arial" w:cs="Arial"/>
        </w:rPr>
      </w:pPr>
      <w:r>
        <w:rPr>
          <w:rFonts w:ascii="Arial" w:hAnsi="Arial" w:cs="Arial"/>
        </w:rPr>
        <w:t>.</w:t>
      </w:r>
    </w:p>
    <w:p w14:paraId="08C67AB2" w14:textId="60BEC6A8" w:rsidR="007C2534" w:rsidRPr="00157A05" w:rsidRDefault="00B54767" w:rsidP="000252A2">
      <w:pPr>
        <w:spacing w:after="0" w:line="480" w:lineRule="auto"/>
        <w:jc w:val="both"/>
        <w:rPr>
          <w:rFonts w:ascii="Arial" w:hAnsi="Arial" w:cs="Arial"/>
          <w:b/>
          <w:bCs/>
        </w:rPr>
      </w:pPr>
      <w:r>
        <w:rPr>
          <w:rFonts w:ascii="Arial" w:hAnsi="Arial" w:cs="Arial"/>
          <w:b/>
          <w:bCs/>
        </w:rPr>
        <w:t>Differential responses of ammonia oxidizing communities</w:t>
      </w:r>
      <w:r w:rsidR="008713D4">
        <w:rPr>
          <w:rFonts w:ascii="Arial" w:hAnsi="Arial" w:cs="Arial"/>
          <w:b/>
          <w:bCs/>
        </w:rPr>
        <w:t xml:space="preserve"> </w:t>
      </w:r>
      <w:r>
        <w:rPr>
          <w:rFonts w:ascii="Arial" w:hAnsi="Arial" w:cs="Arial"/>
          <w:b/>
          <w:bCs/>
        </w:rPr>
        <w:t xml:space="preserve">to drought </w:t>
      </w:r>
    </w:p>
    <w:p w14:paraId="415DB955" w14:textId="7108D035" w:rsidR="00D456AD" w:rsidRPr="000F7633" w:rsidRDefault="00E9257A" w:rsidP="000252A2">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w:t>
      </w:r>
      <w:r w:rsidR="007C2534" w:rsidRPr="00157A05">
        <w:rPr>
          <w:rFonts w:ascii="Arial" w:hAnsi="Arial" w:cs="Arial"/>
          <w:i/>
          <w:iCs/>
        </w:rPr>
        <w:t>Nitrosospira</w:t>
      </w:r>
      <w:r w:rsidR="007C2534" w:rsidRPr="00157A05">
        <w:rPr>
          <w:rFonts w:ascii="Arial" w:hAnsi="Arial" w:cs="Arial"/>
        </w:rPr>
        <w:t xml:space="preserve"> (bulk soil: 84.56%, rhizosphere: 83.38%),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r w:rsidR="00772852" w:rsidRPr="004A7D3B">
        <w:rPr>
          <w:rFonts w:ascii="Arial" w:hAnsi="Arial" w:cs="Arial"/>
        </w:rPr>
        <w:t xml:space="preserve">Supplementary Fig. </w:t>
      </w:r>
      <w:r w:rsidR="00772852">
        <w:rPr>
          <w:rFonts w:ascii="Arial" w:hAnsi="Arial" w:cs="Arial"/>
        </w:rPr>
        <w:t>2</w:t>
      </w:r>
      <w:r w:rsidR="007C2534" w:rsidRPr="00157A05">
        <w:rPr>
          <w:rFonts w:ascii="Arial" w:hAnsi="Arial" w:cs="Arial"/>
        </w:rPr>
        <w:t>).</w:t>
      </w:r>
      <w:r w:rsidR="00D83391">
        <w:rPr>
          <w:rFonts w:ascii="Arial" w:hAnsi="Arial" w:cs="Arial"/>
        </w:rPr>
        <w:t xml:space="preserve"> </w:t>
      </w:r>
      <w:r w:rsidR="00B54767">
        <w:rPr>
          <w:rFonts w:ascii="Arial" w:hAnsi="Arial" w:cs="Arial"/>
        </w:rPr>
        <w:t xml:space="preserve">The </w:t>
      </w:r>
      <w:r w:rsidR="00605E17">
        <w:rPr>
          <w:rFonts w:ascii="Arial" w:hAnsi="Arial" w:cs="Arial"/>
        </w:rPr>
        <w:t>alpha diversity of AOB</w:t>
      </w:r>
      <w:r w:rsidR="0052060D">
        <w:rPr>
          <w:rFonts w:ascii="Arial" w:hAnsi="Arial" w:cs="Arial"/>
        </w:rPr>
        <w:t>,</w:t>
      </w:r>
      <w:r w:rsidR="00605E17">
        <w:rPr>
          <w:rFonts w:ascii="Arial" w:hAnsi="Arial" w:cs="Arial"/>
        </w:rPr>
        <w:t xml:space="preserve"> AOA</w:t>
      </w:r>
      <w:r w:rsidR="00B54767">
        <w:rPr>
          <w:rFonts w:ascii="Arial" w:hAnsi="Arial" w:cs="Arial"/>
        </w:rPr>
        <w:t xml:space="preserve"> and comammox was not affected by drought alone</w:t>
      </w:r>
      <w:r w:rsidR="00116F1C">
        <w:rPr>
          <w:rFonts w:ascii="Arial" w:hAnsi="Arial" w:cs="Arial"/>
        </w:rPr>
        <w:t xml:space="preserve"> </w:t>
      </w:r>
      <w:r w:rsidR="00B54767">
        <w:rPr>
          <w:rFonts w:ascii="Arial" w:hAnsi="Arial" w:cs="Arial"/>
        </w:rPr>
        <w:t>both in the bu</w:t>
      </w:r>
      <w:r w:rsidR="0052060D">
        <w:rPr>
          <w:rFonts w:ascii="Arial" w:hAnsi="Arial" w:cs="Arial"/>
        </w:rPr>
        <w:t>l</w:t>
      </w:r>
      <w:r w:rsidR="00B54767">
        <w:rPr>
          <w:rFonts w:ascii="Arial" w:hAnsi="Arial" w:cs="Arial"/>
        </w:rPr>
        <w:t xml:space="preserve">k soil and in the rhizosphere </w:t>
      </w:r>
      <w:r w:rsidR="00116F1C">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w:t>
      </w:r>
      <w:r w:rsidR="00E61796">
        <w:rPr>
          <w:rFonts w:ascii="Arial" w:hAnsi="Arial" w:cs="Arial"/>
        </w:rPr>
        <w:t>P&gt;0.05;</w:t>
      </w:r>
      <w:r w:rsidR="00772852" w:rsidRPr="00772852">
        <w:rPr>
          <w:rFonts w:ascii="Arial" w:hAnsi="Arial" w:cs="Arial"/>
        </w:rPr>
        <w:t xml:space="preserve"> </w:t>
      </w:r>
      <w:r w:rsidR="00B54767" w:rsidRPr="000F7633">
        <w:rPr>
          <w:rFonts w:ascii="Arial" w:hAnsi="Arial" w:cs="Arial"/>
        </w:rPr>
        <w:t xml:space="preserve">Supplementary Fig. 3G-L;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P&lt;0.05</w:t>
      </w:r>
      <w:r w:rsid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r w:rsidR="00C3231E" w:rsidRPr="000F7633">
        <w:rPr>
          <w:rFonts w:ascii="Arial" w:hAnsi="Arial" w:cs="Arial"/>
        </w:rPr>
        <w:t>Supplementary Fig. 3</w:t>
      </w:r>
      <w:r w:rsidR="00772852" w:rsidRPr="000F7633">
        <w:rPr>
          <w:rFonts w:ascii="Arial" w:hAnsi="Arial" w:cs="Arial"/>
        </w:rPr>
        <w:t>C and F</w:t>
      </w:r>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r w:rsidR="00C3231E" w:rsidRPr="000F7633">
        <w:rPr>
          <w:rFonts w:ascii="Arial" w:hAnsi="Arial" w:cs="Arial"/>
        </w:rPr>
        <w:t>Supplementary Fig. 3</w:t>
      </w:r>
      <w:r w:rsidR="00772852" w:rsidRPr="000F7633">
        <w:rPr>
          <w:rFonts w:ascii="Arial" w:hAnsi="Arial" w:cs="Arial"/>
        </w:rPr>
        <w:t>A and D</w:t>
      </w:r>
      <w:r w:rsidR="00D24086" w:rsidRPr="000F7633">
        <w:rPr>
          <w:rFonts w:ascii="Arial" w:hAnsi="Arial" w:cs="Arial"/>
        </w:rPr>
        <w:t>).</w:t>
      </w:r>
      <w:r w:rsidR="00CB40E7" w:rsidRPr="000F7633">
        <w:rPr>
          <w:rFonts w:ascii="Arial" w:hAnsi="Arial" w:cs="Arial"/>
        </w:rPr>
        <w:t xml:space="preserve"> </w:t>
      </w:r>
    </w:p>
    <w:p w14:paraId="439BD456" w14:textId="13E04F61" w:rsidR="007C2534" w:rsidRPr="007301D1" w:rsidRDefault="007C2534" w:rsidP="000252A2">
      <w:pPr>
        <w:spacing w:after="0" w:line="480" w:lineRule="auto"/>
        <w:ind w:firstLine="720"/>
        <w:jc w:val="both"/>
        <w:rPr>
          <w:rFonts w:ascii="Arial" w:hAnsi="Arial" w:cs="Arial"/>
        </w:rPr>
      </w:pPr>
      <w:r w:rsidRPr="000F7633">
        <w:rPr>
          <w:rFonts w:ascii="Arial" w:hAnsi="Arial" w:cs="Arial"/>
        </w:rPr>
        <w:lastRenderedPageBreak/>
        <w:t xml:space="preserve">The unconstrained PCoA plots using Bray-Curtis dissimilarity distances showed </w:t>
      </w:r>
      <w:r w:rsidR="002F6C64">
        <w:rPr>
          <w:rFonts w:ascii="Arial" w:hAnsi="Arial" w:cs="Arial"/>
        </w:rPr>
        <w:t>a strong</w:t>
      </w:r>
      <w:r w:rsidR="002F6C64" w:rsidRPr="000F7633">
        <w:rPr>
          <w:rFonts w:ascii="Arial" w:hAnsi="Arial" w:cs="Arial"/>
        </w:rPr>
        <w:t xml:space="preserve"> </w:t>
      </w:r>
      <w:r w:rsidR="00E8099C" w:rsidRPr="000F7633">
        <w:rPr>
          <w:rFonts w:ascii="Arial" w:hAnsi="Arial" w:cs="Arial"/>
        </w:rPr>
        <w:t xml:space="preserve">clustering </w:t>
      </w:r>
      <w:r w:rsidRPr="000F7633">
        <w:rPr>
          <w:rFonts w:ascii="Arial" w:hAnsi="Arial" w:cs="Arial"/>
        </w:rPr>
        <w:t>by cropping system</w:t>
      </w:r>
      <w:r w:rsidR="00772852" w:rsidRPr="000F7633">
        <w:rPr>
          <w:rFonts w:ascii="Arial" w:hAnsi="Arial" w:cs="Arial"/>
        </w:rPr>
        <w:t xml:space="preserve"> (PERMANOVA, P&lt;0.05)</w:t>
      </w:r>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AOB, AOA, and Comammox, respectively (</w:t>
      </w:r>
      <w:r w:rsidR="008F42C7" w:rsidRPr="000F7633">
        <w:rPr>
          <w:rFonts w:ascii="Arial" w:hAnsi="Arial" w:cs="Arial"/>
        </w:rPr>
        <w:t>Supplementary Fig. 4</w:t>
      </w:r>
      <w:r w:rsidR="00772852" w:rsidRPr="000F7633">
        <w:rPr>
          <w:rFonts w:ascii="Arial" w:hAnsi="Arial" w:cs="Arial"/>
        </w:rPr>
        <w:t>)</w:t>
      </w:r>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r w:rsidR="000B03BB">
        <w:rPr>
          <w:rFonts w:ascii="Arial" w:hAnsi="Arial" w:cs="Arial"/>
        </w:rPr>
        <w:t xml:space="preserve"> (</w:t>
      </w:r>
      <w:r w:rsidR="00B036A7">
        <w:rPr>
          <w:rFonts w:ascii="Arial" w:hAnsi="Arial" w:cs="Arial"/>
        </w:rPr>
        <w:t>PERMANOVA, P&lt;0.01</w:t>
      </w:r>
      <w:r w:rsidR="000B03BB">
        <w:rPr>
          <w:rFonts w:ascii="Arial" w:hAnsi="Arial" w:cs="Arial"/>
        </w:rPr>
        <w:t>)</w:t>
      </w:r>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w:t>
      </w:r>
      <w:r w:rsidR="002F6C64">
        <w:rPr>
          <w:rFonts w:ascii="Arial" w:hAnsi="Arial" w:cs="Arial"/>
        </w:rPr>
        <w:t>d</w:t>
      </w:r>
      <w:r w:rsidRPr="00157A05">
        <w:rPr>
          <w:rFonts w:ascii="Arial" w:hAnsi="Arial" w:cs="Arial"/>
        </w:rPr>
        <w:t xml:space="preserv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r w:rsidR="00D02AD3">
        <w:rPr>
          <w:rFonts w:ascii="Arial" w:hAnsi="Arial" w:cs="Arial"/>
        </w:rPr>
        <w:t xml:space="preserve"> using drought x cropping system as the </w:t>
      </w:r>
      <w:r w:rsidR="00930E15">
        <w:rPr>
          <w:rFonts w:ascii="Arial" w:hAnsi="Arial" w:cs="Arial"/>
        </w:rPr>
        <w:t>grouping</w:t>
      </w:r>
      <w:r w:rsidR="00D02AD3">
        <w:rPr>
          <w:rFonts w:ascii="Arial" w:hAnsi="Arial" w:cs="Arial"/>
        </w:rPr>
        <w:t xml:space="preserve"> variable</w:t>
      </w:r>
      <w:r w:rsidR="00056552">
        <w:rPr>
          <w:rFonts w:ascii="Arial" w:hAnsi="Arial" w:cs="Arial"/>
        </w:rPr>
        <w:t xml:space="preserve">. </w:t>
      </w:r>
      <w:r w:rsidR="00D02AD3">
        <w:rPr>
          <w:rFonts w:ascii="Arial" w:hAnsi="Arial" w:cs="Arial"/>
        </w:rPr>
        <w:t xml:space="preserve">Overall, </w:t>
      </w:r>
      <w:r w:rsidR="00ED08CD">
        <w:rPr>
          <w:rFonts w:ascii="Arial" w:hAnsi="Arial" w:cs="Arial"/>
        </w:rPr>
        <w:t>there was a</w:t>
      </w:r>
      <w:r w:rsidR="00D02AD3">
        <w:rPr>
          <w:rFonts w:ascii="Arial" w:hAnsi="Arial" w:cs="Arial"/>
        </w:rPr>
        <w:t xml:space="preserve"> </w:t>
      </w:r>
      <w:r w:rsidR="00ED08CD">
        <w:rPr>
          <w:rFonts w:ascii="Arial" w:hAnsi="Arial" w:cs="Arial"/>
        </w:rPr>
        <w:t xml:space="preserve">distinct clustering by </w:t>
      </w:r>
      <w:r w:rsidR="00D02AD3">
        <w:rPr>
          <w:rFonts w:ascii="Arial" w:hAnsi="Arial" w:cs="Arial"/>
        </w:rPr>
        <w:t xml:space="preserve">drought </w:t>
      </w:r>
      <w:r w:rsidR="00ED08CD">
        <w:rPr>
          <w:rFonts w:ascii="Arial" w:hAnsi="Arial" w:cs="Arial"/>
        </w:rPr>
        <w:t>and</w:t>
      </w:r>
      <w:r w:rsidR="00D02AD3">
        <w:rPr>
          <w:rFonts w:ascii="Arial" w:hAnsi="Arial" w:cs="Arial"/>
        </w:rPr>
        <w:t xml:space="preserve"> cropping system </w:t>
      </w:r>
      <w:r w:rsidR="00ED08CD">
        <w:rPr>
          <w:rFonts w:ascii="Arial" w:hAnsi="Arial" w:cs="Arial"/>
        </w:rPr>
        <w:t xml:space="preserve">on the </w:t>
      </w:r>
      <w:r w:rsidR="00D02AD3">
        <w:rPr>
          <w:rFonts w:ascii="Arial" w:hAnsi="Arial" w:cs="Arial"/>
        </w:rPr>
        <w:t xml:space="preserve">ordination of </w:t>
      </w:r>
      <w:r w:rsidR="00ED08CD">
        <w:rPr>
          <w:rFonts w:ascii="Arial" w:hAnsi="Arial" w:cs="Arial"/>
        </w:rPr>
        <w:t>all groups of ammonia-oxidizing</w:t>
      </w:r>
      <w:r w:rsidR="00D02AD3">
        <w:rPr>
          <w:rFonts w:ascii="Arial" w:hAnsi="Arial" w:cs="Arial"/>
        </w:rPr>
        <w:t xml:space="preserve"> communit</w:t>
      </w:r>
      <w:r w:rsidR="00ED08CD">
        <w:rPr>
          <w:rFonts w:ascii="Arial" w:hAnsi="Arial" w:cs="Arial"/>
        </w:rPr>
        <w:t>y</w:t>
      </w:r>
      <w:r w:rsidR="00D02AD3">
        <w:rPr>
          <w:rFonts w:ascii="Arial" w:hAnsi="Arial" w:cs="Arial"/>
        </w:rPr>
        <w:t xml:space="preserve"> by CAP analysis (</w:t>
      </w:r>
      <w:r w:rsidR="00ED08CD">
        <w:rPr>
          <w:rFonts w:ascii="Arial" w:hAnsi="Arial" w:cs="Arial"/>
        </w:rPr>
        <w:t>MANOV</w:t>
      </w:r>
      <w:r w:rsidR="00930E15">
        <w:rPr>
          <w:rFonts w:ascii="Arial" w:hAnsi="Arial" w:cs="Arial"/>
        </w:rPr>
        <w:t>A</w:t>
      </w:r>
      <w:r w:rsidR="00ED08CD">
        <w:rPr>
          <w:rFonts w:ascii="Arial" w:hAnsi="Arial" w:cs="Arial"/>
        </w:rPr>
        <w:t>, P&lt;0.001)</w:t>
      </w:r>
      <w:r w:rsidR="008F42C7">
        <w:rPr>
          <w:rFonts w:ascii="Arial" w:hAnsi="Arial" w:cs="Arial"/>
        </w:rPr>
        <w:t xml:space="preserve"> (Figure 2)</w:t>
      </w:r>
      <w:r w:rsidR="00ED08CD">
        <w:rPr>
          <w:rFonts w:ascii="Arial" w:hAnsi="Arial" w:cs="Arial"/>
        </w:rPr>
        <w:t>.</w:t>
      </w:r>
      <w:r w:rsidR="00930E15">
        <w:rPr>
          <w:rFonts w:ascii="Arial" w:hAnsi="Arial" w:cs="Arial"/>
        </w:rPr>
        <w:t xml:space="preserve"> </w:t>
      </w:r>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r w:rsidR="008F42C7">
        <w:rPr>
          <w:rFonts w:ascii="Arial" w:hAnsi="Arial" w:cs="Arial"/>
        </w:rPr>
        <w:t xml:space="preserve">(Figure 2C and D). </w:t>
      </w:r>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r w:rsidR="008F42C7">
        <w:rPr>
          <w:rFonts w:ascii="Arial" w:hAnsi="Arial" w:cs="Arial"/>
        </w:rPr>
        <w:t>(Figure 2E and F).</w:t>
      </w:r>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r w:rsidR="008F42C7">
        <w:rPr>
          <w:rFonts w:ascii="Arial" w:hAnsi="Arial" w:cs="Arial"/>
        </w:rPr>
        <w:t xml:space="preserve">(Figure 2A and B). </w:t>
      </w:r>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r w:rsidR="008C5D11">
        <w:rPr>
          <w:rFonts w:ascii="Arial" w:hAnsi="Arial" w:cs="Arial"/>
        </w:rPr>
        <w:t>E</w:t>
      </w:r>
      <w:r w:rsidR="008C5D11" w:rsidRPr="00157A05">
        <w:rPr>
          <w:rFonts w:ascii="Arial" w:hAnsi="Arial" w:cs="Arial"/>
        </w:rPr>
        <w:t>uclidean</w:t>
      </w:r>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r w:rsidR="008F42C7">
        <w:rPr>
          <w:rFonts w:ascii="Arial" w:hAnsi="Arial" w:cs="Arial"/>
        </w:rPr>
        <w:t>(</w:t>
      </w:r>
      <w:r w:rsidR="008F42C7" w:rsidRPr="004A7D3B">
        <w:rPr>
          <w:rFonts w:ascii="Arial" w:hAnsi="Arial" w:cs="Arial"/>
        </w:rPr>
        <w:t xml:space="preserve">Supplementary Fig. </w:t>
      </w:r>
      <w:r w:rsidR="00B036A7">
        <w:rPr>
          <w:rFonts w:ascii="Arial" w:hAnsi="Arial" w:cs="Arial"/>
        </w:rPr>
        <w:t>5</w:t>
      </w:r>
      <w:r w:rsidR="008F42C7" w:rsidRPr="00112B9B">
        <w:rPr>
          <w:rFonts w:ascii="Arial" w:hAnsi="Arial" w:cs="Arial"/>
        </w:rPr>
        <w:t xml:space="preserve">). </w:t>
      </w:r>
    </w:p>
    <w:p w14:paraId="4C2DB4A5" w14:textId="77777777" w:rsidR="007C2534" w:rsidRPr="00157A05" w:rsidRDefault="007C2534" w:rsidP="000252A2">
      <w:pPr>
        <w:spacing w:after="0" w:line="480" w:lineRule="auto"/>
        <w:jc w:val="both"/>
        <w:rPr>
          <w:rFonts w:ascii="Arial" w:hAnsi="Arial" w:cs="Arial"/>
        </w:rPr>
      </w:pPr>
    </w:p>
    <w:p w14:paraId="1077E9C6" w14:textId="77777777" w:rsidR="007C2534" w:rsidRPr="00157A05" w:rsidRDefault="00D47301" w:rsidP="000252A2">
      <w:pPr>
        <w:spacing w:after="0" w:line="480" w:lineRule="auto"/>
        <w:jc w:val="both"/>
        <w:rPr>
          <w:rFonts w:ascii="Arial" w:hAnsi="Arial" w:cs="Arial"/>
          <w:b/>
          <w:bCs/>
        </w:rPr>
      </w:pPr>
      <w:r>
        <w:rPr>
          <w:rFonts w:ascii="Arial" w:hAnsi="Arial" w:cs="Arial"/>
          <w:b/>
          <w:bCs/>
        </w:rPr>
        <w:t>Several dominant</w:t>
      </w:r>
      <w:r w:rsidRPr="00157A05">
        <w:rPr>
          <w:rFonts w:ascii="Arial" w:hAnsi="Arial" w:cs="Arial"/>
          <w:b/>
          <w:bCs/>
        </w:rPr>
        <w:t xml:space="preserve"> </w:t>
      </w:r>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634FFD83" w14:textId="59517E79" w:rsidR="00086596" w:rsidRDefault="007C2534" w:rsidP="000252A2">
      <w:pPr>
        <w:spacing w:after="0" w:line="480" w:lineRule="auto"/>
        <w:ind w:firstLine="720"/>
        <w:jc w:val="both"/>
        <w:rPr>
          <w:rFonts w:ascii="Arial" w:hAnsi="Arial" w:cs="Arial"/>
        </w:rPr>
      </w:pPr>
      <w:r w:rsidRPr="00157A05">
        <w:rPr>
          <w:rFonts w:ascii="Arial" w:hAnsi="Arial" w:cs="Arial"/>
        </w:rPr>
        <w:t xml:space="preserve">We performed a differential abundance analysis to identify ammonia-oxidizing ASVs exhibiting differences in relative abundances between drought and control in each cropping </w:t>
      </w:r>
      <w:r w:rsidRPr="00157A05">
        <w:rPr>
          <w:rFonts w:ascii="Arial" w:hAnsi="Arial" w:cs="Arial"/>
        </w:rPr>
        <w:lastRenderedPageBreak/>
        <w:t>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r w:rsidR="00913A6F">
        <w:rPr>
          <w:rFonts w:ascii="Arial" w:hAnsi="Arial" w:cs="Arial"/>
        </w:rPr>
        <w:t>ed</w:t>
      </w:r>
      <w:r w:rsidRPr="00157A05">
        <w:rPr>
          <w:rFonts w:ascii="Arial" w:hAnsi="Arial" w:cs="Arial"/>
        </w:rPr>
        <w:t xml:space="preserve"> </w:t>
      </w:r>
      <w:commentRangeStart w:id="9"/>
      <w:r w:rsidR="00B5780D">
        <w:rPr>
          <w:rFonts w:ascii="Arial" w:hAnsi="Arial" w:cs="Arial"/>
        </w:rPr>
        <w:t>44</w:t>
      </w:r>
      <w:r w:rsidR="00A00C84">
        <w:rPr>
          <w:rFonts w:ascii="Arial" w:hAnsi="Arial" w:cs="Arial"/>
        </w:rPr>
        <w:t>%</w:t>
      </w:r>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w:t>
      </w:r>
      <w:commentRangeEnd w:id="9"/>
      <w:r w:rsidR="009943A8">
        <w:rPr>
          <w:rStyle w:val="CommentReference"/>
        </w:rPr>
        <w:commentReference w:id="9"/>
      </w:r>
      <w:r w:rsidR="00A11586">
        <w:rPr>
          <w:rFonts w:ascii="Arial" w:hAnsi="Arial" w:cs="Arial"/>
        </w:rPr>
        <w:t xml:space="preserve">(Comammox)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r w:rsidR="008F42C7">
        <w:rPr>
          <w:rFonts w:ascii="Arial" w:hAnsi="Arial" w:cs="Arial"/>
        </w:rPr>
        <w:t xml:space="preserve">(Figure 3). </w:t>
      </w:r>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r w:rsidR="008F42C7">
        <w:rPr>
          <w:rFonts w:ascii="Arial" w:hAnsi="Arial" w:cs="Arial"/>
        </w:rPr>
        <w:t xml:space="preserve"> </w:t>
      </w:r>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r w:rsidR="008F42C7">
        <w:rPr>
          <w:rFonts w:ascii="Arial" w:hAnsi="Arial" w:cs="Arial"/>
        </w:rPr>
        <w:t xml:space="preserve">(Figure 3). </w:t>
      </w:r>
      <w:commentRangeStart w:id="10"/>
      <w:del w:id="11" w:author="Ari Fina Bintarti" w:date="2024-05-09T12:59:00Z">
        <w:r w:rsidR="00CF7E73" w:rsidRPr="00772E22" w:rsidDel="00D8523F">
          <w:rPr>
            <w:rFonts w:ascii="Arial" w:hAnsi="Arial" w:cs="Arial"/>
            <w:strike/>
          </w:rPr>
          <w:delText>Eight</w:delText>
        </w:r>
        <w:r w:rsidR="0045607C" w:rsidRPr="00772E22" w:rsidDel="00D8523F">
          <w:rPr>
            <w:rFonts w:ascii="Arial" w:hAnsi="Arial" w:cs="Arial"/>
            <w:strike/>
          </w:rPr>
          <w:delText xml:space="preserve"> </w:delText>
        </w:r>
        <w:r w:rsidR="006543C9" w:rsidRPr="00772E22" w:rsidDel="00D8523F">
          <w:rPr>
            <w:rFonts w:ascii="Arial" w:hAnsi="Arial" w:cs="Arial"/>
            <w:strike/>
          </w:rPr>
          <w:delText xml:space="preserve">AOB </w:delText>
        </w:r>
        <w:r w:rsidR="0045607C" w:rsidRPr="00772E22" w:rsidDel="00D8523F">
          <w:rPr>
            <w:rFonts w:ascii="Arial" w:hAnsi="Arial" w:cs="Arial"/>
            <w:strike/>
          </w:rPr>
          <w:delText>ASVs</w:delText>
        </w:r>
        <w:r w:rsidR="00CF7E73" w:rsidRPr="00772E22" w:rsidDel="00D8523F">
          <w:rPr>
            <w:rFonts w:ascii="Arial" w:hAnsi="Arial" w:cs="Arial"/>
            <w:strike/>
          </w:rPr>
          <w:delText xml:space="preserve"> (except the ASV 87)</w:delText>
        </w:r>
        <w:r w:rsidR="003815CF" w:rsidRPr="00772E22" w:rsidDel="00D8523F">
          <w:rPr>
            <w:rFonts w:ascii="Arial" w:hAnsi="Arial" w:cs="Arial"/>
            <w:strike/>
          </w:rPr>
          <w:delText xml:space="preserve"> </w:delText>
        </w:r>
        <w:r w:rsidR="00C5669E" w:rsidRPr="00772E22" w:rsidDel="00D8523F">
          <w:rPr>
            <w:rFonts w:ascii="Arial" w:hAnsi="Arial" w:cs="Arial"/>
            <w:strike/>
          </w:rPr>
          <w:delText>assigned</w:delText>
        </w:r>
        <w:r w:rsidR="006543C9" w:rsidRPr="00772E22" w:rsidDel="00D8523F">
          <w:rPr>
            <w:rFonts w:ascii="Arial" w:hAnsi="Arial" w:cs="Arial"/>
            <w:strike/>
          </w:rPr>
          <w:delText xml:space="preserve"> to</w:delText>
        </w:r>
        <w:r w:rsidR="0045607C" w:rsidRPr="00772E22" w:rsidDel="00D8523F">
          <w:rPr>
            <w:rFonts w:ascii="Arial" w:hAnsi="Arial" w:cs="Arial"/>
            <w:strike/>
          </w:rPr>
          <w:delText xml:space="preserve"> </w:delText>
        </w:r>
        <w:r w:rsidR="0045607C" w:rsidRPr="00772E22" w:rsidDel="00D8523F">
          <w:rPr>
            <w:rFonts w:ascii="Arial" w:hAnsi="Arial" w:cs="Arial"/>
            <w:i/>
            <w:iCs/>
            <w:strike/>
          </w:rPr>
          <w:delText>Nitrosolobus multiformis</w:delText>
        </w:r>
        <w:r w:rsidR="006543C9" w:rsidRPr="00772E22" w:rsidDel="00D8523F">
          <w:rPr>
            <w:rFonts w:ascii="Arial" w:hAnsi="Arial" w:cs="Arial"/>
            <w:strike/>
          </w:rPr>
          <w:delText xml:space="preserve"> </w:delText>
        </w:r>
        <w:r w:rsidR="00CF7E73" w:rsidRPr="00772E22" w:rsidDel="00D8523F">
          <w:rPr>
            <w:rFonts w:ascii="Arial" w:hAnsi="Arial" w:cs="Arial"/>
            <w:strike/>
          </w:rPr>
          <w:delText>and</w:delText>
        </w:r>
        <w:r w:rsidR="00DE6CFF" w:rsidRPr="00772E22" w:rsidDel="00D8523F">
          <w:rPr>
            <w:rFonts w:ascii="Arial" w:hAnsi="Arial" w:cs="Arial"/>
            <w:strike/>
          </w:rPr>
          <w:delText xml:space="preserve"> one</w:delText>
        </w:r>
        <w:r w:rsidR="00CF7E73" w:rsidRPr="00772E22" w:rsidDel="00D8523F">
          <w:rPr>
            <w:rFonts w:ascii="Arial" w:hAnsi="Arial" w:cs="Arial"/>
            <w:strike/>
          </w:rPr>
          <w:delText xml:space="preserve"> ASV of </w:delText>
        </w:r>
        <w:r w:rsidR="00CF7E73" w:rsidRPr="00772E22" w:rsidDel="00D8523F">
          <w:rPr>
            <w:rFonts w:ascii="Arial" w:hAnsi="Arial" w:cs="Arial"/>
            <w:i/>
            <w:iCs/>
            <w:strike/>
          </w:rPr>
          <w:delText>Nitrosomonas communis</w:delText>
        </w:r>
        <w:r w:rsidR="00CF7E73" w:rsidRPr="00772E22" w:rsidDel="00D8523F">
          <w:rPr>
            <w:rFonts w:ascii="Arial" w:hAnsi="Arial" w:cs="Arial"/>
            <w:strike/>
          </w:rPr>
          <w:delText xml:space="preserve"> </w:delText>
        </w:r>
        <w:r w:rsidR="00CE7479" w:rsidRPr="00772E22" w:rsidDel="00D8523F">
          <w:rPr>
            <w:rFonts w:ascii="Arial" w:hAnsi="Arial" w:cs="Arial"/>
            <w:strike/>
          </w:rPr>
          <w:delText>exhibiting a</w:delText>
        </w:r>
        <w:r w:rsidR="00C5669E" w:rsidRPr="00772E22" w:rsidDel="00D8523F">
          <w:rPr>
            <w:rFonts w:ascii="Arial" w:hAnsi="Arial" w:cs="Arial"/>
            <w:strike/>
          </w:rPr>
          <w:delText xml:space="preserve"> decreas</w:delText>
        </w:r>
        <w:r w:rsidR="00CE7479" w:rsidRPr="00772E22" w:rsidDel="00D8523F">
          <w:rPr>
            <w:rFonts w:ascii="Arial" w:hAnsi="Arial" w:cs="Arial"/>
            <w:strike/>
          </w:rPr>
          <w:delText>e</w:delText>
        </w:r>
        <w:r w:rsidR="00255F32" w:rsidRPr="00772E22" w:rsidDel="00D8523F">
          <w:rPr>
            <w:rFonts w:ascii="Arial" w:hAnsi="Arial" w:cs="Arial"/>
            <w:strike/>
          </w:rPr>
          <w:delText xml:space="preserve"> in </w:delText>
        </w:r>
        <w:r w:rsidR="00C0446C" w:rsidRPr="00772E22" w:rsidDel="00D8523F">
          <w:rPr>
            <w:rFonts w:ascii="Arial" w:hAnsi="Arial" w:cs="Arial"/>
            <w:strike/>
          </w:rPr>
          <w:delText xml:space="preserve">relative </w:delText>
        </w:r>
        <w:r w:rsidR="00255F32" w:rsidRPr="00772E22" w:rsidDel="00D8523F">
          <w:rPr>
            <w:rFonts w:ascii="Arial" w:hAnsi="Arial" w:cs="Arial"/>
            <w:strike/>
          </w:rPr>
          <w:delText xml:space="preserve">abundance </w:delText>
        </w:r>
        <w:r w:rsidR="00C5669E" w:rsidRPr="00772E22" w:rsidDel="00D8523F">
          <w:rPr>
            <w:rFonts w:ascii="Arial" w:hAnsi="Arial" w:cs="Arial"/>
            <w:strike/>
          </w:rPr>
          <w:delText>were found in</w:delText>
        </w:r>
        <w:r w:rsidR="00CF7E73" w:rsidRPr="00772E22" w:rsidDel="00D8523F">
          <w:rPr>
            <w:rFonts w:ascii="Arial" w:hAnsi="Arial" w:cs="Arial"/>
            <w:strike/>
          </w:rPr>
          <w:delText xml:space="preserve"> all cropping system, except in CONMIN</w:delText>
        </w:r>
        <w:r w:rsidR="00C5669E" w:rsidRPr="00772E22" w:rsidDel="00D8523F">
          <w:rPr>
            <w:rFonts w:ascii="Arial" w:hAnsi="Arial" w:cs="Arial"/>
            <w:strike/>
          </w:rPr>
          <w:delText>.</w:delText>
        </w:r>
        <w:r w:rsidR="00AA649F" w:rsidRPr="00772E22" w:rsidDel="00D8523F">
          <w:rPr>
            <w:rFonts w:ascii="Arial" w:hAnsi="Arial" w:cs="Arial"/>
            <w:strike/>
          </w:rPr>
          <w:delText xml:space="preserve"> On the other hand, there were</w:delText>
        </w:r>
        <w:r w:rsidR="007248C5" w:rsidRPr="00772E22" w:rsidDel="00D8523F">
          <w:rPr>
            <w:rFonts w:ascii="Arial" w:hAnsi="Arial" w:cs="Arial"/>
            <w:strike/>
          </w:rPr>
          <w:delText xml:space="preserve"> </w:delText>
        </w:r>
        <w:r w:rsidR="00A00C84" w:rsidRPr="00772E22" w:rsidDel="00D8523F">
          <w:rPr>
            <w:rFonts w:ascii="Arial" w:hAnsi="Arial" w:cs="Arial"/>
            <w:strike/>
          </w:rPr>
          <w:delText xml:space="preserve">in </w:delText>
        </w:r>
        <w:r w:rsidR="007248C5" w:rsidRPr="00772E22" w:rsidDel="00D8523F">
          <w:rPr>
            <w:rFonts w:ascii="Arial" w:hAnsi="Arial" w:cs="Arial"/>
            <w:strike/>
          </w:rPr>
          <w:delText>total</w:delText>
        </w:r>
        <w:r w:rsidR="00AA649F" w:rsidRPr="00772E22" w:rsidDel="00D8523F">
          <w:rPr>
            <w:rFonts w:ascii="Arial" w:hAnsi="Arial" w:cs="Arial"/>
            <w:strike/>
          </w:rPr>
          <w:delText xml:space="preserve"> </w:delText>
        </w:r>
        <w:r w:rsidR="00DE6CFF" w:rsidRPr="00772E22" w:rsidDel="00D8523F">
          <w:rPr>
            <w:rFonts w:ascii="Arial" w:hAnsi="Arial" w:cs="Arial"/>
            <w:strike/>
          </w:rPr>
          <w:delText>ten</w:delText>
        </w:r>
        <w:r w:rsidR="007248C5" w:rsidRPr="00772E22" w:rsidDel="00D8523F">
          <w:rPr>
            <w:rFonts w:ascii="Arial" w:hAnsi="Arial" w:cs="Arial"/>
            <w:strike/>
          </w:rPr>
          <w:delText xml:space="preserve"> AOB </w:delText>
        </w:r>
        <w:r w:rsidR="00AA649F" w:rsidRPr="00772E22" w:rsidDel="00D8523F">
          <w:rPr>
            <w:rFonts w:ascii="Arial" w:hAnsi="Arial" w:cs="Arial"/>
            <w:strike/>
          </w:rPr>
          <w:delText>ASVs</w:delText>
        </w:r>
        <w:r w:rsidR="007248C5" w:rsidRPr="00772E22" w:rsidDel="00D8523F">
          <w:rPr>
            <w:rFonts w:ascii="Arial" w:hAnsi="Arial" w:cs="Arial"/>
            <w:strike/>
          </w:rPr>
          <w:delText xml:space="preserve"> in bulk soil and </w:delText>
        </w:r>
        <w:r w:rsidR="0019481C" w:rsidRPr="00772E22" w:rsidDel="00D8523F">
          <w:rPr>
            <w:rFonts w:ascii="Arial" w:hAnsi="Arial" w:cs="Arial"/>
            <w:strike/>
          </w:rPr>
          <w:delText>rhizosphere</w:delText>
        </w:r>
        <w:r w:rsidR="00AA649F" w:rsidRPr="00772E22" w:rsidDel="00D8523F">
          <w:rPr>
            <w:rFonts w:ascii="Arial" w:hAnsi="Arial" w:cs="Arial"/>
            <w:strike/>
          </w:rPr>
          <w:delText xml:space="preserve"> </w:delText>
        </w:r>
        <w:r w:rsidR="007248C5" w:rsidRPr="00772E22" w:rsidDel="00D8523F">
          <w:rPr>
            <w:rFonts w:ascii="Arial" w:hAnsi="Arial" w:cs="Arial"/>
            <w:strike/>
          </w:rPr>
          <w:delText>belong</w:delText>
        </w:r>
        <w:r w:rsidR="00EE173A" w:rsidRPr="00772E22" w:rsidDel="00D8523F">
          <w:rPr>
            <w:rFonts w:ascii="Arial" w:hAnsi="Arial" w:cs="Arial"/>
            <w:strike/>
          </w:rPr>
          <w:delText>ing</w:delText>
        </w:r>
        <w:r w:rsidR="007248C5" w:rsidRPr="00772E22" w:rsidDel="00D8523F">
          <w:rPr>
            <w:rFonts w:ascii="Arial" w:hAnsi="Arial" w:cs="Arial"/>
            <w:strike/>
          </w:rPr>
          <w:delText xml:space="preserve"> t</w:delText>
        </w:r>
        <w:r w:rsidR="00EE173A" w:rsidRPr="00772E22" w:rsidDel="00D8523F">
          <w:rPr>
            <w:rFonts w:ascii="Arial" w:hAnsi="Arial" w:cs="Arial"/>
            <w:strike/>
          </w:rPr>
          <w:delText>o the</w:delText>
        </w:r>
        <w:r w:rsidR="007248C5" w:rsidRPr="00772E22" w:rsidDel="00D8523F">
          <w:rPr>
            <w:rFonts w:ascii="Arial" w:hAnsi="Arial" w:cs="Arial"/>
            <w:strike/>
          </w:rPr>
          <w:delText xml:space="preserve"> genus </w:delText>
        </w:r>
        <w:r w:rsidR="007248C5" w:rsidRPr="00772E22" w:rsidDel="00D8523F">
          <w:rPr>
            <w:rFonts w:ascii="Arial" w:hAnsi="Arial" w:cs="Arial"/>
            <w:i/>
            <w:iCs/>
            <w:strike/>
          </w:rPr>
          <w:delText>Nitrospira</w:delText>
        </w:r>
        <w:r w:rsidR="00A00C84" w:rsidRPr="00772E22" w:rsidDel="00D8523F">
          <w:rPr>
            <w:rFonts w:ascii="Arial" w:hAnsi="Arial" w:cs="Arial"/>
            <w:i/>
            <w:iCs/>
            <w:strike/>
          </w:rPr>
          <w:delText>,</w:delText>
        </w:r>
        <w:r w:rsidR="007248C5" w:rsidRPr="00772E22" w:rsidDel="00D8523F">
          <w:rPr>
            <w:rFonts w:ascii="Arial" w:hAnsi="Arial" w:cs="Arial"/>
            <w:strike/>
          </w:rPr>
          <w:delText xml:space="preserve"> </w:delText>
        </w:r>
        <w:r w:rsidR="004C6B7B" w:rsidRPr="00772E22" w:rsidDel="00D8523F">
          <w:rPr>
            <w:rFonts w:ascii="Arial" w:hAnsi="Arial" w:cs="Arial"/>
            <w:strike/>
          </w:rPr>
          <w:delText>which</w:delText>
        </w:r>
        <w:r w:rsidR="00EE173A" w:rsidRPr="00772E22" w:rsidDel="00D8523F">
          <w:rPr>
            <w:rFonts w:ascii="Arial" w:hAnsi="Arial" w:cs="Arial"/>
            <w:strike/>
          </w:rPr>
          <w:delText xml:space="preserve"> </w:delText>
        </w:r>
        <w:r w:rsidR="00C0446C" w:rsidRPr="00772E22" w:rsidDel="00D8523F">
          <w:rPr>
            <w:rFonts w:ascii="Arial" w:hAnsi="Arial" w:cs="Arial"/>
            <w:strike/>
          </w:rPr>
          <w:delText xml:space="preserve">were </w:delText>
        </w:r>
        <w:r w:rsidR="007248C5" w:rsidRPr="00772E22" w:rsidDel="00D8523F">
          <w:rPr>
            <w:rFonts w:ascii="Arial" w:hAnsi="Arial" w:cs="Arial"/>
            <w:strike/>
          </w:rPr>
          <w:delText>depleted</w:delText>
        </w:r>
        <w:r w:rsidR="00CE7479" w:rsidRPr="00772E22" w:rsidDel="00D8523F">
          <w:rPr>
            <w:rFonts w:ascii="Arial" w:hAnsi="Arial" w:cs="Arial"/>
            <w:strike/>
          </w:rPr>
          <w:delText xml:space="preserve"> </w:delText>
        </w:r>
        <w:r w:rsidR="00C0446C" w:rsidRPr="00772E22" w:rsidDel="00D8523F">
          <w:rPr>
            <w:rFonts w:ascii="Arial" w:hAnsi="Arial" w:cs="Arial"/>
            <w:strike/>
          </w:rPr>
          <w:delText xml:space="preserve">by drought </w:delText>
        </w:r>
        <w:r w:rsidR="00CE7479" w:rsidRPr="00772E22" w:rsidDel="00D8523F">
          <w:rPr>
            <w:rFonts w:ascii="Arial" w:hAnsi="Arial" w:cs="Arial"/>
            <w:strike/>
          </w:rPr>
          <w:delText>only</w:delText>
        </w:r>
        <w:r w:rsidR="007248C5" w:rsidRPr="00772E22" w:rsidDel="00D8523F">
          <w:rPr>
            <w:rFonts w:ascii="Arial" w:hAnsi="Arial" w:cs="Arial"/>
            <w:strike/>
          </w:rPr>
          <w:delText xml:space="preserve"> in the CONMIN system</w:delText>
        </w:r>
        <w:r w:rsidR="003815CF" w:rsidRPr="00772E22" w:rsidDel="00D8523F">
          <w:rPr>
            <w:rFonts w:ascii="Arial" w:hAnsi="Arial" w:cs="Arial"/>
            <w:strike/>
          </w:rPr>
          <w:delText xml:space="preserve">, but not in the other cropping systems </w:delText>
        </w:r>
        <w:r w:rsidR="008F42C7" w:rsidRPr="00772E22" w:rsidDel="00D8523F">
          <w:rPr>
            <w:rFonts w:ascii="Arial" w:hAnsi="Arial" w:cs="Arial"/>
            <w:strike/>
          </w:rPr>
          <w:delText>(Figure 3).</w:delText>
        </w:r>
        <w:r w:rsidR="008F42C7" w:rsidDel="00D8523F">
          <w:rPr>
            <w:rFonts w:ascii="Arial" w:hAnsi="Arial" w:cs="Arial"/>
          </w:rPr>
          <w:delText xml:space="preserve"> </w:delText>
        </w:r>
        <w:r w:rsidR="00CD7E61" w:rsidDel="00D8523F">
          <w:rPr>
            <w:rFonts w:ascii="Arial" w:hAnsi="Arial" w:cs="Arial"/>
          </w:rPr>
          <w:delText xml:space="preserve"> </w:delText>
        </w:r>
        <w:commentRangeEnd w:id="10"/>
        <w:r w:rsidR="00F040D7" w:rsidDel="00D8523F">
          <w:rPr>
            <w:rStyle w:val="CommentReference"/>
          </w:rPr>
          <w:commentReference w:id="10"/>
        </w:r>
      </w:del>
      <w:r w:rsidR="00CD7E61">
        <w:rPr>
          <w:rFonts w:ascii="Arial" w:hAnsi="Arial" w:cs="Arial"/>
        </w:rPr>
        <w:t xml:space="preserve">Moreover, </w:t>
      </w:r>
      <w:r w:rsidR="005F3FC9">
        <w:rPr>
          <w:rFonts w:ascii="Arial" w:hAnsi="Arial" w:cs="Arial"/>
        </w:rPr>
        <w:t>CONMIN</w:t>
      </w:r>
      <w:r w:rsidR="00CD7E61">
        <w:rPr>
          <w:rFonts w:ascii="Arial" w:hAnsi="Arial" w:cs="Arial"/>
        </w:rPr>
        <w:t xml:space="preserve"> </w:t>
      </w:r>
      <w:r w:rsidR="00F80D91">
        <w:rPr>
          <w:rFonts w:ascii="Arial" w:hAnsi="Arial" w:cs="Arial"/>
        </w:rPr>
        <w:t>exhibited</w:t>
      </w:r>
      <w:r w:rsidR="00CD7E61">
        <w:rPr>
          <w:rFonts w:ascii="Arial" w:hAnsi="Arial" w:cs="Arial"/>
        </w:rPr>
        <w:t xml:space="preserve"> less </w:t>
      </w:r>
      <w:r w:rsidR="00F80D91">
        <w:rPr>
          <w:rFonts w:ascii="Arial" w:hAnsi="Arial" w:cs="Arial"/>
        </w:rPr>
        <w:t xml:space="preserve">drought-affected AOA and Comammox </w:t>
      </w:r>
      <w:r w:rsidR="00CD7E61">
        <w:rPr>
          <w:rFonts w:ascii="Arial" w:hAnsi="Arial" w:cs="Arial"/>
        </w:rPr>
        <w:t>ASVs</w:t>
      </w:r>
      <w:r w:rsidR="00D2538D">
        <w:rPr>
          <w:rFonts w:ascii="Arial" w:hAnsi="Arial" w:cs="Arial"/>
        </w:rPr>
        <w:t xml:space="preserve"> </w:t>
      </w:r>
      <w:r w:rsidR="00F80D91">
        <w:rPr>
          <w:rFonts w:ascii="Arial" w:hAnsi="Arial" w:cs="Arial"/>
        </w:rPr>
        <w:t xml:space="preserve">compared to </w:t>
      </w:r>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r w:rsidR="008F42C7">
        <w:rPr>
          <w:rFonts w:ascii="Arial" w:hAnsi="Arial" w:cs="Arial"/>
        </w:rPr>
        <w:t>Figure 3).</w:t>
      </w:r>
    </w:p>
    <w:p w14:paraId="0EBD675B" w14:textId="77777777" w:rsidR="001910B2" w:rsidRPr="00157A05" w:rsidRDefault="001910B2" w:rsidP="000252A2">
      <w:pPr>
        <w:spacing w:after="0" w:line="480" w:lineRule="auto"/>
        <w:ind w:firstLine="720"/>
        <w:jc w:val="both"/>
        <w:rPr>
          <w:rFonts w:ascii="Arial" w:hAnsi="Arial" w:cs="Arial"/>
        </w:rPr>
      </w:pPr>
    </w:p>
    <w:p w14:paraId="1332BC98" w14:textId="77777777" w:rsidR="007C2534" w:rsidRPr="00157A05" w:rsidRDefault="001135A3" w:rsidP="000252A2">
      <w:pPr>
        <w:spacing w:after="0" w:line="480" w:lineRule="auto"/>
        <w:jc w:val="both"/>
        <w:rPr>
          <w:rFonts w:ascii="Arial" w:hAnsi="Arial" w:cs="Arial"/>
          <w:b/>
          <w:bCs/>
        </w:rPr>
      </w:pPr>
      <w:commentRangeStart w:id="12"/>
      <w:r>
        <w:rPr>
          <w:rFonts w:ascii="Arial" w:hAnsi="Arial" w:cs="Arial"/>
          <w:b/>
          <w:bCs/>
        </w:rPr>
        <w:t>Drought affect</w:t>
      </w:r>
      <w:r w:rsidR="00A42142">
        <w:rPr>
          <w:rFonts w:ascii="Arial" w:hAnsi="Arial" w:cs="Arial"/>
          <w:b/>
          <w:bCs/>
        </w:rPr>
        <w:t>ed</w:t>
      </w:r>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commentRangeEnd w:id="12"/>
      <w:r w:rsidR="00274337">
        <w:rPr>
          <w:rStyle w:val="CommentReference"/>
        </w:rPr>
        <w:commentReference w:id="12"/>
      </w:r>
    </w:p>
    <w:p w14:paraId="1C79BEFB" w14:textId="07B9EB31" w:rsidR="00124495" w:rsidRDefault="007C2534" w:rsidP="000252A2">
      <w:pPr>
        <w:spacing w:after="0" w:line="480" w:lineRule="auto"/>
        <w:jc w:val="both"/>
        <w:rPr>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cropping system</w:t>
      </w:r>
      <w:r w:rsidR="00124495">
        <w:rPr>
          <w:rFonts w:ascii="Arial" w:hAnsi="Arial" w:cs="Arial"/>
        </w:rPr>
        <w:t xml:space="preserve"> </w:t>
      </w:r>
      <w:r w:rsidR="00124495" w:rsidRPr="00157A05">
        <w:rPr>
          <w:rFonts w:ascii="Arial" w:hAnsi="Arial" w:cs="Arial"/>
        </w:rPr>
        <w:t>(</w:t>
      </w:r>
      <w:r w:rsidR="008F42C7" w:rsidRPr="004A7D3B">
        <w:rPr>
          <w:rFonts w:ascii="Arial" w:hAnsi="Arial" w:cs="Arial"/>
        </w:rPr>
        <w:t xml:space="preserve">Supplementary Table </w:t>
      </w:r>
      <w:r w:rsidR="008F42C7">
        <w:rPr>
          <w:rFonts w:ascii="Arial" w:hAnsi="Arial" w:cs="Arial"/>
        </w:rPr>
        <w:t>3</w:t>
      </w:r>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r w:rsidR="009E6584">
        <w:rPr>
          <w:rFonts w:ascii="Arial" w:hAnsi="Arial" w:cs="Arial"/>
        </w:rPr>
        <w:t>Three-way repeated measures ANOVA</w:t>
      </w:r>
      <w:r w:rsidR="00A36507" w:rsidRPr="009E6584">
        <w:rPr>
          <w:rFonts w:ascii="Arial" w:hAnsi="Arial" w:cs="Arial"/>
        </w:rPr>
        <w:t xml:space="preserve">, </w:t>
      </w:r>
      <w:r w:rsidR="00E61796" w:rsidRPr="009E6584">
        <w:rPr>
          <w:rFonts w:ascii="Arial" w:hAnsi="Arial" w:cs="Arial"/>
        </w:rPr>
        <w:t xml:space="preserve">P&lt;0.05, </w:t>
      </w:r>
      <w:r w:rsidR="009E6584">
        <w:rPr>
          <w:rFonts w:ascii="Arial" w:hAnsi="Arial" w:cs="Arial"/>
        </w:rPr>
        <w:t xml:space="preserve">Figure 4; </w:t>
      </w:r>
      <w:r w:rsidR="009E6584" w:rsidRPr="009E6584">
        <w:rPr>
          <w:rFonts w:ascii="Arial" w:hAnsi="Arial" w:cs="Arial"/>
        </w:rPr>
        <w:t>Supplementary Table 3</w:t>
      </w:r>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r w:rsidR="009E6584" w:rsidRPr="00112B9B">
        <w:rPr>
          <w:rFonts w:ascii="Arial" w:hAnsi="Arial" w:cs="Arial"/>
        </w:rPr>
        <w:t>ure 4</w:t>
      </w:r>
      <w:r w:rsidR="009E6584">
        <w:rPr>
          <w:rFonts w:ascii="Arial" w:hAnsi="Arial" w:cs="Arial"/>
        </w:rPr>
        <w:t>D</w:t>
      </w:r>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r w:rsidR="009E6584">
        <w:rPr>
          <w:rFonts w:ascii="Arial" w:hAnsi="Arial" w:cs="Arial"/>
        </w:rPr>
        <w:t>(LMM, P&lt;0.05, Supplementary Fig.</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r w:rsidR="00A36507">
        <w:rPr>
          <w:rFonts w:ascii="Arial" w:hAnsi="Arial" w:cs="Arial"/>
        </w:rPr>
        <w:t>while no significant effect was observed in the rhizosphere</w:t>
      </w:r>
      <w:r w:rsidR="009E6584">
        <w:rPr>
          <w:rFonts w:ascii="Arial" w:hAnsi="Arial" w:cs="Arial"/>
        </w:rPr>
        <w:t xml:space="preserve"> </w:t>
      </w:r>
      <w:r w:rsidR="00B276DD" w:rsidRPr="00157A05">
        <w:rPr>
          <w:rFonts w:ascii="Arial" w:hAnsi="Arial" w:cs="Arial"/>
        </w:rPr>
        <w:t>(</w:t>
      </w:r>
      <w:r w:rsidR="009E6584">
        <w:rPr>
          <w:rFonts w:ascii="Arial" w:hAnsi="Arial" w:cs="Arial"/>
        </w:rPr>
        <w:t>Three-way repeated measures ANOVA</w:t>
      </w:r>
      <w:r w:rsidR="00A36507">
        <w:rPr>
          <w:rFonts w:ascii="Arial" w:hAnsi="Arial" w:cs="Arial"/>
        </w:rPr>
        <w:t>, P&lt;0.05</w:t>
      </w:r>
      <w:r w:rsidR="009E6584">
        <w:rPr>
          <w:rFonts w:ascii="Arial" w:hAnsi="Arial" w:cs="Arial"/>
        </w:rPr>
        <w:t xml:space="preserve">, Supplementary Fig. </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B276DD" w:rsidRPr="00157A05">
        <w:rPr>
          <w:rFonts w:ascii="Arial" w:hAnsi="Arial" w:cs="Arial"/>
        </w:rPr>
        <w:t>).</w:t>
      </w:r>
      <w:ins w:id="13" w:author="Ari Fina Bintarti" w:date="2024-05-09T15:25:00Z">
        <w:r w:rsidR="00C1138C">
          <w:rPr>
            <w:rFonts w:ascii="Arial" w:hAnsi="Arial" w:cs="Arial"/>
          </w:rPr>
          <w:t xml:space="preserve"> </w:t>
        </w:r>
      </w:ins>
    </w:p>
    <w:p w14:paraId="05A059A9" w14:textId="77777777" w:rsidR="007C2534" w:rsidRPr="00157A05" w:rsidRDefault="007C2534" w:rsidP="000252A2">
      <w:pPr>
        <w:spacing w:after="0" w:line="480" w:lineRule="auto"/>
        <w:jc w:val="both"/>
        <w:rPr>
          <w:rFonts w:ascii="Arial" w:hAnsi="Arial" w:cs="Arial"/>
        </w:rPr>
      </w:pPr>
    </w:p>
    <w:p w14:paraId="739C5DE4" w14:textId="77777777" w:rsidR="007C2534" w:rsidRPr="00157A05" w:rsidRDefault="00CC1EF0" w:rsidP="000252A2">
      <w:pPr>
        <w:spacing w:after="0" w:line="480" w:lineRule="auto"/>
        <w:jc w:val="both"/>
        <w:rPr>
          <w:rFonts w:ascii="Arial" w:hAnsi="Arial" w:cs="Arial"/>
          <w:b/>
          <w:bCs/>
        </w:rPr>
      </w:pPr>
      <w:r>
        <w:rPr>
          <w:rFonts w:ascii="Arial" w:hAnsi="Arial" w:cs="Arial"/>
          <w:b/>
          <w:bCs/>
        </w:rPr>
        <w:lastRenderedPageBreak/>
        <w:t>Correlation between</w:t>
      </w:r>
      <w:r w:rsidR="00A50354">
        <w:rPr>
          <w:rFonts w:ascii="Arial" w:hAnsi="Arial" w:cs="Arial"/>
          <w:b/>
          <w:bCs/>
        </w:rPr>
        <w:t xml:space="preserve"> </w:t>
      </w:r>
      <w:r>
        <w:rPr>
          <w:rFonts w:ascii="Arial" w:hAnsi="Arial" w:cs="Arial"/>
          <w:b/>
          <w:bCs/>
        </w:rPr>
        <w:t>ammonia oxidizing community, N pools, and soil properties</w:t>
      </w:r>
    </w:p>
    <w:p w14:paraId="50CAE831" w14:textId="1F51F3FD" w:rsidR="002474CE" w:rsidRDefault="007C2534" w:rsidP="000252A2">
      <w:pPr>
        <w:spacing w:after="0" w:line="480" w:lineRule="auto"/>
        <w:jc w:val="both"/>
        <w:rPr>
          <w:rFonts w:ascii="Arial" w:hAnsi="Arial" w:cs="Arial"/>
        </w:rPr>
      </w:pPr>
      <w:r w:rsidRPr="00157A05">
        <w:rPr>
          <w:rFonts w:ascii="Arial" w:hAnsi="Arial" w:cs="Arial"/>
        </w:rPr>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463954">
        <w:rPr>
          <w:rFonts w:ascii="Arial" w:hAnsi="Arial" w:cs="Arial"/>
          <w:highlight w:val="yellow"/>
        </w:rPr>
        <w:t>(</w:t>
      </w:r>
      <w:r w:rsidR="00B70336">
        <w:rPr>
          <w:rFonts w:ascii="Arial" w:hAnsi="Arial" w:cs="Arial"/>
          <w:highlight w:val="yellow"/>
        </w:rPr>
        <w:t>Figure 5</w:t>
      </w:r>
      <w:r w:rsidR="00463954" w:rsidRPr="00463954">
        <w:rPr>
          <w:rFonts w:ascii="Arial" w:hAnsi="Arial" w:cs="Arial"/>
          <w:highlight w:val="yellow"/>
        </w:rPr>
        <w:t>)</w:t>
      </w:r>
      <w:r w:rsidR="00463954">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w:t>
      </w:r>
      <w:proofErr w:type="spellStart"/>
      <w:r w:rsidR="009F7785">
        <w:rPr>
          <w:rFonts w:ascii="Arial" w:hAnsi="Arial" w:cs="Arial"/>
        </w:rPr>
        <w:t>the</w:t>
      </w:r>
      <w:proofErr w:type="spellEnd"/>
      <w:r w:rsidR="009F7785">
        <w:rPr>
          <w:rFonts w:ascii="Arial" w:hAnsi="Arial" w:cs="Arial"/>
        </w:rPr>
        <w:t xml:space="preserv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r w:rsidR="00B70336">
        <w:rPr>
          <w:rFonts w:ascii="Arial" w:hAnsi="Arial" w:cs="Arial"/>
        </w:rPr>
        <w:t>ure 5</w:t>
      </w:r>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r w:rsidR="00C518BE">
        <w:rPr>
          <w:rFonts w:ascii="Arial" w:hAnsi="Arial" w:cs="Arial"/>
        </w:rPr>
        <w:t xml:space="preserve"> (Figure 5)</w:t>
      </w:r>
      <w:r w:rsidR="004271A6">
        <w:rPr>
          <w:rFonts w:ascii="Arial" w:hAnsi="Arial" w:cs="Arial"/>
        </w:rPr>
        <w:t>. Interestingly, all these correlations were negative except the alpha diversity of AOB</w:t>
      </w:r>
      <w:r w:rsidR="00C518BE">
        <w:rPr>
          <w:rFonts w:ascii="Arial" w:hAnsi="Arial" w:cs="Arial"/>
        </w:rPr>
        <w:t xml:space="preserve">. </w:t>
      </w:r>
      <w:r w:rsidR="00A11CFE">
        <w:rPr>
          <w:rFonts w:ascii="Arial" w:hAnsi="Arial" w:cs="Arial"/>
        </w:rPr>
        <w:t>Among all AO groups, only the beta diversity of AOB that related to the N</w:t>
      </w:r>
      <w:r w:rsidR="00A11CFE" w:rsidRPr="00A11CFE">
        <w:rPr>
          <w:rFonts w:ascii="Arial" w:hAnsi="Arial" w:cs="Arial"/>
          <w:vertAlign w:val="subscript"/>
        </w:rPr>
        <w:t>2</w:t>
      </w:r>
      <w:r w:rsidR="00A11CFE">
        <w:rPr>
          <w:rFonts w:ascii="Arial" w:hAnsi="Arial" w:cs="Arial"/>
        </w:rPr>
        <w:t>O flux, and this relationship was only found in the control. We detected negative correlation between the N</w:t>
      </w:r>
      <w:r w:rsidR="00A11CFE" w:rsidRPr="00112B9B">
        <w:rPr>
          <w:rFonts w:ascii="Arial" w:hAnsi="Arial" w:cs="Arial"/>
          <w:vertAlign w:val="subscript"/>
        </w:rPr>
        <w:t>2</w:t>
      </w:r>
      <w:r w:rsidR="00A11CFE">
        <w:rPr>
          <w:rFonts w:ascii="Arial" w:hAnsi="Arial" w:cs="Arial"/>
        </w:rPr>
        <w:t>O flux with the abundance of AOA and comammox (clade B), as well as with their alpha diversity, while also positively correlated with the alpha diversity of AOB in the control. Overall, there were no significant relationship between the N2O flux with AO communities, except with the AOB abundance, in the drought treatment</w:t>
      </w:r>
      <w:r w:rsidR="00C518BE">
        <w:rPr>
          <w:rFonts w:ascii="Arial" w:hAnsi="Arial" w:cs="Arial"/>
        </w:rPr>
        <w:t xml:space="preserve"> (Figure 5)</w:t>
      </w:r>
      <w:r w:rsidR="00A11CFE">
        <w:rPr>
          <w:rFonts w:ascii="Arial" w:hAnsi="Arial" w:cs="Arial"/>
        </w:rPr>
        <w:t>.</w:t>
      </w:r>
      <w:r w:rsidR="00C518BE">
        <w:rPr>
          <w:rFonts w:ascii="Arial" w:hAnsi="Arial" w:cs="Arial"/>
        </w:rPr>
        <w:t xml:space="preserve"> </w:t>
      </w:r>
      <w:r w:rsidR="00D55233">
        <w:rPr>
          <w:rFonts w:ascii="Arial" w:hAnsi="Arial" w:cs="Arial"/>
        </w:rPr>
        <w:t>Additionally, we found a significant positive</w:t>
      </w:r>
      <w:r w:rsidR="00C518BE">
        <w:rPr>
          <w:rFonts w:ascii="Arial" w:hAnsi="Arial" w:cs="Arial"/>
        </w:rPr>
        <w:t xml:space="preserve"> and negative</w:t>
      </w:r>
      <w:r w:rsidR="00D55233">
        <w:rPr>
          <w:rFonts w:ascii="Arial" w:hAnsi="Arial" w:cs="Arial"/>
        </w:rPr>
        <w:t xml:space="preserve"> correlation between soil water content (GWC) and the </w:t>
      </w:r>
      <w:r w:rsidR="00C518BE">
        <w:rPr>
          <w:rFonts w:ascii="Arial" w:hAnsi="Arial" w:cs="Arial"/>
        </w:rPr>
        <w:t xml:space="preserve">alpha diversity </w:t>
      </w:r>
      <w:r w:rsidR="00D55233">
        <w:rPr>
          <w:rFonts w:ascii="Arial" w:hAnsi="Arial" w:cs="Arial"/>
        </w:rPr>
        <w:t>of AOA</w:t>
      </w:r>
      <w:r w:rsidR="00C518BE">
        <w:rPr>
          <w:rFonts w:ascii="Arial" w:hAnsi="Arial" w:cs="Arial"/>
        </w:rPr>
        <w:t xml:space="preserve"> and </w:t>
      </w:r>
      <w:r w:rsidR="00D55233">
        <w:rPr>
          <w:rFonts w:ascii="Arial" w:hAnsi="Arial" w:cs="Arial"/>
        </w:rPr>
        <w:t>AOB</w:t>
      </w:r>
      <w:r w:rsidR="00C518BE">
        <w:rPr>
          <w:rFonts w:ascii="Arial" w:hAnsi="Arial" w:cs="Arial"/>
        </w:rPr>
        <w:t>, respectively</w:t>
      </w:r>
      <w:r w:rsidR="00D55233">
        <w:rPr>
          <w:rFonts w:ascii="Arial" w:hAnsi="Arial" w:cs="Arial"/>
        </w:rPr>
        <w:t xml:space="preserve"> in the drought</w:t>
      </w:r>
      <w:r w:rsidR="00C518BE">
        <w:rPr>
          <w:rFonts w:ascii="Arial" w:hAnsi="Arial" w:cs="Arial"/>
        </w:rPr>
        <w:t>. While</w:t>
      </w:r>
      <w:r w:rsidR="00D55233">
        <w:rPr>
          <w:rFonts w:ascii="Arial" w:hAnsi="Arial" w:cs="Arial"/>
        </w:rPr>
        <w:t xml:space="preserve"> in the control treatment</w:t>
      </w:r>
      <w:r w:rsidR="00C518BE">
        <w:rPr>
          <w:rFonts w:ascii="Arial" w:hAnsi="Arial" w:cs="Arial"/>
        </w:rPr>
        <w:t>, GWC only correlated with the AOB richness (Figure 5)</w:t>
      </w:r>
      <w:r w:rsidR="00D55233">
        <w:rPr>
          <w:rFonts w:ascii="Arial" w:hAnsi="Arial" w:cs="Arial"/>
        </w:rPr>
        <w:t>.</w:t>
      </w:r>
    </w:p>
    <w:p w14:paraId="133A7D17" w14:textId="77777777" w:rsidR="006D66E5" w:rsidRDefault="006D66E5" w:rsidP="000252A2">
      <w:pPr>
        <w:spacing w:after="0" w:line="480" w:lineRule="auto"/>
        <w:jc w:val="both"/>
        <w:rPr>
          <w:rFonts w:ascii="Arial" w:hAnsi="Arial" w:cs="Arial"/>
        </w:rPr>
      </w:pPr>
    </w:p>
    <w:p w14:paraId="45DD944D" w14:textId="77777777" w:rsidR="006D66E5" w:rsidRPr="00ED68EC" w:rsidRDefault="006D66E5" w:rsidP="000252A2">
      <w:pPr>
        <w:spacing w:line="480" w:lineRule="auto"/>
        <w:jc w:val="both"/>
        <w:rPr>
          <w:rFonts w:ascii="Arial" w:hAnsi="Arial" w:cs="Arial"/>
          <w:b/>
          <w:bCs/>
        </w:rPr>
      </w:pPr>
      <w:r w:rsidRPr="00ED68EC">
        <w:rPr>
          <w:rFonts w:ascii="Arial" w:hAnsi="Arial" w:cs="Arial"/>
          <w:b/>
          <w:bCs/>
        </w:rPr>
        <w:t>DISCUSSION</w:t>
      </w:r>
    </w:p>
    <w:p w14:paraId="6F3C2521" w14:textId="59E0BDBB" w:rsidR="006D66E5" w:rsidRDefault="006D66E5" w:rsidP="000252A2">
      <w:pPr>
        <w:spacing w:line="480" w:lineRule="auto"/>
        <w:jc w:val="both"/>
        <w:rPr>
          <w:rFonts w:ascii="Arial" w:hAnsi="Arial" w:cs="Arial"/>
          <w:b/>
          <w:bCs/>
        </w:rPr>
      </w:pPr>
      <w:r w:rsidRPr="00ED68EC">
        <w:rPr>
          <w:rFonts w:ascii="Arial" w:hAnsi="Arial" w:cs="Arial"/>
          <w:b/>
          <w:bCs/>
        </w:rPr>
        <w:t>The effect</w:t>
      </w:r>
      <w:r w:rsidR="00DF0C12">
        <w:rPr>
          <w:rFonts w:ascii="Arial" w:hAnsi="Arial" w:cs="Arial"/>
          <w:b/>
          <w:bCs/>
        </w:rPr>
        <w:t>s</w:t>
      </w:r>
      <w:r w:rsidRPr="00ED68EC">
        <w:rPr>
          <w:rFonts w:ascii="Arial" w:hAnsi="Arial" w:cs="Arial"/>
          <w:b/>
          <w:bCs/>
        </w:rPr>
        <w:t xml:space="preserve">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00DF0C12">
        <w:rPr>
          <w:rFonts w:ascii="Arial" w:hAnsi="Arial" w:cs="Arial"/>
          <w:b/>
          <w:bCs/>
        </w:rPr>
        <w:t>) and</w:t>
      </w:r>
      <w:r w:rsidRPr="00ED68EC">
        <w:rPr>
          <w:rFonts w:ascii="Arial" w:hAnsi="Arial" w:cs="Arial"/>
          <w:b/>
          <w:bCs/>
        </w:rPr>
        <w:t xml:space="preserve"> N</w:t>
      </w:r>
      <w:r w:rsidRPr="00ED68EC">
        <w:rPr>
          <w:rFonts w:ascii="Arial" w:hAnsi="Arial" w:cs="Arial"/>
          <w:b/>
          <w:bCs/>
          <w:vertAlign w:val="subscript"/>
        </w:rPr>
        <w:t>2</w:t>
      </w:r>
      <w:r w:rsidRPr="00ED68EC">
        <w:rPr>
          <w:rFonts w:ascii="Arial" w:hAnsi="Arial" w:cs="Arial"/>
          <w:b/>
          <w:bCs/>
        </w:rPr>
        <w:t>O</w:t>
      </w:r>
      <w:r w:rsidR="00DF0C12">
        <w:rPr>
          <w:rFonts w:ascii="Arial" w:hAnsi="Arial" w:cs="Arial"/>
          <w:b/>
          <w:bCs/>
        </w:rPr>
        <w:t xml:space="preserve"> fluxes</w:t>
      </w:r>
      <w:r w:rsidRPr="00ED68EC">
        <w:rPr>
          <w:rFonts w:ascii="Arial" w:hAnsi="Arial" w:cs="Arial"/>
          <w:b/>
          <w:bCs/>
        </w:rPr>
        <w:t xml:space="preserve"> </w:t>
      </w:r>
      <w:r w:rsidR="00DF0C12">
        <w:rPr>
          <w:rFonts w:ascii="Arial" w:hAnsi="Arial" w:cs="Arial"/>
          <w:b/>
          <w:bCs/>
        </w:rPr>
        <w:t>are</w:t>
      </w:r>
      <w:r w:rsidRPr="00ED68EC">
        <w:rPr>
          <w:rFonts w:ascii="Arial" w:hAnsi="Arial" w:cs="Arial"/>
          <w:b/>
          <w:bCs/>
        </w:rPr>
        <w:t xml:space="preserve"> modulated by cropping system</w:t>
      </w:r>
    </w:p>
    <w:p w14:paraId="71694C8F" w14:textId="2B07A95A" w:rsidR="00054723" w:rsidRDefault="006D66E5" w:rsidP="000252A2">
      <w:pPr>
        <w:spacing w:line="480" w:lineRule="auto"/>
        <w:ind w:firstLine="720"/>
        <w:jc w:val="both"/>
        <w:rPr>
          <w:rFonts w:ascii="Arial" w:hAnsi="Arial" w:cs="Arial"/>
        </w:rPr>
      </w:pPr>
      <w:r w:rsidRPr="00ED68EC">
        <w:rPr>
          <w:rFonts w:ascii="Arial" w:hAnsi="Arial" w:cs="Arial"/>
        </w:rPr>
        <w:t xml:space="preserve">We found that drought </w:t>
      </w:r>
      <w:r w:rsidR="00F14AC5">
        <w:rPr>
          <w:rFonts w:ascii="Arial" w:hAnsi="Arial" w:cs="Arial"/>
        </w:rPr>
        <w:t>strongly</w:t>
      </w:r>
      <w:r w:rsidRPr="00ED68EC">
        <w:rPr>
          <w:rFonts w:ascii="Arial" w:hAnsi="Arial" w:cs="Arial"/>
        </w:rPr>
        <w:t xml:space="preserve"> affected the mineral N pools </w:t>
      </w:r>
      <w:r w:rsidR="00662064">
        <w:rPr>
          <w:rFonts w:ascii="Arial" w:hAnsi="Arial" w:cs="Arial"/>
        </w:rPr>
        <w:t xml:space="preserve">with </w:t>
      </w:r>
      <w:r w:rsidR="003A0A91">
        <w:rPr>
          <w:rFonts w:ascii="Arial" w:hAnsi="Arial" w:cs="Arial"/>
        </w:rPr>
        <w:t>lower</w:t>
      </w:r>
      <w:r w:rsidR="00662064">
        <w:rPr>
          <w:rFonts w:ascii="Arial" w:hAnsi="Arial" w:cs="Arial"/>
        </w:rPr>
        <w:t xml:space="preserve"> </w:t>
      </w:r>
      <w:r w:rsidR="003A0A91">
        <w:rPr>
          <w:rFonts w:ascii="Arial" w:hAnsi="Arial" w:cs="Arial"/>
        </w:rPr>
        <w:t>G</w:t>
      </w:r>
      <w:r w:rsidR="00662064">
        <w:rPr>
          <w:rFonts w:ascii="Arial" w:hAnsi="Arial" w:cs="Arial"/>
        </w:rPr>
        <w:t>WC</w:t>
      </w:r>
      <w:r w:rsidR="00662064" w:rsidRPr="00ED68EC">
        <w:rPr>
          <w:rFonts w:ascii="Arial" w:hAnsi="Arial" w:cs="Arial"/>
        </w:rPr>
        <w:t xml:space="preserve"> result</w:t>
      </w:r>
      <w:r w:rsidR="00662064">
        <w:rPr>
          <w:rFonts w:ascii="Arial" w:hAnsi="Arial" w:cs="Arial"/>
        </w:rPr>
        <w:t>ing</w:t>
      </w:r>
      <w:r w:rsidR="00662064" w:rsidRPr="00ED68EC">
        <w:rPr>
          <w:rFonts w:ascii="Arial" w:hAnsi="Arial" w:cs="Arial"/>
        </w:rPr>
        <w:t xml:space="preserve"> in </w:t>
      </w:r>
      <w:r w:rsidR="006D26D0">
        <w:rPr>
          <w:rFonts w:ascii="Arial" w:hAnsi="Arial" w:cs="Arial"/>
        </w:rPr>
        <w:t>large</w:t>
      </w:r>
      <w:r w:rsidR="00662064" w:rsidRPr="00ED68EC">
        <w:rPr>
          <w:rFonts w:ascii="Arial" w:hAnsi="Arial" w:cs="Arial"/>
        </w:rPr>
        <w:t xml:space="preserve"> increase</w:t>
      </w:r>
      <w:r w:rsidR="006D26D0">
        <w:rPr>
          <w:rFonts w:ascii="Arial" w:hAnsi="Arial" w:cs="Arial"/>
        </w:rPr>
        <w:t>s</w:t>
      </w:r>
      <w:r w:rsidR="00662064" w:rsidRPr="00ED68EC">
        <w:rPr>
          <w:rFonts w:ascii="Arial" w:hAnsi="Arial" w:cs="Arial"/>
        </w:rPr>
        <w:t xml:space="preserve"> </w:t>
      </w:r>
      <w:r w:rsidR="00AB6C1B">
        <w:rPr>
          <w:rFonts w:ascii="Arial" w:hAnsi="Arial" w:cs="Arial"/>
        </w:rPr>
        <w:t>in</w:t>
      </w:r>
      <w:r w:rsidR="00662064" w:rsidRPr="00ED68EC">
        <w:rPr>
          <w:rFonts w:ascii="Arial" w:hAnsi="Arial" w:cs="Arial"/>
        </w:rPr>
        <w:t xml:space="preserve"> </w:t>
      </w:r>
      <w:r w:rsidR="006D26D0">
        <w:rPr>
          <w:rFonts w:ascii="Arial" w:hAnsi="Arial" w:cs="Arial"/>
        </w:rPr>
        <w:t xml:space="preserve">the </w:t>
      </w:r>
      <w:r w:rsidR="00662064" w:rsidRPr="00ED68EC">
        <w:rPr>
          <w:rFonts w:ascii="Arial" w:hAnsi="Arial" w:cs="Arial"/>
        </w:rPr>
        <w:t>NH</w:t>
      </w:r>
      <w:r w:rsidR="00662064" w:rsidRPr="00ED68EC">
        <w:rPr>
          <w:rFonts w:ascii="Arial" w:hAnsi="Arial" w:cs="Arial"/>
          <w:vertAlign w:val="subscript"/>
        </w:rPr>
        <w:t>4</w:t>
      </w:r>
      <w:r w:rsidR="00662064" w:rsidRPr="00ED68EC">
        <w:rPr>
          <w:rFonts w:ascii="Arial" w:hAnsi="Arial" w:cs="Arial"/>
          <w:vertAlign w:val="superscript"/>
        </w:rPr>
        <w:t xml:space="preserve">+ </w:t>
      </w:r>
      <w:r w:rsidR="00662064" w:rsidRPr="00ED68EC">
        <w:rPr>
          <w:rFonts w:ascii="Arial" w:hAnsi="Arial" w:cs="Arial"/>
        </w:rPr>
        <w:t>and NO</w:t>
      </w:r>
      <w:r w:rsidR="00662064" w:rsidRPr="00ED68EC">
        <w:rPr>
          <w:rFonts w:ascii="Arial" w:hAnsi="Arial" w:cs="Arial"/>
          <w:vertAlign w:val="subscript"/>
        </w:rPr>
        <w:t>3</w:t>
      </w:r>
      <w:r w:rsidR="00662064" w:rsidRPr="00ED68EC">
        <w:rPr>
          <w:rFonts w:ascii="Arial" w:hAnsi="Arial" w:cs="Arial"/>
          <w:vertAlign w:val="superscript"/>
        </w:rPr>
        <w:t>-</w:t>
      </w:r>
      <w:r w:rsidR="00662064" w:rsidRPr="00ED68EC">
        <w:rPr>
          <w:rFonts w:ascii="Arial" w:hAnsi="Arial" w:cs="Arial"/>
        </w:rPr>
        <w:t xml:space="preserve"> </w:t>
      </w:r>
      <w:r w:rsidR="00F040D7">
        <w:rPr>
          <w:rFonts w:ascii="Arial" w:hAnsi="Arial" w:cs="Arial"/>
        </w:rPr>
        <w:t>pools</w:t>
      </w:r>
      <w:r w:rsidR="00662064" w:rsidRPr="00ED68EC">
        <w:rPr>
          <w:rFonts w:ascii="Arial" w:hAnsi="Arial" w:cs="Arial"/>
        </w:rPr>
        <w:t>, particularly in the mixed- and mineral-conventional systems (CONFYM and CONMIN).</w:t>
      </w:r>
      <w:r w:rsidR="00AB6C1B">
        <w:rPr>
          <w:rFonts w:ascii="Arial" w:hAnsi="Arial" w:cs="Arial"/>
        </w:rPr>
        <w:t xml:space="preserve"> </w:t>
      </w:r>
      <w:r w:rsidRPr="00ED68EC">
        <w:rPr>
          <w:rFonts w:ascii="Arial" w:hAnsi="Arial" w:cs="Arial"/>
        </w:rPr>
        <w:t xml:space="preserve">While some studies </w:t>
      </w:r>
      <w:r w:rsidR="00AB6C1B">
        <w:rPr>
          <w:rFonts w:ascii="Arial" w:hAnsi="Arial" w:cs="Arial"/>
        </w:rPr>
        <w:t>also reported</w:t>
      </w:r>
      <w:r w:rsidRPr="00ED68EC">
        <w:rPr>
          <w:rFonts w:ascii="Arial" w:hAnsi="Arial" w:cs="Arial"/>
        </w:rPr>
        <w:t xml:space="preserve"> that drought increase</w:t>
      </w:r>
      <w:r w:rsidR="00565302">
        <w:rPr>
          <w:rFonts w:ascii="Arial" w:hAnsi="Arial" w:cs="Arial"/>
        </w:rPr>
        <w:t>d</w:t>
      </w:r>
      <w:r w:rsidRPr="00ED68EC">
        <w:rPr>
          <w:rFonts w:ascii="Arial" w:hAnsi="Arial" w:cs="Arial"/>
        </w:rPr>
        <w:t xml:space="preserve">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AB6C1B">
        <w:rPr>
          <w:rFonts w:ascii="Arial" w:hAnsi="Arial" w:cs="Arial"/>
        </w:rPr>
        <w:t xml:space="preserve">pools </w:t>
      </w:r>
      <w:r w:rsidRPr="00ED68EC">
        <w:rPr>
          <w:rFonts w:ascii="Arial" w:hAnsi="Arial" w:cs="Arial"/>
        </w:rPr>
        <w:t xml:space="preserve">in soil </w:t>
      </w:r>
      <w:r w:rsidRPr="00ED68EC">
        <w:rPr>
          <w:rFonts w:ascii="Arial" w:hAnsi="Arial" w:cs="Arial"/>
        </w:rPr>
        <w:fldChar w:fldCharType="begin"/>
      </w:r>
      <w:r w:rsidR="009B519C">
        <w:rPr>
          <w:rFonts w:ascii="Arial" w:hAnsi="Arial" w:cs="Arial"/>
        </w:rPr>
        <w:instrText xml:space="preserve"> ADDIN ZOTERO_ITEM CSL_CITATION {"citationID":"eyzoHgXT","properties":{"formattedCitation":"(Deng et al., 2021; A. A. Hartmann et al., 2013; Ullah et al., 2020)","plainCitation":"(Deng et al., 2021; A. A.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009B519C">
        <w:rPr>
          <w:rFonts w:ascii="Arial" w:hAnsi="Arial" w:cs="Arial"/>
          <w:noProof/>
        </w:rPr>
        <w:t xml:space="preserve">(Deng et al., 2021; A. A. Hartmann et al., </w:t>
      </w:r>
      <w:r w:rsidR="009B519C">
        <w:rPr>
          <w:rFonts w:ascii="Arial" w:hAnsi="Arial" w:cs="Arial"/>
          <w:noProof/>
        </w:rPr>
        <w:lastRenderedPageBreak/>
        <w:t>2013; Ullah et al., 2020)</w:t>
      </w:r>
      <w:r w:rsidRPr="00ED68EC">
        <w:rPr>
          <w:rFonts w:ascii="Arial" w:hAnsi="Arial" w:cs="Arial"/>
        </w:rPr>
        <w:fldChar w:fldCharType="end"/>
      </w:r>
      <w:r w:rsidRPr="00ED68EC">
        <w:rPr>
          <w:rFonts w:ascii="Arial" w:hAnsi="Arial" w:cs="Arial"/>
        </w:rPr>
        <w:t xml:space="preserve">, others </w:t>
      </w:r>
      <w:r w:rsidR="00AB6C1B">
        <w:rPr>
          <w:rFonts w:ascii="Arial" w:hAnsi="Arial" w:cs="Arial"/>
        </w:rPr>
        <w:t>found that</w:t>
      </w:r>
      <w:r w:rsidRPr="00ED68EC">
        <w:rPr>
          <w:rFonts w:ascii="Arial" w:hAnsi="Arial" w:cs="Arial"/>
        </w:rPr>
        <w:t xml:space="preserve"> the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1948B9">
        <w:rPr>
          <w:rFonts w:ascii="Arial" w:hAnsi="Arial" w:cs="Arial"/>
        </w:rPr>
        <w:t>pools</w:t>
      </w:r>
      <w:r w:rsidRPr="00ED68EC">
        <w:rPr>
          <w:rFonts w:ascii="Arial" w:hAnsi="Arial" w:cs="Arial"/>
        </w:rPr>
        <w:t xml:space="preserve"> remained unchanged or even decreased in response to drought </w:t>
      </w:r>
      <w:r w:rsidRPr="008B5A4C">
        <w:rPr>
          <w:rFonts w:ascii="Arial" w:hAnsi="Arial" w:cs="Arial"/>
        </w:rPr>
        <w:fldChar w:fldCharType="begin"/>
      </w:r>
      <w:r w:rsidRPr="008B5A4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8B5A4C">
        <w:rPr>
          <w:rFonts w:ascii="Arial" w:hAnsi="Arial" w:cs="Arial"/>
        </w:rPr>
        <w:fldChar w:fldCharType="separate"/>
      </w:r>
      <w:r w:rsidRPr="008B5A4C">
        <w:rPr>
          <w:rFonts w:ascii="Arial" w:hAnsi="Arial" w:cs="Arial"/>
        </w:rPr>
        <w:t>(Canarini et al., 2021; Séneca et al., 2020)</w:t>
      </w:r>
      <w:r w:rsidRPr="008B5A4C">
        <w:rPr>
          <w:rFonts w:ascii="Arial" w:hAnsi="Arial" w:cs="Arial"/>
        </w:rPr>
        <w:fldChar w:fldCharType="end"/>
      </w:r>
      <w:r w:rsidRPr="008B5A4C">
        <w:rPr>
          <w:rFonts w:ascii="Arial" w:hAnsi="Arial" w:cs="Arial"/>
        </w:rPr>
        <w:t xml:space="preserve">. High </w:t>
      </w:r>
      <w:r w:rsidR="00351CB4" w:rsidRPr="008B5A4C">
        <w:rPr>
          <w:rFonts w:ascii="Arial" w:hAnsi="Arial" w:cs="Arial"/>
        </w:rPr>
        <w:t>NO</w:t>
      </w:r>
      <w:r w:rsidR="00351CB4" w:rsidRPr="008B5A4C">
        <w:rPr>
          <w:rFonts w:ascii="Arial" w:hAnsi="Arial" w:cs="Arial"/>
          <w:vertAlign w:val="subscript"/>
        </w:rPr>
        <w:t>3</w:t>
      </w:r>
      <w:r w:rsidR="00351CB4" w:rsidRPr="008B5A4C">
        <w:rPr>
          <w:rFonts w:ascii="Arial" w:hAnsi="Arial" w:cs="Arial"/>
          <w:vertAlign w:val="superscript"/>
        </w:rPr>
        <w:t>-</w:t>
      </w:r>
      <w:ins w:id="14" w:author="Ari Fina Bintarti" w:date="2024-04-26T09:45:00Z">
        <w:r w:rsidR="002B1D71">
          <w:rPr>
            <w:rFonts w:ascii="Arial" w:hAnsi="Arial" w:cs="Arial"/>
            <w:vertAlign w:val="superscript"/>
          </w:rPr>
          <w:t xml:space="preserve"> </w:t>
        </w:r>
      </w:ins>
      <w:r w:rsidRPr="008B5A4C">
        <w:rPr>
          <w:rFonts w:ascii="Arial" w:hAnsi="Arial" w:cs="Arial"/>
        </w:rPr>
        <w:t xml:space="preserve">accumulation  under drought </w:t>
      </w:r>
      <w:r w:rsidR="00FC552D">
        <w:rPr>
          <w:rFonts w:ascii="Arial" w:hAnsi="Arial" w:cs="Arial"/>
        </w:rPr>
        <w:t>has</w:t>
      </w:r>
      <w:r w:rsidRPr="008B5A4C">
        <w:rPr>
          <w:rFonts w:ascii="Arial" w:hAnsi="Arial" w:cs="Arial"/>
        </w:rPr>
        <w:t xml:space="preserve"> be</w:t>
      </w:r>
      <w:r w:rsidR="00FC552D">
        <w:rPr>
          <w:rFonts w:ascii="Arial" w:hAnsi="Arial" w:cs="Arial"/>
        </w:rPr>
        <w:t>en</w:t>
      </w:r>
      <w:r w:rsidRPr="008B5A4C">
        <w:rPr>
          <w:rFonts w:ascii="Arial" w:hAnsi="Arial" w:cs="Arial"/>
        </w:rPr>
        <w:t xml:space="preserve"> attributed to </w:t>
      </w:r>
      <w:r w:rsidR="00AB6C1B" w:rsidRPr="00772E22">
        <w:rPr>
          <w:rFonts w:ascii="Arial" w:hAnsi="Arial" w:cs="Arial"/>
        </w:rPr>
        <w:t>reduced</w:t>
      </w:r>
      <w:r w:rsidRPr="008B5A4C">
        <w:rPr>
          <w:rFonts w:ascii="Arial" w:hAnsi="Arial" w:cs="Arial"/>
        </w:rPr>
        <w:t xml:space="preserve"> </w:t>
      </w:r>
      <w:r w:rsidR="00AB6C1B" w:rsidRPr="00772E22">
        <w:rPr>
          <w:rFonts w:ascii="Arial" w:hAnsi="Arial" w:cs="Arial"/>
        </w:rPr>
        <w:t>de</w:t>
      </w:r>
      <w:r w:rsidRPr="008B5A4C">
        <w:rPr>
          <w:rFonts w:ascii="Arial" w:hAnsi="Arial" w:cs="Arial"/>
        </w:rPr>
        <w:t>nitrification</w:t>
      </w:r>
      <w:r w:rsidR="00804E75" w:rsidRPr="00772E22">
        <w:rPr>
          <w:rFonts w:ascii="Arial" w:hAnsi="Arial" w:cs="Arial"/>
        </w:rPr>
        <w:t xml:space="preserve"> </w:t>
      </w:r>
      <w:r w:rsidR="00AB6C1B" w:rsidRPr="00772E22">
        <w:rPr>
          <w:rFonts w:ascii="Arial" w:hAnsi="Arial" w:cs="Arial"/>
        </w:rPr>
        <w:t>and</w:t>
      </w:r>
      <w:r w:rsidRPr="008B5A4C">
        <w:rPr>
          <w:rFonts w:ascii="Arial" w:hAnsi="Arial" w:cs="Arial"/>
        </w:rPr>
        <w:t xml:space="preserve"> </w:t>
      </w:r>
      <w:r w:rsidR="00633F87" w:rsidRPr="00772E22">
        <w:rPr>
          <w:rFonts w:ascii="Arial" w:hAnsi="Arial" w:cs="Arial"/>
        </w:rPr>
        <w:t xml:space="preserve">increased nitrification due to </w:t>
      </w:r>
      <w:r w:rsidR="00804E75" w:rsidRPr="00772E22">
        <w:rPr>
          <w:rFonts w:ascii="Arial" w:hAnsi="Arial" w:cs="Arial"/>
        </w:rPr>
        <w:t xml:space="preserve">higher oxygen diffusion </w:t>
      </w:r>
      <w:r w:rsidR="00976270">
        <w:rPr>
          <w:rFonts w:ascii="Arial" w:hAnsi="Arial" w:cs="Arial"/>
        </w:rPr>
        <w:t>as well as to</w:t>
      </w:r>
      <w:r w:rsidR="00633F87" w:rsidRPr="00772E22">
        <w:rPr>
          <w:rFonts w:ascii="Arial" w:hAnsi="Arial" w:cs="Arial"/>
        </w:rPr>
        <w:t xml:space="preserve"> reduced </w:t>
      </w:r>
      <w:r w:rsidRPr="008B5A4C">
        <w:rPr>
          <w:rFonts w:ascii="Arial" w:hAnsi="Arial" w:cs="Arial"/>
        </w:rPr>
        <w:t>NO</w:t>
      </w:r>
      <w:r w:rsidRPr="008B5A4C">
        <w:rPr>
          <w:rFonts w:ascii="Arial" w:hAnsi="Arial" w:cs="Arial"/>
          <w:vertAlign w:val="subscript"/>
        </w:rPr>
        <w:t>3</w:t>
      </w:r>
      <w:r w:rsidRPr="008B5A4C">
        <w:rPr>
          <w:rFonts w:ascii="Arial" w:hAnsi="Arial" w:cs="Arial"/>
          <w:vertAlign w:val="superscript"/>
        </w:rPr>
        <w:t>-</w:t>
      </w:r>
      <w:r w:rsidRPr="008B5A4C">
        <w:rPr>
          <w:rFonts w:ascii="Arial" w:hAnsi="Arial" w:cs="Arial"/>
        </w:rPr>
        <w:t xml:space="preserve"> leaching</w:t>
      </w:r>
      <w:r w:rsidR="00633F87" w:rsidRPr="00772E22">
        <w:rPr>
          <w:rFonts w:ascii="Arial" w:hAnsi="Arial" w:cs="Arial"/>
        </w:rPr>
        <w:t xml:space="preserve"> </w:t>
      </w:r>
      <w:r w:rsidRPr="008B5A4C">
        <w:rPr>
          <w:rFonts w:ascii="Arial" w:hAnsi="Arial" w:cs="Arial"/>
        </w:rPr>
        <w:fldChar w:fldCharType="begin"/>
      </w:r>
      <w:r w:rsidR="009B519C">
        <w:rPr>
          <w:rFonts w:ascii="Arial" w:hAnsi="Arial" w:cs="Arial"/>
        </w:rPr>
        <w:instrText xml:space="preserve"> ADDIN ZOTERO_ITEM CSL_CITATION {"citationID":"Y0IGKTLY","properties":{"formattedCitation":"(Deng et al., 2021; Hartmann et al., 2013; Homyak et al., 2017)","plainCitation":"(Deng et al., 2021; Hartmann et al., 2013; Homyak et al., 2017)","dontUpdate":true,"noteIndex":0},"citationItems":[{"id":142,"uris":["http://zotero.org/users/local/4LgJUJlW/items/VPRH8NXE"],"itemData":{"id":142,"type":"article-journal","abstract":"Extreme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8B5A4C">
        <w:rPr>
          <w:rFonts w:ascii="Arial" w:hAnsi="Arial" w:cs="Arial"/>
        </w:rPr>
        <w:fldChar w:fldCharType="separate"/>
      </w:r>
      <w:r w:rsidRPr="008B5A4C">
        <w:rPr>
          <w:rFonts w:ascii="Arial" w:hAnsi="Arial" w:cs="Arial"/>
          <w:noProof/>
        </w:rPr>
        <w:t xml:space="preserve">(Deng et al., 2021; Hartmann et al., 2013; </w:t>
      </w:r>
      <w:r w:rsidRPr="008B5A4C">
        <w:rPr>
          <w:rFonts w:ascii="Arial" w:hAnsi="Arial" w:cs="Arial"/>
        </w:rPr>
        <w:fldChar w:fldCharType="end"/>
      </w:r>
      <w:r w:rsidR="008B5A4C">
        <w:rPr>
          <w:rFonts w:ascii="Arial" w:hAnsi="Arial" w:cs="Arial"/>
        </w:rPr>
        <w:t>)</w:t>
      </w:r>
      <w:r w:rsidR="00F040D7">
        <w:rPr>
          <w:rFonts w:ascii="Arial" w:hAnsi="Arial" w:cs="Arial"/>
        </w:rPr>
        <w:t>,</w:t>
      </w:r>
      <w:r w:rsidR="00633F87" w:rsidRPr="00772E22">
        <w:rPr>
          <w:rFonts w:ascii="Arial" w:hAnsi="Arial" w:cs="Arial"/>
        </w:rPr>
        <w:t xml:space="preserve"> while microbial death</w:t>
      </w:r>
      <w:r w:rsidR="00804E75" w:rsidRPr="00772E22">
        <w:rPr>
          <w:rFonts w:ascii="Arial" w:hAnsi="Arial" w:cs="Arial"/>
        </w:rPr>
        <w:t xml:space="preserve"> can contribute</w:t>
      </w:r>
      <w:r w:rsidR="00633F87" w:rsidRPr="00772E22">
        <w:rPr>
          <w:rFonts w:ascii="Arial" w:hAnsi="Arial" w:cs="Arial"/>
        </w:rPr>
        <w:t xml:space="preserve"> to increased</w:t>
      </w:r>
      <w:r w:rsidRPr="008B5A4C">
        <w:rPr>
          <w:rFonts w:ascii="Arial" w:hAnsi="Arial" w:cs="Arial"/>
        </w:rPr>
        <w:t xml:space="preserve"> </w:t>
      </w:r>
      <w:r w:rsidR="00633F87" w:rsidRPr="00772E22">
        <w:rPr>
          <w:rFonts w:ascii="Arial" w:hAnsi="Arial" w:cs="Arial"/>
        </w:rPr>
        <w:t>NH4+</w:t>
      </w:r>
      <w:r w:rsidR="000C08D3" w:rsidRPr="00772E22">
        <w:rPr>
          <w:rFonts w:ascii="Arial" w:hAnsi="Arial" w:cs="Arial"/>
        </w:rPr>
        <w:t xml:space="preserve"> (</w:t>
      </w:r>
      <w:proofErr w:type="spellStart"/>
      <w:r w:rsidR="000C08D3" w:rsidRPr="00772E22">
        <w:rPr>
          <w:rFonts w:ascii="Arial" w:hAnsi="Arial" w:cs="Arial"/>
          <w:noProof/>
        </w:rPr>
        <w:t>Homyak</w:t>
      </w:r>
      <w:proofErr w:type="spellEnd"/>
      <w:r w:rsidR="000C08D3" w:rsidRPr="00772E22">
        <w:rPr>
          <w:rFonts w:ascii="Arial" w:hAnsi="Arial" w:cs="Arial"/>
          <w:noProof/>
        </w:rPr>
        <w:t xml:space="preserve"> et al., 2017)</w:t>
      </w:r>
      <w:r w:rsidR="00633F87" w:rsidRPr="00772E22">
        <w:rPr>
          <w:rFonts w:ascii="Arial" w:hAnsi="Arial" w:cs="Arial"/>
        </w:rPr>
        <w:t>. Alternatively,</w:t>
      </w:r>
      <w:r w:rsidR="00460B3D" w:rsidRPr="00772E22">
        <w:rPr>
          <w:rFonts w:ascii="Arial" w:hAnsi="Arial" w:cs="Arial"/>
        </w:rPr>
        <w:t xml:space="preserve"> drought affects plant growth by reducing the capacity for root N</w:t>
      </w:r>
      <w:r w:rsidR="00FC552D">
        <w:rPr>
          <w:rFonts w:ascii="Arial" w:hAnsi="Arial" w:cs="Arial"/>
        </w:rPr>
        <w:t>-</w:t>
      </w:r>
      <w:r w:rsidR="00460B3D" w:rsidRPr="00772E22">
        <w:rPr>
          <w:rFonts w:ascii="Arial" w:hAnsi="Arial" w:cs="Arial"/>
        </w:rPr>
        <w:t xml:space="preserve">uptake, which </w:t>
      </w:r>
      <w:r w:rsidR="008B5A4C">
        <w:rPr>
          <w:rFonts w:ascii="Arial" w:hAnsi="Arial" w:cs="Arial"/>
        </w:rPr>
        <w:t xml:space="preserve">can </w:t>
      </w:r>
      <w:r w:rsidR="00460B3D" w:rsidRPr="00772E22">
        <w:rPr>
          <w:rFonts w:ascii="Arial" w:hAnsi="Arial" w:cs="Arial"/>
        </w:rPr>
        <w:t xml:space="preserve">consequently leads to a buildup of mineral N in soil </w:t>
      </w:r>
      <w:r w:rsidR="00460B3D" w:rsidRPr="00772E22">
        <w:rPr>
          <w:rFonts w:ascii="Arial" w:hAnsi="Arial" w:cs="Arial"/>
        </w:rPr>
        <w:fldChar w:fldCharType="begin"/>
      </w:r>
      <w:r w:rsidR="009B519C">
        <w:rPr>
          <w:rFonts w:ascii="Arial" w:hAnsi="Arial" w:cs="Arial"/>
        </w:rPr>
        <w:instrText xml:space="preserve"> ADDIN ZOTERO_ITEM CSL_CITATION {"citationID":"bxUIQMPW","properties":{"formattedCitation":"(Homyak et al., 2017)","plainCitation":"(Homyak et al., 2017)","dontUpdate":true,"noteIndex":0},"citationItems":[{"id":134,"uris":["http://zotero.org/users/local/4LgJUJlW/items/2LUSKQCY"],"itemData":{"id":134,"type":"article-journal","abstract":"Many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460B3D" w:rsidRPr="00772E22">
        <w:rPr>
          <w:rFonts w:ascii="Arial" w:hAnsi="Arial" w:cs="Arial"/>
        </w:rPr>
        <w:fldChar w:fldCharType="separate"/>
      </w:r>
      <w:r w:rsidR="00460B3D" w:rsidRPr="00772E22">
        <w:rPr>
          <w:rFonts w:ascii="Arial" w:hAnsi="Arial" w:cs="Arial"/>
          <w:noProof/>
        </w:rPr>
        <w:t>(</w:t>
      </w:r>
      <w:r w:rsidR="00460B3D" w:rsidRPr="008B5A4C">
        <w:t xml:space="preserve"> </w:t>
      </w:r>
      <w:r w:rsidR="00460B3D" w:rsidRPr="008B5A4C">
        <w:rPr>
          <w:rFonts w:ascii="Arial" w:hAnsi="Arial" w:cs="Arial"/>
          <w:noProof/>
        </w:rPr>
        <w:t xml:space="preserve">DOI 10.1007/s11104-016-2964-4; </w:t>
      </w:r>
      <w:r w:rsidR="00460B3D" w:rsidRPr="00772E22">
        <w:rPr>
          <w:rFonts w:ascii="Arial" w:hAnsi="Arial" w:cs="Arial"/>
          <w:noProof/>
        </w:rPr>
        <w:t>Homyak et al., 2017)</w:t>
      </w:r>
      <w:r w:rsidR="00460B3D" w:rsidRPr="00772E22">
        <w:rPr>
          <w:rFonts w:ascii="Arial" w:hAnsi="Arial" w:cs="Arial"/>
        </w:rPr>
        <w:fldChar w:fldCharType="end"/>
      </w:r>
      <w:r w:rsidR="00460B3D" w:rsidRPr="00772E22">
        <w:rPr>
          <w:rFonts w:ascii="Arial" w:hAnsi="Arial" w:cs="Arial"/>
        </w:rPr>
        <w:t>.</w:t>
      </w:r>
      <w:r w:rsidR="00460B3D" w:rsidRPr="00ED68EC">
        <w:rPr>
          <w:rFonts w:ascii="Arial" w:hAnsi="Arial" w:cs="Arial"/>
        </w:rPr>
        <w:t xml:space="preserve"> </w:t>
      </w:r>
      <w:r w:rsidR="00054723" w:rsidRPr="00ED68EC">
        <w:rPr>
          <w:rFonts w:ascii="Arial" w:hAnsi="Arial" w:cs="Arial"/>
        </w:rPr>
        <w:t xml:space="preserve">Interestingly, unlike </w:t>
      </w:r>
      <w:r w:rsidR="001A136F">
        <w:rPr>
          <w:rFonts w:ascii="Arial" w:hAnsi="Arial" w:cs="Arial"/>
        </w:rPr>
        <w:t xml:space="preserve">in </w:t>
      </w:r>
      <w:r w:rsidR="00054723" w:rsidRPr="00ED68EC">
        <w:rPr>
          <w:rFonts w:ascii="Arial" w:hAnsi="Arial" w:cs="Arial"/>
        </w:rPr>
        <w:t>the conventional systems, the NH</w:t>
      </w:r>
      <w:r w:rsidR="00054723" w:rsidRPr="00ED68EC">
        <w:rPr>
          <w:rFonts w:ascii="Arial" w:hAnsi="Arial" w:cs="Arial"/>
          <w:vertAlign w:val="subscript"/>
        </w:rPr>
        <w:t>4</w:t>
      </w:r>
      <w:r w:rsidR="00054723" w:rsidRPr="00ED68EC">
        <w:rPr>
          <w:rFonts w:ascii="Arial" w:hAnsi="Arial" w:cs="Arial"/>
          <w:vertAlign w:val="superscript"/>
        </w:rPr>
        <w:t>+</w:t>
      </w:r>
      <w:r w:rsidR="00054723" w:rsidRPr="00ED68EC">
        <w:rPr>
          <w:rFonts w:ascii="Arial" w:hAnsi="Arial" w:cs="Arial"/>
        </w:rPr>
        <w:t xml:space="preserve"> and NO</w:t>
      </w:r>
      <w:r w:rsidR="00054723" w:rsidRPr="00ED68EC">
        <w:rPr>
          <w:rFonts w:ascii="Arial" w:hAnsi="Arial" w:cs="Arial"/>
          <w:vertAlign w:val="subscript"/>
        </w:rPr>
        <w:t>3</w:t>
      </w:r>
      <w:r w:rsidR="00054723" w:rsidRPr="00ED68EC">
        <w:rPr>
          <w:rFonts w:ascii="Arial" w:hAnsi="Arial" w:cs="Arial"/>
          <w:vertAlign w:val="superscript"/>
        </w:rPr>
        <w:t>-</w:t>
      </w:r>
      <w:r w:rsidR="00054723" w:rsidRPr="00ED68EC">
        <w:rPr>
          <w:rFonts w:ascii="Arial" w:hAnsi="Arial" w:cs="Arial"/>
        </w:rPr>
        <w:t xml:space="preserve"> </w:t>
      </w:r>
      <w:r w:rsidR="00AB6C1B">
        <w:rPr>
          <w:rFonts w:ascii="Arial" w:hAnsi="Arial" w:cs="Arial"/>
        </w:rPr>
        <w:t>pools</w:t>
      </w:r>
      <w:r w:rsidR="00AB6C1B" w:rsidRPr="00ED68EC">
        <w:rPr>
          <w:rFonts w:ascii="Arial" w:hAnsi="Arial" w:cs="Arial"/>
        </w:rPr>
        <w:t xml:space="preserve"> </w:t>
      </w:r>
      <w:r w:rsidR="00054723" w:rsidRPr="00ED68EC">
        <w:rPr>
          <w:rFonts w:ascii="Arial" w:hAnsi="Arial" w:cs="Arial"/>
        </w:rPr>
        <w:t xml:space="preserve">in the BIODYN system </w:t>
      </w:r>
      <w:r w:rsidR="00AB6C1B">
        <w:rPr>
          <w:rFonts w:ascii="Arial" w:hAnsi="Arial" w:cs="Arial"/>
        </w:rPr>
        <w:t>were</w:t>
      </w:r>
      <w:r w:rsidR="00AB6C1B" w:rsidRPr="00ED68EC">
        <w:rPr>
          <w:rFonts w:ascii="Arial" w:hAnsi="Arial" w:cs="Arial"/>
        </w:rPr>
        <w:t xml:space="preserve"> </w:t>
      </w:r>
      <w:r w:rsidR="00054723" w:rsidRPr="00ED68EC">
        <w:rPr>
          <w:rFonts w:ascii="Arial" w:hAnsi="Arial" w:cs="Arial"/>
        </w:rPr>
        <w:t xml:space="preserve">mainly unaffected by drought, </w:t>
      </w:r>
      <w:r w:rsidR="00AB6C1B">
        <w:rPr>
          <w:rFonts w:ascii="Arial" w:hAnsi="Arial" w:cs="Arial"/>
        </w:rPr>
        <w:t>suggesting a stronger resistance of the</w:t>
      </w:r>
      <w:r w:rsidR="00AB6C1B" w:rsidRPr="00ED68EC">
        <w:rPr>
          <w:rFonts w:ascii="Arial" w:hAnsi="Arial" w:cs="Arial"/>
        </w:rPr>
        <w:t xml:space="preserve"> </w:t>
      </w:r>
      <w:r w:rsidR="00AB6C1B">
        <w:rPr>
          <w:rFonts w:ascii="Arial" w:hAnsi="Arial" w:cs="Arial"/>
        </w:rPr>
        <w:t xml:space="preserve">underlying microbial N-processes </w:t>
      </w:r>
      <w:r w:rsidR="00054723" w:rsidRPr="00ED68EC">
        <w:rPr>
          <w:rFonts w:ascii="Arial" w:hAnsi="Arial" w:cs="Arial"/>
        </w:rPr>
        <w:t>in th</w:t>
      </w:r>
      <w:r w:rsidR="00FE7C2A">
        <w:rPr>
          <w:rFonts w:ascii="Arial" w:hAnsi="Arial" w:cs="Arial"/>
        </w:rPr>
        <w:t>is</w:t>
      </w:r>
      <w:r w:rsidR="00054723" w:rsidRPr="00ED68EC">
        <w:rPr>
          <w:rFonts w:ascii="Arial" w:hAnsi="Arial" w:cs="Arial"/>
        </w:rPr>
        <w:t xml:space="preserve"> system </w:t>
      </w:r>
      <w:r w:rsidR="00054723" w:rsidRPr="00ED68EC">
        <w:rPr>
          <w:rFonts w:ascii="Arial" w:hAnsi="Arial" w:cs="Arial"/>
        </w:rPr>
        <w:fldChar w:fldCharType="begin"/>
      </w:r>
      <w:r w:rsidR="00054723"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00054723" w:rsidRPr="00ED68EC">
        <w:rPr>
          <w:rFonts w:ascii="Arial" w:hAnsi="Arial" w:cs="Arial"/>
        </w:rPr>
        <w:fldChar w:fldCharType="separate"/>
      </w:r>
      <w:r w:rsidR="00054723" w:rsidRPr="00ED68EC">
        <w:rPr>
          <w:rFonts w:ascii="Arial" w:hAnsi="Arial" w:cs="Arial"/>
          <w:noProof/>
        </w:rPr>
        <w:t>(Fuchslueger et al., 2014)</w:t>
      </w:r>
      <w:r w:rsidR="00054723" w:rsidRPr="00ED68EC">
        <w:rPr>
          <w:rFonts w:ascii="Arial" w:hAnsi="Arial" w:cs="Arial"/>
        </w:rPr>
        <w:fldChar w:fldCharType="end"/>
      </w:r>
      <w:r w:rsidR="00054723" w:rsidRPr="00ED68EC">
        <w:rPr>
          <w:rFonts w:ascii="Arial" w:hAnsi="Arial" w:cs="Arial"/>
        </w:rPr>
        <w:t xml:space="preserve">. </w:t>
      </w:r>
      <w:r w:rsidR="001A136F" w:rsidRPr="00772E22">
        <w:rPr>
          <w:rFonts w:ascii="Arial" w:hAnsi="Arial" w:cs="Arial"/>
          <w:highlight w:val="yellow"/>
        </w:rPr>
        <w:t>The</w:t>
      </w:r>
      <w:r w:rsidR="00F040D7" w:rsidRPr="00772E22">
        <w:rPr>
          <w:rFonts w:ascii="Arial" w:hAnsi="Arial" w:cs="Arial"/>
          <w:highlight w:val="yellow"/>
        </w:rPr>
        <w:t xml:space="preserve">se </w:t>
      </w:r>
      <w:r w:rsidR="001A136F" w:rsidRPr="00772E22">
        <w:rPr>
          <w:rFonts w:ascii="Arial" w:hAnsi="Arial" w:cs="Arial"/>
          <w:highlight w:val="yellow"/>
        </w:rPr>
        <w:t>diverging responses of mineral</w:t>
      </w:r>
      <w:r w:rsidR="002F6C64" w:rsidRPr="00772E22">
        <w:rPr>
          <w:rFonts w:ascii="Arial" w:hAnsi="Arial" w:cs="Arial"/>
          <w:highlight w:val="yellow"/>
        </w:rPr>
        <w:t xml:space="preserve"> </w:t>
      </w:r>
      <w:r w:rsidR="001A136F" w:rsidRPr="00772E22">
        <w:rPr>
          <w:rFonts w:ascii="Arial" w:hAnsi="Arial" w:cs="Arial"/>
          <w:highlight w:val="yellow"/>
        </w:rPr>
        <w:t xml:space="preserve">N to drought between organic and conventional systems might </w:t>
      </w:r>
      <w:r w:rsidR="00F040D7" w:rsidRPr="00772E22">
        <w:rPr>
          <w:rFonts w:ascii="Arial" w:hAnsi="Arial" w:cs="Arial"/>
          <w:highlight w:val="yellow"/>
        </w:rPr>
        <w:t xml:space="preserve">have </w:t>
      </w:r>
      <w:r w:rsidR="001A136F" w:rsidRPr="00772E22">
        <w:rPr>
          <w:rFonts w:ascii="Arial" w:hAnsi="Arial" w:cs="Arial"/>
          <w:highlight w:val="yellow"/>
        </w:rPr>
        <w:t>be</w:t>
      </w:r>
      <w:r w:rsidR="00F040D7" w:rsidRPr="00772E22">
        <w:rPr>
          <w:rFonts w:ascii="Arial" w:hAnsi="Arial" w:cs="Arial"/>
          <w:highlight w:val="yellow"/>
        </w:rPr>
        <w:t>en</w:t>
      </w:r>
      <w:r w:rsidR="001A136F" w:rsidRPr="00772E22">
        <w:rPr>
          <w:rFonts w:ascii="Arial" w:hAnsi="Arial" w:cs="Arial"/>
          <w:highlight w:val="yellow"/>
        </w:rPr>
        <w:t xml:space="preserve"> caused by d</w:t>
      </w:r>
      <w:r w:rsidR="00054723" w:rsidRPr="00772E22">
        <w:rPr>
          <w:rFonts w:ascii="Arial" w:hAnsi="Arial" w:cs="Arial"/>
          <w:highlight w:val="yellow"/>
        </w:rPr>
        <w:t xml:space="preserve">ifferences </w:t>
      </w:r>
      <w:r w:rsidR="002F6C64" w:rsidRPr="00772E22">
        <w:rPr>
          <w:rFonts w:ascii="Arial" w:hAnsi="Arial" w:cs="Arial"/>
          <w:highlight w:val="yellow"/>
        </w:rPr>
        <w:t xml:space="preserve">in </w:t>
      </w:r>
      <w:r w:rsidR="00054723" w:rsidRPr="00772E22">
        <w:rPr>
          <w:rFonts w:ascii="Arial" w:hAnsi="Arial" w:cs="Arial"/>
          <w:highlight w:val="yellow"/>
        </w:rPr>
        <w:t>fertilization and agricultural management approaches between systems</w:t>
      </w:r>
      <w:r w:rsidR="00054723" w:rsidRPr="00ED68EC">
        <w:rPr>
          <w:rFonts w:ascii="Arial" w:hAnsi="Arial" w:cs="Arial"/>
        </w:rPr>
        <w:t xml:space="preserve">. </w:t>
      </w:r>
      <w:commentRangeStart w:id="15"/>
      <w:r w:rsidR="00804E75" w:rsidRPr="00772E22">
        <w:rPr>
          <w:rFonts w:ascii="Arial" w:hAnsi="Arial" w:cs="Arial"/>
          <w:strike/>
        </w:rPr>
        <w:t xml:space="preserve">For example, </w:t>
      </w:r>
      <w:commentRangeStart w:id="16"/>
      <w:r w:rsidR="00804E75" w:rsidRPr="00772E22">
        <w:rPr>
          <w:rFonts w:ascii="Arial" w:hAnsi="Arial" w:cs="Arial"/>
          <w:strike/>
        </w:rPr>
        <w:t xml:space="preserve">manure </w:t>
      </w:r>
      <w:commentRangeEnd w:id="16"/>
      <w:r w:rsidR="001A136F" w:rsidRPr="00772E22">
        <w:rPr>
          <w:rStyle w:val="CommentReference"/>
          <w:strike/>
        </w:rPr>
        <w:commentReference w:id="16"/>
      </w:r>
      <w:r w:rsidR="00054723" w:rsidRPr="00772E22">
        <w:rPr>
          <w:rFonts w:ascii="Arial" w:hAnsi="Arial" w:cs="Arial"/>
          <w:strike/>
        </w:rPr>
        <w:t>amendment</w:t>
      </w:r>
      <w:r w:rsidR="005E7E55" w:rsidRPr="00772E22">
        <w:rPr>
          <w:rFonts w:ascii="Arial" w:hAnsi="Arial" w:cs="Arial"/>
          <w:strike/>
        </w:rPr>
        <w:t xml:space="preserve"> </w:t>
      </w:r>
      <w:r w:rsidR="00565302" w:rsidRPr="00772E22">
        <w:rPr>
          <w:rFonts w:ascii="Arial" w:hAnsi="Arial" w:cs="Arial"/>
          <w:strike/>
        </w:rPr>
        <w:t xml:space="preserve">enhances soil organic matter which </w:t>
      </w:r>
      <w:r w:rsidR="00054723" w:rsidRPr="00772E22">
        <w:rPr>
          <w:rFonts w:ascii="Arial" w:hAnsi="Arial" w:cs="Arial"/>
          <w:strike/>
        </w:rPr>
        <w:t>improve</w:t>
      </w:r>
      <w:r w:rsidR="005E7E55" w:rsidRPr="00772E22">
        <w:rPr>
          <w:rFonts w:ascii="Arial" w:hAnsi="Arial" w:cs="Arial"/>
          <w:strike/>
        </w:rPr>
        <w:t>s</w:t>
      </w:r>
      <w:r w:rsidR="00054723" w:rsidRPr="00772E22">
        <w:rPr>
          <w:rFonts w:ascii="Arial" w:hAnsi="Arial" w:cs="Arial"/>
          <w:strike/>
        </w:rPr>
        <w:t xml:space="preserve"> </w:t>
      </w:r>
      <w:r w:rsidR="005E7E55" w:rsidRPr="00772E22">
        <w:rPr>
          <w:rFonts w:ascii="Arial" w:hAnsi="Arial" w:cs="Arial"/>
          <w:strike/>
        </w:rPr>
        <w:t>the water-hol</w:t>
      </w:r>
      <w:r w:rsidR="008B5A4C" w:rsidRPr="00772E22">
        <w:rPr>
          <w:rFonts w:ascii="Arial" w:hAnsi="Arial" w:cs="Arial"/>
          <w:strike/>
        </w:rPr>
        <w:t>ding capacity</w:t>
      </w:r>
      <w:r w:rsidR="00054723" w:rsidRPr="00772E22">
        <w:rPr>
          <w:rFonts w:ascii="Arial" w:hAnsi="Arial" w:cs="Arial"/>
          <w:strike/>
        </w:rPr>
        <w:t>, potentially mitigat</w:t>
      </w:r>
      <w:r w:rsidR="008C44A0" w:rsidRPr="00772E22">
        <w:rPr>
          <w:rFonts w:ascii="Arial" w:hAnsi="Arial" w:cs="Arial"/>
          <w:strike/>
        </w:rPr>
        <w:t>ing</w:t>
      </w:r>
      <w:r w:rsidR="00054723" w:rsidRPr="00772E22">
        <w:rPr>
          <w:rFonts w:ascii="Arial" w:hAnsi="Arial" w:cs="Arial"/>
          <w:strike/>
        </w:rPr>
        <w:t xml:space="preserve"> the harsh effect of drought </w:t>
      </w:r>
      <w:commentRangeStart w:id="17"/>
      <w:r w:rsidR="00054723" w:rsidRPr="00772E22">
        <w:rPr>
          <w:rFonts w:ascii="Arial" w:hAnsi="Arial" w:cs="Arial"/>
          <w:strike/>
        </w:rPr>
        <w:fldChar w:fldCharType="begin"/>
      </w:r>
      <w:r w:rsidR="00054723" w:rsidRPr="00772E22">
        <w:rPr>
          <w:rFonts w:ascii="Arial" w:hAnsi="Arial" w:cs="Arial"/>
          <w:strike/>
        </w:rPr>
        <w:instrText xml:space="preserve"> ADDIN ZOTERO_ITEM CSL_CITATION {"citationID":"fDbcF54Z","properties":{"formattedCitation":"(Ullah et al., 2020)","plainCitation":"(Ullah et al., 2020)","noteIndex":0},"citationItems":[{"id":163,"uris":["http://zotero.org/users/local/4LgJUJlW/items/KXW2RJSG"],"itemData":{"id":163,"type":"article-journal","abstract":"Drought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00054723" w:rsidRPr="00772E22">
        <w:rPr>
          <w:rFonts w:ascii="Arial" w:hAnsi="Arial" w:cs="Arial"/>
          <w:strike/>
        </w:rPr>
        <w:fldChar w:fldCharType="separate"/>
      </w:r>
      <w:r w:rsidR="00054723" w:rsidRPr="00772E22">
        <w:rPr>
          <w:rFonts w:ascii="Arial" w:hAnsi="Arial" w:cs="Arial"/>
          <w:strike/>
          <w:noProof/>
        </w:rPr>
        <w:t>(Ullah et al., 2020)</w:t>
      </w:r>
      <w:r w:rsidR="00054723" w:rsidRPr="00772E22">
        <w:rPr>
          <w:rFonts w:ascii="Arial" w:hAnsi="Arial" w:cs="Arial"/>
          <w:strike/>
        </w:rPr>
        <w:fldChar w:fldCharType="end"/>
      </w:r>
      <w:commentRangeEnd w:id="17"/>
      <w:r w:rsidR="008B5A4C">
        <w:rPr>
          <w:rStyle w:val="CommentReference"/>
        </w:rPr>
        <w:commentReference w:id="17"/>
      </w:r>
      <w:r w:rsidR="00054723" w:rsidRPr="00ED68EC">
        <w:rPr>
          <w:rFonts w:ascii="Arial" w:hAnsi="Arial" w:cs="Arial"/>
        </w:rPr>
        <w:t>.</w:t>
      </w:r>
      <w:r w:rsidR="00054723">
        <w:rPr>
          <w:rFonts w:ascii="Arial" w:hAnsi="Arial" w:cs="Arial"/>
        </w:rPr>
        <w:t xml:space="preserve"> </w:t>
      </w:r>
      <w:commentRangeEnd w:id="15"/>
      <w:r w:rsidR="002F6C64">
        <w:rPr>
          <w:rStyle w:val="CommentReference"/>
        </w:rPr>
        <w:commentReference w:id="15"/>
      </w:r>
    </w:p>
    <w:p w14:paraId="0F4F9051" w14:textId="029E06EF" w:rsidR="001948B9" w:rsidRDefault="001948B9" w:rsidP="000252A2">
      <w:pPr>
        <w:spacing w:after="0" w:line="480" w:lineRule="auto"/>
        <w:ind w:firstLine="720"/>
        <w:jc w:val="both"/>
        <w:rPr>
          <w:rFonts w:ascii="Arial" w:hAnsi="Arial" w:cs="Arial"/>
        </w:rPr>
      </w:pPr>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w:t>
      </w:r>
      <w:r w:rsidR="009A327C">
        <w:rPr>
          <w:rFonts w:ascii="Arial" w:hAnsi="Arial" w:cs="Arial"/>
        </w:rPr>
        <w:t>s</w:t>
      </w:r>
      <w:r w:rsidRPr="00ED68EC">
        <w:rPr>
          <w:rFonts w:ascii="Arial" w:hAnsi="Arial" w:cs="Arial"/>
        </w:rPr>
        <w:t xml:space="preserve"> in these systems</w:t>
      </w:r>
      <w:r w:rsidR="009A327C">
        <w:rPr>
          <w:rFonts w:ascii="Arial" w:hAnsi="Arial" w:cs="Arial"/>
        </w:rPr>
        <w:t xml:space="preserve"> (ref)</w:t>
      </w:r>
      <w:r w:rsidRPr="00ED68EC">
        <w:rPr>
          <w:rFonts w:ascii="Arial" w:hAnsi="Arial" w:cs="Arial"/>
        </w:rPr>
        <w:t xml:space="preserve">. </w:t>
      </w:r>
      <w:r w:rsidR="006C001A">
        <w:rPr>
          <w:rFonts w:ascii="Arial" w:hAnsi="Arial" w:cs="Arial"/>
        </w:rPr>
        <w:t>We found that</w:t>
      </w:r>
      <w:r w:rsidRPr="00ED68EC">
        <w:rPr>
          <w:rFonts w:ascii="Arial" w:hAnsi="Arial" w:cs="Arial"/>
        </w:rPr>
        <w:t xml:space="preserve"> </w:t>
      </w:r>
      <w:r w:rsidR="006C001A">
        <w:rPr>
          <w:rFonts w:ascii="Arial" w:hAnsi="Arial" w:cs="Arial"/>
        </w:rPr>
        <w:t>these</w:t>
      </w:r>
      <w:r w:rsidRPr="00ED68EC">
        <w:rPr>
          <w:rFonts w:ascii="Arial" w:hAnsi="Arial" w:cs="Arial"/>
        </w:rPr>
        <w:t xml:space="preserve"> </w:t>
      </w:r>
      <w:r w:rsidR="006C001A">
        <w:rPr>
          <w:rFonts w:ascii="Arial" w:hAnsi="Arial" w:cs="Arial"/>
        </w:rPr>
        <w:t xml:space="preserve">average </w:t>
      </w:r>
      <w:r w:rsidRPr="00ED68EC">
        <w:rPr>
          <w:rFonts w:ascii="Arial" w:hAnsi="Arial" w:cs="Arial"/>
        </w:rPr>
        <w:t>N</w:t>
      </w:r>
      <w:r w:rsidRPr="00ED68EC">
        <w:rPr>
          <w:rFonts w:ascii="Arial" w:hAnsi="Arial" w:cs="Arial"/>
          <w:vertAlign w:val="subscript"/>
        </w:rPr>
        <w:t>2</w:t>
      </w:r>
      <w:r w:rsidRPr="00ED68EC">
        <w:rPr>
          <w:rFonts w:ascii="Arial" w:hAnsi="Arial" w:cs="Arial"/>
        </w:rPr>
        <w:t xml:space="preserve">O flux declined in the drought-treated plots. </w:t>
      </w:r>
      <w:r w:rsidR="006C001A" w:rsidRPr="006C001A">
        <w:rPr>
          <w:rFonts w:ascii="Arial" w:hAnsi="Arial" w:cs="Arial"/>
        </w:rPr>
        <w:t xml:space="preserve">Our findings align with </w:t>
      </w:r>
      <w:r w:rsidR="006C001A">
        <w:rPr>
          <w:rFonts w:ascii="Arial" w:hAnsi="Arial" w:cs="Arial"/>
        </w:rPr>
        <w:t>previous</w:t>
      </w:r>
      <w:r w:rsidR="006C001A" w:rsidRPr="006C001A">
        <w:rPr>
          <w:rFonts w:ascii="Arial" w:hAnsi="Arial" w:cs="Arial"/>
        </w:rPr>
        <w:t xml:space="preserve"> studies </w:t>
      </w:r>
      <w:r w:rsidRPr="00ED68EC">
        <w:rPr>
          <w:rFonts w:ascii="Arial" w:hAnsi="Arial" w:cs="Arial"/>
        </w:rPr>
        <w:t>report</w:t>
      </w:r>
      <w:r w:rsidR="006C001A">
        <w:rPr>
          <w:rFonts w:ascii="Arial" w:hAnsi="Arial" w:cs="Arial"/>
        </w:rPr>
        <w:t>ing</w:t>
      </w:r>
      <w:r w:rsidRPr="00ED68EC">
        <w:rPr>
          <w:rFonts w:ascii="Arial" w:hAnsi="Arial" w:cs="Arial"/>
        </w:rPr>
        <w:t xml:space="preserve"> </w:t>
      </w:r>
      <w:r w:rsidR="00670024">
        <w:rPr>
          <w:rFonts w:ascii="Arial" w:hAnsi="Arial" w:cs="Arial"/>
        </w:rPr>
        <w:t>strong reduction in</w:t>
      </w:r>
      <w:r w:rsidRPr="00ED68EC">
        <w:rPr>
          <w:rFonts w:ascii="Arial" w:hAnsi="Arial" w:cs="Arial"/>
        </w:rPr>
        <w:t xml:space="preserve"> N</w:t>
      </w:r>
      <w:r w:rsidRPr="00ED68EC">
        <w:rPr>
          <w:rFonts w:ascii="Arial" w:hAnsi="Arial" w:cs="Arial"/>
          <w:i/>
          <w:iCs/>
          <w:vertAlign w:val="subscript"/>
        </w:rPr>
        <w:t>2</w:t>
      </w:r>
      <w:r w:rsidRPr="00ED68EC">
        <w:rPr>
          <w:rFonts w:ascii="Arial" w:hAnsi="Arial" w:cs="Arial"/>
        </w:rPr>
        <w:t xml:space="preserve">O flux in response to drought </w:t>
      </w:r>
      <w:r w:rsidRPr="006C001A">
        <w:rPr>
          <w:rFonts w:ascii="Arial" w:hAnsi="Arial" w:cs="Arial"/>
        </w:rPr>
        <w:fldChar w:fldCharType="begin"/>
      </w:r>
      <w:r w:rsidR="009B519C">
        <w:rPr>
          <w:rFonts w:ascii="Arial" w:hAnsi="Arial" w:cs="Arial"/>
        </w:rPr>
        <w:instrText xml:space="preserve"> ADDIN ZOTERO_ITEM CSL_CITATION {"citationID":"oboSLLgC","properties":{"formattedCitation":"(Hartmann &amp; Niklaus, 2012; X. Xu et al., 2024)","plainCitation":"(Hartmann &amp; Niklaus, 2012; X. Xu et al., 2024)","dontUpdate":true,"noteIndex":0},"citationItems":[{"id":164,"uris":["http://zotero.org/users/local/4LgJUJlW/items/VC7F36WP"],"itemData":{"id":164,"type":"article-journal","abstract":"As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Pr="006C001A">
        <w:rPr>
          <w:rFonts w:ascii="Arial" w:hAnsi="Arial" w:cs="Arial"/>
          <w:noProof/>
        </w:rPr>
        <w:t xml:space="preserve">(Hartmann &amp; Niklaus, 2012; </w:t>
      </w:r>
      <w:r w:rsidR="00647F58">
        <w:rPr>
          <w:rFonts w:ascii="Arial" w:hAnsi="Arial" w:cs="Arial"/>
          <w:noProof/>
        </w:rPr>
        <w:t>Harris et al 2021</w:t>
      </w:r>
      <w:r w:rsidR="007504CC">
        <w:rPr>
          <w:rFonts w:ascii="Arial" w:hAnsi="Arial" w:cs="Arial"/>
          <w:noProof/>
        </w:rPr>
        <w:t xml:space="preserve">, </w:t>
      </w:r>
      <w:r w:rsidR="00670024">
        <w:rPr>
          <w:rFonts w:ascii="Arial" w:hAnsi="Arial" w:cs="Arial"/>
          <w:noProof/>
        </w:rPr>
        <w:t>Dobiie &amp; Smith 2002</w:t>
      </w:r>
      <w:r w:rsidRPr="006C001A">
        <w:rPr>
          <w:rFonts w:ascii="Arial" w:hAnsi="Arial" w:cs="Arial"/>
          <w:noProof/>
        </w:rPr>
        <w:t>)</w:t>
      </w:r>
      <w:r w:rsidRPr="006C001A">
        <w:rPr>
          <w:rFonts w:ascii="Arial" w:hAnsi="Arial" w:cs="Arial"/>
        </w:rPr>
        <w:fldChar w:fldCharType="end"/>
      </w:r>
      <w:r w:rsidRPr="006C001A">
        <w:rPr>
          <w:rFonts w:ascii="Arial" w:hAnsi="Arial" w:cs="Arial"/>
        </w:rPr>
        <w:t>. Th</w:t>
      </w:r>
      <w:r w:rsidR="000303E9">
        <w:rPr>
          <w:rFonts w:ascii="Arial" w:hAnsi="Arial" w:cs="Arial"/>
        </w:rPr>
        <w:t xml:space="preserve">is </w:t>
      </w:r>
      <w:r w:rsidRPr="006C001A">
        <w:rPr>
          <w:rFonts w:ascii="Arial" w:hAnsi="Arial" w:cs="Arial"/>
        </w:rPr>
        <w:t xml:space="preserve">may be explained </w:t>
      </w:r>
      <w:r w:rsidR="00935BD7" w:rsidRPr="00772E22">
        <w:rPr>
          <w:rFonts w:ascii="Arial" w:hAnsi="Arial" w:cs="Arial"/>
        </w:rPr>
        <w:t>by higher oxygen diffusion</w:t>
      </w:r>
      <w:r w:rsidR="006C001A">
        <w:rPr>
          <w:rFonts w:ascii="Arial" w:hAnsi="Arial" w:cs="Arial"/>
        </w:rPr>
        <w:t xml:space="preserve"> </w:t>
      </w:r>
      <w:r w:rsidR="006C001A" w:rsidRPr="006C001A">
        <w:rPr>
          <w:rFonts w:ascii="Arial" w:hAnsi="Arial" w:cs="Arial"/>
        </w:rPr>
        <w:t>within the soil</w:t>
      </w:r>
      <w:r w:rsidR="00935BD7" w:rsidRPr="00772E22">
        <w:rPr>
          <w:rFonts w:ascii="Arial" w:hAnsi="Arial" w:cs="Arial"/>
        </w:rPr>
        <w:t xml:space="preserve"> with </w:t>
      </w:r>
      <w:r w:rsidRPr="006C001A">
        <w:rPr>
          <w:rFonts w:ascii="Arial" w:hAnsi="Arial" w:cs="Arial"/>
        </w:rPr>
        <w:t>drought</w:t>
      </w:r>
      <w:r w:rsidR="00935BD7" w:rsidRPr="00772E22">
        <w:rPr>
          <w:rFonts w:ascii="Arial" w:hAnsi="Arial" w:cs="Arial"/>
        </w:rPr>
        <w:t xml:space="preserve"> resulting in decreased N2O production by denitrification </w:t>
      </w:r>
      <w:commentRangeStart w:id="18"/>
      <w:r w:rsidRPr="006C001A">
        <w:rPr>
          <w:rFonts w:ascii="Arial" w:hAnsi="Arial" w:cs="Arial"/>
        </w:rPr>
        <w:fldChar w:fldCharType="begin"/>
      </w:r>
      <w:r w:rsidRPr="006C001A">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w:instrText>
      </w:r>
      <w:r w:rsidRPr="00772E22">
        <w:rPr>
          <w:rFonts w:ascii="Arial" w:hAnsi="Arial" w:cs="Arial"/>
          <w:lang w:val="fr-FR"/>
        </w:rPr>
        <w:instrText xml:space="preserve">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009B519C">
        <w:rPr>
          <w:rFonts w:ascii="Arial" w:hAnsi="Arial" w:cs="Arial"/>
          <w:noProof/>
          <w:lang w:val="fr-FR"/>
        </w:rPr>
        <w:t>(Harris et al., 2021; X. Xu et al., 2024)</w:t>
      </w:r>
      <w:r w:rsidRPr="006C001A">
        <w:rPr>
          <w:rFonts w:ascii="Arial" w:hAnsi="Arial" w:cs="Arial"/>
        </w:rPr>
        <w:fldChar w:fldCharType="end"/>
      </w:r>
      <w:commentRangeEnd w:id="18"/>
      <w:r w:rsidR="00935BD7" w:rsidRPr="006C001A">
        <w:rPr>
          <w:rStyle w:val="CommentReference"/>
        </w:rPr>
        <w:commentReference w:id="18"/>
      </w:r>
      <w:r w:rsidRPr="00772E22">
        <w:rPr>
          <w:rFonts w:ascii="Arial" w:hAnsi="Arial" w:cs="Arial"/>
          <w:lang w:val="fr-FR"/>
        </w:rPr>
        <w:t>. The</w:t>
      </w:r>
      <w:r w:rsidR="00067208" w:rsidRPr="00772E22">
        <w:rPr>
          <w:rFonts w:ascii="Arial" w:hAnsi="Arial" w:cs="Arial"/>
          <w:lang w:val="fr-FR"/>
        </w:rPr>
        <w:t xml:space="preserve"> </w:t>
      </w:r>
      <w:proofErr w:type="spellStart"/>
      <w:r w:rsidR="00067208" w:rsidRPr="00772E22">
        <w:rPr>
          <w:rFonts w:ascii="Arial" w:hAnsi="Arial" w:cs="Arial"/>
          <w:lang w:val="fr-FR"/>
        </w:rPr>
        <w:t>low</w:t>
      </w:r>
      <w:proofErr w:type="spellEnd"/>
      <w:r w:rsidR="00067208" w:rsidRPr="00772E22">
        <w:rPr>
          <w:rFonts w:ascii="Arial" w:hAnsi="Arial" w:cs="Arial"/>
          <w:lang w:val="fr-FR"/>
        </w:rPr>
        <w:t xml:space="preserve"> </w:t>
      </w:r>
      <w:r w:rsidRPr="00772E22">
        <w:rPr>
          <w:rFonts w:ascii="Arial" w:hAnsi="Arial" w:cs="Arial"/>
          <w:lang w:val="fr-FR"/>
        </w:rPr>
        <w:t>N</w:t>
      </w:r>
      <w:r w:rsidRPr="00772E22">
        <w:rPr>
          <w:rFonts w:ascii="Arial" w:hAnsi="Arial" w:cs="Arial"/>
          <w:vertAlign w:val="subscript"/>
          <w:lang w:val="fr-FR"/>
        </w:rPr>
        <w:t>2</w:t>
      </w:r>
      <w:r w:rsidRPr="00772E22">
        <w:rPr>
          <w:rFonts w:ascii="Arial" w:hAnsi="Arial" w:cs="Arial"/>
          <w:lang w:val="fr-FR"/>
        </w:rPr>
        <w:t>O fluxes in the BIODYN system</w:t>
      </w:r>
      <w:r w:rsidR="00067208" w:rsidRPr="00772E22">
        <w:rPr>
          <w:rFonts w:ascii="Arial" w:hAnsi="Arial" w:cs="Arial"/>
          <w:lang w:val="fr-FR"/>
        </w:rPr>
        <w:t xml:space="preserve"> </w:t>
      </w:r>
      <w:proofErr w:type="spellStart"/>
      <w:r w:rsidR="00067208" w:rsidRPr="00772E22">
        <w:rPr>
          <w:rFonts w:ascii="Arial" w:hAnsi="Arial" w:cs="Arial"/>
          <w:lang w:val="fr-FR"/>
        </w:rPr>
        <w:t>were</w:t>
      </w:r>
      <w:proofErr w:type="spellEnd"/>
      <w:r w:rsidR="00067208" w:rsidRPr="00772E22">
        <w:rPr>
          <w:rFonts w:ascii="Arial" w:hAnsi="Arial" w:cs="Arial"/>
          <w:lang w:val="fr-FR"/>
        </w:rPr>
        <w:t xml:space="preserve"> not </w:t>
      </w:r>
      <w:proofErr w:type="spellStart"/>
      <w:r w:rsidR="00067208" w:rsidRPr="00772E22">
        <w:rPr>
          <w:rFonts w:ascii="Arial" w:hAnsi="Arial" w:cs="Arial"/>
          <w:lang w:val="fr-FR"/>
        </w:rPr>
        <w:t>affected</w:t>
      </w:r>
      <w:proofErr w:type="spellEnd"/>
      <w:r w:rsidR="00067208" w:rsidRPr="00772E22">
        <w:rPr>
          <w:rFonts w:ascii="Arial" w:hAnsi="Arial" w:cs="Arial"/>
          <w:lang w:val="fr-FR"/>
        </w:rPr>
        <w:t xml:space="preserve"> by </w:t>
      </w:r>
      <w:proofErr w:type="spellStart"/>
      <w:r w:rsidR="00067208" w:rsidRPr="00772E22">
        <w:rPr>
          <w:rFonts w:ascii="Arial" w:hAnsi="Arial" w:cs="Arial"/>
          <w:lang w:val="fr-FR"/>
        </w:rPr>
        <w:t>drought</w:t>
      </w:r>
      <w:proofErr w:type="spellEnd"/>
      <w:r w:rsidRPr="00772E22">
        <w:rPr>
          <w:rFonts w:ascii="Arial" w:hAnsi="Arial" w:cs="Arial"/>
          <w:lang w:val="fr-FR"/>
        </w:rPr>
        <w:t xml:space="preserve">, </w:t>
      </w:r>
      <w:proofErr w:type="spellStart"/>
      <w:r w:rsidR="006D26D0" w:rsidRPr="00772E22">
        <w:rPr>
          <w:rFonts w:ascii="Arial" w:hAnsi="Arial" w:cs="Arial"/>
          <w:lang w:val="fr-FR"/>
        </w:rPr>
        <w:t>which</w:t>
      </w:r>
      <w:proofErr w:type="spellEnd"/>
      <w:r w:rsidR="006D26D0" w:rsidRPr="00772E22">
        <w:rPr>
          <w:rFonts w:ascii="Arial" w:hAnsi="Arial" w:cs="Arial"/>
          <w:lang w:val="fr-FR"/>
        </w:rPr>
        <w:t xml:space="preserve"> </w:t>
      </w:r>
      <w:proofErr w:type="spellStart"/>
      <w:r w:rsidRPr="00772E22">
        <w:rPr>
          <w:rFonts w:ascii="Arial" w:hAnsi="Arial" w:cs="Arial"/>
          <w:lang w:val="fr-FR"/>
        </w:rPr>
        <w:t>suggest</w:t>
      </w:r>
      <w:r w:rsidR="00067208" w:rsidRPr="00772E22">
        <w:rPr>
          <w:rFonts w:ascii="Arial" w:hAnsi="Arial" w:cs="Arial"/>
          <w:lang w:val="fr-FR"/>
        </w:rPr>
        <w:t>s</w:t>
      </w:r>
      <w:proofErr w:type="spellEnd"/>
      <w:r w:rsidRPr="00772E22">
        <w:rPr>
          <w:rFonts w:ascii="Arial" w:hAnsi="Arial" w:cs="Arial"/>
          <w:lang w:val="fr-FR"/>
        </w:rPr>
        <w:t xml:space="preserve"> </w:t>
      </w:r>
      <w:proofErr w:type="spellStart"/>
      <w:r w:rsidRPr="00772E22">
        <w:rPr>
          <w:rFonts w:ascii="Arial" w:hAnsi="Arial" w:cs="Arial"/>
          <w:lang w:val="fr-FR"/>
        </w:rPr>
        <w:t>that</w:t>
      </w:r>
      <w:proofErr w:type="spellEnd"/>
      <w:r w:rsidRPr="00772E22">
        <w:rPr>
          <w:rFonts w:ascii="Arial" w:hAnsi="Arial" w:cs="Arial"/>
          <w:lang w:val="fr-FR"/>
        </w:rPr>
        <w:t xml:space="preserve"> </w:t>
      </w:r>
      <w:proofErr w:type="spellStart"/>
      <w:r w:rsidR="00067208" w:rsidRPr="00772E22">
        <w:rPr>
          <w:rFonts w:ascii="Arial" w:hAnsi="Arial" w:cs="Arial"/>
          <w:lang w:val="fr-FR"/>
        </w:rPr>
        <w:t>low</w:t>
      </w:r>
      <w:proofErr w:type="spellEnd"/>
      <w:r w:rsidR="00067208" w:rsidRPr="00772E22">
        <w:rPr>
          <w:rFonts w:ascii="Arial" w:hAnsi="Arial" w:cs="Arial"/>
          <w:lang w:val="fr-FR"/>
        </w:rPr>
        <w:t xml:space="preserve"> </w:t>
      </w:r>
      <w:proofErr w:type="spellStart"/>
      <w:r w:rsidR="00067208" w:rsidRPr="00772E22">
        <w:rPr>
          <w:rFonts w:ascii="Arial" w:hAnsi="Arial" w:cs="Arial"/>
          <w:lang w:val="fr-FR"/>
        </w:rPr>
        <w:t>mineral</w:t>
      </w:r>
      <w:proofErr w:type="spellEnd"/>
      <w:r w:rsidR="00067208" w:rsidRPr="00772E22">
        <w:rPr>
          <w:rFonts w:ascii="Arial" w:hAnsi="Arial" w:cs="Arial"/>
          <w:lang w:val="fr-FR"/>
        </w:rPr>
        <w:t xml:space="preserve"> N concentrations </w:t>
      </w:r>
      <w:proofErr w:type="spellStart"/>
      <w:r w:rsidR="00067208" w:rsidRPr="00772E22">
        <w:rPr>
          <w:rFonts w:ascii="Arial" w:hAnsi="Arial" w:cs="Arial"/>
          <w:lang w:val="fr-FR"/>
        </w:rPr>
        <w:t>rather</w:t>
      </w:r>
      <w:proofErr w:type="spellEnd"/>
      <w:r w:rsidR="00067208" w:rsidRPr="00772E22">
        <w:rPr>
          <w:rFonts w:ascii="Arial" w:hAnsi="Arial" w:cs="Arial"/>
          <w:lang w:val="fr-FR"/>
        </w:rPr>
        <w:t xml:space="preserve"> </w:t>
      </w:r>
      <w:proofErr w:type="spellStart"/>
      <w:r w:rsidR="00067208" w:rsidRPr="00772E22">
        <w:rPr>
          <w:rFonts w:ascii="Arial" w:hAnsi="Arial" w:cs="Arial"/>
          <w:lang w:val="fr-FR"/>
        </w:rPr>
        <w:t>than</w:t>
      </w:r>
      <w:proofErr w:type="spellEnd"/>
      <w:r w:rsidR="00067208" w:rsidRPr="00772E22">
        <w:rPr>
          <w:rFonts w:ascii="Arial" w:hAnsi="Arial" w:cs="Arial"/>
          <w:lang w:val="fr-FR"/>
        </w:rPr>
        <w:t xml:space="preserve"> </w:t>
      </w:r>
      <w:proofErr w:type="spellStart"/>
      <w:r w:rsidR="00067208" w:rsidRPr="00772E22">
        <w:rPr>
          <w:rFonts w:ascii="Arial" w:hAnsi="Arial" w:cs="Arial"/>
          <w:lang w:val="fr-FR"/>
        </w:rPr>
        <w:t>soil</w:t>
      </w:r>
      <w:proofErr w:type="spellEnd"/>
      <w:r w:rsidR="00067208" w:rsidRPr="00772E22">
        <w:rPr>
          <w:rFonts w:ascii="Arial" w:hAnsi="Arial" w:cs="Arial"/>
          <w:lang w:val="fr-FR"/>
        </w:rPr>
        <w:t xml:space="preserve"> </w:t>
      </w:r>
      <w:proofErr w:type="spellStart"/>
      <w:r w:rsidR="00067208" w:rsidRPr="00772E22">
        <w:rPr>
          <w:rFonts w:ascii="Arial" w:hAnsi="Arial" w:cs="Arial"/>
          <w:lang w:val="fr-FR"/>
        </w:rPr>
        <w:t>moisture</w:t>
      </w:r>
      <w:proofErr w:type="spellEnd"/>
      <w:r w:rsidR="00067208" w:rsidRPr="00772E22">
        <w:rPr>
          <w:rFonts w:ascii="Arial" w:hAnsi="Arial" w:cs="Arial"/>
          <w:lang w:val="fr-FR"/>
        </w:rPr>
        <w:t xml:space="preserve"> </w:t>
      </w:r>
      <w:proofErr w:type="spellStart"/>
      <w:r w:rsidR="00067208" w:rsidRPr="00772E22">
        <w:rPr>
          <w:rFonts w:ascii="Arial" w:hAnsi="Arial" w:cs="Arial"/>
          <w:lang w:val="fr-FR"/>
        </w:rPr>
        <w:t>was</w:t>
      </w:r>
      <w:proofErr w:type="spellEnd"/>
      <w:r w:rsidR="00067208" w:rsidRPr="00772E22">
        <w:rPr>
          <w:rFonts w:ascii="Arial" w:hAnsi="Arial" w:cs="Arial"/>
          <w:lang w:val="fr-FR"/>
        </w:rPr>
        <w:t xml:space="preserve"> </w:t>
      </w:r>
      <w:proofErr w:type="spellStart"/>
      <w:r w:rsidR="00067208" w:rsidRPr="00772E22">
        <w:rPr>
          <w:rFonts w:ascii="Arial" w:hAnsi="Arial" w:cs="Arial"/>
          <w:lang w:val="fr-FR"/>
        </w:rPr>
        <w:t>limiting</w:t>
      </w:r>
      <w:proofErr w:type="spellEnd"/>
      <w:r w:rsidR="00067208" w:rsidRPr="00772E22">
        <w:rPr>
          <w:rFonts w:ascii="Arial" w:hAnsi="Arial" w:cs="Arial"/>
          <w:lang w:val="fr-FR"/>
        </w:rPr>
        <w:t xml:space="preserve"> </w:t>
      </w:r>
      <w:r w:rsidR="00935BD7" w:rsidRPr="00772E22">
        <w:rPr>
          <w:rFonts w:ascii="Arial" w:hAnsi="Arial" w:cs="Arial"/>
          <w:lang w:val="fr-FR"/>
        </w:rPr>
        <w:t xml:space="preserve">the </w:t>
      </w:r>
      <w:proofErr w:type="spellStart"/>
      <w:r w:rsidR="00935BD7" w:rsidRPr="00772E22">
        <w:rPr>
          <w:rFonts w:ascii="Arial" w:hAnsi="Arial" w:cs="Arial"/>
          <w:lang w:val="fr-FR"/>
        </w:rPr>
        <w:t>underlying</w:t>
      </w:r>
      <w:proofErr w:type="spellEnd"/>
      <w:r w:rsidR="00935BD7" w:rsidRPr="00772E22">
        <w:rPr>
          <w:rFonts w:ascii="Arial" w:hAnsi="Arial" w:cs="Arial"/>
          <w:lang w:val="fr-FR"/>
        </w:rPr>
        <w:t xml:space="preserve"> </w:t>
      </w:r>
      <w:proofErr w:type="spellStart"/>
      <w:r w:rsidR="00935BD7" w:rsidRPr="00772E22">
        <w:rPr>
          <w:rFonts w:ascii="Arial" w:hAnsi="Arial" w:cs="Arial"/>
          <w:lang w:val="fr-FR"/>
        </w:rPr>
        <w:t>microbial</w:t>
      </w:r>
      <w:proofErr w:type="spellEnd"/>
      <w:r w:rsidR="00935BD7" w:rsidRPr="00772E22">
        <w:rPr>
          <w:rFonts w:ascii="Arial" w:hAnsi="Arial" w:cs="Arial"/>
          <w:lang w:val="fr-FR"/>
        </w:rPr>
        <w:t xml:space="preserve"> </w:t>
      </w:r>
      <w:proofErr w:type="spellStart"/>
      <w:r w:rsidR="00935BD7" w:rsidRPr="00772E22">
        <w:rPr>
          <w:rFonts w:ascii="Arial" w:hAnsi="Arial" w:cs="Arial"/>
          <w:lang w:val="fr-FR"/>
        </w:rPr>
        <w:t>processes</w:t>
      </w:r>
      <w:proofErr w:type="spellEnd"/>
      <w:r w:rsidR="00FC552D" w:rsidRPr="00772E22">
        <w:rPr>
          <w:rFonts w:ascii="Arial" w:hAnsi="Arial" w:cs="Arial"/>
          <w:lang w:val="fr-FR"/>
        </w:rPr>
        <w:t xml:space="preserve"> in </w:t>
      </w:r>
      <w:proofErr w:type="spellStart"/>
      <w:r w:rsidR="00FC552D" w:rsidRPr="00772E22">
        <w:rPr>
          <w:rFonts w:ascii="Arial" w:hAnsi="Arial" w:cs="Arial"/>
          <w:lang w:val="fr-FR"/>
        </w:rPr>
        <w:t>this</w:t>
      </w:r>
      <w:proofErr w:type="spellEnd"/>
      <w:r w:rsidR="00FC552D" w:rsidRPr="00772E22">
        <w:rPr>
          <w:rFonts w:ascii="Arial" w:hAnsi="Arial" w:cs="Arial"/>
          <w:lang w:val="fr-FR"/>
        </w:rPr>
        <w:t xml:space="preserve"> system</w:t>
      </w:r>
      <w:r w:rsidRPr="00772E22">
        <w:rPr>
          <w:rFonts w:ascii="Arial" w:hAnsi="Arial" w:cs="Arial"/>
          <w:lang w:val="fr-FR"/>
        </w:rPr>
        <w:t xml:space="preserve">. </w:t>
      </w:r>
      <w:r w:rsidR="00067208">
        <w:rPr>
          <w:rFonts w:ascii="Arial" w:hAnsi="Arial" w:cs="Arial"/>
        </w:rPr>
        <w:t>Accordingly, p</w:t>
      </w:r>
      <w:r w:rsidRPr="00ED68EC">
        <w:rPr>
          <w:rFonts w:ascii="Arial" w:hAnsi="Arial" w:cs="Arial"/>
        </w:rPr>
        <w:t>revious stud</w:t>
      </w:r>
      <w:r w:rsidR="00067208">
        <w:rPr>
          <w:rFonts w:ascii="Arial" w:hAnsi="Arial" w:cs="Arial"/>
        </w:rPr>
        <w:t>ies</w:t>
      </w:r>
      <w:r w:rsidRPr="00ED68EC">
        <w:rPr>
          <w:rFonts w:ascii="Arial" w:hAnsi="Arial" w:cs="Arial"/>
        </w:rPr>
        <w:t xml:space="preserve"> reported that in mineral N-limited soil</w:t>
      </w:r>
      <w:r w:rsidR="00067208">
        <w:rPr>
          <w:rFonts w:ascii="Arial" w:hAnsi="Arial" w:cs="Arial"/>
        </w:rPr>
        <w:t>s</w:t>
      </w:r>
      <w:r w:rsidRPr="00ED68EC">
        <w:rPr>
          <w:rFonts w:ascii="Arial" w:hAnsi="Arial" w:cs="Arial"/>
        </w:rPr>
        <w:t>, drought had marginal effect on N</w:t>
      </w:r>
      <w:r w:rsidRPr="00ED68EC">
        <w:rPr>
          <w:rFonts w:ascii="Arial" w:hAnsi="Arial" w:cs="Arial"/>
          <w:vertAlign w:val="subscript"/>
        </w:rPr>
        <w:t>2</w:t>
      </w:r>
      <w:r w:rsidRPr="00ED68EC">
        <w:rPr>
          <w:rFonts w:ascii="Arial" w:hAnsi="Arial" w:cs="Arial"/>
        </w:rPr>
        <w:t xml:space="preserve">O emissions </w:t>
      </w:r>
      <w:commentRangeStart w:id="19"/>
      <w:r w:rsidRPr="00ED68EC">
        <w:rPr>
          <w:rFonts w:ascii="Arial" w:hAnsi="Arial" w:cs="Arial"/>
        </w:rPr>
        <w:fldChar w:fldCharType="begin"/>
      </w:r>
      <w:r w:rsidRPr="00ED68EC">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(X. Xu et al., 2024)</w:t>
      </w:r>
      <w:r w:rsidRPr="00ED68EC">
        <w:rPr>
          <w:rFonts w:ascii="Arial" w:hAnsi="Arial" w:cs="Arial"/>
        </w:rPr>
        <w:fldChar w:fldCharType="end"/>
      </w:r>
      <w:commentRangeEnd w:id="19"/>
      <w:r w:rsidR="00935BD7">
        <w:rPr>
          <w:rStyle w:val="CommentReference"/>
        </w:rPr>
        <w:commentReference w:id="19"/>
      </w:r>
      <w:r w:rsidRPr="00ED68EC">
        <w:rPr>
          <w:rFonts w:ascii="Arial" w:hAnsi="Arial" w:cs="Arial"/>
        </w:rPr>
        <w:t xml:space="preserve">. Overall, our findings highlight that the </w:t>
      </w:r>
      <w:r w:rsidRPr="00ED68EC">
        <w:rPr>
          <w:rFonts w:ascii="Arial" w:hAnsi="Arial" w:cs="Arial"/>
        </w:rPr>
        <w:lastRenderedPageBreak/>
        <w:t>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p>
    <w:p w14:paraId="140343DE" w14:textId="5607872C" w:rsidR="00FC552D" w:rsidRPr="00772E22" w:rsidRDefault="00A668C9" w:rsidP="000252A2">
      <w:pPr>
        <w:spacing w:after="0" w:line="480" w:lineRule="auto"/>
        <w:ind w:firstLine="720"/>
        <w:jc w:val="both"/>
        <w:rPr>
          <w:rFonts w:ascii="Arial" w:hAnsi="Arial" w:cs="Arial"/>
          <w:highlight w:val="yellow"/>
        </w:rPr>
      </w:pPr>
      <w:r w:rsidRPr="00A668C9">
        <w:rPr>
          <w:rFonts w:ascii="Arial" w:hAnsi="Arial" w:cs="Arial"/>
        </w:rPr>
        <w:t xml:space="preserve">We </w:t>
      </w:r>
      <w:r>
        <w:rPr>
          <w:rFonts w:ascii="Arial" w:hAnsi="Arial" w:cs="Arial"/>
        </w:rPr>
        <w:t>also</w:t>
      </w:r>
      <w:r w:rsidRPr="00A668C9">
        <w:rPr>
          <w:rFonts w:ascii="Arial" w:hAnsi="Arial" w:cs="Arial"/>
        </w:rPr>
        <w:t xml:space="preserve"> examined the</w:t>
      </w:r>
      <w:r>
        <w:rPr>
          <w:rFonts w:ascii="Arial" w:hAnsi="Arial" w:cs="Arial"/>
        </w:rPr>
        <w:t xml:space="preserve"> </w:t>
      </w:r>
      <w:r w:rsidRPr="00A668C9">
        <w:rPr>
          <w:rFonts w:ascii="Arial" w:hAnsi="Arial" w:cs="Arial"/>
        </w:rPr>
        <w:t xml:space="preserve">extent to which </w:t>
      </w:r>
      <w:r w:rsidR="00123AC9">
        <w:rPr>
          <w:rFonts w:ascii="Arial" w:hAnsi="Arial" w:cs="Arial"/>
        </w:rPr>
        <w:t>drought legacy effects were affecting N-pools until 11 weeks after rewetting</w:t>
      </w:r>
      <w:r w:rsidRPr="00A668C9">
        <w:rPr>
          <w:rFonts w:ascii="Arial" w:hAnsi="Arial" w:cs="Arial"/>
        </w:rPr>
        <w:t>.</w:t>
      </w:r>
      <w:r w:rsidR="00123AC9">
        <w:rPr>
          <w:rFonts w:ascii="Arial" w:hAnsi="Arial" w:cs="Arial"/>
        </w:rPr>
        <w:t xml:space="preserve"> We found that</w:t>
      </w:r>
      <w:r w:rsidR="006D66E5" w:rsidRPr="00ED68EC">
        <w:rPr>
          <w:rFonts w:ascii="Arial" w:hAnsi="Arial" w:cs="Arial"/>
        </w:rPr>
        <w:t xml:space="preserve"> </w:t>
      </w:r>
      <w:r w:rsidR="00123AC9">
        <w:rPr>
          <w:rFonts w:ascii="Arial" w:hAnsi="Arial" w:cs="Arial"/>
        </w:rPr>
        <w:t xml:space="preserve">the impact of </w:t>
      </w:r>
      <w:r w:rsidR="006D66E5" w:rsidRPr="00ED68EC">
        <w:rPr>
          <w:rFonts w:ascii="Arial" w:hAnsi="Arial" w:cs="Arial"/>
        </w:rPr>
        <w:t>drough</w:t>
      </w:r>
      <w:r w:rsidR="00123AC9">
        <w:rPr>
          <w:rFonts w:ascii="Arial" w:hAnsi="Arial" w:cs="Arial"/>
        </w:rPr>
        <w:t xml:space="preserve">t decreased </w:t>
      </w:r>
      <w:r w:rsidR="006D66E5" w:rsidRPr="00ED68EC">
        <w:rPr>
          <w:rFonts w:ascii="Arial" w:hAnsi="Arial" w:cs="Arial"/>
        </w:rPr>
        <w:t>one week after rewett</w:t>
      </w:r>
      <w:r w:rsidR="006D66E5" w:rsidRPr="007504CC">
        <w:rPr>
          <w:rFonts w:ascii="Arial" w:hAnsi="Arial" w:cs="Arial"/>
        </w:rPr>
        <w:t xml:space="preserve">ing </w:t>
      </w:r>
      <w:r w:rsidR="00123AC9" w:rsidRPr="007504CC">
        <w:rPr>
          <w:rFonts w:ascii="Arial" w:hAnsi="Arial" w:cs="Arial"/>
        </w:rPr>
        <w:t xml:space="preserve">in the conventional systems and was not significant anymore </w:t>
      </w:r>
      <w:r w:rsidR="006D66E5" w:rsidRPr="007504CC">
        <w:rPr>
          <w:rFonts w:ascii="Arial" w:hAnsi="Arial" w:cs="Arial"/>
        </w:rPr>
        <w:t>at the end of rewetting phase</w:t>
      </w:r>
      <w:r w:rsidR="00FC552D" w:rsidRPr="00772E22">
        <w:rPr>
          <w:rFonts w:ascii="Arial" w:hAnsi="Arial" w:cs="Arial"/>
          <w:highlight w:val="yellow"/>
        </w:rPr>
        <w:t xml:space="preserve">. This suggest </w:t>
      </w:r>
      <w:r w:rsidR="006D66E5" w:rsidRPr="00772E22">
        <w:rPr>
          <w:rFonts w:ascii="Arial" w:hAnsi="Arial" w:cs="Arial"/>
          <w:highlight w:val="yellow"/>
        </w:rPr>
        <w:t xml:space="preserve"> </w:t>
      </w:r>
      <w:r w:rsidR="00FC552D" w:rsidRPr="00772E22">
        <w:rPr>
          <w:rFonts w:ascii="Arial" w:hAnsi="Arial" w:cs="Arial"/>
          <w:highlight w:val="yellow"/>
        </w:rPr>
        <w:t>a strong</w:t>
      </w:r>
      <w:r w:rsidR="006D66E5" w:rsidRPr="00772E22">
        <w:rPr>
          <w:rFonts w:ascii="Arial" w:hAnsi="Arial" w:cs="Arial"/>
          <w:highlight w:val="yellow"/>
        </w:rPr>
        <w:t xml:space="preserve"> resilience of </w:t>
      </w:r>
      <w:r w:rsidR="00FC552D" w:rsidRPr="00772E22">
        <w:rPr>
          <w:rFonts w:ascii="Arial" w:hAnsi="Arial" w:cs="Arial"/>
          <w:highlight w:val="yellow"/>
        </w:rPr>
        <w:t>the N-cycling processes</w:t>
      </w:r>
      <w:r w:rsidR="006401CC">
        <w:rPr>
          <w:rFonts w:ascii="Arial" w:hAnsi="Arial" w:cs="Arial"/>
          <w:highlight w:val="yellow"/>
        </w:rPr>
        <w:t xml:space="preserve"> XXXX</w:t>
      </w:r>
    </w:p>
    <w:p w14:paraId="5C4F4B14" w14:textId="77777777" w:rsidR="00FC552D" w:rsidRPr="00772E22" w:rsidRDefault="00B45552" w:rsidP="000252A2">
      <w:pPr>
        <w:spacing w:line="480" w:lineRule="auto"/>
        <w:ind w:firstLine="720"/>
        <w:jc w:val="both"/>
        <w:rPr>
          <w:rFonts w:ascii="Arial" w:hAnsi="Arial" w:cs="Arial"/>
          <w:highlight w:val="yellow"/>
        </w:rPr>
      </w:pPr>
      <w:r>
        <w:rPr>
          <w:rFonts w:ascii="Arial" w:hAnsi="Arial" w:cs="Arial"/>
          <w:highlight w:val="yellow"/>
        </w:rPr>
        <w:t>Schimel??</w:t>
      </w:r>
    </w:p>
    <w:p w14:paraId="69001747" w14:textId="77777777" w:rsidR="006D66E5" w:rsidRDefault="006D66E5" w:rsidP="000252A2">
      <w:pPr>
        <w:spacing w:line="480" w:lineRule="auto"/>
        <w:ind w:firstLine="720"/>
        <w:jc w:val="both"/>
        <w:rPr>
          <w:rFonts w:ascii="Arial" w:hAnsi="Arial" w:cs="Arial"/>
        </w:rPr>
      </w:pPr>
      <w:r w:rsidRPr="00772E22">
        <w:rPr>
          <w:rFonts w:ascii="Arial" w:hAnsi="Arial" w:cs="Arial"/>
          <w:highlight w:val="yellow"/>
        </w:rPr>
        <w:t>nitrifiers and nitrification process. It is commonly known that nitrifiers are considered as slow growing microbes. Rewetting may stimulate and reactivate the growth of nitrifiers, hence increases nitrification process, reduces NH</w:t>
      </w:r>
      <w:r w:rsidRPr="00772E22">
        <w:rPr>
          <w:rFonts w:ascii="Arial" w:hAnsi="Arial" w:cs="Arial"/>
          <w:highlight w:val="yellow"/>
          <w:vertAlign w:val="subscript"/>
        </w:rPr>
        <w:t>4</w:t>
      </w:r>
      <w:r w:rsidRPr="00772E22">
        <w:rPr>
          <w:rFonts w:ascii="Arial" w:hAnsi="Arial" w:cs="Arial"/>
          <w:highlight w:val="yellow"/>
          <w:vertAlign w:val="superscript"/>
        </w:rPr>
        <w:t>+</w:t>
      </w:r>
      <w:r w:rsidRPr="00772E22">
        <w:rPr>
          <w:rFonts w:ascii="Arial" w:hAnsi="Arial" w:cs="Arial"/>
          <w:highlight w:val="yellow"/>
        </w:rPr>
        <w:t xml:space="preserve"> substrate in soil, and omits the drought effect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772E22">
        <w:rPr>
          <w:rFonts w:ascii="Arial" w:hAnsi="Arial" w:cs="Arial"/>
          <w:highlight w:val="yellow"/>
        </w:rPr>
        <w:fldChar w:fldCharType="separate"/>
      </w:r>
      <w:r w:rsidRPr="00772E22">
        <w:rPr>
          <w:rFonts w:ascii="Arial" w:hAnsi="Arial" w:cs="Arial"/>
          <w:highlight w:val="yellow"/>
        </w:rPr>
        <w:t>(Krüger et al., 2021)</w:t>
      </w:r>
      <w:r w:rsidRPr="00772E22">
        <w:rPr>
          <w:rFonts w:ascii="Arial" w:hAnsi="Arial" w:cs="Arial"/>
          <w:highlight w:val="yellow"/>
        </w:rPr>
        <w:fldChar w:fldCharType="end"/>
      </w:r>
      <w:r w:rsidRPr="00772E22">
        <w:rPr>
          <w:rFonts w:ascii="Arial" w:hAnsi="Arial" w:cs="Arial"/>
          <w:highlight w:val="yellow"/>
        </w:rPr>
        <w:t>.</w:t>
      </w:r>
    </w:p>
    <w:p w14:paraId="4389F6E7" w14:textId="77777777" w:rsidR="00DF0C12" w:rsidRPr="00ED68EC" w:rsidRDefault="00DF0C12" w:rsidP="000252A2">
      <w:pPr>
        <w:spacing w:line="480" w:lineRule="auto"/>
        <w:ind w:firstLine="720"/>
        <w:jc w:val="both"/>
        <w:rPr>
          <w:rFonts w:ascii="Arial" w:hAnsi="Arial" w:cs="Arial"/>
        </w:rPr>
      </w:pPr>
    </w:p>
    <w:p w14:paraId="1ED1DC47" w14:textId="77777777" w:rsidR="006D66E5" w:rsidRPr="00ED68EC" w:rsidRDefault="006D66E5" w:rsidP="000252A2">
      <w:pPr>
        <w:spacing w:line="480" w:lineRule="auto"/>
        <w:jc w:val="both"/>
        <w:rPr>
          <w:rFonts w:ascii="Arial" w:hAnsi="Arial" w:cs="Arial"/>
          <w:b/>
          <w:bCs/>
        </w:rPr>
      </w:pPr>
      <w:r w:rsidRPr="00ED68EC">
        <w:rPr>
          <w:rFonts w:ascii="Arial" w:hAnsi="Arial" w:cs="Arial"/>
          <w:b/>
          <w:bCs/>
        </w:rPr>
        <w:t>The effect of drought on the diversity and abundance varied depending on the ammonia-oxidizing groups and cropping system</w:t>
      </w:r>
    </w:p>
    <w:p w14:paraId="73FC59E5" w14:textId="77777777" w:rsidR="00F103C7" w:rsidRPr="00772E22" w:rsidRDefault="00477E63" w:rsidP="000252A2">
      <w:pPr>
        <w:spacing w:line="480" w:lineRule="auto"/>
        <w:jc w:val="both"/>
        <w:rPr>
          <w:rFonts w:ascii="Arial" w:hAnsi="Arial" w:cs="Arial"/>
          <w:bCs/>
          <w:i/>
        </w:rPr>
      </w:pPr>
      <w:r w:rsidRPr="00772E22">
        <w:rPr>
          <w:rFonts w:ascii="Arial" w:hAnsi="Arial" w:cs="Arial"/>
          <w:bCs/>
          <w:i/>
          <w:highlight w:val="yellow"/>
        </w:rPr>
        <w:t xml:space="preserve">First </w:t>
      </w:r>
      <w:proofErr w:type="spellStart"/>
      <w:r w:rsidRPr="00772E22">
        <w:rPr>
          <w:rFonts w:ascii="Arial" w:hAnsi="Arial" w:cs="Arial"/>
          <w:bCs/>
          <w:i/>
          <w:highlight w:val="yellow"/>
        </w:rPr>
        <w:t>paragraph:</w:t>
      </w:r>
      <w:r w:rsidR="00F103C7" w:rsidRPr="00772E22">
        <w:rPr>
          <w:rFonts w:ascii="Arial" w:hAnsi="Arial" w:cs="Arial"/>
          <w:bCs/>
          <w:i/>
          <w:highlight w:val="yellow"/>
        </w:rPr>
        <w:t>Intro</w:t>
      </w:r>
      <w:proofErr w:type="spellEnd"/>
      <w:r w:rsidR="00F103C7" w:rsidRPr="00772E22">
        <w:rPr>
          <w:rFonts w:ascii="Arial" w:hAnsi="Arial" w:cs="Arial"/>
          <w:bCs/>
          <w:i/>
          <w:highlight w:val="yellow"/>
        </w:rPr>
        <w:t xml:space="preserve"> first to avoid redundancy</w:t>
      </w:r>
      <w:r w:rsidR="006D66E5" w:rsidRPr="00772E22">
        <w:rPr>
          <w:rFonts w:ascii="Arial" w:hAnsi="Arial" w:cs="Arial"/>
          <w:bCs/>
          <w:i/>
        </w:rPr>
        <w:tab/>
      </w:r>
    </w:p>
    <w:p w14:paraId="331198AF" w14:textId="387EB273" w:rsidR="006D66E5" w:rsidRPr="00ED68EC" w:rsidRDefault="006D66E5" w:rsidP="000252A2">
      <w:pPr>
        <w:spacing w:line="480" w:lineRule="auto"/>
        <w:jc w:val="both"/>
        <w:rPr>
          <w:rFonts w:ascii="Arial" w:hAnsi="Arial" w:cs="Arial"/>
        </w:rPr>
      </w:pPr>
      <w:r w:rsidRPr="00ED68EC">
        <w:rPr>
          <w:rFonts w:ascii="Arial" w:hAnsi="Arial" w:cs="Arial"/>
        </w:rPr>
        <w:t xml:space="preserve">Drought can have </w:t>
      </w:r>
      <w:r w:rsidR="00F103C7">
        <w:rPr>
          <w:rFonts w:ascii="Arial" w:hAnsi="Arial" w:cs="Arial"/>
        </w:rPr>
        <w:t>affect</w:t>
      </w:r>
      <w:r w:rsidRPr="00ED68EC">
        <w:rPr>
          <w:rFonts w:ascii="Arial" w:hAnsi="Arial" w:cs="Arial"/>
        </w:rPr>
        <w:t xml:space="preserve"> microbial communities </w:t>
      </w:r>
      <w:r w:rsidR="00F103C7">
        <w:rPr>
          <w:rFonts w:ascii="Arial" w:hAnsi="Arial" w:cs="Arial"/>
        </w:rPr>
        <w:t xml:space="preserve">in many ways </w:t>
      </w:r>
      <w:r w:rsidR="005C712A">
        <w:rPr>
          <w:rFonts w:ascii="Arial" w:hAnsi="Arial" w:cs="Arial"/>
        </w:rPr>
        <w:t>as w</w:t>
      </w:r>
      <w:r w:rsidR="005C712A" w:rsidRPr="005C712A">
        <w:rPr>
          <w:rFonts w:ascii="Arial" w:hAnsi="Arial" w:cs="Arial"/>
        </w:rPr>
        <w:t xml:space="preserve">ater </w:t>
      </w:r>
      <w:r w:rsidR="00F103C7">
        <w:rPr>
          <w:rFonts w:ascii="Arial" w:hAnsi="Arial" w:cs="Arial"/>
        </w:rPr>
        <w:t>is crucial</w:t>
      </w:r>
      <w:r w:rsidR="005C712A" w:rsidRPr="005C712A">
        <w:rPr>
          <w:rFonts w:ascii="Arial" w:hAnsi="Arial" w:cs="Arial"/>
        </w:rPr>
        <w:t xml:space="preserve"> as resource, as solvent, and as transport</w:t>
      </w:r>
      <w:r w:rsidR="00F103C7">
        <w:rPr>
          <w:rFonts w:ascii="Arial" w:hAnsi="Arial" w:cs="Arial"/>
        </w:rPr>
        <w:t xml:space="preserve"> medium (</w:t>
      </w:r>
      <w:hyperlink r:id="rId11" w:history="1">
        <w:r w:rsidR="00F103C7" w:rsidRPr="004114A0">
          <w:rPr>
            <w:rStyle w:val="Hyperlink"/>
            <w:rFonts w:ascii="Arial" w:hAnsi="Arial" w:cs="Arial"/>
          </w:rPr>
          <w:t>https://doi.org/10.1146/annurev-ecolsys-110617-062614</w:t>
        </w:r>
      </w:hyperlink>
      <w:r w:rsidR="00F103C7">
        <w:rPr>
          <w:rFonts w:ascii="Arial" w:hAnsi="Arial" w:cs="Arial"/>
        </w:rPr>
        <w:t>). As such, several studies reported</w:t>
      </w:r>
      <w:r w:rsidR="00A014C0">
        <w:rPr>
          <w:rFonts w:ascii="Arial" w:hAnsi="Arial" w:cs="Arial"/>
        </w:rPr>
        <w:t xml:space="preserve"> </w:t>
      </w:r>
      <w:r w:rsidR="00F103C7" w:rsidRPr="00772E22">
        <w:rPr>
          <w:rFonts w:ascii="Arial" w:hAnsi="Arial" w:cs="Arial"/>
          <w:highlight w:val="yellow"/>
        </w:rPr>
        <w:t xml:space="preserve">XXXXXX. However, </w:t>
      </w:r>
      <w:r w:rsidR="00A014C0" w:rsidRPr="00772E22">
        <w:rPr>
          <w:rFonts w:ascii="Arial" w:hAnsi="Arial" w:cs="Arial"/>
          <w:highlight w:val="yellow"/>
        </w:rPr>
        <w:t xml:space="preserve">studies </w:t>
      </w:r>
      <w:r w:rsidR="00477E63" w:rsidRPr="00772E22">
        <w:rPr>
          <w:rFonts w:ascii="Arial" w:hAnsi="Arial" w:cs="Arial"/>
          <w:highlight w:val="yellow"/>
        </w:rPr>
        <w:t>are scarce</w:t>
      </w:r>
      <w:r w:rsidR="00A014C0" w:rsidRPr="00772E22">
        <w:rPr>
          <w:rFonts w:ascii="Arial" w:hAnsi="Arial" w:cs="Arial"/>
          <w:highlight w:val="yellow"/>
        </w:rPr>
        <w:t xml:space="preserve"> on ammonia oxidizers and </w:t>
      </w:r>
      <w:proofErr w:type="spellStart"/>
      <w:r w:rsidR="00A014C0" w:rsidRPr="00772E22">
        <w:rPr>
          <w:rFonts w:ascii="Arial" w:hAnsi="Arial" w:cs="Arial"/>
          <w:highlight w:val="yellow"/>
        </w:rPr>
        <w:t>especiallly</w:t>
      </w:r>
      <w:proofErr w:type="spellEnd"/>
      <w:r w:rsidR="00A014C0" w:rsidRPr="00772E22">
        <w:rPr>
          <w:rFonts w:ascii="Arial" w:hAnsi="Arial" w:cs="Arial"/>
          <w:highlight w:val="yellow"/>
        </w:rPr>
        <w:t xml:space="preserve"> comammox despite…..</w:t>
      </w:r>
      <w:r w:rsidR="003E788E" w:rsidRPr="00772E22">
        <w:rPr>
          <w:rFonts w:ascii="Arial" w:hAnsi="Arial" w:cs="Arial"/>
          <w:highlight w:val="yellow"/>
        </w:rPr>
        <w:t>M</w:t>
      </w:r>
      <w:r w:rsidR="005C712A" w:rsidRPr="00772E22">
        <w:rPr>
          <w:rFonts w:ascii="Arial" w:hAnsi="Arial" w:cs="Arial"/>
          <w:highlight w:val="yellow"/>
        </w:rPr>
        <w:t>edium</w:t>
      </w:r>
      <w:r w:rsidR="003E788E" w:rsidRPr="00772E22">
        <w:rPr>
          <w:rFonts w:ascii="Arial" w:hAnsi="Arial" w:cs="Arial"/>
          <w:highlight w:val="yellow"/>
        </w:rPr>
        <w:t xml:space="preserve"> </w:t>
      </w:r>
      <w:r w:rsidRPr="00772E22">
        <w:rPr>
          <w:rFonts w:ascii="Arial" w:hAnsi="Arial" w:cs="Arial"/>
          <w:highlight w:val="yellow"/>
        </w:rPr>
        <w:t xml:space="preserve">related to N-mineralization and N-cycling because water availability controls their growth and determines  whether they will remain active or dormant in soil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sidRPr="00772E22">
        <w:rPr>
          <w:rFonts w:ascii="Arial" w:hAnsi="Arial" w:cs="Arial"/>
          <w:highlight w:val="yellow"/>
        </w:rPr>
        <w:fldChar w:fldCharType="separate"/>
      </w:r>
      <w:r w:rsidRPr="00772E22">
        <w:rPr>
          <w:rFonts w:ascii="Arial" w:hAnsi="Arial" w:cs="Arial"/>
          <w:noProof/>
          <w:highlight w:val="yellow"/>
        </w:rPr>
        <w:t>(Metze et al., 2023)</w:t>
      </w:r>
      <w:r w:rsidRPr="00772E22">
        <w:rPr>
          <w:rFonts w:ascii="Arial" w:hAnsi="Arial" w:cs="Arial"/>
          <w:highlight w:val="yellow"/>
        </w:rPr>
        <w:fldChar w:fldCharType="end"/>
      </w:r>
      <w:r w:rsidRPr="00772E22">
        <w:rPr>
          <w:rFonts w:ascii="Arial" w:hAnsi="Arial" w:cs="Arial"/>
          <w:highlight w:val="yellow"/>
        </w:rPr>
        <w:t xml:space="preserve">. Ammonia-oxidation is considered as the first and rate-limiting step of nitrification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772E22">
        <w:rPr>
          <w:rFonts w:ascii="Arial" w:hAnsi="Arial" w:cs="Arial"/>
          <w:highlight w:val="yellow"/>
        </w:rPr>
        <w:fldChar w:fldCharType="separate"/>
      </w:r>
      <w:r w:rsidRPr="00772E22">
        <w:rPr>
          <w:rFonts w:ascii="Arial" w:hAnsi="Arial" w:cs="Arial"/>
          <w:highlight w:val="yellow"/>
        </w:rPr>
        <w:t>(Lehtovirta-Morley, 2018; Séneca et al., 2020)</w:t>
      </w:r>
      <w:r w:rsidRPr="00772E22">
        <w:rPr>
          <w:rFonts w:ascii="Arial" w:hAnsi="Arial" w:cs="Arial"/>
          <w:highlight w:val="yellow"/>
        </w:rPr>
        <w:fldChar w:fldCharType="end"/>
      </w:r>
      <w:r w:rsidRPr="00772E22">
        <w:rPr>
          <w:rFonts w:ascii="Arial" w:hAnsi="Arial" w:cs="Arial"/>
          <w:highlight w:val="yellow"/>
        </w:rPr>
        <w:t xml:space="preserve"> performed by  ammonia-oxidiz</w:t>
      </w:r>
      <w:r w:rsidR="00EF114C" w:rsidRPr="00772E22">
        <w:rPr>
          <w:rFonts w:ascii="Arial" w:hAnsi="Arial" w:cs="Arial"/>
          <w:highlight w:val="yellow"/>
        </w:rPr>
        <w:t>ers</w:t>
      </w:r>
      <w:r w:rsidRPr="00772E22">
        <w:rPr>
          <w:rFonts w:ascii="Arial" w:hAnsi="Arial" w:cs="Arial"/>
          <w:highlight w:val="yellow"/>
        </w:rPr>
        <w:t xml:space="preserve">, and any environmental perturbations may alter the whole process of nitrification. </w:t>
      </w:r>
    </w:p>
    <w:p w14:paraId="451B3A08" w14:textId="65A03331" w:rsidR="00A76F20" w:rsidRPr="00772E22" w:rsidRDefault="00B05966" w:rsidP="000252A2">
      <w:pPr>
        <w:spacing w:line="480" w:lineRule="auto"/>
        <w:ind w:firstLine="720"/>
        <w:jc w:val="both"/>
        <w:rPr>
          <w:rFonts w:ascii="Arial" w:hAnsi="Arial" w:cs="Arial"/>
          <w:highlight w:val="yellow"/>
        </w:rPr>
      </w:pPr>
      <w:r>
        <w:rPr>
          <w:rFonts w:ascii="Arial" w:hAnsi="Arial" w:cs="Arial"/>
        </w:rPr>
        <w:t xml:space="preserve">While </w:t>
      </w:r>
      <w:r w:rsidR="00A014C0">
        <w:rPr>
          <w:rFonts w:ascii="Arial" w:hAnsi="Arial" w:cs="Arial"/>
        </w:rPr>
        <w:t xml:space="preserve">drought had no or </w:t>
      </w:r>
      <w:r w:rsidR="001C5335">
        <w:rPr>
          <w:rFonts w:ascii="Arial" w:hAnsi="Arial" w:cs="Arial"/>
        </w:rPr>
        <w:t>minor</w:t>
      </w:r>
      <w:r w:rsidR="00A014C0">
        <w:rPr>
          <w:rFonts w:ascii="Arial" w:hAnsi="Arial" w:cs="Arial"/>
        </w:rPr>
        <w:t xml:space="preserve"> impact on the alpha diversity of the ammonia-oxidizers, the CAP analysis revealed difference</w:t>
      </w:r>
      <w:r w:rsidR="001C5335">
        <w:rPr>
          <w:rFonts w:ascii="Arial" w:hAnsi="Arial" w:cs="Arial"/>
        </w:rPr>
        <w:t>s</w:t>
      </w:r>
      <w:r w:rsidR="00A014C0">
        <w:rPr>
          <w:rFonts w:ascii="Arial" w:hAnsi="Arial" w:cs="Arial"/>
        </w:rPr>
        <w:t xml:space="preserve"> in the </w:t>
      </w:r>
      <w:r w:rsidR="00A014C0" w:rsidRPr="00ED68EC">
        <w:rPr>
          <w:rFonts w:ascii="Arial" w:hAnsi="Arial" w:cs="Arial"/>
        </w:rPr>
        <w:t>beta diversity</w:t>
      </w:r>
      <w:r w:rsidR="00A014C0">
        <w:rPr>
          <w:rFonts w:ascii="Arial" w:hAnsi="Arial" w:cs="Arial"/>
        </w:rPr>
        <w:t xml:space="preserve"> that were dependent on </w:t>
      </w:r>
      <w:r w:rsidR="00EF114C">
        <w:rPr>
          <w:rFonts w:ascii="Arial" w:hAnsi="Arial" w:cs="Arial"/>
        </w:rPr>
        <w:t xml:space="preserve">the </w:t>
      </w:r>
      <w:r w:rsidR="00A014C0">
        <w:rPr>
          <w:rFonts w:ascii="Arial" w:hAnsi="Arial" w:cs="Arial"/>
        </w:rPr>
        <w:t xml:space="preserve">AO </w:t>
      </w:r>
      <w:r w:rsidR="00A014C0">
        <w:rPr>
          <w:rFonts w:ascii="Arial" w:hAnsi="Arial" w:cs="Arial"/>
        </w:rPr>
        <w:lastRenderedPageBreak/>
        <w:t xml:space="preserve">group </w:t>
      </w:r>
      <w:r w:rsidR="006D66E5" w:rsidRPr="00ED68EC">
        <w:rPr>
          <w:rFonts w:ascii="Arial" w:hAnsi="Arial" w:cs="Arial"/>
        </w:rPr>
        <w:t>(Fig. 2)</w:t>
      </w:r>
      <w:r w:rsidR="00A014C0">
        <w:rPr>
          <w:rFonts w:ascii="Arial" w:hAnsi="Arial" w:cs="Arial"/>
        </w:rPr>
        <w:t xml:space="preserve">. </w:t>
      </w:r>
      <w:r w:rsidR="00A1701C">
        <w:rPr>
          <w:rFonts w:ascii="Arial" w:hAnsi="Arial" w:cs="Arial"/>
        </w:rPr>
        <w:t xml:space="preserve">Thus, </w:t>
      </w:r>
      <w:r w:rsidR="00E75DAE">
        <w:rPr>
          <w:rFonts w:ascii="Arial" w:hAnsi="Arial" w:cs="Arial"/>
        </w:rPr>
        <w:t xml:space="preserve">the structure of the </w:t>
      </w:r>
      <w:r w:rsidR="006D66E5" w:rsidRPr="00ED68EC">
        <w:rPr>
          <w:rFonts w:ascii="Arial" w:hAnsi="Arial" w:cs="Arial"/>
        </w:rPr>
        <w:t>AOA</w:t>
      </w:r>
      <w:r w:rsidR="00E75DAE">
        <w:rPr>
          <w:rFonts w:ascii="Arial" w:hAnsi="Arial" w:cs="Arial"/>
        </w:rPr>
        <w:t xml:space="preserve"> community was</w:t>
      </w:r>
      <w:r w:rsidR="006D66E5" w:rsidRPr="00ED68EC">
        <w:rPr>
          <w:rFonts w:ascii="Arial" w:hAnsi="Arial" w:cs="Arial"/>
        </w:rPr>
        <w:t xml:space="preserve">  </w:t>
      </w:r>
      <w:r w:rsidR="00A1701C">
        <w:rPr>
          <w:rFonts w:ascii="Arial" w:hAnsi="Arial" w:cs="Arial"/>
        </w:rPr>
        <w:t>less resistant</w:t>
      </w:r>
      <w:r w:rsidR="006D66E5" w:rsidRPr="00ED68EC">
        <w:rPr>
          <w:rFonts w:ascii="Arial" w:hAnsi="Arial" w:cs="Arial"/>
        </w:rPr>
        <w:t xml:space="preserve"> to drought than </w:t>
      </w:r>
      <w:proofErr w:type="spellStart"/>
      <w:r w:rsidR="00E75DAE">
        <w:rPr>
          <w:rFonts w:ascii="Arial" w:hAnsi="Arial" w:cs="Arial"/>
        </w:rPr>
        <w:t>than</w:t>
      </w:r>
      <w:proofErr w:type="spellEnd"/>
      <w:r w:rsidR="00E75DAE">
        <w:rPr>
          <w:rFonts w:ascii="Arial" w:hAnsi="Arial" w:cs="Arial"/>
        </w:rPr>
        <w:t xml:space="preserve"> that of </w:t>
      </w:r>
      <w:r w:rsidR="006D66E5" w:rsidRPr="00ED68EC">
        <w:rPr>
          <w:rFonts w:ascii="Arial" w:hAnsi="Arial" w:cs="Arial"/>
        </w:rPr>
        <w:t>AOB</w:t>
      </w:r>
      <w:r w:rsidR="00E75DAE">
        <w:rPr>
          <w:rFonts w:ascii="Arial" w:hAnsi="Arial" w:cs="Arial"/>
        </w:rPr>
        <w:t xml:space="preserve"> as previously </w:t>
      </w:r>
      <w:r w:rsidR="00E63503">
        <w:rPr>
          <w:rFonts w:ascii="Arial" w:hAnsi="Arial" w:cs="Arial"/>
        </w:rPr>
        <w:t xml:space="preserve">described </w:t>
      </w:r>
      <w:r w:rsidR="005812C2" w:rsidRPr="00ED68EC">
        <w:rPr>
          <w:rFonts w:ascii="Arial" w:hAnsi="Arial" w:cs="Arial"/>
        </w:rPr>
        <w:fldChar w:fldCharType="begin"/>
      </w:r>
      <w:r w:rsidR="009B519C">
        <w:rPr>
          <w:rFonts w:ascii="Arial" w:hAnsi="Arial" w:cs="Arial"/>
        </w:rPr>
        <w:instrText xml:space="preserve"> ADDIN ZOTERO_ITEM CSL_CITATION {"citationID":"wg07SWNY","properties":{"formattedCitation":"(Thion &amp; Prosser, 2014)","plainCitation":"(Thion &amp; Prosser, 2014)","dontUpdate":true,"noteIndex":0},"citationItems":[{"id":57,"uris":["http://zotero.org/users/local/4LgJUJlW/items/69EEEK27"],"itemData":{"id":57,"type":"article-journal","abstract":"Climate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005812C2" w:rsidRPr="00ED68EC">
        <w:rPr>
          <w:rFonts w:ascii="Arial" w:hAnsi="Arial" w:cs="Arial"/>
        </w:rPr>
        <w:fldChar w:fldCharType="separate"/>
      </w:r>
      <w:r w:rsidR="005812C2" w:rsidRPr="00ED68EC">
        <w:rPr>
          <w:rFonts w:ascii="Arial" w:hAnsi="Arial" w:cs="Arial"/>
          <w:noProof/>
        </w:rPr>
        <w:t>(Thion &amp; Prosser, 2014</w:t>
      </w:r>
      <w:r w:rsidR="00E75DAE">
        <w:rPr>
          <w:rFonts w:ascii="Arial" w:hAnsi="Arial" w:cs="Arial"/>
          <w:noProof/>
        </w:rPr>
        <w:t>; Seneca 2021)</w:t>
      </w:r>
      <w:r w:rsidR="005812C2" w:rsidRPr="00ED68EC">
        <w:rPr>
          <w:rFonts w:ascii="Arial" w:hAnsi="Arial" w:cs="Arial"/>
        </w:rPr>
        <w:fldChar w:fldCharType="end"/>
      </w:r>
      <w:r w:rsidR="005812C2">
        <w:rPr>
          <w:rFonts w:ascii="Arial" w:hAnsi="Arial" w:cs="Arial"/>
        </w:rPr>
        <w:t xml:space="preserve"> </w:t>
      </w:r>
      <w:r w:rsidR="006D66E5" w:rsidRPr="00ED68EC">
        <w:rPr>
          <w:rFonts w:ascii="Arial" w:hAnsi="Arial" w:cs="Arial"/>
        </w:rPr>
        <w:t xml:space="preserve">. </w:t>
      </w:r>
      <w:r w:rsidR="00EF114C">
        <w:rPr>
          <w:rFonts w:ascii="Arial" w:hAnsi="Arial" w:cs="Arial"/>
          <w:highlight w:val="yellow"/>
        </w:rPr>
        <w:t>L</w:t>
      </w:r>
      <w:r w:rsidR="006D66E5" w:rsidRPr="00772E22">
        <w:rPr>
          <w:rFonts w:ascii="Arial" w:hAnsi="Arial" w:cs="Arial"/>
          <w:highlight w:val="yellow"/>
        </w:rPr>
        <w:t xml:space="preserve">ittle is known on how comammox </w:t>
      </w:r>
      <w:r w:rsidR="006D66E5" w:rsidRPr="00772E22">
        <w:rPr>
          <w:rFonts w:ascii="Arial" w:hAnsi="Arial" w:cs="Arial"/>
          <w:i/>
          <w:iCs/>
          <w:highlight w:val="yellow"/>
        </w:rPr>
        <w:t>Nitrospira</w:t>
      </w:r>
      <w:r w:rsidR="006D66E5" w:rsidRPr="00772E22">
        <w:rPr>
          <w:rFonts w:ascii="Arial" w:hAnsi="Arial" w:cs="Arial"/>
          <w:highlight w:val="yellow"/>
        </w:rPr>
        <w:t xml:space="preserve"> responds to drought and the niche specification of this group is still under debate </w:t>
      </w:r>
      <w:r w:rsidR="006D66E5" w:rsidRPr="00772E22">
        <w:rPr>
          <w:rFonts w:ascii="Arial" w:hAnsi="Arial" w:cs="Arial"/>
          <w:highlight w:val="yellow"/>
        </w:rPr>
        <w:fldChar w:fldCharType="begin"/>
      </w:r>
      <w:r w:rsidR="006D66E5" w:rsidRPr="00772E22">
        <w:rPr>
          <w:rFonts w:ascii="Arial" w:hAnsi="Arial" w:cs="Arial"/>
          <w:highlight w:val="yellow"/>
        </w:rPr>
        <w:instrText xml:space="preserve"> ADDIN ZOTERO_ITEM CSL_CITATION {"citationID":"QITPPQj2","properties":{"formattedCitation":"(Sakoula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J","non-dropping-particle":"van"},{"family":"Lücker","given":"Sebastian"}],"issued":{"date-parts":[["2021",4,1]]}}},{"id":294,"uris":["http://zotero.org/users/local/4LgJUJlW/items/LBA6VWZP"],"itemData":{"id":294,"type":"article-journal","abstract":"The recent discovery of complete ammonia oxidation (comammox) process in a single organism challenged the division of labor between two functional groups in the classical two-step nitrification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nitrifiers, and soils with slightly high pH and C/N tended to enrich more comammox Nitrospira. Unlike canonical nitrifiers, comammox Nitrospira had sustained amoA gene transcription regardless of external ammonia supply, indicating their competitive advantage over other nitrifiers under low-ammonia conditions. When fed with 1 mM ammonium for 15 days, comammox Nitrospira in tested soils were enriched 2.36 times higher than those enriched by the same amount of nitrite, indicating their preference to utilizing ammonia as the substrate. DNA-SIP further confirmed the in situ nitrification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Environment","page":"135684","source":"ScienceDirect","title":"Ubiquity, diversity, and activity of comammox &lt;i&gt;Nitrospira&lt;/i&gt; in agricultural soils","volume":"706","author":[{"family":"Xu","given":"Shaoyi"},{"family":"Wang","given":"Baozhan"},{"family":"Li","given":"Yong"},{"family":"Jiang","given":"Daqian"},{"family":"Zhou","given":"Yuting"},{"family":"Ding","given":"Aqiang"},{"family":"Zong","given":"Yuxiao"},{"family":"Ling","given":"Xiaoting"},{"family":"Zhang","given":"Senyin"},{"family":"Lu","given":"Huijie"}],"issued":{"date-parts":[["2020",3,1]]}}}],"schema":"https://github.com/citation-style-language/schema/raw/master/csl-citation.json"} </w:instrText>
      </w:r>
      <w:r w:rsidR="006D66E5" w:rsidRPr="00772E22">
        <w:rPr>
          <w:rFonts w:ascii="Arial" w:hAnsi="Arial" w:cs="Arial"/>
          <w:highlight w:val="yellow"/>
        </w:rPr>
        <w:fldChar w:fldCharType="separate"/>
      </w:r>
      <w:r w:rsidR="006D66E5" w:rsidRPr="00772E22">
        <w:rPr>
          <w:rFonts w:ascii="Arial" w:hAnsi="Arial" w:cs="Arial"/>
          <w:noProof/>
          <w:highlight w:val="yellow"/>
        </w:rPr>
        <w:t>(Sakoula et al., 2021; S. Xu et al., 2020)</w:t>
      </w:r>
      <w:r w:rsidR="006D66E5" w:rsidRPr="00772E22">
        <w:rPr>
          <w:rFonts w:ascii="Arial" w:hAnsi="Arial" w:cs="Arial"/>
          <w:highlight w:val="yellow"/>
        </w:rPr>
        <w:fldChar w:fldCharType="end"/>
      </w:r>
      <w:r w:rsidR="006D66E5" w:rsidRPr="00772E22">
        <w:rPr>
          <w:rFonts w:ascii="Arial" w:hAnsi="Arial" w:cs="Arial"/>
          <w:highlight w:val="yellow"/>
        </w:rPr>
        <w:t xml:space="preserve">. </w:t>
      </w:r>
      <w:r w:rsidR="00E75DAE">
        <w:rPr>
          <w:rFonts w:ascii="Arial" w:hAnsi="Arial" w:cs="Arial"/>
          <w:highlight w:val="yellow"/>
        </w:rPr>
        <w:t xml:space="preserve">Here we found a small yet significantly impact of drought on both the alpha diversity and beta-diversity of </w:t>
      </w:r>
      <w:r w:rsidR="006D66E5" w:rsidRPr="00772E22">
        <w:rPr>
          <w:rFonts w:ascii="Arial" w:hAnsi="Arial" w:cs="Arial"/>
          <w:highlight w:val="yellow"/>
        </w:rPr>
        <w:t>comammox</w:t>
      </w:r>
      <w:r w:rsidR="00E75DAE">
        <w:rPr>
          <w:rFonts w:ascii="Arial" w:hAnsi="Arial" w:cs="Arial"/>
          <w:highlight w:val="yellow"/>
        </w:rPr>
        <w:t>, which were dependent on the cropping system</w:t>
      </w:r>
      <w:r w:rsidR="001D4A2A">
        <w:rPr>
          <w:rFonts w:ascii="Arial" w:hAnsi="Arial" w:cs="Arial"/>
          <w:highlight w:val="yellow"/>
        </w:rPr>
        <w:t xml:space="preserve">. </w:t>
      </w:r>
      <w:r w:rsidR="00A76F20" w:rsidRPr="00ED68EC">
        <w:rPr>
          <w:rFonts w:ascii="Arial" w:hAnsi="Arial" w:cs="Arial"/>
        </w:rPr>
        <w:t xml:space="preserve">Differential abundance analysis </w:t>
      </w:r>
      <w:r w:rsidR="00A76F20">
        <w:rPr>
          <w:rFonts w:ascii="Arial" w:hAnsi="Arial" w:cs="Arial"/>
        </w:rPr>
        <w:t>indicated</w:t>
      </w:r>
      <w:r w:rsidR="00A76F20" w:rsidRPr="00ED68EC">
        <w:rPr>
          <w:rFonts w:ascii="Arial" w:hAnsi="Arial" w:cs="Arial"/>
        </w:rPr>
        <w:t xml:space="preserve"> </w:t>
      </w:r>
      <w:r w:rsidR="00A76F20">
        <w:rPr>
          <w:rFonts w:ascii="Arial" w:hAnsi="Arial" w:cs="Arial"/>
        </w:rPr>
        <w:t xml:space="preserve">that </w:t>
      </w:r>
      <w:r w:rsidR="00E8455D">
        <w:rPr>
          <w:rFonts w:ascii="Arial" w:hAnsi="Arial" w:cs="Arial"/>
        </w:rPr>
        <w:t xml:space="preserve">in average </w:t>
      </w:r>
      <w:r w:rsidR="00FC7E62">
        <w:rPr>
          <w:rFonts w:ascii="Arial" w:hAnsi="Arial" w:cs="Arial"/>
        </w:rPr>
        <w:t>more than a quarter</w:t>
      </w:r>
      <w:r w:rsidR="00E8455D">
        <w:rPr>
          <w:rFonts w:ascii="Arial" w:hAnsi="Arial" w:cs="Arial"/>
        </w:rPr>
        <w:t xml:space="preserve"> of the</w:t>
      </w:r>
      <w:r w:rsidR="00A76F20">
        <w:rPr>
          <w:rFonts w:ascii="Arial" w:hAnsi="Arial" w:cs="Arial"/>
        </w:rPr>
        <w:t xml:space="preserve"> dominant ammonia</w:t>
      </w:r>
      <w:r w:rsidR="00E8455D">
        <w:rPr>
          <w:rFonts w:ascii="Arial" w:hAnsi="Arial" w:cs="Arial"/>
        </w:rPr>
        <w:t>-</w:t>
      </w:r>
      <w:r w:rsidR="00A76F20">
        <w:rPr>
          <w:rFonts w:ascii="Arial" w:hAnsi="Arial" w:cs="Arial"/>
        </w:rPr>
        <w:t>oxidizing ASVs were affected by drought</w:t>
      </w:r>
      <w:r w:rsidR="00FC7E62">
        <w:rPr>
          <w:rFonts w:ascii="Arial" w:hAnsi="Arial" w:cs="Arial"/>
        </w:rPr>
        <w:t xml:space="preserve"> both in the bulk and rhizospheric soil and </w:t>
      </w:r>
      <w:r w:rsidR="00A76F20">
        <w:rPr>
          <w:rFonts w:ascii="Arial" w:hAnsi="Arial" w:cs="Arial"/>
        </w:rPr>
        <w:t xml:space="preserve">regardless of the taxa. In contrast to the </w:t>
      </w:r>
      <w:r w:rsidR="00E8455D">
        <w:rPr>
          <w:rFonts w:ascii="Arial" w:hAnsi="Arial" w:cs="Arial"/>
        </w:rPr>
        <w:t>CAP analysis</w:t>
      </w:r>
      <w:r w:rsidR="00FC7E62">
        <w:rPr>
          <w:rFonts w:ascii="Arial" w:hAnsi="Arial" w:cs="Arial"/>
        </w:rPr>
        <w:t xml:space="preserve"> showing a higher resistance of AOB</w:t>
      </w:r>
      <w:r w:rsidR="00A76F20">
        <w:rPr>
          <w:rFonts w:ascii="Arial" w:hAnsi="Arial" w:cs="Arial"/>
        </w:rPr>
        <w:t xml:space="preserve">, </w:t>
      </w:r>
      <w:r w:rsidR="00E8455D">
        <w:rPr>
          <w:rFonts w:ascii="Arial" w:hAnsi="Arial" w:cs="Arial"/>
        </w:rPr>
        <w:t>the percentage</w:t>
      </w:r>
      <w:r w:rsidR="00FC7E62">
        <w:rPr>
          <w:rFonts w:ascii="Arial" w:hAnsi="Arial" w:cs="Arial"/>
        </w:rPr>
        <w:t xml:space="preserve"> of </w:t>
      </w:r>
      <w:r w:rsidR="00E8455D">
        <w:rPr>
          <w:rFonts w:ascii="Arial" w:hAnsi="Arial" w:cs="Arial"/>
        </w:rPr>
        <w:t xml:space="preserve">affected ASVs belonging to </w:t>
      </w:r>
      <w:r w:rsidR="00A76F20" w:rsidRPr="00ED68EC">
        <w:rPr>
          <w:rFonts w:ascii="Arial" w:hAnsi="Arial" w:cs="Arial"/>
        </w:rPr>
        <w:t>AO</w:t>
      </w:r>
      <w:r w:rsidR="00E8455D">
        <w:rPr>
          <w:rFonts w:ascii="Arial" w:hAnsi="Arial" w:cs="Arial"/>
        </w:rPr>
        <w:t>A and comammox was lower than those belonging to the AOB</w:t>
      </w:r>
      <w:r w:rsidR="00A76F20" w:rsidRPr="00ED68EC">
        <w:rPr>
          <w:rFonts w:ascii="Arial" w:hAnsi="Arial" w:cs="Arial"/>
        </w:rPr>
        <w:t>. One possible explanation is that</w:t>
      </w:r>
      <w:r w:rsidR="006419B6">
        <w:rPr>
          <w:rFonts w:ascii="Arial" w:hAnsi="Arial" w:cs="Arial"/>
        </w:rPr>
        <w:t xml:space="preserve"> </w:t>
      </w:r>
      <w:r w:rsidR="006419B6" w:rsidRPr="006419B6">
        <w:rPr>
          <w:rFonts w:ascii="Arial" w:hAnsi="Arial" w:cs="Arial"/>
        </w:rPr>
        <w:t>by filtering out the rarest and least prevalent ASVs for the analysis of differential abundance, we may have missed the impact of the drought treatment on less common members of AOA and comammox</w:t>
      </w:r>
      <w:ins w:id="20" w:author="Ari Fina Bintarti" w:date="2024-04-26T10:29:00Z">
        <w:r w:rsidR="00753AAE">
          <w:rPr>
            <w:rFonts w:ascii="Arial" w:hAnsi="Arial" w:cs="Arial"/>
          </w:rPr>
          <w:t xml:space="preserve">. </w:t>
        </w:r>
      </w:ins>
      <w:del w:id="21" w:author="Ari Fina Bintarti" w:date="2024-04-26T10:29:00Z">
        <w:r w:rsidR="006419B6" w:rsidRPr="006419B6" w:rsidDel="00753AAE">
          <w:rPr>
            <w:rFonts w:ascii="Arial" w:hAnsi="Arial" w:cs="Arial"/>
          </w:rPr>
          <w:delText xml:space="preserve"> </w:delText>
        </w:r>
      </w:del>
      <w:r w:rsidR="00A76F20" w:rsidRPr="00ED68EC">
        <w:rPr>
          <w:rFonts w:ascii="Arial" w:hAnsi="Arial" w:cs="Arial"/>
        </w:rPr>
        <w:t xml:space="preserve">Notably, </w:t>
      </w:r>
      <w:r w:rsidR="00A76F20">
        <w:rPr>
          <w:rFonts w:ascii="Arial" w:hAnsi="Arial" w:cs="Arial"/>
        </w:rPr>
        <w:t xml:space="preserve">some </w:t>
      </w:r>
      <w:r w:rsidR="00A76F20" w:rsidRPr="00ED68EC">
        <w:rPr>
          <w:rFonts w:ascii="Arial" w:hAnsi="Arial" w:cs="Arial"/>
        </w:rPr>
        <w:t xml:space="preserve">the drought-affected ASVs were </w:t>
      </w:r>
      <w:r w:rsidR="00A76F20">
        <w:rPr>
          <w:rFonts w:ascii="Arial" w:hAnsi="Arial" w:cs="Arial"/>
        </w:rPr>
        <w:t>among the</w:t>
      </w:r>
      <w:r w:rsidR="00A76F20" w:rsidRPr="00ED68EC">
        <w:rPr>
          <w:rFonts w:ascii="Arial" w:hAnsi="Arial" w:cs="Arial"/>
        </w:rPr>
        <w:t xml:space="preserve"> most </w:t>
      </w:r>
      <w:r w:rsidR="00A76F20">
        <w:rPr>
          <w:rFonts w:ascii="Arial" w:hAnsi="Arial" w:cs="Arial"/>
        </w:rPr>
        <w:t>prevalent</w:t>
      </w:r>
      <w:r w:rsidR="00A76F20" w:rsidRPr="00ED68EC">
        <w:rPr>
          <w:rFonts w:ascii="Arial" w:hAnsi="Arial" w:cs="Arial"/>
        </w:rPr>
        <w:t xml:space="preserve"> taxa </w:t>
      </w:r>
      <w:r w:rsidR="00A76F20">
        <w:rPr>
          <w:rFonts w:ascii="Arial" w:hAnsi="Arial" w:cs="Arial"/>
        </w:rPr>
        <w:t>regardless of the</w:t>
      </w:r>
      <w:r w:rsidR="00A76F20" w:rsidRPr="00ED68EC">
        <w:rPr>
          <w:rFonts w:ascii="Arial" w:hAnsi="Arial" w:cs="Arial"/>
        </w:rPr>
        <w:t xml:space="preserve"> AO group. </w:t>
      </w:r>
      <w:r w:rsidR="00A76F20">
        <w:rPr>
          <w:rFonts w:ascii="Arial" w:hAnsi="Arial" w:cs="Arial"/>
        </w:rPr>
        <w:t>For example</w:t>
      </w:r>
      <w:r w:rsidR="00A76F20" w:rsidRPr="00ED68EC">
        <w:rPr>
          <w:rFonts w:ascii="Arial" w:hAnsi="Arial" w:cs="Arial"/>
        </w:rPr>
        <w:t xml:space="preserve"> affected AOB ASVs belonged to the dominant </w:t>
      </w:r>
      <w:r w:rsidR="00A76F20" w:rsidRPr="00ED68EC">
        <w:rPr>
          <w:rFonts w:ascii="Arial" w:hAnsi="Arial" w:cs="Arial"/>
          <w:i/>
          <w:iCs/>
        </w:rPr>
        <w:t>Nitrosospira</w:t>
      </w:r>
      <w:r w:rsidR="00A76F20">
        <w:rPr>
          <w:rFonts w:ascii="Arial" w:hAnsi="Arial" w:cs="Arial"/>
        </w:rPr>
        <w:t>, which has been</w:t>
      </w:r>
      <w:r w:rsidR="00FC7E62">
        <w:rPr>
          <w:rFonts w:ascii="Arial" w:hAnsi="Arial" w:cs="Arial"/>
        </w:rPr>
        <w:t xml:space="preserve"> described</w:t>
      </w:r>
      <w:r w:rsidR="00A76F20">
        <w:rPr>
          <w:rFonts w:ascii="Arial" w:hAnsi="Arial" w:cs="Arial"/>
        </w:rPr>
        <w:t xml:space="preserve"> as a</w:t>
      </w:r>
      <w:r w:rsidR="00A76F20" w:rsidRPr="00ED68EC">
        <w:rPr>
          <w:rFonts w:ascii="Arial" w:hAnsi="Arial" w:cs="Arial"/>
        </w:rPr>
        <w:t xml:space="preserve"> key player of ammonia oxidation with wide distribution across ecosystems </w:t>
      </w:r>
      <w:r w:rsidR="00A76F20" w:rsidRPr="00ED68EC">
        <w:rPr>
          <w:rFonts w:ascii="Arial" w:hAnsi="Arial" w:cs="Arial"/>
        </w:rPr>
        <w:fldChar w:fldCharType="begin"/>
      </w:r>
      <w:r w:rsidR="00A76F20" w:rsidRPr="00ED68EC">
        <w:rPr>
          <w:rFonts w:ascii="Arial" w:hAnsi="Arial" w:cs="Arial"/>
        </w:rPr>
        <w: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00A76F20" w:rsidRPr="00ED68EC">
        <w:rPr>
          <w:rFonts w:ascii="Arial" w:hAnsi="Arial" w:cs="Arial"/>
        </w:rPr>
        <w:fldChar w:fldCharType="separate"/>
      </w:r>
      <w:r w:rsidR="00A76F20" w:rsidRPr="00ED68EC">
        <w:rPr>
          <w:rFonts w:ascii="Arial" w:hAnsi="Arial" w:cs="Arial"/>
        </w:rPr>
        <w:t>(Krüger et al., 2021; Sanders et al., 2019)</w:t>
      </w:r>
      <w:r w:rsidR="00A76F20" w:rsidRPr="00ED68EC">
        <w:rPr>
          <w:rFonts w:ascii="Arial" w:hAnsi="Arial" w:cs="Arial"/>
        </w:rPr>
        <w:fldChar w:fldCharType="end"/>
      </w:r>
      <w:r w:rsidR="00A76F20" w:rsidRPr="00ED68EC">
        <w:rPr>
          <w:rFonts w:ascii="Arial" w:hAnsi="Arial" w:cs="Arial"/>
        </w:rPr>
        <w:t xml:space="preserve">. </w:t>
      </w:r>
      <w:r w:rsidR="00A76F20">
        <w:rPr>
          <w:rFonts w:ascii="Arial" w:hAnsi="Arial" w:cs="Arial"/>
        </w:rPr>
        <w:t>W</w:t>
      </w:r>
      <w:r w:rsidR="00A76F20" w:rsidRPr="00514533">
        <w:rPr>
          <w:rFonts w:ascii="Arial" w:hAnsi="Arial" w:cs="Arial"/>
        </w:rPr>
        <w:t xml:space="preserve">e didn’t identify any ASVs </w:t>
      </w:r>
      <w:r w:rsidR="00A76F20">
        <w:rPr>
          <w:rFonts w:ascii="Arial" w:hAnsi="Arial" w:cs="Arial"/>
        </w:rPr>
        <w:t xml:space="preserve">exhibiting </w:t>
      </w:r>
      <w:r w:rsidR="00A76F20" w:rsidRPr="00514533">
        <w:rPr>
          <w:rFonts w:ascii="Arial" w:hAnsi="Arial" w:cs="Arial"/>
        </w:rPr>
        <w:t>consistent</w:t>
      </w:r>
      <w:r w:rsidR="00A76F20">
        <w:rPr>
          <w:rFonts w:ascii="Arial" w:hAnsi="Arial" w:cs="Arial"/>
        </w:rPr>
        <w:t xml:space="preserve"> shifts in relative abundance across dates, </w:t>
      </w:r>
      <w:r w:rsidR="00A76F20" w:rsidRPr="00772E22">
        <w:rPr>
          <w:rFonts w:ascii="Arial" w:hAnsi="Arial" w:cs="Arial"/>
          <w:highlight w:val="yellow"/>
        </w:rPr>
        <w:t xml:space="preserve">which </w:t>
      </w:r>
      <w:r w:rsidR="00A76F20" w:rsidRPr="00421098">
        <w:rPr>
          <w:rFonts w:ascii="Arial" w:hAnsi="Arial" w:cs="Arial"/>
          <w:highlight w:val="yellow"/>
        </w:rPr>
        <w:t>suggest</w:t>
      </w:r>
      <w:r w:rsidR="00E75DAE">
        <w:rPr>
          <w:rFonts w:ascii="Arial" w:hAnsi="Arial" w:cs="Arial"/>
          <w:highlight w:val="yellow"/>
        </w:rPr>
        <w:t>s</w:t>
      </w:r>
      <w:r w:rsidR="00A76F20" w:rsidRPr="00421098">
        <w:rPr>
          <w:rFonts w:ascii="Arial" w:hAnsi="Arial" w:cs="Arial"/>
          <w:highlight w:val="yellow"/>
        </w:rPr>
        <w:t xml:space="preserve"> a dynamic response to drought</w:t>
      </w:r>
      <w:r w:rsidR="00A76F20" w:rsidRPr="00772E22">
        <w:rPr>
          <w:rFonts w:ascii="Arial" w:hAnsi="Arial" w:cs="Arial"/>
          <w:highlight w:val="yellow"/>
        </w:rPr>
        <w:t xml:space="preserve"> without any clear resilience</w:t>
      </w:r>
      <w:r w:rsidR="00E8455D" w:rsidRPr="00772E22">
        <w:rPr>
          <w:rFonts w:ascii="Arial" w:hAnsi="Arial" w:cs="Arial"/>
          <w:highlight w:val="yellow"/>
        </w:rPr>
        <w:t xml:space="preserve"> after rewetting. REFS.</w:t>
      </w:r>
      <w:r w:rsidR="00421098" w:rsidRPr="00772E22">
        <w:rPr>
          <w:rFonts w:ascii="Arial" w:hAnsi="Arial" w:cs="Arial"/>
          <w:highlight w:val="yellow"/>
        </w:rPr>
        <w:t xml:space="preserve"> </w:t>
      </w:r>
      <w:r w:rsidR="00421098" w:rsidRPr="00772E22">
        <w:rPr>
          <w:rFonts w:ascii="Arial" w:hAnsi="Arial" w:cs="Arial"/>
          <w:i/>
          <w:highlight w:val="yellow"/>
        </w:rPr>
        <w:t>To be continued (1-3 sentences)</w:t>
      </w:r>
      <w:r w:rsidR="00E75DAE">
        <w:rPr>
          <w:rFonts w:ascii="Arial" w:hAnsi="Arial" w:cs="Arial"/>
          <w:i/>
          <w:highlight w:val="yellow"/>
        </w:rPr>
        <w:t xml:space="preserve"> in relation to resilience.</w:t>
      </w:r>
      <w:r w:rsidR="00EC1DF3">
        <w:rPr>
          <w:rFonts w:ascii="Arial" w:hAnsi="Arial" w:cs="Arial"/>
          <w:i/>
          <w:highlight w:val="yellow"/>
        </w:rPr>
        <w:t xml:space="preserve"> While plant roots are affecting …here discuss the fact that the impact of drought is similar in bulk and rhizosphere.</w:t>
      </w:r>
    </w:p>
    <w:p w14:paraId="408E112F" w14:textId="4BB99AC8" w:rsidR="00860C0A" w:rsidRDefault="00FC7E62" w:rsidP="000252A2">
      <w:pPr>
        <w:spacing w:line="480" w:lineRule="auto"/>
        <w:ind w:firstLine="720"/>
        <w:jc w:val="both"/>
        <w:rPr>
          <w:rFonts w:ascii="Arial" w:hAnsi="Arial" w:cs="Arial"/>
        </w:rPr>
      </w:pPr>
      <w:r>
        <w:rPr>
          <w:rFonts w:ascii="Arial" w:hAnsi="Arial" w:cs="Arial"/>
        </w:rPr>
        <w:t>Q</w:t>
      </w:r>
      <w:r w:rsidR="00B857ED" w:rsidRPr="00ED68EC">
        <w:rPr>
          <w:rFonts w:ascii="Arial" w:hAnsi="Arial" w:cs="Arial"/>
        </w:rPr>
        <w:t>uantif</w:t>
      </w:r>
      <w:r>
        <w:rPr>
          <w:rFonts w:ascii="Arial" w:hAnsi="Arial" w:cs="Arial"/>
        </w:rPr>
        <w:t xml:space="preserve">ication of </w:t>
      </w:r>
      <w:r w:rsidR="00B857ED" w:rsidRPr="00ED68EC">
        <w:rPr>
          <w:rFonts w:ascii="Arial" w:hAnsi="Arial" w:cs="Arial"/>
        </w:rPr>
        <w:t xml:space="preserve">the </w:t>
      </w:r>
      <w:r w:rsidR="00B857ED" w:rsidRPr="00ED68EC">
        <w:rPr>
          <w:rFonts w:ascii="Arial" w:hAnsi="Arial" w:cs="Arial"/>
          <w:i/>
          <w:iCs/>
        </w:rPr>
        <w:t>amoA</w:t>
      </w:r>
      <w:r w:rsidR="00B857ED" w:rsidRPr="00ED68EC">
        <w:rPr>
          <w:rFonts w:ascii="Arial" w:hAnsi="Arial" w:cs="Arial"/>
        </w:rPr>
        <w:t xml:space="preserve"> gene copy numbers as a proxy of the AO abundance to revealed </w:t>
      </w:r>
      <w:r>
        <w:rPr>
          <w:rFonts w:ascii="Arial" w:hAnsi="Arial" w:cs="Arial"/>
        </w:rPr>
        <w:t>significant effects of</w:t>
      </w:r>
      <w:r w:rsidR="00B857ED" w:rsidRPr="00ED68EC">
        <w:rPr>
          <w:rFonts w:ascii="Arial" w:hAnsi="Arial" w:cs="Arial"/>
        </w:rPr>
        <w:t xml:space="preserve"> drought </w:t>
      </w:r>
      <w:r>
        <w:rPr>
          <w:rFonts w:ascii="Arial" w:hAnsi="Arial" w:cs="Arial"/>
        </w:rPr>
        <w:t>that were also depending on the</w:t>
      </w:r>
      <w:r w:rsidR="00B857ED" w:rsidRPr="00ED68EC">
        <w:rPr>
          <w:rFonts w:ascii="Arial" w:hAnsi="Arial" w:cs="Arial"/>
        </w:rPr>
        <w:t xml:space="preserve"> AO </w:t>
      </w:r>
      <w:r w:rsidR="00C01E7B">
        <w:rPr>
          <w:rFonts w:ascii="Arial" w:hAnsi="Arial" w:cs="Arial"/>
        </w:rPr>
        <w:t>group</w:t>
      </w:r>
      <w:r w:rsidR="00B857ED" w:rsidRPr="00ED68EC">
        <w:rPr>
          <w:rFonts w:ascii="Arial" w:hAnsi="Arial" w:cs="Arial"/>
        </w:rPr>
        <w:t>. Th</w:t>
      </w:r>
      <w:r w:rsidR="00421098">
        <w:rPr>
          <w:rFonts w:ascii="Arial" w:hAnsi="Arial" w:cs="Arial"/>
        </w:rPr>
        <w:t>us, the</w:t>
      </w:r>
      <w:r w:rsidR="00B857ED" w:rsidRPr="00ED68EC">
        <w:rPr>
          <w:rFonts w:ascii="Arial" w:hAnsi="Arial" w:cs="Arial"/>
        </w:rPr>
        <w:t xml:space="preserve"> abundance of AOB and comammox clade B </w:t>
      </w:r>
      <w:r w:rsidR="00421098">
        <w:rPr>
          <w:rFonts w:ascii="Arial" w:hAnsi="Arial" w:cs="Arial"/>
        </w:rPr>
        <w:t xml:space="preserve">significantly </w:t>
      </w:r>
      <w:r w:rsidR="00B857ED" w:rsidRPr="00ED68EC">
        <w:rPr>
          <w:rFonts w:ascii="Arial" w:hAnsi="Arial" w:cs="Arial"/>
        </w:rPr>
        <w:t>decreased with drought</w:t>
      </w:r>
      <w:r w:rsidR="00421098">
        <w:rPr>
          <w:rFonts w:ascii="Arial" w:hAnsi="Arial" w:cs="Arial"/>
        </w:rPr>
        <w:t xml:space="preserve"> alone</w:t>
      </w:r>
      <w:r w:rsidR="00B857ED" w:rsidRPr="00ED68EC">
        <w:rPr>
          <w:rFonts w:ascii="Arial" w:hAnsi="Arial" w:cs="Arial"/>
        </w:rPr>
        <w:t xml:space="preserve">, while </w:t>
      </w:r>
      <w:r w:rsidR="00421098">
        <w:rPr>
          <w:rFonts w:ascii="Arial" w:hAnsi="Arial" w:cs="Arial"/>
        </w:rPr>
        <w:t xml:space="preserve">the abundances of </w:t>
      </w:r>
      <w:r w:rsidR="00B857ED" w:rsidRPr="00ED68EC">
        <w:rPr>
          <w:rFonts w:ascii="Arial" w:hAnsi="Arial" w:cs="Arial"/>
        </w:rPr>
        <w:t xml:space="preserve">AOA and comammox clade A </w:t>
      </w:r>
      <w:r w:rsidR="00421098">
        <w:rPr>
          <w:rFonts w:ascii="Arial" w:hAnsi="Arial" w:cs="Arial"/>
        </w:rPr>
        <w:t xml:space="preserve">were affected by drought only in the interaction with </w:t>
      </w:r>
      <w:ins w:id="22" w:author="Ari Fina Bintarti" w:date="2024-04-26T10:38:00Z">
        <w:r w:rsidR="00753AAE">
          <w:rPr>
            <w:rFonts w:ascii="Arial" w:hAnsi="Arial" w:cs="Arial"/>
          </w:rPr>
          <w:t>sampling time</w:t>
        </w:r>
      </w:ins>
      <w:del w:id="23" w:author="Ari Fina Bintarti" w:date="2024-04-26T10:38:00Z">
        <w:r w:rsidR="00421098" w:rsidDel="00753AAE">
          <w:rPr>
            <w:rFonts w:ascii="Arial" w:hAnsi="Arial" w:cs="Arial"/>
          </w:rPr>
          <w:delText>cropping</w:delText>
        </w:r>
      </w:del>
      <w:del w:id="24" w:author="Ari Fina Bintarti" w:date="2024-04-26T10:37:00Z">
        <w:r w:rsidR="00421098" w:rsidDel="00753AAE">
          <w:rPr>
            <w:rFonts w:ascii="Arial" w:hAnsi="Arial" w:cs="Arial"/>
          </w:rPr>
          <w:delText xml:space="preserve"> systems</w:delText>
        </w:r>
      </w:del>
      <w:r w:rsidR="00B857ED" w:rsidRPr="00ED68EC">
        <w:rPr>
          <w:rFonts w:ascii="Arial" w:hAnsi="Arial" w:cs="Arial"/>
        </w:rPr>
        <w:t xml:space="preserve">. </w:t>
      </w:r>
      <w:r w:rsidR="007D3EF9">
        <w:rPr>
          <w:rFonts w:ascii="Arial" w:hAnsi="Arial" w:cs="Arial"/>
        </w:rPr>
        <w:t>These</w:t>
      </w:r>
      <w:r w:rsidR="00B857ED" w:rsidRPr="00ED68EC">
        <w:rPr>
          <w:rFonts w:ascii="Arial" w:hAnsi="Arial" w:cs="Arial"/>
        </w:rPr>
        <w:t xml:space="preserve"> findings are in accordance with previous stud</w:t>
      </w:r>
      <w:r w:rsidR="007D3EF9">
        <w:rPr>
          <w:rFonts w:ascii="Arial" w:hAnsi="Arial" w:cs="Arial"/>
        </w:rPr>
        <w:t>ies</w:t>
      </w:r>
      <w:r w:rsidR="00B857ED" w:rsidRPr="00ED68EC">
        <w:rPr>
          <w:rFonts w:ascii="Arial" w:hAnsi="Arial" w:cs="Arial"/>
        </w:rPr>
        <w:t xml:space="preserve"> assessing the effect seasonal precipitation changes on</w:t>
      </w:r>
      <w:r w:rsidR="007D3EF9">
        <w:rPr>
          <w:rFonts w:ascii="Arial" w:hAnsi="Arial" w:cs="Arial"/>
        </w:rPr>
        <w:t xml:space="preserve"> the abundances</w:t>
      </w:r>
      <w:r w:rsidR="00B857ED" w:rsidRPr="00ED68EC">
        <w:rPr>
          <w:rFonts w:ascii="Arial" w:hAnsi="Arial" w:cs="Arial"/>
        </w:rPr>
        <w:t xml:space="preserve"> AO communities</w:t>
      </w:r>
      <w:r w:rsidR="007D3EF9">
        <w:rPr>
          <w:rFonts w:ascii="Arial" w:hAnsi="Arial" w:cs="Arial"/>
        </w:rPr>
        <w:t xml:space="preserve"> </w:t>
      </w:r>
      <w:r w:rsidR="00B857ED" w:rsidRPr="00ED68EC">
        <w:rPr>
          <w:rFonts w:ascii="Arial" w:hAnsi="Arial" w:cs="Arial"/>
        </w:rPr>
        <w:t xml:space="preserve">, and reporting that </w:t>
      </w:r>
      <w:r w:rsidR="007D3EF9">
        <w:rPr>
          <w:rFonts w:ascii="Arial" w:hAnsi="Arial" w:cs="Arial"/>
        </w:rPr>
        <w:t>detrimental impact of</w:t>
      </w:r>
      <w:r w:rsidR="00B857ED" w:rsidRPr="00ED68EC">
        <w:rPr>
          <w:rFonts w:ascii="Arial" w:hAnsi="Arial" w:cs="Arial"/>
        </w:rPr>
        <w:t xml:space="preserve"> </w:t>
      </w:r>
      <w:r w:rsidR="007D3EF9">
        <w:rPr>
          <w:rFonts w:ascii="Arial" w:hAnsi="Arial" w:cs="Arial"/>
        </w:rPr>
        <w:t>drought</w:t>
      </w:r>
      <w:r w:rsidR="00B857ED" w:rsidRPr="00ED68EC">
        <w:rPr>
          <w:rFonts w:ascii="Arial" w:hAnsi="Arial" w:cs="Arial"/>
        </w:rPr>
        <w:t xml:space="preserve"> </w:t>
      </w:r>
      <w:r w:rsidR="003C0618">
        <w:rPr>
          <w:rFonts w:ascii="Arial" w:hAnsi="Arial" w:cs="Arial"/>
        </w:rPr>
        <w:t>(</w:t>
      </w:r>
      <w:r w:rsidR="00B857ED" w:rsidRPr="00ED68EC">
        <w:rPr>
          <w:rFonts w:ascii="Arial" w:hAnsi="Arial" w:cs="Arial"/>
        </w:rPr>
        <w:fldChar w:fldCharType="begin"/>
      </w:r>
      <w:r w:rsidR="009B519C">
        <w:rPr>
          <w:rFonts w:ascii="Arial" w:hAnsi="Arial" w:cs="Arial"/>
        </w:rPr>
        <w:instrText xml:space="preserve"> ADDIN ZOTERO_ITEM CSL_CITATION {"citationID":"3c4Z5kUp","properties":{"formattedCitation":"(Chen et al., 2017)","plainCitation":"(Chen et al., 2017)","dontUpdate":true,"noteIndex":0},"citationItems":[{"id":64,"uris":["http://zotero.org/users/local/4LgJUJlW/items/XCS9XG4M"],"itemData":{"id":64,"type":"article-journal","container-title":"Frontiers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00B857ED" w:rsidRPr="00ED68EC">
        <w:rPr>
          <w:rFonts w:ascii="Arial" w:hAnsi="Arial" w:cs="Arial"/>
        </w:rPr>
        <w:fldChar w:fldCharType="separate"/>
      </w:r>
      <w:r w:rsidR="00E63C46">
        <w:rPr>
          <w:rFonts w:ascii="Arial" w:hAnsi="Arial" w:cs="Arial"/>
          <w:noProof/>
        </w:rPr>
        <w:t xml:space="preserve">Kaurin et al. 2018; </w:t>
      </w:r>
      <w:r w:rsidR="007D3EF9" w:rsidRPr="00ED68EC">
        <w:rPr>
          <w:rFonts w:ascii="Arial" w:hAnsi="Arial" w:cs="Arial"/>
        </w:rPr>
        <w:t>; H. Wang et al., 2023</w:t>
      </w:r>
      <w:r w:rsidR="00B857ED" w:rsidRPr="00ED68EC">
        <w:rPr>
          <w:rFonts w:ascii="Arial" w:hAnsi="Arial" w:cs="Arial"/>
          <w:noProof/>
        </w:rPr>
        <w:t>)</w:t>
      </w:r>
      <w:r w:rsidR="00B857ED" w:rsidRPr="00ED68EC">
        <w:rPr>
          <w:rFonts w:ascii="Arial" w:hAnsi="Arial" w:cs="Arial"/>
        </w:rPr>
        <w:fldChar w:fldCharType="end"/>
      </w:r>
      <w:r w:rsidR="00B857ED" w:rsidRPr="00ED68EC">
        <w:rPr>
          <w:rFonts w:ascii="Arial" w:hAnsi="Arial" w:cs="Arial"/>
        </w:rPr>
        <w:t xml:space="preserve">. </w:t>
      </w:r>
      <w:r w:rsidR="00B2124A">
        <w:rPr>
          <w:rFonts w:ascii="Arial" w:hAnsi="Arial" w:cs="Arial"/>
        </w:rPr>
        <w:t xml:space="preserve">While </w:t>
      </w:r>
      <w:r w:rsidR="00B2124A">
        <w:rPr>
          <w:rFonts w:ascii="Arial" w:hAnsi="Arial" w:cs="Arial"/>
        </w:rPr>
        <w:lastRenderedPageBreak/>
        <w:t xml:space="preserve">niche differentiation between AOA and AOB has been reported in several studies (ref), knowledge of the ecology </w:t>
      </w:r>
      <w:r w:rsidR="00E75DAE">
        <w:rPr>
          <w:rFonts w:ascii="Arial" w:hAnsi="Arial" w:cs="Arial"/>
        </w:rPr>
        <w:t xml:space="preserve">of </w:t>
      </w:r>
      <w:r w:rsidR="00B2124A">
        <w:rPr>
          <w:rFonts w:ascii="Arial" w:hAnsi="Arial" w:cs="Arial"/>
        </w:rPr>
        <w:t xml:space="preserve">comammox </w:t>
      </w:r>
      <w:r w:rsidR="00E75DAE">
        <w:rPr>
          <w:rFonts w:ascii="Arial" w:hAnsi="Arial" w:cs="Arial"/>
        </w:rPr>
        <w:t>bacteria</w:t>
      </w:r>
      <w:r w:rsidR="00E75DAE" w:rsidRPr="00ED68EC">
        <w:rPr>
          <w:rFonts w:ascii="Arial" w:hAnsi="Arial" w:cs="Arial"/>
        </w:rPr>
        <w:t xml:space="preserve"> </w:t>
      </w:r>
      <w:r w:rsidR="00B2124A">
        <w:rPr>
          <w:rFonts w:ascii="Arial" w:hAnsi="Arial" w:cs="Arial"/>
        </w:rPr>
        <w:t xml:space="preserve">is scarce. However, recent study suggest that differences may also exists between </w:t>
      </w:r>
      <w:r w:rsidR="00B2124A" w:rsidRPr="00ED68EC">
        <w:rPr>
          <w:rFonts w:ascii="Arial" w:hAnsi="Arial" w:cs="Arial"/>
        </w:rPr>
        <w:t>comammox</w:t>
      </w:r>
      <w:r w:rsidR="00E75DAE">
        <w:rPr>
          <w:rFonts w:ascii="Arial" w:hAnsi="Arial" w:cs="Arial"/>
        </w:rPr>
        <w:t xml:space="preserve"> bacteria</w:t>
      </w:r>
      <w:r w:rsidR="00B2124A" w:rsidRPr="00ED68EC">
        <w:rPr>
          <w:rFonts w:ascii="Arial" w:hAnsi="Arial" w:cs="Arial"/>
        </w:rPr>
        <w:t xml:space="preserve"> </w:t>
      </w:r>
      <w:r w:rsidR="00B2124A">
        <w:rPr>
          <w:rFonts w:ascii="Arial" w:hAnsi="Arial" w:cs="Arial"/>
        </w:rPr>
        <w:t xml:space="preserve">with </w:t>
      </w:r>
      <w:r w:rsidR="00B2124A" w:rsidRPr="00ED68EC">
        <w:rPr>
          <w:rFonts w:ascii="Arial" w:hAnsi="Arial" w:cs="Arial"/>
        </w:rPr>
        <w:t xml:space="preserve">clade B </w:t>
      </w:r>
      <w:r w:rsidR="00B2124A">
        <w:rPr>
          <w:rFonts w:ascii="Arial" w:hAnsi="Arial" w:cs="Arial"/>
        </w:rPr>
        <w:t>having</w:t>
      </w:r>
      <w:r w:rsidR="00B2124A" w:rsidRPr="00ED68EC">
        <w:rPr>
          <w:rFonts w:ascii="Arial" w:hAnsi="Arial" w:cs="Arial"/>
        </w:rPr>
        <w:t xml:space="preserve"> NH</w:t>
      </w:r>
      <w:r w:rsidR="00B2124A" w:rsidRPr="00ED68EC">
        <w:rPr>
          <w:rFonts w:ascii="Arial" w:hAnsi="Arial" w:cs="Arial"/>
          <w:vertAlign w:val="subscript"/>
        </w:rPr>
        <w:t>4</w:t>
      </w:r>
      <w:r w:rsidR="00B2124A" w:rsidRPr="00ED68EC">
        <w:rPr>
          <w:rFonts w:ascii="Arial" w:hAnsi="Arial" w:cs="Arial"/>
          <w:vertAlign w:val="superscript"/>
        </w:rPr>
        <w:t>+</w:t>
      </w:r>
      <w:r w:rsidR="00B2124A" w:rsidRPr="00ED68EC">
        <w:rPr>
          <w:rFonts w:ascii="Arial" w:hAnsi="Arial" w:cs="Arial"/>
        </w:rPr>
        <w:t xml:space="preserve"> transporter with higher affinity than that in clade A </w:t>
      </w:r>
      <w:r w:rsidR="00B2124A" w:rsidRPr="00ED68EC">
        <w:rPr>
          <w:rFonts w:ascii="Arial" w:hAnsi="Arial" w:cs="Arial"/>
        </w:rPr>
        <w:fldChar w:fldCharType="begin"/>
      </w:r>
      <w:r w:rsidR="00B2124A"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00B2124A" w:rsidRPr="00ED68EC">
        <w:rPr>
          <w:rFonts w:ascii="Arial" w:hAnsi="Arial" w:cs="Arial"/>
        </w:rPr>
        <w:fldChar w:fldCharType="separate"/>
      </w:r>
      <w:r w:rsidR="00B2124A" w:rsidRPr="00ED68EC">
        <w:rPr>
          <w:rFonts w:ascii="Arial" w:hAnsi="Arial" w:cs="Arial"/>
          <w:noProof/>
        </w:rPr>
        <w:t>(Koch et al., 2019)</w:t>
      </w:r>
      <w:r w:rsidR="00B2124A" w:rsidRPr="00ED68EC">
        <w:rPr>
          <w:rFonts w:ascii="Arial" w:hAnsi="Arial" w:cs="Arial"/>
        </w:rPr>
        <w:fldChar w:fldCharType="end"/>
      </w:r>
      <w:r w:rsidR="00B2124A">
        <w:rPr>
          <w:rFonts w:ascii="Arial" w:hAnsi="Arial" w:cs="Arial"/>
        </w:rPr>
        <w:t>. Our results showed that</w:t>
      </w:r>
      <w:r w:rsidR="00B857ED" w:rsidRPr="00ED68EC">
        <w:rPr>
          <w:rFonts w:ascii="Arial" w:hAnsi="Arial" w:cs="Arial"/>
        </w:rPr>
        <w:t xml:space="preserve"> </w:t>
      </w:r>
      <w:r w:rsidR="00860C0A">
        <w:rPr>
          <w:rFonts w:ascii="Arial" w:hAnsi="Arial" w:cs="Arial"/>
        </w:rPr>
        <w:t xml:space="preserve">the </w:t>
      </w:r>
      <w:r w:rsidR="00B2124A">
        <w:rPr>
          <w:rFonts w:ascii="Arial" w:hAnsi="Arial" w:cs="Arial"/>
        </w:rPr>
        <w:t xml:space="preserve">not only the abundance but also the </w:t>
      </w:r>
      <w:r w:rsidR="00860C0A">
        <w:rPr>
          <w:rFonts w:ascii="Arial" w:hAnsi="Arial" w:cs="Arial"/>
        </w:rPr>
        <w:t>proportion of AO within the total bacterial community decrease</w:t>
      </w:r>
      <w:r w:rsidR="00B2124A">
        <w:rPr>
          <w:rFonts w:ascii="Arial" w:hAnsi="Arial" w:cs="Arial"/>
        </w:rPr>
        <w:t>d</w:t>
      </w:r>
      <w:r w:rsidR="00860C0A">
        <w:rPr>
          <w:rFonts w:ascii="Arial" w:hAnsi="Arial" w:cs="Arial"/>
        </w:rPr>
        <w:t xml:space="preserve"> with drought, suggesting a </w:t>
      </w:r>
      <w:r w:rsidR="00B2124A">
        <w:rPr>
          <w:rFonts w:ascii="Arial" w:hAnsi="Arial" w:cs="Arial"/>
        </w:rPr>
        <w:t>lower</w:t>
      </w:r>
      <w:r w:rsidR="00860C0A">
        <w:rPr>
          <w:rFonts w:ascii="Arial" w:hAnsi="Arial" w:cs="Arial"/>
        </w:rPr>
        <w:t xml:space="preserve"> </w:t>
      </w:r>
      <w:r w:rsidR="00B2124A">
        <w:rPr>
          <w:rFonts w:ascii="Arial" w:hAnsi="Arial" w:cs="Arial"/>
        </w:rPr>
        <w:t>resistance</w:t>
      </w:r>
      <w:r w:rsidR="00860C0A">
        <w:rPr>
          <w:rFonts w:ascii="Arial" w:hAnsi="Arial" w:cs="Arial"/>
        </w:rPr>
        <w:t xml:space="preserve"> of this functional group to drought. </w:t>
      </w:r>
      <w:r w:rsidR="004C38A7">
        <w:rPr>
          <w:rFonts w:ascii="Arial" w:hAnsi="Arial" w:cs="Arial"/>
        </w:rPr>
        <w:t xml:space="preserve">Accordingly, </w:t>
      </w:r>
      <w:r w:rsidR="001A2431">
        <w:rPr>
          <w:rFonts w:ascii="Arial" w:hAnsi="Arial" w:cs="Arial"/>
        </w:rPr>
        <w:t>it is believed that phylogenetically and physiologically narrow functional groups such as the</w:t>
      </w:r>
      <w:r w:rsidR="00E75DAE">
        <w:rPr>
          <w:rFonts w:ascii="Arial" w:hAnsi="Arial" w:cs="Arial"/>
        </w:rPr>
        <w:t xml:space="preserve"> </w:t>
      </w:r>
      <w:r w:rsidR="001A2431">
        <w:rPr>
          <w:rFonts w:ascii="Arial" w:hAnsi="Arial" w:cs="Arial"/>
        </w:rPr>
        <w:t>nitrifiers are more sensitive to disturbances than the broad one</w:t>
      </w:r>
      <w:r w:rsidR="00E63C46">
        <w:rPr>
          <w:rFonts w:ascii="Arial" w:hAnsi="Arial" w:cs="Arial"/>
        </w:rPr>
        <w:t>s</w:t>
      </w:r>
      <w:r w:rsidR="001A2431">
        <w:rPr>
          <w:rFonts w:ascii="Arial" w:hAnsi="Arial" w:cs="Arial"/>
        </w:rPr>
        <w:t xml:space="preserve"> (Schimel, </w:t>
      </w:r>
      <w:proofErr w:type="spellStart"/>
      <w:r w:rsidR="001A2431">
        <w:rPr>
          <w:rFonts w:ascii="Arial" w:hAnsi="Arial" w:cs="Arial"/>
        </w:rPr>
        <w:t>Philippot&amp;Griffth</w:t>
      </w:r>
      <w:proofErr w:type="spellEnd"/>
      <w:r w:rsidR="001A2431">
        <w:rPr>
          <w:rFonts w:ascii="Arial" w:hAnsi="Arial" w:cs="Arial"/>
        </w:rPr>
        <w:t xml:space="preserve">).  </w:t>
      </w:r>
    </w:p>
    <w:p w14:paraId="25D5D5A1" w14:textId="2EFFC57E" w:rsidR="006D66E5" w:rsidRPr="00ED68EC" w:rsidRDefault="00274337" w:rsidP="000252A2">
      <w:pPr>
        <w:spacing w:after="0" w:line="480" w:lineRule="auto"/>
        <w:ind w:firstLine="720"/>
        <w:jc w:val="both"/>
        <w:rPr>
          <w:rFonts w:ascii="Arial" w:hAnsi="Arial" w:cs="Arial"/>
        </w:rPr>
      </w:pPr>
      <w:r>
        <w:rPr>
          <w:rFonts w:ascii="Arial" w:hAnsi="Arial" w:cs="Arial"/>
        </w:rPr>
        <w:t>T</w:t>
      </w:r>
      <w:r w:rsidR="006D66E5" w:rsidRPr="00ED68EC">
        <w:rPr>
          <w:rFonts w:ascii="Arial" w:hAnsi="Arial" w:cs="Arial"/>
        </w:rPr>
        <w:t>he</w:t>
      </w:r>
      <w:r>
        <w:rPr>
          <w:rFonts w:ascii="Arial" w:hAnsi="Arial" w:cs="Arial"/>
        </w:rPr>
        <w:t>s</w:t>
      </w:r>
      <w:r w:rsidR="00993677">
        <w:rPr>
          <w:rFonts w:ascii="Arial" w:hAnsi="Arial" w:cs="Arial"/>
        </w:rPr>
        <w:t>e</w:t>
      </w:r>
      <w:r w:rsidR="006D66E5" w:rsidRPr="00ED68EC">
        <w:rPr>
          <w:rFonts w:ascii="Arial" w:hAnsi="Arial" w:cs="Arial"/>
        </w:rPr>
        <w:t xml:space="preserve"> effect</w:t>
      </w:r>
      <w:r w:rsidR="00993677">
        <w:rPr>
          <w:rFonts w:ascii="Arial" w:hAnsi="Arial" w:cs="Arial"/>
        </w:rPr>
        <w:t>s</w:t>
      </w:r>
      <w:r w:rsidR="006D66E5" w:rsidRPr="00ED68EC">
        <w:rPr>
          <w:rFonts w:ascii="Arial" w:hAnsi="Arial" w:cs="Arial"/>
        </w:rPr>
        <w:t xml:space="preserve"> of drought on the </w:t>
      </w:r>
      <w:r>
        <w:rPr>
          <w:rFonts w:ascii="Arial" w:hAnsi="Arial" w:cs="Arial"/>
        </w:rPr>
        <w:t xml:space="preserve">AO </w:t>
      </w:r>
      <w:r w:rsidR="006D66E5" w:rsidRPr="00ED68EC">
        <w:rPr>
          <w:rFonts w:ascii="Arial" w:hAnsi="Arial" w:cs="Arial"/>
        </w:rPr>
        <w:t>communit</w:t>
      </w:r>
      <w:r w:rsidR="00A76F20">
        <w:rPr>
          <w:rFonts w:ascii="Arial" w:hAnsi="Arial" w:cs="Arial"/>
        </w:rPr>
        <w:t>ies</w:t>
      </w:r>
      <w:r w:rsidR="006D66E5" w:rsidRPr="00ED68EC">
        <w:rPr>
          <w:rFonts w:ascii="Arial" w:hAnsi="Arial" w:cs="Arial"/>
        </w:rPr>
        <w:t xml:space="preserve"> also varie</w:t>
      </w:r>
      <w:r>
        <w:rPr>
          <w:rFonts w:ascii="Arial" w:hAnsi="Arial" w:cs="Arial"/>
        </w:rPr>
        <w:t xml:space="preserve">d </w:t>
      </w:r>
      <w:r w:rsidR="006D66E5" w:rsidRPr="00ED68EC">
        <w:rPr>
          <w:rFonts w:ascii="Arial" w:hAnsi="Arial" w:cs="Arial"/>
        </w:rPr>
        <w:t xml:space="preserve">depending on the type of cropping system. For example, larger differences </w:t>
      </w:r>
      <w:r w:rsidR="00A76F20">
        <w:rPr>
          <w:rFonts w:ascii="Arial" w:hAnsi="Arial" w:cs="Arial"/>
        </w:rPr>
        <w:t xml:space="preserve">in beta diversity </w:t>
      </w:r>
      <w:r w:rsidR="00A76F20" w:rsidRPr="00ED68EC">
        <w:rPr>
          <w:rFonts w:ascii="Arial" w:hAnsi="Arial" w:cs="Arial"/>
        </w:rPr>
        <w:t xml:space="preserve">were found </w:t>
      </w:r>
      <w:r w:rsidR="006D66E5" w:rsidRPr="00ED68EC">
        <w:rPr>
          <w:rFonts w:ascii="Arial" w:hAnsi="Arial" w:cs="Arial"/>
        </w:rPr>
        <w:t xml:space="preserve">between drought and control </w:t>
      </w:r>
      <w:r w:rsidR="00A76F20">
        <w:rPr>
          <w:rFonts w:ascii="Arial" w:hAnsi="Arial" w:cs="Arial"/>
        </w:rPr>
        <w:t xml:space="preserve">treatments </w:t>
      </w:r>
      <w:r w:rsidR="006D66E5" w:rsidRPr="00ED68EC">
        <w:rPr>
          <w:rFonts w:ascii="Arial" w:hAnsi="Arial" w:cs="Arial"/>
        </w:rPr>
        <w:t xml:space="preserve">in the BIODYN </w:t>
      </w:r>
      <w:r w:rsidR="00AE74C4">
        <w:rPr>
          <w:rFonts w:ascii="Arial" w:hAnsi="Arial" w:cs="Arial"/>
        </w:rPr>
        <w:t xml:space="preserve">system </w:t>
      </w:r>
      <w:r w:rsidR="00E24970">
        <w:rPr>
          <w:rFonts w:ascii="Arial" w:hAnsi="Arial" w:cs="Arial"/>
        </w:rPr>
        <w:t xml:space="preserve">compared to the other cropping systems </w:t>
      </w:r>
      <w:r w:rsidR="00AE74C4">
        <w:rPr>
          <w:rFonts w:ascii="Arial" w:hAnsi="Arial" w:cs="Arial"/>
        </w:rPr>
        <w:t>in particular for the AOA and comammox</w:t>
      </w:r>
      <w:r w:rsidR="00A76F20">
        <w:rPr>
          <w:rFonts w:ascii="Arial" w:hAnsi="Arial" w:cs="Arial"/>
        </w:rPr>
        <w:t xml:space="preserve"> both in the bulk and rhizospheric soil</w:t>
      </w:r>
      <w:r w:rsidR="006D66E5" w:rsidRPr="00ED68EC">
        <w:rPr>
          <w:rFonts w:ascii="Arial" w:hAnsi="Arial" w:cs="Arial"/>
        </w:rPr>
        <w:t>.</w:t>
      </w:r>
      <w:r w:rsidR="0083476F">
        <w:rPr>
          <w:rFonts w:ascii="Arial" w:hAnsi="Arial" w:cs="Arial"/>
        </w:rPr>
        <w:t xml:space="preserve"> </w:t>
      </w:r>
      <w:r w:rsidR="00A76F20">
        <w:rPr>
          <w:rFonts w:ascii="Arial" w:hAnsi="Arial" w:cs="Arial"/>
        </w:rPr>
        <w:t xml:space="preserve">It is known that </w:t>
      </w:r>
      <w:r w:rsidR="00E24970">
        <w:rPr>
          <w:rFonts w:ascii="Arial" w:hAnsi="Arial" w:cs="Arial"/>
        </w:rPr>
        <w:t xml:space="preserve">AO taxa vary in their sensitivity and strategies to soil water fluctuation (Hu, Seneca). </w:t>
      </w:r>
      <w:r w:rsidR="004D4320">
        <w:rPr>
          <w:rFonts w:ascii="Arial" w:hAnsi="Arial" w:cs="Arial"/>
        </w:rPr>
        <w:t>Here</w:t>
      </w:r>
      <w:r w:rsidR="00F870D1">
        <w:rPr>
          <w:rFonts w:ascii="Arial" w:hAnsi="Arial" w:cs="Arial"/>
        </w:rPr>
        <w:t>,</w:t>
      </w:r>
      <w:r w:rsidR="004D4320">
        <w:rPr>
          <w:rFonts w:ascii="Arial" w:hAnsi="Arial" w:cs="Arial"/>
        </w:rPr>
        <w:t xml:space="preserve"> we found </w:t>
      </w:r>
      <w:r w:rsidR="00F870D1">
        <w:rPr>
          <w:rFonts w:ascii="Arial" w:hAnsi="Arial" w:cs="Arial"/>
        </w:rPr>
        <w:t>differences in</w:t>
      </w:r>
      <w:r w:rsidR="004D4320">
        <w:rPr>
          <w:rFonts w:ascii="Arial" w:hAnsi="Arial" w:cs="Arial"/>
        </w:rPr>
        <w:t xml:space="preserve"> </w:t>
      </w:r>
      <w:r w:rsidR="00E24970">
        <w:rPr>
          <w:rFonts w:ascii="Arial" w:hAnsi="Arial" w:cs="Arial"/>
        </w:rPr>
        <w:t xml:space="preserve">the diversity, </w:t>
      </w:r>
      <w:proofErr w:type="gramStart"/>
      <w:r w:rsidR="00E24970">
        <w:rPr>
          <w:rFonts w:ascii="Arial" w:hAnsi="Arial" w:cs="Arial"/>
        </w:rPr>
        <w:t>abundance</w:t>
      </w:r>
      <w:proofErr w:type="gramEnd"/>
      <w:r w:rsidR="00E24970">
        <w:rPr>
          <w:rFonts w:ascii="Arial" w:hAnsi="Arial" w:cs="Arial"/>
        </w:rPr>
        <w:t xml:space="preserve"> and structure of the AO communities between cropping system</w:t>
      </w:r>
      <w:r w:rsidR="00975CA6">
        <w:rPr>
          <w:rFonts w:ascii="Arial" w:hAnsi="Arial" w:cs="Arial"/>
        </w:rPr>
        <w:t>s</w:t>
      </w:r>
      <w:r w:rsidR="00E24970">
        <w:rPr>
          <w:rFonts w:ascii="Arial" w:hAnsi="Arial" w:cs="Arial"/>
        </w:rPr>
        <w:t xml:space="preserve">, </w:t>
      </w:r>
      <w:r w:rsidR="00975CA6">
        <w:rPr>
          <w:rFonts w:ascii="Arial" w:hAnsi="Arial" w:cs="Arial"/>
        </w:rPr>
        <w:t>which</w:t>
      </w:r>
      <w:r w:rsidR="00E24970">
        <w:rPr>
          <w:rFonts w:ascii="Arial" w:hAnsi="Arial" w:cs="Arial"/>
        </w:rPr>
        <w:t xml:space="preserve"> </w:t>
      </w:r>
      <w:r w:rsidR="00F870D1">
        <w:rPr>
          <w:rFonts w:ascii="Arial" w:hAnsi="Arial" w:cs="Arial"/>
        </w:rPr>
        <w:t xml:space="preserve">therefore </w:t>
      </w:r>
      <w:r w:rsidR="00E24970">
        <w:rPr>
          <w:rFonts w:ascii="Arial" w:hAnsi="Arial" w:cs="Arial"/>
        </w:rPr>
        <w:t xml:space="preserve">may be responsible </w:t>
      </w:r>
      <w:r w:rsidR="004D4320">
        <w:rPr>
          <w:rFonts w:ascii="Arial" w:hAnsi="Arial" w:cs="Arial"/>
        </w:rPr>
        <w:t>for these</w:t>
      </w:r>
      <w:r w:rsidR="00E24970">
        <w:rPr>
          <w:rFonts w:ascii="Arial" w:hAnsi="Arial" w:cs="Arial"/>
        </w:rPr>
        <w:t xml:space="preserve"> differential responses to drought.</w:t>
      </w:r>
      <w:r w:rsidR="004D4320">
        <w:rPr>
          <w:rFonts w:ascii="Arial" w:hAnsi="Arial" w:cs="Arial"/>
        </w:rPr>
        <w:t xml:space="preserve"> </w:t>
      </w:r>
      <w:r w:rsidR="00F870D1">
        <w:rPr>
          <w:rFonts w:ascii="Arial" w:hAnsi="Arial" w:cs="Arial"/>
        </w:rPr>
        <w:t>This is supported by the work of</w:t>
      </w:r>
      <w:r w:rsidR="00975CA6">
        <w:rPr>
          <w:rFonts w:ascii="Arial" w:hAnsi="Arial" w:cs="Arial"/>
        </w:rPr>
        <w:t xml:space="preserve"> </w:t>
      </w:r>
      <w:proofErr w:type="spellStart"/>
      <w:r w:rsidR="00975CA6">
        <w:rPr>
          <w:rFonts w:ascii="Arial" w:hAnsi="Arial" w:cs="Arial"/>
        </w:rPr>
        <w:t>Lavelee</w:t>
      </w:r>
      <w:proofErr w:type="spellEnd"/>
      <w:r w:rsidR="004D4320">
        <w:rPr>
          <w:rFonts w:ascii="Arial" w:hAnsi="Arial" w:cs="Arial"/>
        </w:rPr>
        <w:t xml:space="preserve">, </w:t>
      </w:r>
      <w:r w:rsidR="00F870D1">
        <w:rPr>
          <w:rFonts w:ascii="Arial" w:hAnsi="Arial" w:cs="Arial"/>
        </w:rPr>
        <w:t xml:space="preserve">who </w:t>
      </w:r>
      <w:r w:rsidR="00975CA6">
        <w:rPr>
          <w:rFonts w:ascii="Arial" w:hAnsi="Arial" w:cs="Arial"/>
        </w:rPr>
        <w:t>rep</w:t>
      </w:r>
      <w:r w:rsidR="00F870D1">
        <w:rPr>
          <w:rFonts w:ascii="Arial" w:hAnsi="Arial" w:cs="Arial"/>
        </w:rPr>
        <w:t>o</w:t>
      </w:r>
      <w:r w:rsidR="00975CA6">
        <w:rPr>
          <w:rFonts w:ascii="Arial" w:hAnsi="Arial" w:cs="Arial"/>
        </w:rPr>
        <w:t>rted that land management could affect the</w:t>
      </w:r>
      <w:r w:rsidR="00975CA6" w:rsidRPr="00975CA6">
        <w:rPr>
          <w:rFonts w:ascii="Arial" w:hAnsi="Arial" w:cs="Arial"/>
        </w:rPr>
        <w:t xml:space="preserve"> drought</w:t>
      </w:r>
      <w:r w:rsidR="00975CA6">
        <w:rPr>
          <w:rFonts w:ascii="Arial" w:hAnsi="Arial" w:cs="Arial"/>
        </w:rPr>
        <w:t xml:space="preserve"> </w:t>
      </w:r>
      <w:r w:rsidR="00975CA6" w:rsidRPr="00975CA6">
        <w:rPr>
          <w:rFonts w:ascii="Arial" w:hAnsi="Arial" w:cs="Arial"/>
        </w:rPr>
        <w:t>response</w:t>
      </w:r>
      <w:r w:rsidR="00975CA6">
        <w:rPr>
          <w:rFonts w:ascii="Arial" w:hAnsi="Arial" w:cs="Arial"/>
        </w:rPr>
        <w:t xml:space="preserve"> strategies</w:t>
      </w:r>
      <w:r w:rsidR="00975CA6" w:rsidRPr="00975CA6">
        <w:rPr>
          <w:rFonts w:ascii="Arial" w:hAnsi="Arial" w:cs="Arial"/>
        </w:rPr>
        <w:t xml:space="preserve"> of </w:t>
      </w:r>
      <w:r w:rsidR="00975CA6">
        <w:rPr>
          <w:rFonts w:ascii="Arial" w:hAnsi="Arial" w:cs="Arial"/>
        </w:rPr>
        <w:t xml:space="preserve">the </w:t>
      </w:r>
      <w:r w:rsidR="00975CA6" w:rsidRPr="00975CA6">
        <w:rPr>
          <w:rFonts w:ascii="Arial" w:hAnsi="Arial" w:cs="Arial"/>
        </w:rPr>
        <w:t>dominant soil microbial</w:t>
      </w:r>
      <w:r w:rsidR="00975CA6">
        <w:rPr>
          <w:rFonts w:ascii="Arial" w:hAnsi="Arial" w:cs="Arial"/>
        </w:rPr>
        <w:t xml:space="preserve"> taxa. </w:t>
      </w:r>
      <w:r w:rsidR="00F870D1">
        <w:rPr>
          <w:rFonts w:ascii="Arial" w:hAnsi="Arial" w:cs="Arial"/>
        </w:rPr>
        <w:t xml:space="preserve">Moreover, the </w:t>
      </w:r>
      <w:r w:rsidR="00F870D1">
        <w:rPr>
          <w:rFonts w:ascii="Arial" w:hAnsi="Arial" w:cs="Arial"/>
          <w:color w:val="000000" w:themeColor="text1"/>
          <w:shd w:val="clear" w:color="auto" w:fill="FFFFFF"/>
        </w:rPr>
        <w:t>studied</w:t>
      </w:r>
      <w:r w:rsidR="004D4320" w:rsidRPr="00ED68EC">
        <w:rPr>
          <w:rFonts w:ascii="Arial" w:hAnsi="Arial" w:cs="Arial"/>
          <w:color w:val="000000" w:themeColor="text1"/>
          <w:shd w:val="clear" w:color="auto" w:fill="FFFFFF"/>
        </w:rPr>
        <w:t xml:space="preserve"> cropping systems exhibi</w:t>
      </w:r>
      <w:r w:rsidR="00975CA6">
        <w:rPr>
          <w:rFonts w:ascii="Arial" w:hAnsi="Arial" w:cs="Arial"/>
          <w:color w:val="000000" w:themeColor="text1"/>
          <w:shd w:val="clear" w:color="auto" w:fill="FFFFFF"/>
        </w:rPr>
        <w:t>ted</w:t>
      </w:r>
      <w:r w:rsidR="004D4320" w:rsidRPr="00ED68EC">
        <w:rPr>
          <w:rFonts w:ascii="Arial" w:hAnsi="Arial" w:cs="Arial"/>
          <w:color w:val="000000" w:themeColor="text1"/>
          <w:shd w:val="clear" w:color="auto" w:fill="FFFFFF"/>
        </w:rPr>
        <w:t xml:space="preserve"> distinct pH</w:t>
      </w:r>
      <w:r w:rsidR="00F870D1">
        <w:rPr>
          <w:rFonts w:ascii="Arial" w:hAnsi="Arial" w:cs="Arial"/>
          <w:color w:val="000000" w:themeColor="text1"/>
          <w:shd w:val="clear" w:color="auto" w:fill="FFFFFF"/>
        </w:rPr>
        <w:t>, which may also</w:t>
      </w:r>
      <w:r w:rsidR="004D4320" w:rsidRPr="00ED68EC">
        <w:rPr>
          <w:rFonts w:ascii="Arial" w:hAnsi="Arial" w:cs="Arial"/>
          <w:color w:val="000000" w:themeColor="text1"/>
          <w:shd w:val="clear" w:color="auto" w:fill="FFFFFF"/>
        </w:rPr>
        <w:t xml:space="preserve"> </w:t>
      </w:r>
      <w:r w:rsidR="00F870D1">
        <w:rPr>
          <w:rFonts w:ascii="Arial" w:hAnsi="Arial" w:cs="Arial"/>
          <w:color w:val="000000" w:themeColor="text1"/>
          <w:shd w:val="clear" w:color="auto" w:fill="FFFFFF"/>
        </w:rPr>
        <w:t xml:space="preserve">have </w:t>
      </w:r>
      <w:r w:rsidR="004D4320" w:rsidRPr="00ED68EC">
        <w:rPr>
          <w:rFonts w:ascii="Arial" w:hAnsi="Arial" w:cs="Arial"/>
          <w:color w:val="000000" w:themeColor="text1"/>
          <w:shd w:val="clear" w:color="auto" w:fill="FFFFFF"/>
        </w:rPr>
        <w:t xml:space="preserve">contributed to the differences in sensitivity of AO </w:t>
      </w:r>
      <w:r w:rsidR="00F870D1">
        <w:rPr>
          <w:rFonts w:ascii="Arial" w:hAnsi="Arial" w:cs="Arial"/>
          <w:color w:val="000000" w:themeColor="text1"/>
          <w:shd w:val="clear" w:color="auto" w:fill="FFFFFF"/>
        </w:rPr>
        <w:t>taxa</w:t>
      </w:r>
      <w:r w:rsidR="004D4320" w:rsidRPr="00ED68EC">
        <w:rPr>
          <w:rFonts w:ascii="Arial" w:hAnsi="Arial" w:cs="Arial"/>
          <w:color w:val="000000" w:themeColor="text1"/>
          <w:shd w:val="clear" w:color="auto" w:fill="FFFFFF"/>
        </w:rPr>
        <w:t xml:space="preserve"> to drough</w:t>
      </w:r>
      <w:r w:rsidR="00975CA6">
        <w:rPr>
          <w:rFonts w:ascii="Arial" w:hAnsi="Arial" w:cs="Arial"/>
          <w:color w:val="000000" w:themeColor="text1"/>
          <w:shd w:val="clear" w:color="auto" w:fill="FFFFFF"/>
        </w:rPr>
        <w:t xml:space="preserve">t. </w:t>
      </w:r>
      <w:r w:rsidR="00F870D1">
        <w:rPr>
          <w:rFonts w:ascii="Arial" w:hAnsi="Arial" w:cs="Arial"/>
        </w:rPr>
        <w:t>Thus</w:t>
      </w:r>
      <w:r w:rsidR="004D4320">
        <w:rPr>
          <w:rFonts w:ascii="Arial" w:hAnsi="Arial" w:cs="Arial"/>
        </w:rPr>
        <w:t>,</w:t>
      </w:r>
      <w:r w:rsidR="00E24970">
        <w:rPr>
          <w:rFonts w:ascii="Arial" w:hAnsi="Arial" w:cs="Arial"/>
        </w:rPr>
        <w:t xml:space="preserve"> </w:t>
      </w:r>
      <w:r w:rsidR="004D4320">
        <w:rPr>
          <w:rFonts w:ascii="Arial" w:hAnsi="Arial" w:cs="Arial"/>
          <w:color w:val="000000" w:themeColor="text1"/>
          <w:shd w:val="clear" w:color="auto" w:fill="FFFFFF"/>
        </w:rPr>
        <w:t xml:space="preserve">Shu AES </w:t>
      </w:r>
      <w:r w:rsidR="00F870D1">
        <w:rPr>
          <w:rFonts w:ascii="Arial" w:hAnsi="Arial" w:cs="Arial"/>
          <w:color w:val="000000" w:themeColor="text1"/>
          <w:shd w:val="clear" w:color="auto" w:fill="FFFFFF"/>
        </w:rPr>
        <w:t xml:space="preserve">found that pH </w:t>
      </w:r>
      <w:r w:rsidR="004D4320">
        <w:rPr>
          <w:rFonts w:ascii="Arial" w:hAnsi="Arial" w:cs="Arial"/>
          <w:color w:val="000000" w:themeColor="text1"/>
          <w:shd w:val="clear" w:color="auto" w:fill="FFFFFF"/>
        </w:rPr>
        <w:t xml:space="preserve">moderates </w:t>
      </w:r>
      <w:r w:rsidR="00F870D1">
        <w:rPr>
          <w:rFonts w:ascii="Arial" w:hAnsi="Arial" w:cs="Arial"/>
          <w:color w:val="000000" w:themeColor="text1"/>
          <w:shd w:val="clear" w:color="auto" w:fill="FFFFFF"/>
        </w:rPr>
        <w:t>the resistance and the resilience of N-cycling to disturbance.</w:t>
      </w:r>
      <w:r w:rsidR="00860C0A">
        <w:rPr>
          <w:rFonts w:ascii="Arial" w:hAnsi="Arial" w:cs="Arial"/>
        </w:rPr>
        <w:t xml:space="preserve"> </w:t>
      </w:r>
      <w:r w:rsidR="00860C0A" w:rsidRPr="00772E22">
        <w:rPr>
          <w:rFonts w:ascii="Arial" w:hAnsi="Arial" w:cs="Arial"/>
          <w:i/>
          <w:highlight w:val="yellow"/>
        </w:rPr>
        <w:t>Expend 2-3 sentences?</w:t>
      </w:r>
      <w:r w:rsidR="00860C0A">
        <w:rPr>
          <w:rFonts w:ascii="Arial" w:hAnsi="Arial" w:cs="Arial"/>
        </w:rPr>
        <w:t xml:space="preserve"> </w:t>
      </w:r>
      <w:r w:rsidR="006D66E5" w:rsidRPr="00ED68EC">
        <w:rPr>
          <w:rFonts w:ascii="Arial" w:hAnsi="Arial" w:cs="Arial"/>
        </w:rPr>
        <w:t>T</w:t>
      </w:r>
      <w:r w:rsidR="008E5BC1">
        <w:rPr>
          <w:rFonts w:ascii="Arial" w:hAnsi="Arial" w:cs="Arial"/>
        </w:rPr>
        <w:t>aken t</w:t>
      </w:r>
      <w:r w:rsidR="006D66E5" w:rsidRPr="00ED68EC">
        <w:rPr>
          <w:rFonts w:ascii="Arial" w:hAnsi="Arial" w:cs="Arial"/>
        </w:rPr>
        <w:t xml:space="preserve">ogether, these results indicate that cropping system is an important factor determining AO response to drought. </w:t>
      </w:r>
    </w:p>
    <w:p w14:paraId="1A3E5D05" w14:textId="77777777" w:rsidR="006D66E5" w:rsidRPr="00ED68EC" w:rsidRDefault="006D66E5" w:rsidP="000252A2">
      <w:pPr>
        <w:spacing w:after="0" w:line="480" w:lineRule="auto"/>
        <w:jc w:val="both"/>
        <w:rPr>
          <w:rFonts w:ascii="Arial" w:hAnsi="Arial" w:cs="Arial"/>
        </w:rPr>
      </w:pPr>
    </w:p>
    <w:p w14:paraId="658340DC" w14:textId="77777777" w:rsidR="006D66E5" w:rsidRPr="00ED68EC" w:rsidRDefault="006D66E5" w:rsidP="000252A2">
      <w:pPr>
        <w:spacing w:after="0" w:line="480" w:lineRule="auto"/>
        <w:jc w:val="both"/>
        <w:rPr>
          <w:rFonts w:ascii="Arial" w:hAnsi="Arial" w:cs="Arial"/>
          <w:b/>
          <w:bCs/>
          <w:color w:val="000000" w:themeColor="text1"/>
        </w:rPr>
      </w:pPr>
      <w:commentRangeStart w:id="25"/>
      <w:r w:rsidRPr="00ED68EC">
        <w:rPr>
          <w:rFonts w:ascii="Arial" w:hAnsi="Arial" w:cs="Arial"/>
          <w:b/>
          <w:bCs/>
          <w:color w:val="000000" w:themeColor="text1"/>
        </w:rPr>
        <w:t>Drought</w:t>
      </w:r>
      <w:commentRangeEnd w:id="25"/>
      <w:r w:rsidR="00F50DBF">
        <w:rPr>
          <w:rStyle w:val="CommentReference"/>
        </w:rPr>
        <w:commentReference w:id="25"/>
      </w:r>
      <w:r w:rsidRPr="00ED68EC">
        <w:rPr>
          <w:rFonts w:ascii="Arial" w:hAnsi="Arial" w:cs="Arial"/>
          <w:b/>
          <w:bCs/>
          <w:color w:val="000000" w:themeColor="text1"/>
        </w:rPr>
        <w:t xml:space="preserve"> on relationship between soil properties, mineral N pools, and AO community</w:t>
      </w:r>
    </w:p>
    <w:p w14:paraId="775C3307" w14:textId="2DED6FD9" w:rsidR="00445154" w:rsidRDefault="006D66E5" w:rsidP="000252A2">
      <w:pPr>
        <w:spacing w:line="480" w:lineRule="auto"/>
        <w:jc w:val="both"/>
        <w:rPr>
          <w:rFonts w:ascii="Arial" w:hAnsi="Arial" w:cs="Arial"/>
          <w:color w:val="000000" w:themeColor="text1"/>
          <w:shd w:val="clear" w:color="auto" w:fill="FFFFFF"/>
        </w:rPr>
      </w:pPr>
      <w:r w:rsidRPr="00ED68EC">
        <w:rPr>
          <w:rFonts w:ascii="Arial" w:hAnsi="Arial" w:cs="Arial"/>
          <w:b/>
          <w:bCs/>
          <w:color w:val="000000" w:themeColor="text1"/>
        </w:rPr>
        <w:tab/>
      </w:r>
      <w:r w:rsidRPr="00ED68EC">
        <w:rPr>
          <w:rFonts w:ascii="Arial" w:hAnsi="Arial" w:cs="Arial"/>
          <w:color w:val="000000" w:themeColor="text1"/>
        </w:rPr>
        <w:t xml:space="preserve">Soil </w:t>
      </w:r>
      <w:r w:rsidR="00860C0A">
        <w:rPr>
          <w:rFonts w:ascii="Arial" w:hAnsi="Arial" w:cs="Arial"/>
          <w:color w:val="000000" w:themeColor="text1"/>
          <w:shd w:val="clear" w:color="auto" w:fill="FFFFFF"/>
        </w:rPr>
        <w:t>environmental conditions</w:t>
      </w:r>
      <w:r w:rsidRPr="00ED68EC">
        <w:rPr>
          <w:rFonts w:ascii="Arial" w:hAnsi="Arial" w:cs="Arial"/>
          <w:color w:val="000000" w:themeColor="text1"/>
          <w:shd w:val="clear" w:color="auto" w:fill="FFFFFF"/>
        </w:rPr>
        <w:t xml:space="preserve"> shape </w:t>
      </w:r>
      <w:r w:rsidR="00E86443">
        <w:rPr>
          <w:rFonts w:ascii="Arial" w:hAnsi="Arial" w:cs="Arial"/>
          <w:color w:val="000000" w:themeColor="text1"/>
          <w:shd w:val="clear" w:color="auto" w:fill="FFFFFF"/>
        </w:rPr>
        <w:t>microbial</w:t>
      </w:r>
      <w:r w:rsidRPr="00ED68EC">
        <w:rPr>
          <w:rFonts w:ascii="Arial" w:hAnsi="Arial" w:cs="Arial"/>
          <w:color w:val="000000" w:themeColor="text1"/>
          <w:shd w:val="clear" w:color="auto" w:fill="FFFFFF"/>
        </w:rPr>
        <w:t xml:space="preserve">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860C0A">
        <w:rPr>
          <w:rFonts w:ascii="Arial" w:hAnsi="Arial" w:cs="Arial"/>
          <w:color w:val="000000" w:themeColor="text1"/>
          <w:shd w:val="clear" w:color="auto" w:fill="FFFFFF"/>
        </w:rPr>
        <w:t xml:space="preserve">properties </w:t>
      </w:r>
      <w:r w:rsidRPr="00ED68EC">
        <w:rPr>
          <w:rFonts w:ascii="Arial" w:hAnsi="Arial" w:cs="Arial"/>
          <w:color w:val="000000" w:themeColor="text1"/>
          <w:shd w:val="clear" w:color="auto" w:fill="FFFFFF"/>
        </w:rPr>
        <w:t xml:space="preserve">and </w:t>
      </w:r>
      <w:r w:rsidR="00E63C46">
        <w:rPr>
          <w:rFonts w:ascii="Arial" w:hAnsi="Arial" w:cs="Arial"/>
          <w:color w:val="000000" w:themeColor="text1"/>
          <w:shd w:val="clear" w:color="auto" w:fill="FFFFFF"/>
        </w:rPr>
        <w:t>influence</w:t>
      </w:r>
      <w:r w:rsidRPr="00ED68EC">
        <w:rPr>
          <w:rFonts w:ascii="Arial" w:hAnsi="Arial" w:cs="Arial"/>
          <w:color w:val="000000" w:themeColor="text1"/>
          <w:shd w:val="clear" w:color="auto" w:fill="FFFFFF"/>
        </w:rPr>
        <w:t xml:space="preserve"> their </w:t>
      </w:r>
      <w:r w:rsidR="00E63C46">
        <w:rPr>
          <w:rFonts w:ascii="Arial" w:hAnsi="Arial" w:cs="Arial"/>
          <w:color w:val="000000" w:themeColor="text1"/>
          <w:shd w:val="clear" w:color="auto" w:fill="FFFFFF"/>
        </w:rPr>
        <w:t xml:space="preserve">functional </w:t>
      </w:r>
      <w:r w:rsidRPr="00ED68EC">
        <w:rPr>
          <w:rFonts w:ascii="Arial" w:hAnsi="Arial" w:cs="Arial"/>
          <w:color w:val="000000" w:themeColor="text1"/>
          <w:shd w:val="clear" w:color="auto" w:fill="FFFFFF"/>
        </w:rPr>
        <w:t>response to disturbances</w:t>
      </w:r>
      <w:r w:rsidR="00E86443">
        <w:rPr>
          <w:rFonts w:ascii="Arial" w:hAnsi="Arial" w:cs="Arial"/>
          <w:color w:val="000000" w:themeColor="text1"/>
          <w:shd w:val="clear" w:color="auto" w:fill="FFFFFF"/>
        </w:rPr>
        <w:t>, which in return can lead to modification</w:t>
      </w:r>
      <w:r w:rsidR="00EE6E8B">
        <w:rPr>
          <w:rFonts w:ascii="Arial" w:hAnsi="Arial" w:cs="Arial"/>
          <w:color w:val="000000" w:themeColor="text1"/>
          <w:shd w:val="clear" w:color="auto" w:fill="FFFFFF"/>
        </w:rPr>
        <w:t>s</w:t>
      </w:r>
      <w:r w:rsidR="00E86443">
        <w:rPr>
          <w:rFonts w:ascii="Arial" w:hAnsi="Arial" w:cs="Arial"/>
          <w:color w:val="000000" w:themeColor="text1"/>
          <w:shd w:val="clear" w:color="auto" w:fill="FFFFFF"/>
        </w:rPr>
        <w:t xml:space="preserve"> of their soil </w:t>
      </w:r>
      <w:r w:rsidR="00E86443">
        <w:rPr>
          <w:rFonts w:ascii="Arial" w:hAnsi="Arial" w:cs="Arial"/>
          <w:color w:val="000000" w:themeColor="text1"/>
          <w:shd w:val="clear" w:color="auto" w:fill="FFFFFF"/>
        </w:rPr>
        <w:lastRenderedPageBreak/>
        <w:t>environment (Philippot NRM</w:t>
      </w:r>
      <w:r w:rsidR="000B12A0">
        <w:rPr>
          <w:rFonts w:ascii="Arial" w:hAnsi="Arial" w:cs="Arial"/>
          <w:color w:val="000000" w:themeColor="text1"/>
          <w:shd w:val="clear" w:color="auto" w:fill="FFFFFF"/>
        </w:rPr>
        <w:t xml:space="preserve"> 2024</w:t>
      </w:r>
      <w:r w:rsidR="00E86443">
        <w:rPr>
          <w:rFonts w:ascii="Arial" w:hAnsi="Arial" w:cs="Arial"/>
          <w:color w:val="000000" w:themeColor="text1"/>
          <w:shd w:val="clear" w:color="auto" w:fill="FFFFFF"/>
        </w:rPr>
        <w:t>)</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However,</w:t>
      </w:r>
      <w:r w:rsidR="00E86443" w:rsidRPr="00772E22">
        <w:rPr>
          <w:rFonts w:ascii="Arial" w:hAnsi="Arial" w:cs="Arial"/>
          <w:color w:val="000000" w:themeColor="text1"/>
          <w:shd w:val="clear" w:color="auto" w:fill="FFFFFF"/>
        </w:rPr>
        <w:t xml:space="preserve"> links between microbial communit</w:t>
      </w:r>
      <w:r w:rsidR="00F50DBF">
        <w:rPr>
          <w:rFonts w:ascii="Arial" w:hAnsi="Arial" w:cs="Arial"/>
          <w:color w:val="000000" w:themeColor="text1"/>
          <w:shd w:val="clear" w:color="auto" w:fill="FFFFFF"/>
        </w:rPr>
        <w:t>y properties</w:t>
      </w:r>
      <w:r w:rsidR="00E86443" w:rsidRPr="00772E22">
        <w:rPr>
          <w:rFonts w:ascii="Arial" w:hAnsi="Arial" w:cs="Arial"/>
          <w:color w:val="000000" w:themeColor="text1"/>
          <w:shd w:val="clear" w:color="auto" w:fill="FFFFFF"/>
        </w:rPr>
        <w:t xml:space="preserve"> and </w:t>
      </w:r>
      <w:r w:rsidR="00F50DBF">
        <w:rPr>
          <w:rFonts w:ascii="Arial" w:hAnsi="Arial" w:cs="Arial"/>
          <w:color w:val="000000" w:themeColor="text1"/>
          <w:shd w:val="clear" w:color="auto" w:fill="FFFFFF"/>
        </w:rPr>
        <w:t>biogeochemical</w:t>
      </w:r>
      <w:r w:rsidR="00E86443" w:rsidRPr="00772E22">
        <w:rPr>
          <w:rFonts w:ascii="Arial" w:hAnsi="Arial" w:cs="Arial"/>
          <w:color w:val="000000" w:themeColor="text1"/>
          <w:shd w:val="clear" w:color="auto" w:fill="FFFFFF"/>
        </w:rPr>
        <w:t xml:space="preserve"> processes remain unclear</w:t>
      </w:r>
      <w:r w:rsidR="00E86443" w:rsidRPr="00ED68EC">
        <w:rPr>
          <w:rFonts w:ascii="Arial" w:hAnsi="Arial" w:cs="Arial"/>
          <w:color w:val="000000" w:themeColor="text1"/>
          <w:shd w:val="clear" w:color="auto" w:fill="FFFFFF"/>
        </w:rPr>
        <w:t xml:space="preserve"> </w:t>
      </w:r>
      <w:r w:rsidR="00EE6E8B">
        <w:rPr>
          <w:rFonts w:ascii="Arial" w:hAnsi="Arial" w:cs="Arial"/>
          <w:color w:val="000000" w:themeColor="text1"/>
          <w:shd w:val="clear" w:color="auto" w:fill="FFFFFF"/>
        </w:rPr>
        <w:t xml:space="preserve">despite </w:t>
      </w:r>
      <w:r w:rsidR="00EE6E8B" w:rsidRPr="00EE6E8B">
        <w:rPr>
          <w:rFonts w:ascii="Arial" w:hAnsi="Arial" w:cs="Arial"/>
          <w:color w:val="000000" w:themeColor="text1"/>
          <w:shd w:val="clear" w:color="auto" w:fill="FFFFFF"/>
        </w:rPr>
        <w:t>be</w:t>
      </w:r>
      <w:r w:rsidR="00924446">
        <w:rPr>
          <w:rFonts w:ascii="Arial" w:hAnsi="Arial" w:cs="Arial"/>
          <w:color w:val="000000" w:themeColor="text1"/>
          <w:shd w:val="clear" w:color="auto" w:fill="FFFFFF"/>
        </w:rPr>
        <w:t>ing</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central</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f</w:t>
      </w:r>
      <w:r w:rsidR="00EE6E8B" w:rsidRPr="00EE6E8B">
        <w:rPr>
          <w:rFonts w:ascii="Arial" w:hAnsi="Arial" w:cs="Arial"/>
          <w:color w:val="000000" w:themeColor="text1"/>
          <w:shd w:val="clear" w:color="auto" w:fill="FFFFFF"/>
        </w:rPr>
        <w:t>o</w:t>
      </w:r>
      <w:r w:rsidR="003D18D2">
        <w:rPr>
          <w:rFonts w:ascii="Arial" w:hAnsi="Arial" w:cs="Arial"/>
          <w:color w:val="000000" w:themeColor="text1"/>
          <w:shd w:val="clear" w:color="auto" w:fill="FFFFFF"/>
        </w:rPr>
        <w:t>r</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understanding how</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ecosystem</w:t>
      </w:r>
      <w:r w:rsidR="00EE6E8B">
        <w:rPr>
          <w:rFonts w:ascii="Arial" w:hAnsi="Arial" w:cs="Arial"/>
          <w:color w:val="000000" w:themeColor="text1"/>
          <w:shd w:val="clear" w:color="auto" w:fill="FFFFFF"/>
        </w:rPr>
        <w:t xml:space="preserve"> functions </w:t>
      </w:r>
      <w:r w:rsidR="00F50DBF">
        <w:rPr>
          <w:rFonts w:ascii="Arial" w:hAnsi="Arial" w:cs="Arial"/>
          <w:color w:val="000000" w:themeColor="text1"/>
          <w:shd w:val="clear" w:color="auto" w:fill="FFFFFF"/>
        </w:rPr>
        <w:t xml:space="preserve">are affected by climate change </w:t>
      </w:r>
      <w:r w:rsidR="00EE6E8B">
        <w:rPr>
          <w:rFonts w:ascii="Arial" w:hAnsi="Arial" w:cs="Arial"/>
          <w:color w:val="000000" w:themeColor="text1"/>
          <w:shd w:val="clear" w:color="auto" w:fill="FFFFFF"/>
        </w:rPr>
        <w:t>(</w:t>
      </w:r>
      <w:r w:rsidR="00F50DBF">
        <w:rPr>
          <w:rFonts w:ascii="Arial" w:hAnsi="Arial" w:cs="Arial"/>
          <w:color w:val="000000" w:themeColor="text1"/>
          <w:shd w:val="clear" w:color="auto" w:fill="FFFFFF"/>
        </w:rPr>
        <w:t>Graham 2016</w:t>
      </w:r>
      <w:r w:rsidR="00B638D8">
        <w:rPr>
          <w:rFonts w:ascii="Arial" w:hAnsi="Arial" w:cs="Arial"/>
          <w:color w:val="000000" w:themeColor="text1"/>
          <w:shd w:val="clear" w:color="auto" w:fill="FFFFFF"/>
        </w:rPr>
        <w:t xml:space="preserve">; </w:t>
      </w:r>
      <w:proofErr w:type="spellStart"/>
      <w:r w:rsidR="00B638D8" w:rsidRPr="00B638D8">
        <w:rPr>
          <w:rFonts w:ascii="Arial" w:hAnsi="Arial" w:cs="Arial"/>
          <w:color w:val="000000" w:themeColor="text1"/>
          <w:shd w:val="clear" w:color="auto" w:fill="FFFFFF"/>
        </w:rPr>
        <w:t>Wallenstein,and</w:t>
      </w:r>
      <w:proofErr w:type="spellEnd"/>
      <w:r w:rsidR="00B638D8">
        <w:rPr>
          <w:rFonts w:ascii="Arial" w:hAnsi="Arial" w:cs="Arial"/>
          <w:color w:val="000000" w:themeColor="text1"/>
          <w:shd w:val="clear" w:color="auto" w:fill="FFFFFF"/>
        </w:rPr>
        <w:t xml:space="preserve"> </w:t>
      </w:r>
      <w:proofErr w:type="spellStart"/>
      <w:r w:rsidR="00B638D8" w:rsidRPr="00B638D8">
        <w:rPr>
          <w:rFonts w:ascii="Arial" w:hAnsi="Arial" w:cs="Arial"/>
          <w:color w:val="000000" w:themeColor="text1"/>
          <w:shd w:val="clear" w:color="auto" w:fill="FFFFFF"/>
        </w:rPr>
        <w:t>Hall,E.K</w:t>
      </w:r>
      <w:proofErr w:type="spellEnd"/>
      <w:r w:rsidR="00B638D8">
        <w:rPr>
          <w:rFonts w:ascii="Arial" w:hAnsi="Arial" w:cs="Arial"/>
          <w:color w:val="000000" w:themeColor="text1"/>
          <w:shd w:val="clear" w:color="auto" w:fill="FFFFFF"/>
        </w:rPr>
        <w:t xml:space="preserve"> </w:t>
      </w:r>
      <w:r w:rsidR="00B638D8" w:rsidRPr="00B638D8">
        <w:rPr>
          <w:rFonts w:ascii="Arial" w:hAnsi="Arial" w:cs="Arial"/>
          <w:color w:val="000000" w:themeColor="text1"/>
          <w:shd w:val="clear" w:color="auto" w:fill="FFFFFF"/>
        </w:rPr>
        <w:t>doi:10.1007/s10533-011-9641-8</w:t>
      </w:r>
      <w:r w:rsidR="00EE6E8B">
        <w:rPr>
          <w:rFonts w:ascii="Arial" w:hAnsi="Arial" w:cs="Arial"/>
          <w:color w:val="000000" w:themeColor="text1"/>
          <w:shd w:val="clear" w:color="auto" w:fill="FFFFFF"/>
        </w:rPr>
        <w:t>)</w:t>
      </w:r>
      <w:r w:rsidR="00EE6E8B" w:rsidRPr="00EE6E8B">
        <w:rPr>
          <w:rFonts w:ascii="Arial" w:hAnsi="Arial" w:cs="Arial"/>
          <w:color w:val="000000" w:themeColor="text1"/>
          <w:shd w:val="clear" w:color="auto" w:fill="FFFFFF"/>
        </w:rPr>
        <w:t>.</w:t>
      </w:r>
      <w:r w:rsidR="00F50DBF">
        <w:rPr>
          <w:rFonts w:ascii="Arial" w:hAnsi="Arial" w:cs="Arial"/>
          <w:color w:val="000000" w:themeColor="text1"/>
          <w:shd w:val="clear" w:color="auto" w:fill="FFFFFF"/>
        </w:rPr>
        <w:t xml:space="preserve"> </w:t>
      </w:r>
      <w:r w:rsidRPr="00ED68EC">
        <w:rPr>
          <w:rFonts w:ascii="Arial" w:hAnsi="Arial" w:cs="Arial"/>
          <w:color w:val="000000" w:themeColor="text1"/>
          <w:shd w:val="clear" w:color="auto" w:fill="FFFFFF"/>
        </w:rPr>
        <w:t xml:space="preserve">To better understand </w:t>
      </w:r>
      <w:r w:rsidR="00F50DBF">
        <w:rPr>
          <w:rFonts w:ascii="Arial" w:hAnsi="Arial" w:cs="Arial"/>
          <w:color w:val="000000" w:themeColor="text1"/>
          <w:shd w:val="clear" w:color="auto" w:fill="FFFFFF"/>
        </w:rPr>
        <w:t xml:space="preserve">how </w:t>
      </w:r>
      <w:r w:rsidR="00B638D8">
        <w:rPr>
          <w:rFonts w:ascii="Arial" w:hAnsi="Arial" w:cs="Arial"/>
          <w:color w:val="000000" w:themeColor="text1"/>
          <w:shd w:val="clear" w:color="auto" w:fill="FFFFFF"/>
        </w:rPr>
        <w:t>the</w:t>
      </w:r>
      <w:r w:rsidRPr="00ED68EC">
        <w:rPr>
          <w:rFonts w:ascii="Arial" w:hAnsi="Arial" w:cs="Arial"/>
          <w:color w:val="000000" w:themeColor="text1"/>
          <w:shd w:val="clear" w:color="auto" w:fill="FFFFFF"/>
        </w:rPr>
        <w:t xml:space="preserve"> relationship between soil properties, mineral N pools, </w:t>
      </w:r>
      <w:r w:rsidR="00F50DBF">
        <w:rPr>
          <w:rFonts w:ascii="Arial" w:hAnsi="Arial" w:cs="Arial"/>
          <w:color w:val="000000" w:themeColor="text1"/>
          <w:shd w:val="clear" w:color="auto" w:fill="FFFFFF"/>
        </w:rPr>
        <w:t xml:space="preserve">N2O fluxes </w:t>
      </w:r>
      <w:r w:rsidRPr="00ED68EC">
        <w:rPr>
          <w:rFonts w:ascii="Arial" w:hAnsi="Arial" w:cs="Arial"/>
          <w:color w:val="000000" w:themeColor="text1"/>
          <w:shd w:val="clear" w:color="auto" w:fill="FFFFFF"/>
        </w:rPr>
        <w:t>and AO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were affected by</w:t>
      </w:r>
      <w:r w:rsidRPr="00ED68EC">
        <w:rPr>
          <w:rFonts w:ascii="Arial" w:hAnsi="Arial" w:cs="Arial"/>
          <w:color w:val="000000" w:themeColor="text1"/>
          <w:shd w:val="clear" w:color="auto" w:fill="FFFFFF"/>
        </w:rPr>
        <w:t xml:space="preserve"> drought, we performed </w:t>
      </w:r>
      <w:r w:rsidR="000D79B2">
        <w:rPr>
          <w:rFonts w:ascii="Arial" w:hAnsi="Arial" w:cs="Arial"/>
          <w:color w:val="000000" w:themeColor="text1"/>
          <w:shd w:val="clear" w:color="auto" w:fill="FFFFFF"/>
        </w:rPr>
        <w:t xml:space="preserve">a </w:t>
      </w:r>
      <w:r w:rsidRPr="00ED68EC">
        <w:rPr>
          <w:rFonts w:ascii="Arial" w:hAnsi="Arial" w:cs="Arial"/>
          <w:color w:val="000000" w:themeColor="text1"/>
          <w:shd w:val="clear" w:color="auto" w:fill="FFFFFF"/>
        </w:rPr>
        <w:t xml:space="preserve">correlation analysis. Notably, </w:t>
      </w:r>
      <w:r w:rsidR="00BD2E40">
        <w:rPr>
          <w:rFonts w:ascii="Arial" w:hAnsi="Arial" w:cs="Arial"/>
          <w:color w:val="000000" w:themeColor="text1"/>
          <w:shd w:val="clear" w:color="auto" w:fill="FFFFFF"/>
        </w:rPr>
        <w:t>significant correlations were observed between several properties of the AO communities and the mineral N-pools.</w:t>
      </w:r>
      <w:r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In particular, stronger correlations were observed</w:t>
      </w:r>
      <w:r w:rsidR="00443151">
        <w:rPr>
          <w:rFonts w:ascii="Arial" w:hAnsi="Arial" w:cs="Arial"/>
          <w:color w:val="000000" w:themeColor="text1"/>
          <w:shd w:val="clear" w:color="auto" w:fill="FFFFFF"/>
        </w:rPr>
        <w:t xml:space="preserve"> in the control treatment</w:t>
      </w:r>
      <w:r w:rsidR="000D79B2">
        <w:rPr>
          <w:rFonts w:ascii="Arial" w:hAnsi="Arial" w:cs="Arial"/>
          <w:color w:val="000000" w:themeColor="text1"/>
          <w:shd w:val="clear" w:color="auto" w:fill="FFFFFF"/>
        </w:rPr>
        <w:t xml:space="preserve"> between mineral N-pools and </w:t>
      </w:r>
      <w:r w:rsidR="000231AE">
        <w:rPr>
          <w:rFonts w:ascii="Arial" w:hAnsi="Arial" w:cs="Arial"/>
          <w:color w:val="000000" w:themeColor="text1"/>
          <w:shd w:val="clear" w:color="auto" w:fill="FFFFFF"/>
        </w:rPr>
        <w:t xml:space="preserve">the abundances and diversity of </w:t>
      </w:r>
      <w:r w:rsidR="000D79B2">
        <w:rPr>
          <w:rFonts w:ascii="Arial" w:hAnsi="Arial" w:cs="Arial"/>
          <w:color w:val="000000" w:themeColor="text1"/>
          <w:shd w:val="clear" w:color="auto" w:fill="FFFFFF"/>
        </w:rPr>
        <w:t xml:space="preserve">AOA or comammox </w:t>
      </w:r>
      <w:r w:rsidR="00F564F2">
        <w:rPr>
          <w:rFonts w:ascii="Arial" w:hAnsi="Arial" w:cs="Arial"/>
          <w:color w:val="000000" w:themeColor="text1"/>
          <w:shd w:val="clear" w:color="auto" w:fill="FFFFFF"/>
        </w:rPr>
        <w:t>compared to</w:t>
      </w:r>
      <w:r w:rsidR="000D79B2">
        <w:rPr>
          <w:rFonts w:ascii="Arial" w:hAnsi="Arial" w:cs="Arial"/>
          <w:color w:val="000000" w:themeColor="text1"/>
          <w:shd w:val="clear" w:color="auto" w:fill="FFFFFF"/>
        </w:rPr>
        <w:t xml:space="preserve"> AOB. </w:t>
      </w:r>
      <w:r w:rsidR="00443151">
        <w:rPr>
          <w:rFonts w:ascii="Arial" w:hAnsi="Arial" w:cs="Arial"/>
          <w:color w:val="000000" w:themeColor="text1"/>
          <w:shd w:val="clear" w:color="auto" w:fill="FFFFFF"/>
        </w:rPr>
        <w:t>This</w:t>
      </w:r>
      <w:r w:rsidR="00443151" w:rsidRPr="00443151">
        <w:rPr>
          <w:rFonts w:ascii="Arial" w:hAnsi="Arial" w:cs="Arial"/>
          <w:color w:val="000000" w:themeColor="text1"/>
          <w:shd w:val="clear" w:color="auto" w:fill="FFFFFF"/>
        </w:rPr>
        <w:t xml:space="preserve"> suggest</w:t>
      </w:r>
      <w:r w:rsidR="00443151">
        <w:rPr>
          <w:rFonts w:ascii="Arial" w:hAnsi="Arial" w:cs="Arial"/>
          <w:color w:val="000000" w:themeColor="text1"/>
          <w:shd w:val="clear" w:color="auto" w:fill="FFFFFF"/>
        </w:rPr>
        <w:t xml:space="preserve">s </w:t>
      </w:r>
      <w:r w:rsidR="00443151" w:rsidRPr="00443151">
        <w:rPr>
          <w:rFonts w:ascii="Arial" w:hAnsi="Arial" w:cs="Arial"/>
          <w:color w:val="000000" w:themeColor="text1"/>
          <w:shd w:val="clear" w:color="auto" w:fill="FFFFFF"/>
        </w:rPr>
        <w:t xml:space="preserve">that </w:t>
      </w:r>
      <w:r w:rsidR="00443151">
        <w:rPr>
          <w:rFonts w:ascii="Arial" w:hAnsi="Arial" w:cs="Arial"/>
          <w:color w:val="000000" w:themeColor="text1"/>
          <w:shd w:val="clear" w:color="auto" w:fill="FFFFFF"/>
        </w:rPr>
        <w:t xml:space="preserve">AOA and comammox rather than </w:t>
      </w:r>
      <w:r w:rsidR="00443151" w:rsidRPr="00443151">
        <w:rPr>
          <w:rFonts w:ascii="Arial" w:hAnsi="Arial" w:cs="Arial"/>
          <w:color w:val="000000" w:themeColor="text1"/>
          <w:shd w:val="clear" w:color="auto" w:fill="FFFFFF"/>
        </w:rPr>
        <w:t xml:space="preserve">AOB </w:t>
      </w:r>
      <w:r w:rsidR="00E63E6C">
        <w:rPr>
          <w:rFonts w:ascii="Arial" w:hAnsi="Arial" w:cs="Arial"/>
          <w:color w:val="000000" w:themeColor="text1"/>
          <w:shd w:val="clear" w:color="auto" w:fill="FFFFFF"/>
        </w:rPr>
        <w:t>are</w:t>
      </w:r>
      <w:r w:rsidR="00443151" w:rsidRPr="0044315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playing an important role in the fate of the mineral N pools in the studied systems</w:t>
      </w:r>
      <w:r w:rsidR="00443151">
        <w:rPr>
          <w:rFonts w:ascii="Arial" w:hAnsi="Arial" w:cs="Arial"/>
          <w:color w:val="000000" w:themeColor="text1"/>
          <w:shd w:val="clear" w:color="auto" w:fill="FFFFFF"/>
        </w:rPr>
        <w:t xml:space="preserve">. </w:t>
      </w:r>
      <w:r w:rsidR="00D542D7">
        <w:rPr>
          <w:rFonts w:ascii="Arial" w:hAnsi="Arial" w:cs="Arial"/>
          <w:color w:val="000000" w:themeColor="text1"/>
          <w:shd w:val="clear" w:color="auto" w:fill="FFFFFF"/>
        </w:rPr>
        <w:t xml:space="preserve">The contribution of the different AO taxa to nitrification </w:t>
      </w:r>
      <w:r w:rsidR="009A37A2">
        <w:rPr>
          <w:rFonts w:ascii="Arial" w:hAnsi="Arial" w:cs="Arial"/>
          <w:color w:val="000000" w:themeColor="text1"/>
          <w:shd w:val="clear" w:color="auto" w:fill="FFFFFF"/>
        </w:rPr>
        <w:t>remains</w:t>
      </w:r>
      <w:r w:rsidR="00D542D7">
        <w:rPr>
          <w:rFonts w:ascii="Arial" w:hAnsi="Arial" w:cs="Arial"/>
          <w:color w:val="000000" w:themeColor="text1"/>
          <w:shd w:val="clear" w:color="auto" w:fill="FFFFFF"/>
        </w:rPr>
        <w:t xml:space="preserve"> </w:t>
      </w:r>
      <w:r w:rsidR="00443151">
        <w:rPr>
          <w:rFonts w:ascii="Arial" w:hAnsi="Arial" w:cs="Arial"/>
          <w:color w:val="000000" w:themeColor="text1"/>
          <w:shd w:val="clear" w:color="auto" w:fill="FFFFFF"/>
        </w:rPr>
        <w:t>controversial</w:t>
      </w:r>
      <w:proofErr w:type="gramStart"/>
      <w:r w:rsidR="00443151">
        <w:rPr>
          <w:rFonts w:ascii="Arial" w:hAnsi="Arial" w:cs="Arial"/>
          <w:color w:val="000000" w:themeColor="text1"/>
          <w:shd w:val="clear" w:color="auto" w:fill="FFFFFF"/>
        </w:rPr>
        <w:t xml:space="preserve"> </w:t>
      </w:r>
      <w:r w:rsidR="00443151" w:rsidRPr="00772E22">
        <w:rPr>
          <w:rFonts w:ascii="Arial" w:hAnsi="Arial" w:cs="Arial"/>
          <w:i/>
          <w:color w:val="000000" w:themeColor="text1"/>
          <w:highlight w:val="yellow"/>
          <w:shd w:val="clear" w:color="auto" w:fill="FFFFFF"/>
        </w:rPr>
        <w:t>..</w:t>
      </w:r>
      <w:proofErr w:type="gramEnd"/>
      <w:r w:rsidR="00443151" w:rsidRPr="00772E22">
        <w:rPr>
          <w:rFonts w:ascii="Arial" w:hAnsi="Arial" w:cs="Arial"/>
          <w:i/>
          <w:color w:val="000000" w:themeColor="text1"/>
          <w:highlight w:val="yellow"/>
          <w:shd w:val="clear" w:color="auto" w:fill="FFFFFF"/>
        </w:rPr>
        <w:t>expend</w:t>
      </w:r>
      <w:r w:rsidR="00E75DAE">
        <w:rPr>
          <w:rFonts w:ascii="Arial" w:hAnsi="Arial" w:cs="Arial"/>
          <w:i/>
          <w:color w:val="000000" w:themeColor="text1"/>
          <w:highlight w:val="yellow"/>
          <w:shd w:val="clear" w:color="auto" w:fill="FFFFFF"/>
        </w:rPr>
        <w:t xml:space="preserve"> with</w:t>
      </w:r>
      <w:r w:rsidR="00443151" w:rsidRPr="00772E22">
        <w:rPr>
          <w:rFonts w:ascii="Arial" w:hAnsi="Arial" w:cs="Arial"/>
          <w:i/>
          <w:color w:val="000000" w:themeColor="text1"/>
          <w:highlight w:val="yellow"/>
          <w:shd w:val="clear" w:color="auto" w:fill="FFFFFF"/>
        </w:rPr>
        <w:t xml:space="preserve"> literature</w:t>
      </w:r>
      <w:r w:rsidR="00D542D7" w:rsidRPr="00772E22">
        <w:rPr>
          <w:rFonts w:ascii="Arial" w:hAnsi="Arial" w:cs="Arial"/>
          <w:i/>
          <w:color w:val="000000" w:themeColor="text1"/>
          <w:highlight w:val="yellow"/>
          <w:shd w:val="clear" w:color="auto" w:fill="FFFFFF"/>
        </w:rPr>
        <w:t xml:space="preserve"> </w:t>
      </w:r>
      <w:r w:rsidR="00E75DAE" w:rsidRPr="00772E22">
        <w:rPr>
          <w:rFonts w:ascii="Arial" w:hAnsi="Arial" w:cs="Arial"/>
          <w:i/>
          <w:color w:val="000000" w:themeColor="text1"/>
          <w:highlight w:val="yellow"/>
          <w:shd w:val="clear" w:color="auto" w:fill="FFFFFF"/>
        </w:rPr>
        <w:t xml:space="preserve">showing that </w:t>
      </w:r>
      <w:r w:rsidR="00D703AC">
        <w:rPr>
          <w:rFonts w:ascii="Arial" w:hAnsi="Arial" w:cs="Arial"/>
          <w:i/>
          <w:color w:val="000000" w:themeColor="text1"/>
          <w:highlight w:val="yellow"/>
          <w:shd w:val="clear" w:color="auto" w:fill="FFFFFF"/>
        </w:rPr>
        <w:t>e</w:t>
      </w:r>
      <w:r w:rsidR="00E75DAE" w:rsidRPr="00772E22">
        <w:rPr>
          <w:rFonts w:ascii="Arial" w:hAnsi="Arial" w:cs="Arial"/>
          <w:i/>
          <w:color w:val="000000" w:themeColor="text1"/>
          <w:highlight w:val="yellow"/>
          <w:shd w:val="clear" w:color="auto" w:fill="FFFFFF"/>
        </w:rPr>
        <w:t>ither AOA or AOB are dominating…including papers using inhibitors</w:t>
      </w:r>
      <w:r w:rsidR="000D79B2">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Moreover, t</w:t>
      </w:r>
      <w:r w:rsidR="00090941">
        <w:rPr>
          <w:rFonts w:ascii="Arial" w:hAnsi="Arial" w:cs="Arial"/>
          <w:color w:val="000000" w:themeColor="text1"/>
          <w:shd w:val="clear" w:color="auto" w:fill="FFFFFF"/>
        </w:rPr>
        <w:t>he NH4+ pool</w:t>
      </w:r>
      <w:r w:rsidR="000231AE">
        <w:rPr>
          <w:rFonts w:ascii="Arial" w:hAnsi="Arial" w:cs="Arial"/>
          <w:color w:val="000000" w:themeColor="text1"/>
          <w:shd w:val="clear" w:color="auto" w:fill="FFFFFF"/>
        </w:rPr>
        <w:t>s</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were</w:t>
      </w:r>
      <w:r w:rsidR="00090941">
        <w:rPr>
          <w:rFonts w:ascii="Arial" w:hAnsi="Arial" w:cs="Arial"/>
          <w:color w:val="000000" w:themeColor="text1"/>
          <w:shd w:val="clear" w:color="auto" w:fill="FFFFFF"/>
        </w:rPr>
        <w:t xml:space="preserve"> negati</w:t>
      </w:r>
      <w:r w:rsidR="005609E8">
        <w:rPr>
          <w:rFonts w:ascii="Arial" w:hAnsi="Arial" w:cs="Arial"/>
          <w:color w:val="000000" w:themeColor="text1"/>
          <w:shd w:val="clear" w:color="auto" w:fill="FFFFFF"/>
        </w:rPr>
        <w:t>vely correla</w:t>
      </w:r>
      <w:r w:rsidR="000231AE">
        <w:rPr>
          <w:rFonts w:ascii="Arial" w:hAnsi="Arial" w:cs="Arial"/>
          <w:color w:val="000000" w:themeColor="text1"/>
          <w:shd w:val="clear" w:color="auto" w:fill="FFFFFF"/>
        </w:rPr>
        <w:t>ted to</w:t>
      </w:r>
      <w:r w:rsidR="00090941">
        <w:rPr>
          <w:rFonts w:ascii="Arial" w:hAnsi="Arial" w:cs="Arial"/>
          <w:color w:val="000000" w:themeColor="text1"/>
          <w:shd w:val="clear" w:color="auto" w:fill="FFFFFF"/>
        </w:rPr>
        <w:t xml:space="preserve"> the alpha diversity of AO</w:t>
      </w:r>
      <w:r w:rsidR="000231AE">
        <w:rPr>
          <w:rFonts w:ascii="Arial" w:hAnsi="Arial" w:cs="Arial"/>
          <w:color w:val="000000" w:themeColor="text1"/>
          <w:shd w:val="clear" w:color="auto" w:fill="FFFFFF"/>
        </w:rPr>
        <w:t xml:space="preserve"> and comammox while</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being</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 xml:space="preserve">positively correlated to that of AOB. </w:t>
      </w:r>
      <w:r w:rsidR="00090941">
        <w:rPr>
          <w:rFonts w:ascii="Arial" w:hAnsi="Arial" w:cs="Arial"/>
          <w:color w:val="000000" w:themeColor="text1"/>
          <w:shd w:val="clear" w:color="auto" w:fill="FFFFFF"/>
        </w:rPr>
        <w:t xml:space="preserve">  </w:t>
      </w:r>
      <w:r w:rsidR="000231AE" w:rsidRPr="00772E22">
        <w:rPr>
          <w:rFonts w:ascii="Arial" w:hAnsi="Arial" w:cs="Arial"/>
          <w:color w:val="000000" w:themeColor="text1"/>
          <w:highlight w:val="yellow"/>
          <w:shd w:val="clear" w:color="auto" w:fill="FFFFFF"/>
        </w:rPr>
        <w:t xml:space="preserve">Literature </w:t>
      </w:r>
      <w:r w:rsidR="000231AE" w:rsidRPr="00C01E7B">
        <w:rPr>
          <w:rFonts w:ascii="Arial" w:hAnsi="Arial" w:cs="Arial"/>
          <w:color w:val="000000" w:themeColor="text1"/>
          <w:highlight w:val="yellow"/>
          <w:shd w:val="clear" w:color="auto" w:fill="FFFFFF"/>
        </w:rPr>
        <w:t>, t</w:t>
      </w:r>
      <w:r w:rsidR="000231AE" w:rsidRPr="006862C4">
        <w:rPr>
          <w:rFonts w:ascii="Arial" w:hAnsi="Arial" w:cs="Arial"/>
          <w:color w:val="000000" w:themeColor="text1"/>
          <w:highlight w:val="yellow"/>
          <w:shd w:val="clear" w:color="auto" w:fill="FFFFFF"/>
        </w:rPr>
        <w:t xml:space="preserve">hese </w:t>
      </w:r>
      <w:r w:rsidR="000231AE" w:rsidRPr="00E63E6C">
        <w:rPr>
          <w:rFonts w:ascii="Arial" w:hAnsi="Arial" w:cs="Arial"/>
          <w:color w:val="000000" w:themeColor="text1"/>
          <w:highlight w:val="yellow"/>
          <w:shd w:val="clear" w:color="auto" w:fill="FFFFFF"/>
        </w:rPr>
        <w:t xml:space="preserve">observations </w:t>
      </w:r>
      <w:r w:rsidR="00E63E6C">
        <w:rPr>
          <w:rFonts w:ascii="Arial" w:hAnsi="Arial" w:cs="Arial"/>
          <w:color w:val="000000" w:themeColor="text1"/>
          <w:highlight w:val="yellow"/>
          <w:shd w:val="clear" w:color="auto" w:fill="FFFFFF"/>
        </w:rPr>
        <w:t xml:space="preserve">support niche differentiation between AO with </w:t>
      </w:r>
      <w:r w:rsidR="000231AE" w:rsidRPr="00E63E6C">
        <w:rPr>
          <w:rFonts w:ascii="Arial" w:hAnsi="Arial" w:cs="Arial"/>
          <w:color w:val="000000" w:themeColor="text1"/>
          <w:highlight w:val="yellow"/>
          <w:shd w:val="clear" w:color="auto" w:fill="FFFFFF"/>
        </w:rPr>
        <w:t xml:space="preserve">AOA and comammox </w:t>
      </w:r>
      <w:r w:rsidR="00E63E6C">
        <w:rPr>
          <w:rFonts w:ascii="Arial" w:hAnsi="Arial" w:cs="Arial"/>
          <w:color w:val="000000" w:themeColor="text1"/>
          <w:highlight w:val="yellow"/>
          <w:shd w:val="clear" w:color="auto" w:fill="FFFFFF"/>
        </w:rPr>
        <w:t xml:space="preserve">being oligotrophs </w:t>
      </w:r>
      <w:r w:rsidR="00E63E6C" w:rsidRPr="006862C4">
        <w:rPr>
          <w:rFonts w:ascii="Arial" w:hAnsi="Arial" w:cs="Arial"/>
          <w:color w:val="000000" w:themeColor="text1"/>
          <w:highlight w:val="yellow"/>
          <w:shd w:val="clear" w:color="auto" w:fill="FFFFFF"/>
        </w:rPr>
        <w:fldChar w:fldCharType="begin"/>
      </w:r>
      <w:r w:rsidR="009B519C">
        <w:rPr>
          <w:rFonts w:ascii="Arial" w:hAnsi="Arial" w:cs="Arial"/>
          <w:color w:val="000000" w:themeColor="text1"/>
          <w:highlight w:val="yellow"/>
          <w:shd w:val="clear" w:color="auto" w:fill="FFFFFF"/>
        </w:rPr>
        <w:instrText xml:space="preserve"> ADDIN ZOTERO_ITEM CSL_CITATION {"citationID":"PYSjtLr1","properties":{"formattedCitation":"(Kits et al., 2017)","plainCitation":"(Kits et al., 2017)","dontUpdate":true,"noteIndex":0},"citationItems":[{"id":327,"uris":["http://zotero.org/users/local/4LgJUJlW/items/2CXVZQSA"],"itemData":{"id":327,"type":"article-journal","container-title":"Nature","DOI":"10.1038/nature23679","ISSN":"0028-0836,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00E63E6C" w:rsidRPr="006862C4">
        <w:rPr>
          <w:rFonts w:ascii="Arial" w:hAnsi="Arial" w:cs="Arial"/>
          <w:color w:val="000000" w:themeColor="text1"/>
          <w:highlight w:val="yellow"/>
          <w:shd w:val="clear" w:color="auto" w:fill="FFFFFF"/>
        </w:rPr>
        <w:fldChar w:fldCharType="separate"/>
      </w:r>
      <w:r w:rsidR="00E63E6C" w:rsidRPr="006862C4">
        <w:rPr>
          <w:rFonts w:ascii="Arial" w:hAnsi="Arial" w:cs="Arial"/>
          <w:noProof/>
          <w:color w:val="000000" w:themeColor="text1"/>
          <w:highlight w:val="yellow"/>
          <w:shd w:val="clear" w:color="auto" w:fill="FFFFFF"/>
        </w:rPr>
        <w:t>(Kits et al., 2017</w:t>
      </w:r>
      <w:r w:rsidR="00E63E6C">
        <w:rPr>
          <w:rFonts w:ascii="Arial" w:hAnsi="Arial" w:cs="Arial"/>
          <w:noProof/>
          <w:color w:val="000000" w:themeColor="text1"/>
          <w:highlight w:val="yellow"/>
          <w:shd w:val="clear" w:color="auto" w:fill="FFFFFF"/>
        </w:rPr>
        <w:t>, etc…</w:t>
      </w:r>
      <w:r w:rsidR="00E63E6C" w:rsidRPr="006862C4">
        <w:rPr>
          <w:rFonts w:ascii="Arial" w:hAnsi="Arial" w:cs="Arial"/>
          <w:noProof/>
          <w:color w:val="000000" w:themeColor="text1"/>
          <w:highlight w:val="yellow"/>
          <w:shd w:val="clear" w:color="auto" w:fill="FFFFFF"/>
        </w:rPr>
        <w:t>)</w:t>
      </w:r>
      <w:r w:rsidR="00E63E6C" w:rsidRPr="006862C4">
        <w:rPr>
          <w:rFonts w:ascii="Arial" w:hAnsi="Arial" w:cs="Arial"/>
          <w:color w:val="000000" w:themeColor="text1"/>
          <w:highlight w:val="yellow"/>
          <w:shd w:val="clear" w:color="auto" w:fill="FFFFFF"/>
        </w:rPr>
        <w:fldChar w:fldCharType="end"/>
      </w:r>
      <w:r w:rsidR="00E63E6C">
        <w:rPr>
          <w:rFonts w:ascii="Arial" w:hAnsi="Arial" w:cs="Arial"/>
          <w:color w:val="000000" w:themeColor="text1"/>
          <w:highlight w:val="yellow"/>
          <w:shd w:val="clear" w:color="auto" w:fill="FFFFFF"/>
        </w:rPr>
        <w:t xml:space="preserve"> while AOB copiotrophs ……Thus…</w:t>
      </w:r>
      <w:r w:rsidR="000231AE" w:rsidRPr="00772E22">
        <w:rPr>
          <w:rFonts w:ascii="Arial" w:hAnsi="Arial" w:cs="Arial"/>
          <w:color w:val="000000" w:themeColor="text1"/>
          <w:highlight w:val="yellow"/>
          <w:shd w:val="clear" w:color="auto" w:fill="FFFFFF"/>
        </w:rPr>
        <w:t xml:space="preserve">  NH</w:t>
      </w:r>
      <w:r w:rsidR="000231AE" w:rsidRPr="00772E22">
        <w:rPr>
          <w:rFonts w:ascii="Arial" w:hAnsi="Arial" w:cs="Arial"/>
          <w:color w:val="000000" w:themeColor="text1"/>
          <w:highlight w:val="yellow"/>
          <w:shd w:val="clear" w:color="auto" w:fill="FFFFFF"/>
          <w:vertAlign w:val="subscript"/>
        </w:rPr>
        <w:t>4</w:t>
      </w:r>
      <w:r w:rsidR="000231AE" w:rsidRPr="00772E22">
        <w:rPr>
          <w:rFonts w:ascii="Arial" w:hAnsi="Arial" w:cs="Arial"/>
          <w:color w:val="000000" w:themeColor="text1"/>
          <w:highlight w:val="yellow"/>
          <w:shd w:val="clear" w:color="auto" w:fill="FFFFFF"/>
          <w:vertAlign w:val="superscript"/>
        </w:rPr>
        <w:t>+</w:t>
      </w:r>
      <w:r w:rsidR="000231AE" w:rsidRPr="00772E22">
        <w:rPr>
          <w:rFonts w:ascii="Arial" w:hAnsi="Arial" w:cs="Arial"/>
          <w:color w:val="000000" w:themeColor="text1"/>
          <w:highlight w:val="yellow"/>
          <w:shd w:val="clear" w:color="auto" w:fill="FFFFFF"/>
        </w:rPr>
        <w:t xml:space="preserve"> due to long-term N fertilization had a positive impact on the diversity of AOB </w:t>
      </w:r>
      <w:r w:rsidR="000231AE" w:rsidRPr="00772E22">
        <w:rPr>
          <w:rFonts w:ascii="Arial" w:hAnsi="Arial" w:cs="Arial"/>
          <w:color w:val="000000" w:themeColor="text1"/>
          <w:highlight w:val="yellow"/>
          <w:shd w:val="clear" w:color="auto" w:fill="FFFFFF"/>
        </w:rPr>
        <w:fldChar w:fldCharType="begin"/>
      </w:r>
      <w:r w:rsidR="000231AE" w:rsidRPr="00772E22">
        <w:rPr>
          <w:rFonts w:ascii="Arial" w:hAnsi="Arial" w:cs="Arial"/>
          <w:color w:val="000000" w:themeColor="text1"/>
          <w:highlight w:val="yellow"/>
          <w:shd w:val="clear" w:color="auto" w:fill="FFFFFF"/>
        </w:rPr>
        <w: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000231AE" w:rsidRPr="00772E22">
        <w:rPr>
          <w:rFonts w:ascii="Arial" w:hAnsi="Arial" w:cs="Arial"/>
          <w:color w:val="000000" w:themeColor="text1"/>
          <w:highlight w:val="yellow"/>
          <w:shd w:val="clear" w:color="auto" w:fill="FFFFFF"/>
        </w:rPr>
        <w:fldChar w:fldCharType="separate"/>
      </w:r>
      <w:r w:rsidR="000231AE" w:rsidRPr="00772E22">
        <w:rPr>
          <w:rFonts w:ascii="Arial" w:hAnsi="Arial" w:cs="Arial"/>
          <w:noProof/>
          <w:color w:val="000000" w:themeColor="text1"/>
          <w:highlight w:val="yellow"/>
          <w:shd w:val="clear" w:color="auto" w:fill="FFFFFF"/>
        </w:rPr>
        <w:t>(A. Xu et al., 2022)</w:t>
      </w:r>
      <w:r w:rsidR="000231AE" w:rsidRPr="00772E22">
        <w:rPr>
          <w:rFonts w:ascii="Arial" w:hAnsi="Arial" w:cs="Arial"/>
          <w:color w:val="000000" w:themeColor="text1"/>
          <w:highlight w:val="yellow"/>
          <w:shd w:val="clear" w:color="auto" w:fill="FFFFFF"/>
        </w:rPr>
        <w:fldChar w:fldCharType="end"/>
      </w:r>
      <w:r w:rsidR="000231AE" w:rsidRPr="00772E22">
        <w:rPr>
          <w:rFonts w:ascii="Arial" w:hAnsi="Arial" w:cs="Arial"/>
          <w:color w:val="000000" w:themeColor="text1"/>
          <w:highlight w:val="yellow"/>
          <w:shd w:val="clear" w:color="auto" w:fill="FFFFFF"/>
        </w:rPr>
        <w:t>.</w:t>
      </w:r>
      <w:r w:rsidR="000231AE"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 xml:space="preserve">However, we found that in overall drought weakened these correlations between N-pools and AO </w:t>
      </w:r>
      <w:r w:rsidR="000231AE">
        <w:rPr>
          <w:rFonts w:ascii="Arial" w:hAnsi="Arial" w:cs="Arial"/>
          <w:color w:val="000000" w:themeColor="text1"/>
          <w:shd w:val="clear" w:color="auto" w:fill="FFFFFF"/>
        </w:rPr>
        <w:t>alpha and beta diversity</w:t>
      </w:r>
      <w:r w:rsidR="000D79B2">
        <w:rPr>
          <w:rFonts w:ascii="Arial" w:hAnsi="Arial" w:cs="Arial"/>
          <w:color w:val="000000" w:themeColor="text1"/>
          <w:shd w:val="clear" w:color="auto" w:fill="FFFFFF"/>
        </w:rPr>
        <w:t xml:space="preserve"> as well as AO abundance</w:t>
      </w:r>
      <w:r w:rsidR="000231AE">
        <w:rPr>
          <w:rFonts w:ascii="Arial" w:hAnsi="Arial" w:cs="Arial"/>
          <w:color w:val="000000" w:themeColor="text1"/>
          <w:shd w:val="clear" w:color="auto" w:fill="FFFFFF"/>
        </w:rPr>
        <w:t>s</w:t>
      </w:r>
      <w:r w:rsidR="000D79B2">
        <w:rPr>
          <w:rFonts w:ascii="Arial" w:hAnsi="Arial" w:cs="Arial"/>
          <w:color w:val="000000" w:themeColor="text1"/>
          <w:shd w:val="clear" w:color="auto" w:fill="FFFFFF"/>
        </w:rPr>
        <w:t>.</w:t>
      </w:r>
      <w:r w:rsidR="000231AE">
        <w:rPr>
          <w:rFonts w:ascii="Arial" w:hAnsi="Arial" w:cs="Arial"/>
          <w:color w:val="000000" w:themeColor="text1"/>
          <w:shd w:val="clear" w:color="auto" w:fill="FFFFFF"/>
        </w:rPr>
        <w:t xml:space="preserve"> </w:t>
      </w:r>
      <w:r w:rsidR="00445154">
        <w:rPr>
          <w:rFonts w:ascii="Arial" w:hAnsi="Arial" w:cs="Arial"/>
          <w:color w:val="000000" w:themeColor="text1"/>
          <w:shd w:val="clear" w:color="auto" w:fill="FFFFFF"/>
        </w:rPr>
        <w:t>This is likely explained by d</w:t>
      </w:r>
      <w:r w:rsidR="00445154" w:rsidRPr="00445154">
        <w:rPr>
          <w:rFonts w:ascii="Arial" w:hAnsi="Arial" w:cs="Arial"/>
          <w:color w:val="000000" w:themeColor="text1"/>
          <w:shd w:val="clear" w:color="auto" w:fill="FFFFFF"/>
        </w:rPr>
        <w:t>rought reduc</w:t>
      </w:r>
      <w:r w:rsidR="00445154">
        <w:rPr>
          <w:rFonts w:ascii="Arial" w:hAnsi="Arial" w:cs="Arial"/>
          <w:color w:val="000000" w:themeColor="text1"/>
          <w:shd w:val="clear" w:color="auto" w:fill="FFFFFF"/>
        </w:rPr>
        <w:t>ing</w:t>
      </w:r>
      <w:r w:rsidR="00445154" w:rsidRPr="00445154">
        <w:rPr>
          <w:rFonts w:ascii="Arial" w:hAnsi="Arial" w:cs="Arial"/>
          <w:color w:val="000000" w:themeColor="text1"/>
          <w:shd w:val="clear" w:color="auto" w:fill="FFFFFF"/>
        </w:rPr>
        <w:t xml:space="preserve"> overall microbial activity</w:t>
      </w:r>
      <w:r w:rsidR="00445154">
        <w:rPr>
          <w:rFonts w:ascii="Arial" w:hAnsi="Arial" w:cs="Arial"/>
          <w:color w:val="000000" w:themeColor="text1"/>
          <w:shd w:val="clear" w:color="auto" w:fill="FFFFFF"/>
        </w:rPr>
        <w:t xml:space="preserve">, including nitrification, due to a direct physiological stress (Schimel). In addition, </w:t>
      </w:r>
      <w:r w:rsidR="00785503">
        <w:rPr>
          <w:rFonts w:ascii="Arial" w:hAnsi="Arial" w:cs="Arial"/>
          <w:color w:val="000000" w:themeColor="text1"/>
          <w:shd w:val="clear" w:color="auto" w:fill="FFFFFF"/>
        </w:rPr>
        <w:t>the relationships between AO communities and NH4+ pools</w:t>
      </w:r>
      <w:r w:rsidR="00785503" w:rsidRPr="00785503">
        <w:rPr>
          <w:rFonts w:ascii="Arial" w:hAnsi="Arial" w:cs="Arial"/>
          <w:color w:val="000000" w:themeColor="text1"/>
          <w:shd w:val="clear" w:color="auto" w:fill="FFFFFF"/>
        </w:rPr>
        <w:t xml:space="preserve"> </w:t>
      </w:r>
      <w:r w:rsidR="00785503">
        <w:rPr>
          <w:rFonts w:ascii="Arial" w:hAnsi="Arial" w:cs="Arial"/>
          <w:color w:val="000000" w:themeColor="text1"/>
          <w:shd w:val="clear" w:color="auto" w:fill="FFFFFF"/>
        </w:rPr>
        <w:t xml:space="preserve">can also be indirectly affected by drought due to diffusion-driven substrate limitation as shown by the reduction </w:t>
      </w:r>
      <w:r w:rsidR="00785503" w:rsidRPr="00785503">
        <w:rPr>
          <w:rFonts w:ascii="Arial" w:hAnsi="Arial" w:cs="Arial"/>
          <w:color w:val="000000" w:themeColor="text1"/>
          <w:shd w:val="clear" w:color="auto" w:fill="FFFFFF"/>
        </w:rPr>
        <w:t xml:space="preserve">at least 50% in nitrification </w:t>
      </w:r>
      <w:r w:rsidR="00785503">
        <w:rPr>
          <w:rFonts w:ascii="Arial" w:hAnsi="Arial" w:cs="Arial"/>
          <w:color w:val="000000" w:themeColor="text1"/>
          <w:shd w:val="clear" w:color="auto" w:fill="FFFFFF"/>
        </w:rPr>
        <w:t>with lower</w:t>
      </w:r>
      <w:r w:rsidR="00785503" w:rsidRPr="00785503">
        <w:rPr>
          <w:rFonts w:ascii="Arial" w:hAnsi="Arial" w:cs="Arial"/>
          <w:color w:val="000000" w:themeColor="text1"/>
          <w:shd w:val="clear" w:color="auto" w:fill="FFFFFF"/>
        </w:rPr>
        <w:t xml:space="preserve"> water potential </w:t>
      </w:r>
      <w:r w:rsidR="00785503">
        <w:rPr>
          <w:rFonts w:ascii="Arial" w:hAnsi="Arial" w:cs="Arial"/>
          <w:color w:val="000000" w:themeColor="text1"/>
          <w:shd w:val="clear" w:color="auto" w:fill="FFFFFF"/>
        </w:rPr>
        <w:t>(</w:t>
      </w:r>
      <w:r w:rsidR="00785503" w:rsidRPr="00445154">
        <w:rPr>
          <w:rFonts w:ascii="Arial" w:hAnsi="Arial" w:cs="Arial"/>
          <w:color w:val="000000" w:themeColor="text1"/>
          <w:shd w:val="clear" w:color="auto" w:fill="FFFFFF"/>
        </w:rPr>
        <w:t>Stark &amp; Firestone 1995</w:t>
      </w:r>
      <w:r w:rsidR="00785503">
        <w:rPr>
          <w:rFonts w:ascii="Arial" w:hAnsi="Arial" w:cs="Arial"/>
          <w:color w:val="000000" w:themeColor="text1"/>
          <w:shd w:val="clear" w:color="auto" w:fill="FFFFFF"/>
        </w:rPr>
        <w:t>).</w:t>
      </w:r>
      <w:r w:rsidR="00445154" w:rsidRPr="00445154">
        <w:rPr>
          <w:rFonts w:ascii="Arial" w:hAnsi="Arial" w:cs="Arial"/>
          <w:color w:val="000000" w:themeColor="text1"/>
          <w:shd w:val="clear" w:color="auto" w:fill="FFFFFF"/>
        </w:rPr>
        <w:t xml:space="preserve"> </w:t>
      </w:r>
    </w:p>
    <w:p w14:paraId="271E7E18" w14:textId="77777777" w:rsidR="000D79B2" w:rsidRDefault="00785503" w:rsidP="000252A2">
      <w:pPr>
        <w:spacing w:line="480" w:lineRule="auto"/>
        <w:jc w:val="both"/>
        <w:rPr>
          <w:rFonts w:ascii="Arial" w:hAnsi="Arial" w:cs="Arial"/>
          <w:i/>
          <w:color w:val="000000" w:themeColor="text1"/>
          <w:highlight w:val="yellow"/>
          <w:shd w:val="clear" w:color="auto" w:fill="FFFFFF"/>
        </w:rPr>
      </w:pPr>
      <w:r>
        <w:rPr>
          <w:rFonts w:ascii="Arial" w:hAnsi="Arial" w:cs="Arial"/>
          <w:i/>
          <w:color w:val="000000" w:themeColor="text1"/>
          <w:highlight w:val="yellow"/>
          <w:shd w:val="clear" w:color="auto" w:fill="FFFFFF"/>
        </w:rPr>
        <w:t>(</w:t>
      </w:r>
      <w:r w:rsidR="00445154">
        <w:rPr>
          <w:rFonts w:ascii="Arial" w:hAnsi="Arial" w:cs="Arial"/>
          <w:i/>
          <w:color w:val="000000" w:themeColor="text1"/>
          <w:highlight w:val="yellow"/>
          <w:shd w:val="clear" w:color="auto" w:fill="FFFFFF"/>
        </w:rPr>
        <w:t>+ “concluding” sentence about the drought effect on relationship</w:t>
      </w:r>
      <w:r>
        <w:rPr>
          <w:rFonts w:ascii="Arial" w:hAnsi="Arial" w:cs="Arial"/>
          <w:i/>
          <w:color w:val="000000" w:themeColor="text1"/>
          <w:highlight w:val="yellow"/>
          <w:shd w:val="clear" w:color="auto" w:fill="FFFFFF"/>
        </w:rPr>
        <w:t>)</w:t>
      </w:r>
    </w:p>
    <w:p w14:paraId="18F3C62E" w14:textId="77777777" w:rsidR="00785503" w:rsidRPr="00ED68EC" w:rsidRDefault="00785503" w:rsidP="000252A2">
      <w:pPr>
        <w:spacing w:line="480" w:lineRule="auto"/>
        <w:jc w:val="both"/>
        <w:rPr>
          <w:rFonts w:ascii="Arial" w:hAnsi="Arial" w:cs="Arial"/>
          <w:color w:val="000000" w:themeColor="text1"/>
          <w:shd w:val="clear" w:color="auto" w:fill="FFFFFF"/>
        </w:rPr>
      </w:pPr>
    </w:p>
    <w:p w14:paraId="28224566" w14:textId="77777777" w:rsidR="006D66E5" w:rsidRPr="00ED68EC" w:rsidRDefault="006D66E5" w:rsidP="000252A2">
      <w:pPr>
        <w:spacing w:line="480" w:lineRule="auto"/>
        <w:jc w:val="both"/>
        <w:rPr>
          <w:rFonts w:ascii="Arial" w:hAnsi="Arial" w:cs="Arial"/>
          <w:b/>
          <w:bCs/>
          <w:color w:val="000000" w:themeColor="text1"/>
          <w:shd w:val="clear" w:color="auto" w:fill="FFFFFF"/>
        </w:rPr>
      </w:pPr>
      <w:r w:rsidRPr="00ED68EC">
        <w:rPr>
          <w:rFonts w:ascii="Arial" w:hAnsi="Arial" w:cs="Arial"/>
          <w:b/>
          <w:bCs/>
          <w:color w:val="000000" w:themeColor="text1"/>
          <w:shd w:val="clear" w:color="auto" w:fill="FFFFFF"/>
        </w:rPr>
        <w:t>Conclusions</w:t>
      </w:r>
    </w:p>
    <w:p w14:paraId="45CD279B" w14:textId="4828BEB0" w:rsidR="006D66E5" w:rsidRPr="007A7DFA" w:rsidRDefault="006D66E5" w:rsidP="000252A2">
      <w:pPr>
        <w:spacing w:line="480" w:lineRule="auto"/>
        <w:ind w:firstLine="720"/>
        <w:jc w:val="both"/>
        <w:rPr>
          <w:rFonts w:ascii="Arial" w:hAnsi="Arial" w:cs="Arial"/>
        </w:rPr>
      </w:pPr>
      <w:r w:rsidRPr="00ED68EC">
        <w:rPr>
          <w:rFonts w:ascii="Arial" w:hAnsi="Arial" w:cs="Arial"/>
          <w:color w:val="000000" w:themeColor="text1"/>
          <w:shd w:val="clear" w:color="auto" w:fill="FFFFFF"/>
        </w:rPr>
        <w:lastRenderedPageBreak/>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w:t>
      </w:r>
      <w:r w:rsidR="001A136F">
        <w:rPr>
          <w:rFonts w:ascii="Arial" w:hAnsi="Arial" w:cs="Arial"/>
          <w:color w:val="000000" w:themeColor="text1"/>
          <w:shd w:val="clear" w:color="auto" w:fill="FFFFFF"/>
        </w:rPr>
        <w:t>taxa</w:t>
      </w:r>
      <w:r w:rsidRPr="00ED68EC">
        <w:rPr>
          <w:rFonts w:ascii="Arial" w:hAnsi="Arial" w:cs="Arial"/>
          <w:color w:val="000000" w:themeColor="text1"/>
          <w:shd w:val="clear" w:color="auto" w:fill="FFFFFF"/>
        </w:rPr>
        <w:t xml:space="preserve">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p>
    <w:p w14:paraId="6A753F12" w14:textId="77777777" w:rsidR="006D66E5" w:rsidRPr="00ED68EC" w:rsidRDefault="006D66E5" w:rsidP="000252A2">
      <w:pPr>
        <w:spacing w:line="480" w:lineRule="auto"/>
        <w:jc w:val="both"/>
        <w:rPr>
          <w:rFonts w:ascii="Arial" w:hAnsi="Arial" w:cs="Arial"/>
          <w:b/>
          <w:bCs/>
          <w:color w:val="000000" w:themeColor="text1"/>
        </w:rPr>
      </w:pPr>
    </w:p>
    <w:p w14:paraId="2F01869B" w14:textId="77777777" w:rsidR="006D66E5" w:rsidRPr="00ED68EC" w:rsidRDefault="006D66E5" w:rsidP="000252A2">
      <w:pPr>
        <w:spacing w:line="480" w:lineRule="auto"/>
        <w:jc w:val="both"/>
        <w:rPr>
          <w:rFonts w:ascii="Arial" w:hAnsi="Arial" w:cs="Arial"/>
          <w:b/>
          <w:bCs/>
          <w:color w:val="000000" w:themeColor="text1"/>
        </w:rPr>
      </w:pPr>
    </w:p>
    <w:p w14:paraId="6895C5D1" w14:textId="77777777" w:rsidR="006D66E5" w:rsidRPr="00ED68EC" w:rsidRDefault="006D66E5" w:rsidP="000252A2">
      <w:pPr>
        <w:spacing w:line="480" w:lineRule="auto"/>
        <w:jc w:val="both"/>
        <w:rPr>
          <w:rFonts w:ascii="Arial" w:hAnsi="Arial" w:cs="Arial"/>
          <w:b/>
          <w:bCs/>
        </w:rPr>
      </w:pPr>
    </w:p>
    <w:p w14:paraId="54D2D723" w14:textId="77777777" w:rsidR="006D66E5" w:rsidRPr="00ED68EC" w:rsidRDefault="006D66E5" w:rsidP="000252A2">
      <w:pPr>
        <w:spacing w:line="480" w:lineRule="auto"/>
        <w:jc w:val="both"/>
        <w:rPr>
          <w:rFonts w:ascii="Arial" w:hAnsi="Arial" w:cs="Arial"/>
          <w:b/>
          <w:bCs/>
        </w:rPr>
      </w:pPr>
      <w:r w:rsidRPr="00ED68EC">
        <w:rPr>
          <w:rFonts w:ascii="Arial" w:hAnsi="Arial" w:cs="Arial"/>
          <w:b/>
          <w:bCs/>
        </w:rPr>
        <w:t xml:space="preserve">References  </w:t>
      </w:r>
    </w:p>
    <w:p w14:paraId="4A8A7ED6" w14:textId="77777777" w:rsidR="000620B1" w:rsidRPr="000620B1" w:rsidRDefault="000620B1" w:rsidP="000252A2">
      <w:pPr>
        <w:pStyle w:val="Bibliography"/>
        <w:rPr>
          <w:rFonts w:ascii="Arial" w:hAnsi="Arial" w:cs="Arial"/>
          <w:sz w:val="22"/>
        </w:rPr>
      </w:pPr>
      <w:r>
        <w:rPr>
          <w:rFonts w:ascii="Arial" w:hAnsi="Arial" w:cs="Arial"/>
          <w:sz w:val="22"/>
        </w:rPr>
        <w:fldChar w:fldCharType="begin"/>
      </w:r>
      <w:r>
        <w:rPr>
          <w:rFonts w:ascii="Arial" w:hAnsi="Arial" w:cs="Arial"/>
          <w:sz w:val="22"/>
        </w:rPr>
        <w:instrText xml:space="preserve"> ADDIN ZOTERO_BIBL {"uncited":[],"omitted":[],"custom":[]} CSL_BIBLIOGRAPHY </w:instrText>
      </w:r>
      <w:r>
        <w:rPr>
          <w:rFonts w:ascii="Arial" w:hAnsi="Arial" w:cs="Arial"/>
          <w:sz w:val="22"/>
        </w:rPr>
        <w:fldChar w:fldCharType="separate"/>
      </w:r>
      <w:r w:rsidRPr="000620B1">
        <w:rPr>
          <w:rFonts w:ascii="Arial" w:hAnsi="Arial" w:cs="Arial"/>
          <w:sz w:val="22"/>
        </w:rPr>
        <w:t xml:space="preserve">Aigle, A., Prosser, J. I., &amp; Gubry-Rangin, C. (2019). The application of high-throughput sequencing technology to analysis of amoA phylogeny and environmental niche specialisation of terrestrial bacterial ammonia-oxidisers. </w:t>
      </w:r>
      <w:r w:rsidRPr="000620B1">
        <w:rPr>
          <w:rFonts w:ascii="Arial" w:hAnsi="Arial" w:cs="Arial"/>
          <w:i/>
          <w:iCs/>
          <w:sz w:val="22"/>
        </w:rPr>
        <w:t>Environmental Microbiome</w:t>
      </w:r>
      <w:r w:rsidRPr="000620B1">
        <w:rPr>
          <w:rFonts w:ascii="Arial" w:hAnsi="Arial" w:cs="Arial"/>
          <w:sz w:val="22"/>
        </w:rPr>
        <w:t xml:space="preserve">, </w:t>
      </w:r>
      <w:r w:rsidRPr="000620B1">
        <w:rPr>
          <w:rFonts w:ascii="Arial" w:hAnsi="Arial" w:cs="Arial"/>
          <w:i/>
          <w:iCs/>
          <w:sz w:val="22"/>
        </w:rPr>
        <w:t>14</w:t>
      </w:r>
      <w:r w:rsidRPr="000620B1">
        <w:rPr>
          <w:rFonts w:ascii="Arial" w:hAnsi="Arial" w:cs="Arial"/>
          <w:sz w:val="22"/>
        </w:rPr>
        <w:t>(1), 3. https://doi.org/10.1186/s40793-019-0342-6</w:t>
      </w:r>
    </w:p>
    <w:p w14:paraId="3E30BADF"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Alves, R. J. E., Minh, B. Q., Urich, T., von Haeseler, A., &amp; Schleper, C. (2018). Unifying the global phylogeny and environmental distribution of ammonia-oxidising archaea based on amoA genes. </w:t>
      </w:r>
      <w:r w:rsidRPr="000620B1">
        <w:rPr>
          <w:rFonts w:ascii="Arial" w:hAnsi="Arial" w:cs="Arial"/>
          <w:i/>
          <w:iCs/>
          <w:sz w:val="22"/>
        </w:rPr>
        <w:t>Nature Communications</w:t>
      </w:r>
      <w:r w:rsidRPr="000620B1">
        <w:rPr>
          <w:rFonts w:ascii="Arial" w:hAnsi="Arial" w:cs="Arial"/>
          <w:sz w:val="22"/>
        </w:rPr>
        <w:t xml:space="preserve">, </w:t>
      </w:r>
      <w:r w:rsidRPr="000620B1">
        <w:rPr>
          <w:rFonts w:ascii="Arial" w:hAnsi="Arial" w:cs="Arial"/>
          <w:i/>
          <w:iCs/>
          <w:sz w:val="22"/>
        </w:rPr>
        <w:t>9</w:t>
      </w:r>
      <w:r w:rsidRPr="000620B1">
        <w:rPr>
          <w:rFonts w:ascii="Arial" w:hAnsi="Arial" w:cs="Arial"/>
          <w:sz w:val="22"/>
        </w:rPr>
        <w:t>(1), Article 1. https://doi.org/10.1038/s41467-018-03861-1</w:t>
      </w:r>
    </w:p>
    <w:p w14:paraId="6E7DE2C3"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Barker, L. J., Hannaford, J., Magee, E., Turner, S., Sefton, C., Parry, S., Evans, J., Szczykulska, M., &amp; Haxton, T. (2024). An appraisal of the severity of the 2022 drought and its impacts. </w:t>
      </w:r>
      <w:r w:rsidRPr="000620B1">
        <w:rPr>
          <w:rFonts w:ascii="Arial" w:hAnsi="Arial" w:cs="Arial"/>
          <w:i/>
          <w:iCs/>
          <w:sz w:val="22"/>
        </w:rPr>
        <w:t>Weather</w:t>
      </w:r>
      <w:r w:rsidRPr="000620B1">
        <w:rPr>
          <w:rFonts w:ascii="Arial" w:hAnsi="Arial" w:cs="Arial"/>
          <w:sz w:val="22"/>
        </w:rPr>
        <w:t xml:space="preserve">, </w:t>
      </w:r>
      <w:r w:rsidRPr="000620B1">
        <w:rPr>
          <w:rFonts w:ascii="Arial" w:hAnsi="Arial" w:cs="Arial"/>
          <w:i/>
          <w:iCs/>
          <w:sz w:val="22"/>
        </w:rPr>
        <w:t>99</w:t>
      </w:r>
      <w:r w:rsidRPr="000620B1">
        <w:rPr>
          <w:rFonts w:ascii="Arial" w:hAnsi="Arial" w:cs="Arial"/>
          <w:sz w:val="22"/>
        </w:rPr>
        <w:t>(99). https://doi.org/10.1002/wea.4531</w:t>
      </w:r>
    </w:p>
    <w:p w14:paraId="6E71464D"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Bello, M. O., Thion, C., Gubry-Rangin, C., &amp; Prosser, J. I. (2019). Differential sensitivity of ammonia oxidising archaea and bacteria to matric and osmotic potential.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129</w:t>
      </w:r>
      <w:r w:rsidRPr="000620B1">
        <w:rPr>
          <w:rFonts w:ascii="Arial" w:hAnsi="Arial" w:cs="Arial"/>
          <w:sz w:val="22"/>
        </w:rPr>
        <w:t>, 184–190. https://doi.org/10.1016/j.soilbio.2018.11.017</w:t>
      </w:r>
    </w:p>
    <w:p w14:paraId="0AA2F4BB"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Benjamini, Y., &amp; Hochberg, Y. (1995). Controlling the False Discovery Rate: A Practical and Powerful Approach to Multiple Testing. </w:t>
      </w:r>
      <w:r w:rsidRPr="000620B1">
        <w:rPr>
          <w:rFonts w:ascii="Arial" w:hAnsi="Arial" w:cs="Arial"/>
          <w:i/>
          <w:iCs/>
          <w:sz w:val="22"/>
        </w:rPr>
        <w:t>Journal of the Royal Statistical Society: Series B (Methodological)</w:t>
      </w:r>
      <w:r w:rsidRPr="000620B1">
        <w:rPr>
          <w:rFonts w:ascii="Arial" w:hAnsi="Arial" w:cs="Arial"/>
          <w:sz w:val="22"/>
        </w:rPr>
        <w:t xml:space="preserve">, </w:t>
      </w:r>
      <w:r w:rsidRPr="000620B1">
        <w:rPr>
          <w:rFonts w:ascii="Arial" w:hAnsi="Arial" w:cs="Arial"/>
          <w:i/>
          <w:iCs/>
          <w:sz w:val="22"/>
        </w:rPr>
        <w:t>57</w:t>
      </w:r>
      <w:r w:rsidRPr="000620B1">
        <w:rPr>
          <w:rFonts w:ascii="Arial" w:hAnsi="Arial" w:cs="Arial"/>
          <w:sz w:val="22"/>
        </w:rPr>
        <w:t>(1), 289–300. https://doi.org/10.1111/j.2517-6161.1995.tb02031.x</w:t>
      </w:r>
    </w:p>
    <w:p w14:paraId="28936E0C"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Blauhut, V., Stoelzle, M., Ahopelto, L., Brunner, M. I., Teutschbein, C., Wendt, D. E., Akstinas, V., Bakke, S. J., Barker, L. J., Bartošová, L., Briede, A., Cammalleri, C., Kalin, K. C., De Stefano, L., Fendeková, M., Finger, D. C., Huysmans, M., Ivanov, M., Jaagus, J., … Živković, N. (2022). Lessons from the 2018–2019 European droughts: A collective need for unifying drought risk management. </w:t>
      </w:r>
      <w:r w:rsidRPr="000620B1">
        <w:rPr>
          <w:rFonts w:ascii="Arial" w:hAnsi="Arial" w:cs="Arial"/>
          <w:i/>
          <w:iCs/>
          <w:sz w:val="22"/>
        </w:rPr>
        <w:t>Natural Hazards and Earth System Sciences</w:t>
      </w:r>
      <w:r w:rsidRPr="000620B1">
        <w:rPr>
          <w:rFonts w:ascii="Arial" w:hAnsi="Arial" w:cs="Arial"/>
          <w:sz w:val="22"/>
        </w:rPr>
        <w:t xml:space="preserve">, </w:t>
      </w:r>
      <w:r w:rsidRPr="000620B1">
        <w:rPr>
          <w:rFonts w:ascii="Arial" w:hAnsi="Arial" w:cs="Arial"/>
          <w:i/>
          <w:iCs/>
          <w:sz w:val="22"/>
        </w:rPr>
        <w:t>22</w:t>
      </w:r>
      <w:r w:rsidRPr="000620B1">
        <w:rPr>
          <w:rFonts w:ascii="Arial" w:hAnsi="Arial" w:cs="Arial"/>
          <w:sz w:val="22"/>
        </w:rPr>
        <w:t>(6), 2201–2217. https://doi.org/10.5194/nhess-22-2201-2022</w:t>
      </w:r>
    </w:p>
    <w:p w14:paraId="3AF17A1B"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Bru, D., Ramette, A., Saby, N. P. A., Dequiedt, S., Ranjard, L., Jolivet, C., Arrouays, D., &amp; Philippot, L. (2011). Determinants of the distribution of nitrogen-cycling microbial communities at the landscape scale.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5</w:t>
      </w:r>
      <w:r w:rsidRPr="000620B1">
        <w:rPr>
          <w:rFonts w:ascii="Arial" w:hAnsi="Arial" w:cs="Arial"/>
          <w:sz w:val="22"/>
        </w:rPr>
        <w:t>(3), 532–542. https://doi.org/10.1038/ismej.2010.130</w:t>
      </w:r>
    </w:p>
    <w:p w14:paraId="5CE63D0A"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Buchfink, B., Reuter, K., &amp; Drost, H.-G. (2021). Sensitive protein alignments at tree-of-life scale using DIAMOND. </w:t>
      </w:r>
      <w:r w:rsidRPr="000620B1">
        <w:rPr>
          <w:rFonts w:ascii="Arial" w:hAnsi="Arial" w:cs="Arial"/>
          <w:i/>
          <w:iCs/>
          <w:sz w:val="22"/>
        </w:rPr>
        <w:t>Nature Methods</w:t>
      </w:r>
      <w:r w:rsidRPr="000620B1">
        <w:rPr>
          <w:rFonts w:ascii="Arial" w:hAnsi="Arial" w:cs="Arial"/>
          <w:sz w:val="22"/>
        </w:rPr>
        <w:t xml:space="preserve">, </w:t>
      </w:r>
      <w:r w:rsidRPr="000620B1">
        <w:rPr>
          <w:rFonts w:ascii="Arial" w:hAnsi="Arial" w:cs="Arial"/>
          <w:i/>
          <w:iCs/>
          <w:sz w:val="22"/>
        </w:rPr>
        <w:t>18</w:t>
      </w:r>
      <w:r w:rsidRPr="000620B1">
        <w:rPr>
          <w:rFonts w:ascii="Arial" w:hAnsi="Arial" w:cs="Arial"/>
          <w:sz w:val="22"/>
        </w:rPr>
        <w:t>(4), Article 4. https://doi.org/10.1038/s41592-021-01101-x</w:t>
      </w:r>
    </w:p>
    <w:p w14:paraId="07C0A3AB"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Callahan, B. J., McMurdie, P. J., Rosen, M. J., Han, A. W., Johnson, A. J. A., &amp; Holmes, S. P. (2016). DADA2: High-resolution sample inference from Illumina amplicon data. </w:t>
      </w:r>
      <w:r w:rsidRPr="000620B1">
        <w:rPr>
          <w:rFonts w:ascii="Arial" w:hAnsi="Arial" w:cs="Arial"/>
          <w:i/>
          <w:iCs/>
          <w:sz w:val="22"/>
        </w:rPr>
        <w:t>Nature Methods</w:t>
      </w:r>
      <w:r w:rsidRPr="000620B1">
        <w:rPr>
          <w:rFonts w:ascii="Arial" w:hAnsi="Arial" w:cs="Arial"/>
          <w:sz w:val="22"/>
        </w:rPr>
        <w:t xml:space="preserve">, </w:t>
      </w:r>
      <w:r w:rsidRPr="000620B1">
        <w:rPr>
          <w:rFonts w:ascii="Arial" w:hAnsi="Arial" w:cs="Arial"/>
          <w:i/>
          <w:iCs/>
          <w:sz w:val="22"/>
        </w:rPr>
        <w:t>13</w:t>
      </w:r>
      <w:r w:rsidRPr="000620B1">
        <w:rPr>
          <w:rFonts w:ascii="Arial" w:hAnsi="Arial" w:cs="Arial"/>
          <w:sz w:val="22"/>
        </w:rPr>
        <w:t>(7), Article 7. https://doi.org/10.1038/nmeth.3869</w:t>
      </w:r>
    </w:p>
    <w:p w14:paraId="04539457"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Canarini, A., Schmidt, H., Fuchslueger, L., Martin, V., Herbold, C. W., Zezula, D., Gündler, P., Hasibeder, R., Jecmenica, M., Bahn, M., &amp; Richter, A. (2021). Ecological memory of recurrent drought modifies soil processes via changes in soil microbial community. </w:t>
      </w:r>
      <w:r w:rsidRPr="000620B1">
        <w:rPr>
          <w:rFonts w:ascii="Arial" w:hAnsi="Arial" w:cs="Arial"/>
          <w:i/>
          <w:iCs/>
          <w:sz w:val="22"/>
        </w:rPr>
        <w:t>Nature Communications</w:t>
      </w:r>
      <w:r w:rsidRPr="000620B1">
        <w:rPr>
          <w:rFonts w:ascii="Arial" w:hAnsi="Arial" w:cs="Arial"/>
          <w:sz w:val="22"/>
        </w:rPr>
        <w:t xml:space="preserve">, </w:t>
      </w:r>
      <w:r w:rsidRPr="000620B1">
        <w:rPr>
          <w:rFonts w:ascii="Arial" w:hAnsi="Arial" w:cs="Arial"/>
          <w:i/>
          <w:iCs/>
          <w:sz w:val="22"/>
        </w:rPr>
        <w:t>12</w:t>
      </w:r>
      <w:r w:rsidRPr="000620B1">
        <w:rPr>
          <w:rFonts w:ascii="Arial" w:hAnsi="Arial" w:cs="Arial"/>
          <w:sz w:val="22"/>
        </w:rPr>
        <w:t>(1), 5308. https://doi.org/10.1038/s41467-021-25675-4</w:t>
      </w:r>
    </w:p>
    <w:p w14:paraId="156E9072"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Chen, J., Nie, Y., Liu, W., Wang, Z., &amp; Shen, W. (2017). Ammonia-Oxidizing Archaea Are More Resistant Than Denitrifiers to Seasonal Precipitation Changes in an Acidic Subtropical Forest Soil. </w:t>
      </w:r>
      <w:r w:rsidRPr="000620B1">
        <w:rPr>
          <w:rFonts w:ascii="Arial" w:hAnsi="Arial" w:cs="Arial"/>
          <w:i/>
          <w:iCs/>
          <w:sz w:val="22"/>
        </w:rPr>
        <w:t>Frontiers in Microbiology</w:t>
      </w:r>
      <w:r w:rsidRPr="000620B1">
        <w:rPr>
          <w:rFonts w:ascii="Arial" w:hAnsi="Arial" w:cs="Arial"/>
          <w:sz w:val="22"/>
        </w:rPr>
        <w:t xml:space="preserve">, </w:t>
      </w:r>
      <w:r w:rsidRPr="000620B1">
        <w:rPr>
          <w:rFonts w:ascii="Arial" w:hAnsi="Arial" w:cs="Arial"/>
          <w:i/>
          <w:iCs/>
          <w:sz w:val="22"/>
        </w:rPr>
        <w:t>8</w:t>
      </w:r>
      <w:r w:rsidRPr="000620B1">
        <w:rPr>
          <w:rFonts w:ascii="Arial" w:hAnsi="Arial" w:cs="Arial"/>
          <w:sz w:val="22"/>
        </w:rPr>
        <w:t>, 1384. https://doi.org/10.3389/fmicb.2017.01384</w:t>
      </w:r>
    </w:p>
    <w:p w14:paraId="4DA819CA"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Daims, H., Lebedeva, E. V., Pjevac, P., Han, P., Herbold, C., Albertsen, M., Jehmlich, N., Palatinszky, M., Vierheilig, J., Bulaev, A., Kirkegaard, R. H., von Bergen, M., Rattei, T., Bendinger, B., Nielsen, P. H., &amp; Wagner, M. (2015). Complete nitrification by Nitrospira bacteria.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528</w:t>
      </w:r>
      <w:r w:rsidRPr="000620B1">
        <w:rPr>
          <w:rFonts w:ascii="Arial" w:hAnsi="Arial" w:cs="Arial"/>
          <w:sz w:val="22"/>
        </w:rPr>
        <w:t>(7583), 504–509. https://doi.org/10.1038/nature16461</w:t>
      </w:r>
    </w:p>
    <w:p w14:paraId="44F232F3"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Deng, L., Peng, C., Kim, D.-G., Li, J., Liu, Y., Hai, X., Liu, Q., Huang, C., Shangguan, Z., &amp; Kuzyakov, Y. (2021). Drought effects on soil carbon and nitrogen dynamics in global natural ecosystems. </w:t>
      </w:r>
      <w:r w:rsidRPr="000620B1">
        <w:rPr>
          <w:rFonts w:ascii="Arial" w:hAnsi="Arial" w:cs="Arial"/>
          <w:i/>
          <w:iCs/>
          <w:sz w:val="22"/>
        </w:rPr>
        <w:t>Earth-Science Reviews</w:t>
      </w:r>
      <w:r w:rsidRPr="000620B1">
        <w:rPr>
          <w:rFonts w:ascii="Arial" w:hAnsi="Arial" w:cs="Arial"/>
          <w:sz w:val="22"/>
        </w:rPr>
        <w:t xml:space="preserve">, </w:t>
      </w:r>
      <w:r w:rsidRPr="000620B1">
        <w:rPr>
          <w:rFonts w:ascii="Arial" w:hAnsi="Arial" w:cs="Arial"/>
          <w:i/>
          <w:iCs/>
          <w:sz w:val="22"/>
        </w:rPr>
        <w:t>214</w:t>
      </w:r>
      <w:r w:rsidRPr="000620B1">
        <w:rPr>
          <w:rFonts w:ascii="Arial" w:hAnsi="Arial" w:cs="Arial"/>
          <w:sz w:val="22"/>
        </w:rPr>
        <w:t>, 103501. https://doi.org/10.1016/j.earscirev.2020.103501</w:t>
      </w:r>
    </w:p>
    <w:p w14:paraId="1A996294"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Falkowski, P. G., Fenchel, T., &amp; Delong, E. F. (2008). The Microbial Engines That Drive Earth’s Biogeochemical Cycles. </w:t>
      </w:r>
      <w:r w:rsidRPr="000620B1">
        <w:rPr>
          <w:rFonts w:ascii="Arial" w:hAnsi="Arial" w:cs="Arial"/>
          <w:i/>
          <w:iCs/>
          <w:sz w:val="22"/>
        </w:rPr>
        <w:t>Science</w:t>
      </w:r>
      <w:r w:rsidRPr="000620B1">
        <w:rPr>
          <w:rFonts w:ascii="Arial" w:hAnsi="Arial" w:cs="Arial"/>
          <w:sz w:val="22"/>
        </w:rPr>
        <w:t xml:space="preserve">, </w:t>
      </w:r>
      <w:r w:rsidRPr="000620B1">
        <w:rPr>
          <w:rFonts w:ascii="Arial" w:hAnsi="Arial" w:cs="Arial"/>
          <w:i/>
          <w:iCs/>
          <w:sz w:val="22"/>
        </w:rPr>
        <w:t>320</w:t>
      </w:r>
      <w:r w:rsidRPr="000620B1">
        <w:rPr>
          <w:rFonts w:ascii="Arial" w:hAnsi="Arial" w:cs="Arial"/>
          <w:sz w:val="22"/>
        </w:rPr>
        <w:t>(5879), 1034–1039. https://doi.org/10.1126/science.1153213</w:t>
      </w:r>
    </w:p>
    <w:p w14:paraId="09679A7D"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Flynn, N. E., Comas, L. H., Stewart, C. E., &amp; Fonte, S. J. (2023). High N availability decreases N uptake and yield under limited water availability in maize. </w:t>
      </w:r>
      <w:r w:rsidRPr="000620B1">
        <w:rPr>
          <w:rFonts w:ascii="Arial" w:hAnsi="Arial" w:cs="Arial"/>
          <w:i/>
          <w:iCs/>
          <w:sz w:val="22"/>
        </w:rPr>
        <w:t>Scientific Reports</w:t>
      </w:r>
      <w:r w:rsidRPr="000620B1">
        <w:rPr>
          <w:rFonts w:ascii="Arial" w:hAnsi="Arial" w:cs="Arial"/>
          <w:sz w:val="22"/>
        </w:rPr>
        <w:t xml:space="preserve">, </w:t>
      </w:r>
      <w:r w:rsidRPr="000620B1">
        <w:rPr>
          <w:rFonts w:ascii="Arial" w:hAnsi="Arial" w:cs="Arial"/>
          <w:i/>
          <w:iCs/>
          <w:sz w:val="22"/>
        </w:rPr>
        <w:t>13</w:t>
      </w:r>
      <w:r w:rsidRPr="000620B1">
        <w:rPr>
          <w:rFonts w:ascii="Arial" w:hAnsi="Arial" w:cs="Arial"/>
          <w:sz w:val="22"/>
        </w:rPr>
        <w:t>(1), 14269. https://doi.org/10.1038/s41598-023-40459-0</w:t>
      </w:r>
    </w:p>
    <w:p w14:paraId="669E7544"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Fuchslueger, L., Kastl, E.-M., Bauer, F., Kienzl, S., Hasibeder, R., Ladreiter-Knauss, T., Schmitt, M., Bahn, M., Schloter, M., Richter, A., &amp; Szukics, U. (2014). Effects of drought on nitrogen turnover and abundances of ammonia-oxidizers in mountain grassland. </w:t>
      </w:r>
      <w:r w:rsidRPr="000620B1">
        <w:rPr>
          <w:rFonts w:ascii="Arial" w:hAnsi="Arial" w:cs="Arial"/>
          <w:i/>
          <w:iCs/>
          <w:sz w:val="22"/>
        </w:rPr>
        <w:t>Biogeosciences</w:t>
      </w:r>
      <w:r w:rsidRPr="000620B1">
        <w:rPr>
          <w:rFonts w:ascii="Arial" w:hAnsi="Arial" w:cs="Arial"/>
          <w:sz w:val="22"/>
        </w:rPr>
        <w:t xml:space="preserve">, </w:t>
      </w:r>
      <w:r w:rsidRPr="000620B1">
        <w:rPr>
          <w:rFonts w:ascii="Arial" w:hAnsi="Arial" w:cs="Arial"/>
          <w:i/>
          <w:iCs/>
          <w:sz w:val="22"/>
        </w:rPr>
        <w:t>11</w:t>
      </w:r>
      <w:r w:rsidRPr="000620B1">
        <w:rPr>
          <w:rFonts w:ascii="Arial" w:hAnsi="Arial" w:cs="Arial"/>
          <w:sz w:val="22"/>
        </w:rPr>
        <w:t>(21), 6003–6015. https://doi.org/10.5194/bg-11-6003-2014</w:t>
      </w:r>
    </w:p>
    <w:p w14:paraId="680592F5"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Griffiths, B. S., &amp; Philippot, L. (2013). Insights into the resistance and resilience of the soil microbial community. </w:t>
      </w:r>
      <w:r w:rsidRPr="000620B1">
        <w:rPr>
          <w:rFonts w:ascii="Arial" w:hAnsi="Arial" w:cs="Arial"/>
          <w:i/>
          <w:iCs/>
          <w:sz w:val="22"/>
        </w:rPr>
        <w:t>FEMS Microbiology Reviews</w:t>
      </w:r>
      <w:r w:rsidRPr="000620B1">
        <w:rPr>
          <w:rFonts w:ascii="Arial" w:hAnsi="Arial" w:cs="Arial"/>
          <w:sz w:val="22"/>
        </w:rPr>
        <w:t xml:space="preserve">, </w:t>
      </w:r>
      <w:r w:rsidRPr="000620B1">
        <w:rPr>
          <w:rFonts w:ascii="Arial" w:hAnsi="Arial" w:cs="Arial"/>
          <w:i/>
          <w:iCs/>
          <w:sz w:val="22"/>
        </w:rPr>
        <w:t>37</w:t>
      </w:r>
      <w:r w:rsidRPr="000620B1">
        <w:rPr>
          <w:rFonts w:ascii="Arial" w:hAnsi="Arial" w:cs="Arial"/>
          <w:sz w:val="22"/>
        </w:rPr>
        <w:t>(2), 112–129. https://doi.org/10.1111/j.1574-6976.2012.00343.x</w:t>
      </w:r>
    </w:p>
    <w:p w14:paraId="38E3B85E"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Gruber, N., &amp; Galloway, J. N. (2008). An Earth-system perspective of the global nitrogen cycle.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451</w:t>
      </w:r>
      <w:r w:rsidRPr="000620B1">
        <w:rPr>
          <w:rFonts w:ascii="Arial" w:hAnsi="Arial" w:cs="Arial"/>
          <w:sz w:val="22"/>
        </w:rPr>
        <w:t>(7176), 293–296. https://doi.org/10.1038/nature06592</w:t>
      </w:r>
    </w:p>
    <w:p w14:paraId="1324AF30"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Hari, V., Rakovec, O., Markonis, Y., Hanel, M., &amp; Kumar, R. (2020). Increased future occurrences of the exceptional 2018–2019 Central European drought under global warming. </w:t>
      </w:r>
      <w:r w:rsidRPr="000620B1">
        <w:rPr>
          <w:rFonts w:ascii="Arial" w:hAnsi="Arial" w:cs="Arial"/>
          <w:i/>
          <w:iCs/>
          <w:sz w:val="22"/>
        </w:rPr>
        <w:t>Scientific Reports</w:t>
      </w:r>
      <w:r w:rsidRPr="000620B1">
        <w:rPr>
          <w:rFonts w:ascii="Arial" w:hAnsi="Arial" w:cs="Arial"/>
          <w:sz w:val="22"/>
        </w:rPr>
        <w:t xml:space="preserve">, </w:t>
      </w:r>
      <w:r w:rsidRPr="000620B1">
        <w:rPr>
          <w:rFonts w:ascii="Arial" w:hAnsi="Arial" w:cs="Arial"/>
          <w:i/>
          <w:iCs/>
          <w:sz w:val="22"/>
        </w:rPr>
        <w:t>10</w:t>
      </w:r>
      <w:r w:rsidRPr="000620B1">
        <w:rPr>
          <w:rFonts w:ascii="Arial" w:hAnsi="Arial" w:cs="Arial"/>
          <w:sz w:val="22"/>
        </w:rPr>
        <w:t>(1), 12207. https://doi.org/10.1038/s41598-020-68872-9</w:t>
      </w:r>
    </w:p>
    <w:p w14:paraId="01619165"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Harris, E., Diaz-Pines, E., Stoll, E., Schloter, M., Schulz, S., Duffner, C., Li, K., Moore, K. L., Ingrisch, J., Reinthaler, D., Zechmeister-Boltenstern, S., Glatzel, S., Brüggemann, N., &amp; Bahn, M. (2021). Denitrifying pathways dominate nitrous oxide emissions from managed grassland during drought and rewetting. </w:t>
      </w:r>
      <w:r w:rsidRPr="000620B1">
        <w:rPr>
          <w:rFonts w:ascii="Arial" w:hAnsi="Arial" w:cs="Arial"/>
          <w:i/>
          <w:iCs/>
          <w:sz w:val="22"/>
        </w:rPr>
        <w:t>Science Advances</w:t>
      </w:r>
      <w:r w:rsidRPr="000620B1">
        <w:rPr>
          <w:rFonts w:ascii="Arial" w:hAnsi="Arial" w:cs="Arial"/>
          <w:sz w:val="22"/>
        </w:rPr>
        <w:t xml:space="preserve">, </w:t>
      </w:r>
      <w:r w:rsidRPr="000620B1">
        <w:rPr>
          <w:rFonts w:ascii="Arial" w:hAnsi="Arial" w:cs="Arial"/>
          <w:i/>
          <w:iCs/>
          <w:sz w:val="22"/>
        </w:rPr>
        <w:t>7</w:t>
      </w:r>
      <w:r w:rsidRPr="000620B1">
        <w:rPr>
          <w:rFonts w:ascii="Arial" w:hAnsi="Arial" w:cs="Arial"/>
          <w:sz w:val="22"/>
        </w:rPr>
        <w:t>(6), eabb7118. https://doi.org/10.1126/sciadv.abb7118</w:t>
      </w:r>
    </w:p>
    <w:p w14:paraId="171371B6"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Hartmann, A. A., Barnard, R. L., Marhan, S., &amp; Niklaus, P. A. (2013). Effects of drought and N-fertilization on N cycling in two grassland soils. </w:t>
      </w:r>
      <w:r w:rsidRPr="000620B1">
        <w:rPr>
          <w:rFonts w:ascii="Arial" w:hAnsi="Arial" w:cs="Arial"/>
          <w:i/>
          <w:iCs/>
          <w:sz w:val="22"/>
        </w:rPr>
        <w:t>Oecologia</w:t>
      </w:r>
      <w:r w:rsidRPr="000620B1">
        <w:rPr>
          <w:rFonts w:ascii="Arial" w:hAnsi="Arial" w:cs="Arial"/>
          <w:sz w:val="22"/>
        </w:rPr>
        <w:t xml:space="preserve">, </w:t>
      </w:r>
      <w:r w:rsidRPr="000620B1">
        <w:rPr>
          <w:rFonts w:ascii="Arial" w:hAnsi="Arial" w:cs="Arial"/>
          <w:i/>
          <w:iCs/>
          <w:sz w:val="22"/>
        </w:rPr>
        <w:t>171</w:t>
      </w:r>
      <w:r w:rsidRPr="000620B1">
        <w:rPr>
          <w:rFonts w:ascii="Arial" w:hAnsi="Arial" w:cs="Arial"/>
          <w:sz w:val="22"/>
        </w:rPr>
        <w:t>(3), 705–717. https://doi.org/10.1007/s00442-012-2578-3</w:t>
      </w:r>
    </w:p>
    <w:p w14:paraId="5FFE186D"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Hartmann, A. A., &amp; Niklaus, P. A. (2012). Effects of simulated drought and nitrogen fertilizer on plant productivity and nitrous oxide (N2O) emissions of two pastures. </w:t>
      </w:r>
      <w:r w:rsidRPr="000620B1">
        <w:rPr>
          <w:rFonts w:ascii="Arial" w:hAnsi="Arial" w:cs="Arial"/>
          <w:i/>
          <w:iCs/>
          <w:sz w:val="22"/>
        </w:rPr>
        <w:t>Plant and Soil</w:t>
      </w:r>
      <w:r w:rsidRPr="000620B1">
        <w:rPr>
          <w:rFonts w:ascii="Arial" w:hAnsi="Arial" w:cs="Arial"/>
          <w:sz w:val="22"/>
        </w:rPr>
        <w:t xml:space="preserve">, </w:t>
      </w:r>
      <w:r w:rsidRPr="000620B1">
        <w:rPr>
          <w:rFonts w:ascii="Arial" w:hAnsi="Arial" w:cs="Arial"/>
          <w:i/>
          <w:iCs/>
          <w:sz w:val="22"/>
        </w:rPr>
        <w:t>361</w:t>
      </w:r>
      <w:r w:rsidRPr="000620B1">
        <w:rPr>
          <w:rFonts w:ascii="Arial" w:hAnsi="Arial" w:cs="Arial"/>
          <w:sz w:val="22"/>
        </w:rPr>
        <w:t>(1), 411–426. https://doi.org/10.1007/s11104-012-1248-x</w:t>
      </w:r>
    </w:p>
    <w:p w14:paraId="31FBF39D"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Hartmann, M., Frey, B., Mayer, J., Mäder, P., &amp; Widmer, F. (2015a). Distinct soil microbial diversity under long-term organic and conventional farming.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9</w:t>
      </w:r>
      <w:r w:rsidRPr="000620B1">
        <w:rPr>
          <w:rFonts w:ascii="Arial" w:hAnsi="Arial" w:cs="Arial"/>
          <w:sz w:val="22"/>
        </w:rPr>
        <w:t>(5), 1177–1194. https://doi.org/10.1038/ismej.2014.210</w:t>
      </w:r>
    </w:p>
    <w:p w14:paraId="29BDA04F"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Hartmann, M., Frey, B., Mayer, J., Mäder, P., &amp; Widmer, F. (2015b). Distinct soil microbial diversity under long-term organic and conventional farming.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9</w:t>
      </w:r>
      <w:r w:rsidRPr="000620B1">
        <w:rPr>
          <w:rFonts w:ascii="Arial" w:hAnsi="Arial" w:cs="Arial"/>
          <w:sz w:val="22"/>
        </w:rPr>
        <w:t>(5), 1177–1194. https://doi.org/10.1038/ismej.2014.210</w:t>
      </w:r>
    </w:p>
    <w:p w14:paraId="6ABBBB1B"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Homyak, P. M., Allison, S. D., Huxman, T. E., Goulden, M. L., &amp; Treseder, K. K. (2017). Effects of Drought Manipulation on Soil Nitrogen Cycling: A Meta-Analysis. </w:t>
      </w:r>
      <w:r w:rsidRPr="000620B1">
        <w:rPr>
          <w:rFonts w:ascii="Arial" w:hAnsi="Arial" w:cs="Arial"/>
          <w:i/>
          <w:iCs/>
          <w:sz w:val="22"/>
        </w:rPr>
        <w:t>Journal of Geophysical Research: Biogeosciences</w:t>
      </w:r>
      <w:r w:rsidRPr="000620B1">
        <w:rPr>
          <w:rFonts w:ascii="Arial" w:hAnsi="Arial" w:cs="Arial"/>
          <w:sz w:val="22"/>
        </w:rPr>
        <w:t xml:space="preserve">, </w:t>
      </w:r>
      <w:r w:rsidRPr="000620B1">
        <w:rPr>
          <w:rFonts w:ascii="Arial" w:hAnsi="Arial" w:cs="Arial"/>
          <w:i/>
          <w:iCs/>
          <w:sz w:val="22"/>
        </w:rPr>
        <w:t>122</w:t>
      </w:r>
      <w:r w:rsidRPr="000620B1">
        <w:rPr>
          <w:rFonts w:ascii="Arial" w:hAnsi="Arial" w:cs="Arial"/>
          <w:sz w:val="22"/>
        </w:rPr>
        <w:t>(12), 3260–3272. https://doi.org/10.1002/2017JG004146</w:t>
      </w:r>
    </w:p>
    <w:p w14:paraId="3F05F4CB"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Kaurin, A., Mihelič, R., Kastelec, D., Grčman, H., Bru, D., Philippot, L., &amp; Suhadolc, M. (2018). Resilience of bacteria, archaea, fungi and N-cycling microbial guilds under plough and conservation tillage, to agricultural drought.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120</w:t>
      </w:r>
      <w:r w:rsidRPr="000620B1">
        <w:rPr>
          <w:rFonts w:ascii="Arial" w:hAnsi="Arial" w:cs="Arial"/>
          <w:sz w:val="22"/>
        </w:rPr>
        <w:t>, 233–245. https://doi.org/10.1016/j.soilbio.2018.02.007</w:t>
      </w:r>
    </w:p>
    <w:p w14:paraId="628CDE7E"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Kits, K. D., Sedlacek, C. J., Lebedeva, E. V., Han, P., Bulaev, A., Pjevac, P., Daebeler, A., Romano, S., Albertsen, M., Stein, L. Y., Daims, H., &amp; Wagner, M. (2017). Kinetic analysis of a complete nitrifier reveals an oligotrophic lifestyle.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549</w:t>
      </w:r>
      <w:r w:rsidRPr="000620B1">
        <w:rPr>
          <w:rFonts w:ascii="Arial" w:hAnsi="Arial" w:cs="Arial"/>
          <w:sz w:val="22"/>
        </w:rPr>
        <w:t>(7671), 269–272. https://doi.org/10.1038/nature23679</w:t>
      </w:r>
    </w:p>
    <w:p w14:paraId="5140844E"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Koch, H., van Kessel, M. A. H. J., &amp; Lücker, S. (2019). Complete nitrification: Insights into the ecophysiology of comammox Nitrospira. </w:t>
      </w:r>
      <w:r w:rsidRPr="000620B1">
        <w:rPr>
          <w:rFonts w:ascii="Arial" w:hAnsi="Arial" w:cs="Arial"/>
          <w:i/>
          <w:iCs/>
          <w:sz w:val="22"/>
        </w:rPr>
        <w:t>Applied Microbiology and Biotechnology</w:t>
      </w:r>
      <w:r w:rsidRPr="000620B1">
        <w:rPr>
          <w:rFonts w:ascii="Arial" w:hAnsi="Arial" w:cs="Arial"/>
          <w:sz w:val="22"/>
        </w:rPr>
        <w:t xml:space="preserve">, </w:t>
      </w:r>
      <w:r w:rsidRPr="000620B1">
        <w:rPr>
          <w:rFonts w:ascii="Arial" w:hAnsi="Arial" w:cs="Arial"/>
          <w:i/>
          <w:iCs/>
          <w:sz w:val="22"/>
        </w:rPr>
        <w:t>103</w:t>
      </w:r>
      <w:r w:rsidRPr="000620B1">
        <w:rPr>
          <w:rFonts w:ascii="Arial" w:hAnsi="Arial" w:cs="Arial"/>
          <w:sz w:val="22"/>
        </w:rPr>
        <w:t>(1), 177–189. https://doi.org/10.1007/s00253-018-9486-3</w:t>
      </w:r>
    </w:p>
    <w:p w14:paraId="332079D5"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Krause, H.-M., Stehle, B., Mayer, J., Mayer, M., Steffens, M., Mäder, P., &amp; Fliessbach, A. (2022). Biological soil quality and soil organic carbon change in biodynamic, organic, and conventional farming systems after 42 years. </w:t>
      </w:r>
      <w:r w:rsidRPr="000620B1">
        <w:rPr>
          <w:rFonts w:ascii="Arial" w:hAnsi="Arial" w:cs="Arial"/>
          <w:i/>
          <w:iCs/>
          <w:sz w:val="22"/>
        </w:rPr>
        <w:t>Agronomy for Sustainable Development</w:t>
      </w:r>
      <w:r w:rsidRPr="000620B1">
        <w:rPr>
          <w:rFonts w:ascii="Arial" w:hAnsi="Arial" w:cs="Arial"/>
          <w:sz w:val="22"/>
        </w:rPr>
        <w:t xml:space="preserve">, </w:t>
      </w:r>
      <w:r w:rsidRPr="000620B1">
        <w:rPr>
          <w:rFonts w:ascii="Arial" w:hAnsi="Arial" w:cs="Arial"/>
          <w:i/>
          <w:iCs/>
          <w:sz w:val="22"/>
        </w:rPr>
        <w:t>42</w:t>
      </w:r>
      <w:r w:rsidRPr="000620B1">
        <w:rPr>
          <w:rFonts w:ascii="Arial" w:hAnsi="Arial" w:cs="Arial"/>
          <w:sz w:val="22"/>
        </w:rPr>
        <w:t>(6), 117. https://doi.org/10.1007/s13593-022-00843-y</w:t>
      </w:r>
    </w:p>
    <w:p w14:paraId="7FEE9D84"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Krüger, M., Potthast, K., Michalzik, B., Tischer, A., Küsel, K., Deckner, F. F. K., &amp; Herrmann, M. (2021). Drought and rewetting events enhance nitrate leaching and seepage-mediated translocation of microbes from beech forest soils.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154</w:t>
      </w:r>
      <w:r w:rsidRPr="000620B1">
        <w:rPr>
          <w:rFonts w:ascii="Arial" w:hAnsi="Arial" w:cs="Arial"/>
          <w:sz w:val="22"/>
        </w:rPr>
        <w:t>, 108153. https://doi.org/10.1016/j.soilbio.2021.108153</w:t>
      </w:r>
    </w:p>
    <w:p w14:paraId="001DD98D"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Kundel, D., Bodenhausen, N., Jørgensen, H. B., Truu, J., Birkhofer, K., Hedlund, K., Mäder, P., &amp; Fliessbach, A. (2020). Effects of simulated drought on biological soil quality, microbial diversity and yields under long-term conventional and organic agriculture. </w:t>
      </w:r>
      <w:r w:rsidRPr="000620B1">
        <w:rPr>
          <w:rFonts w:ascii="Arial" w:hAnsi="Arial" w:cs="Arial"/>
          <w:i/>
          <w:iCs/>
          <w:sz w:val="22"/>
        </w:rPr>
        <w:t>FEMS Microbiology Ecology</w:t>
      </w:r>
      <w:r w:rsidRPr="000620B1">
        <w:rPr>
          <w:rFonts w:ascii="Arial" w:hAnsi="Arial" w:cs="Arial"/>
          <w:sz w:val="22"/>
        </w:rPr>
        <w:t xml:space="preserve">, </w:t>
      </w:r>
      <w:r w:rsidRPr="000620B1">
        <w:rPr>
          <w:rFonts w:ascii="Arial" w:hAnsi="Arial" w:cs="Arial"/>
          <w:i/>
          <w:iCs/>
          <w:sz w:val="22"/>
        </w:rPr>
        <w:t>96</w:t>
      </w:r>
      <w:r w:rsidRPr="000620B1">
        <w:rPr>
          <w:rFonts w:ascii="Arial" w:hAnsi="Arial" w:cs="Arial"/>
          <w:sz w:val="22"/>
        </w:rPr>
        <w:t>(12), fiaa205. https://doi.org/10.1093/femsec/fiaa205</w:t>
      </w:r>
    </w:p>
    <w:p w14:paraId="142FAECC"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Kuypers, M. M. M., Marchant, H. K., &amp; Kartal, B. (2018). The microbial nitrogen-cycling network. </w:t>
      </w:r>
      <w:r w:rsidRPr="000620B1">
        <w:rPr>
          <w:rFonts w:ascii="Arial" w:hAnsi="Arial" w:cs="Arial"/>
          <w:i/>
          <w:iCs/>
          <w:sz w:val="22"/>
        </w:rPr>
        <w:t>Nature Reviews Microbiology</w:t>
      </w:r>
      <w:r w:rsidRPr="000620B1">
        <w:rPr>
          <w:rFonts w:ascii="Arial" w:hAnsi="Arial" w:cs="Arial"/>
          <w:sz w:val="22"/>
        </w:rPr>
        <w:t xml:space="preserve">, </w:t>
      </w:r>
      <w:r w:rsidRPr="000620B1">
        <w:rPr>
          <w:rFonts w:ascii="Arial" w:hAnsi="Arial" w:cs="Arial"/>
          <w:i/>
          <w:iCs/>
          <w:sz w:val="22"/>
        </w:rPr>
        <w:t>16</w:t>
      </w:r>
      <w:r w:rsidRPr="000620B1">
        <w:rPr>
          <w:rFonts w:ascii="Arial" w:hAnsi="Arial" w:cs="Arial"/>
          <w:sz w:val="22"/>
        </w:rPr>
        <w:t>(5), 263–276. https://doi.org/10.1038/nrmicro.2018.9</w:t>
      </w:r>
    </w:p>
    <w:p w14:paraId="045180E9"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Kuznetsova, A., Brockhoff, P. B., &amp; Christensen, R. H. B. (2017). lmerTest Package: Tests in Linear Mixed Effects Models. </w:t>
      </w:r>
      <w:r w:rsidRPr="000620B1">
        <w:rPr>
          <w:rFonts w:ascii="Arial" w:hAnsi="Arial" w:cs="Arial"/>
          <w:i/>
          <w:iCs/>
          <w:sz w:val="22"/>
        </w:rPr>
        <w:t>Journal of Statistical Software</w:t>
      </w:r>
      <w:r w:rsidRPr="000620B1">
        <w:rPr>
          <w:rFonts w:ascii="Arial" w:hAnsi="Arial" w:cs="Arial"/>
          <w:sz w:val="22"/>
        </w:rPr>
        <w:t xml:space="preserve">, </w:t>
      </w:r>
      <w:r w:rsidRPr="000620B1">
        <w:rPr>
          <w:rFonts w:ascii="Arial" w:hAnsi="Arial" w:cs="Arial"/>
          <w:i/>
          <w:iCs/>
          <w:sz w:val="22"/>
        </w:rPr>
        <w:t>82</w:t>
      </w:r>
      <w:r w:rsidRPr="000620B1">
        <w:rPr>
          <w:rFonts w:ascii="Arial" w:hAnsi="Arial" w:cs="Arial"/>
          <w:sz w:val="22"/>
        </w:rPr>
        <w:t>, 1–26. https://doi.org/10.18637/jss.v082.i13</w:t>
      </w:r>
    </w:p>
    <w:p w14:paraId="45CB2059"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Lehtovirta-Morley, L. E. (2018). Ammonia oxidation: Ecology, physiology, biochemistry and why they must all come together. </w:t>
      </w:r>
      <w:r w:rsidRPr="000620B1">
        <w:rPr>
          <w:rFonts w:ascii="Arial" w:hAnsi="Arial" w:cs="Arial"/>
          <w:i/>
          <w:iCs/>
          <w:sz w:val="22"/>
        </w:rPr>
        <w:t>FEMS Microbiology Letters</w:t>
      </w:r>
      <w:r w:rsidRPr="000620B1">
        <w:rPr>
          <w:rFonts w:ascii="Arial" w:hAnsi="Arial" w:cs="Arial"/>
          <w:sz w:val="22"/>
        </w:rPr>
        <w:t xml:space="preserve">, </w:t>
      </w:r>
      <w:r w:rsidRPr="000620B1">
        <w:rPr>
          <w:rFonts w:ascii="Arial" w:hAnsi="Arial" w:cs="Arial"/>
          <w:i/>
          <w:iCs/>
          <w:sz w:val="22"/>
        </w:rPr>
        <w:t>365</w:t>
      </w:r>
      <w:r w:rsidRPr="000620B1">
        <w:rPr>
          <w:rFonts w:ascii="Arial" w:hAnsi="Arial" w:cs="Arial"/>
          <w:sz w:val="22"/>
        </w:rPr>
        <w:t>(9), fny058. https://doi.org/10.1093/femsle/fny058</w:t>
      </w:r>
    </w:p>
    <w:p w14:paraId="1CA4E117"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Leininger, S., Urich, T., Schloter, M., Schwark, L., Qi, J., Nicol, G. W., Prosser, J. I., Schuster, S. C., &amp; Schleper, C. (2006). Archaea predominate among ammonia-oxidizing prokaryotes in soils.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442</w:t>
      </w:r>
      <w:r w:rsidRPr="000620B1">
        <w:rPr>
          <w:rFonts w:ascii="Arial" w:hAnsi="Arial" w:cs="Arial"/>
          <w:sz w:val="22"/>
        </w:rPr>
        <w:t>(7104), 806–809. https://doi.org/10.1038/nature04983</w:t>
      </w:r>
    </w:p>
    <w:p w14:paraId="7C5BE47A"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López-Gutiérrez, J. C., Henry, S., Hallet, S., Martin-Laurent, F., Catroux, G., &amp; Philippot, L. (2004). Quantification of a novel group of nitrate-reducing bacteria in the environment by real-time PCR. </w:t>
      </w:r>
      <w:r w:rsidRPr="000620B1">
        <w:rPr>
          <w:rFonts w:ascii="Arial" w:hAnsi="Arial" w:cs="Arial"/>
          <w:i/>
          <w:iCs/>
          <w:sz w:val="22"/>
        </w:rPr>
        <w:t>Journal of Microbiological Methods</w:t>
      </w:r>
      <w:r w:rsidRPr="000620B1">
        <w:rPr>
          <w:rFonts w:ascii="Arial" w:hAnsi="Arial" w:cs="Arial"/>
          <w:sz w:val="22"/>
        </w:rPr>
        <w:t xml:space="preserve">, </w:t>
      </w:r>
      <w:r w:rsidRPr="000620B1">
        <w:rPr>
          <w:rFonts w:ascii="Arial" w:hAnsi="Arial" w:cs="Arial"/>
          <w:i/>
          <w:iCs/>
          <w:sz w:val="22"/>
        </w:rPr>
        <w:t>57</w:t>
      </w:r>
      <w:r w:rsidRPr="000620B1">
        <w:rPr>
          <w:rFonts w:ascii="Arial" w:hAnsi="Arial" w:cs="Arial"/>
          <w:sz w:val="22"/>
        </w:rPr>
        <w:t>(3), 399–407. https://doi.org/10.1016/j.mimet.2004.02.009</w:t>
      </w:r>
    </w:p>
    <w:p w14:paraId="6C591434"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Madsen, E. L. (2011). Microorganisms and their roles in fundamental biogeochemical cycles. </w:t>
      </w:r>
      <w:r w:rsidRPr="000620B1">
        <w:rPr>
          <w:rFonts w:ascii="Arial" w:hAnsi="Arial" w:cs="Arial"/>
          <w:i/>
          <w:iCs/>
          <w:sz w:val="22"/>
        </w:rPr>
        <w:t>Current Opinion in Biotechnology</w:t>
      </w:r>
      <w:r w:rsidRPr="000620B1">
        <w:rPr>
          <w:rFonts w:ascii="Arial" w:hAnsi="Arial" w:cs="Arial"/>
          <w:sz w:val="22"/>
        </w:rPr>
        <w:t xml:space="preserve">, </w:t>
      </w:r>
      <w:r w:rsidRPr="000620B1">
        <w:rPr>
          <w:rFonts w:ascii="Arial" w:hAnsi="Arial" w:cs="Arial"/>
          <w:i/>
          <w:iCs/>
          <w:sz w:val="22"/>
        </w:rPr>
        <w:t>22</w:t>
      </w:r>
      <w:r w:rsidRPr="000620B1">
        <w:rPr>
          <w:rFonts w:ascii="Arial" w:hAnsi="Arial" w:cs="Arial"/>
          <w:sz w:val="22"/>
        </w:rPr>
        <w:t>(3), 456–464. https://doi.org/10.1016/j.copbio.2011.01.008</w:t>
      </w:r>
    </w:p>
    <w:p w14:paraId="306900B5"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Maeder, P., Fliessbach, A., Dubois, D., Gunst, L., Fried, P., &amp; Niggli, U. (2002). Soil Fertility and Biodiversity in Organic Farming. </w:t>
      </w:r>
      <w:r w:rsidRPr="000620B1">
        <w:rPr>
          <w:rFonts w:ascii="Arial" w:hAnsi="Arial" w:cs="Arial"/>
          <w:i/>
          <w:iCs/>
          <w:sz w:val="22"/>
        </w:rPr>
        <w:t>Science</w:t>
      </w:r>
      <w:r w:rsidRPr="000620B1">
        <w:rPr>
          <w:rFonts w:ascii="Arial" w:hAnsi="Arial" w:cs="Arial"/>
          <w:sz w:val="22"/>
        </w:rPr>
        <w:t xml:space="preserve">, </w:t>
      </w:r>
      <w:r w:rsidRPr="000620B1">
        <w:rPr>
          <w:rFonts w:ascii="Arial" w:hAnsi="Arial" w:cs="Arial"/>
          <w:i/>
          <w:iCs/>
          <w:sz w:val="22"/>
        </w:rPr>
        <w:t>296</w:t>
      </w:r>
      <w:r w:rsidRPr="000620B1">
        <w:rPr>
          <w:rFonts w:ascii="Arial" w:hAnsi="Arial" w:cs="Arial"/>
          <w:sz w:val="22"/>
        </w:rPr>
        <w:t>(5573), 1694–1697. https://doi.org/10.1126/science.1071148</w:t>
      </w:r>
    </w:p>
    <w:p w14:paraId="474CF64C"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Mayer, M., Krause, H.-M., Fliessbach, A., Mäder, P., &amp; Steffens, M. (2022). Fertilizer quality and labile soil organic matter fractions are vital for organic carbon sequestration in temperate arable soils within a long-term trial in Switzerland. </w:t>
      </w:r>
      <w:r w:rsidRPr="000620B1">
        <w:rPr>
          <w:rFonts w:ascii="Arial" w:hAnsi="Arial" w:cs="Arial"/>
          <w:i/>
          <w:iCs/>
          <w:sz w:val="22"/>
        </w:rPr>
        <w:t>Geoderma</w:t>
      </w:r>
      <w:r w:rsidRPr="000620B1">
        <w:rPr>
          <w:rFonts w:ascii="Arial" w:hAnsi="Arial" w:cs="Arial"/>
          <w:sz w:val="22"/>
        </w:rPr>
        <w:t xml:space="preserve">, </w:t>
      </w:r>
      <w:r w:rsidRPr="000620B1">
        <w:rPr>
          <w:rFonts w:ascii="Arial" w:hAnsi="Arial" w:cs="Arial"/>
          <w:i/>
          <w:iCs/>
          <w:sz w:val="22"/>
        </w:rPr>
        <w:t>426</w:t>
      </w:r>
      <w:r w:rsidRPr="000620B1">
        <w:rPr>
          <w:rFonts w:ascii="Arial" w:hAnsi="Arial" w:cs="Arial"/>
          <w:sz w:val="22"/>
        </w:rPr>
        <w:t>, 116080. https://doi.org/10.1016/j.geoderma.2022.116080</w:t>
      </w:r>
    </w:p>
    <w:p w14:paraId="6E919394"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McMurdie, P. J., &amp; Holmes, S. (2013). phyloseq: An R Package for Reproducible Interactive Analysis and Graphics of Microbiome Census Data. </w:t>
      </w:r>
      <w:r w:rsidRPr="000620B1">
        <w:rPr>
          <w:rFonts w:ascii="Arial" w:hAnsi="Arial" w:cs="Arial"/>
          <w:i/>
          <w:iCs/>
          <w:sz w:val="22"/>
        </w:rPr>
        <w:t>PLOS ONE</w:t>
      </w:r>
      <w:r w:rsidRPr="000620B1">
        <w:rPr>
          <w:rFonts w:ascii="Arial" w:hAnsi="Arial" w:cs="Arial"/>
          <w:sz w:val="22"/>
        </w:rPr>
        <w:t xml:space="preserve">, </w:t>
      </w:r>
      <w:r w:rsidRPr="000620B1">
        <w:rPr>
          <w:rFonts w:ascii="Arial" w:hAnsi="Arial" w:cs="Arial"/>
          <w:i/>
          <w:iCs/>
          <w:sz w:val="22"/>
        </w:rPr>
        <w:t>8</w:t>
      </w:r>
      <w:r w:rsidRPr="000620B1">
        <w:rPr>
          <w:rFonts w:ascii="Arial" w:hAnsi="Arial" w:cs="Arial"/>
          <w:sz w:val="22"/>
        </w:rPr>
        <w:t>(4), e61217. https://doi.org/10.1371/journal.pone.0061217</w:t>
      </w:r>
    </w:p>
    <w:p w14:paraId="61D78A07"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Metze, D., Schnecker, J., Canarini, A., Fuchslueger, L., Koch, B. J., Stone, B. W., Hungate, B. A., Hausmann, B., Schmidt, H., Schaumberger, A., Bahn, M., Kaiser, C., &amp; Richter, A. (2023). Microbial growth under drought is confined to distinct taxa and modified by potential future climate conditions. </w:t>
      </w:r>
      <w:r w:rsidRPr="000620B1">
        <w:rPr>
          <w:rFonts w:ascii="Arial" w:hAnsi="Arial" w:cs="Arial"/>
          <w:i/>
          <w:iCs/>
          <w:sz w:val="22"/>
        </w:rPr>
        <w:t>Nature Communications</w:t>
      </w:r>
      <w:r w:rsidRPr="000620B1">
        <w:rPr>
          <w:rFonts w:ascii="Arial" w:hAnsi="Arial" w:cs="Arial"/>
          <w:sz w:val="22"/>
        </w:rPr>
        <w:t xml:space="preserve">, </w:t>
      </w:r>
      <w:r w:rsidRPr="000620B1">
        <w:rPr>
          <w:rFonts w:ascii="Arial" w:hAnsi="Arial" w:cs="Arial"/>
          <w:i/>
          <w:iCs/>
          <w:sz w:val="22"/>
        </w:rPr>
        <w:t>14</w:t>
      </w:r>
      <w:r w:rsidRPr="000620B1">
        <w:rPr>
          <w:rFonts w:ascii="Arial" w:hAnsi="Arial" w:cs="Arial"/>
          <w:sz w:val="22"/>
        </w:rPr>
        <w:t>(1), 5895. https://doi.org/10.1038/s41467-023-41524-y</w:t>
      </w:r>
    </w:p>
    <w:p w14:paraId="24D712B9"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Min, S.-K., Zhang, X., Zwiers, F. W., &amp; Hegerl, G. C. (2011). Human contribution to more-intense precipitation extremes.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470</w:t>
      </w:r>
      <w:r w:rsidRPr="000620B1">
        <w:rPr>
          <w:rFonts w:ascii="Arial" w:hAnsi="Arial" w:cs="Arial"/>
          <w:sz w:val="22"/>
        </w:rPr>
        <w:t>(7334), 378–381. https://doi.org/10.1038/nature09763</w:t>
      </w:r>
    </w:p>
    <w:p w14:paraId="69F6176D"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Muyzer, G., de Waal, E. C., &amp; Uitterlinden, A. G. (1993). Profiling of complex microbial populations by denaturing gradient gel electrophoresis analysis of polymerase chain reaction-amplified genes coding for 16S rRNA. </w:t>
      </w:r>
      <w:r w:rsidRPr="000620B1">
        <w:rPr>
          <w:rFonts w:ascii="Arial" w:hAnsi="Arial" w:cs="Arial"/>
          <w:i/>
          <w:iCs/>
          <w:sz w:val="22"/>
        </w:rPr>
        <w:t>Applied and Environmental Microbiology</w:t>
      </w:r>
      <w:r w:rsidRPr="000620B1">
        <w:rPr>
          <w:rFonts w:ascii="Arial" w:hAnsi="Arial" w:cs="Arial"/>
          <w:sz w:val="22"/>
        </w:rPr>
        <w:t xml:space="preserve">, </w:t>
      </w:r>
      <w:r w:rsidRPr="000620B1">
        <w:rPr>
          <w:rFonts w:ascii="Arial" w:hAnsi="Arial" w:cs="Arial"/>
          <w:i/>
          <w:iCs/>
          <w:sz w:val="22"/>
        </w:rPr>
        <w:t>59</w:t>
      </w:r>
      <w:r w:rsidRPr="000620B1">
        <w:rPr>
          <w:rFonts w:ascii="Arial" w:hAnsi="Arial" w:cs="Arial"/>
          <w:sz w:val="22"/>
        </w:rPr>
        <w:t>(3), 695–700.</w:t>
      </w:r>
    </w:p>
    <w:p w14:paraId="20ED90BC"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Ochsenreiter, T., Selezi, D., Quaiser, A., Bonch-Osmolovskaya, L., &amp; Schleper, C. (2003). Diversity and abundance of Crenarchaeota in terrestrial habitats studied by 16S RNA surveys and real time PCR. </w:t>
      </w:r>
      <w:r w:rsidRPr="000620B1">
        <w:rPr>
          <w:rFonts w:ascii="Arial" w:hAnsi="Arial" w:cs="Arial"/>
          <w:i/>
          <w:iCs/>
          <w:sz w:val="22"/>
        </w:rPr>
        <w:t>Environmental Microbiology</w:t>
      </w:r>
      <w:r w:rsidRPr="000620B1">
        <w:rPr>
          <w:rFonts w:ascii="Arial" w:hAnsi="Arial" w:cs="Arial"/>
          <w:sz w:val="22"/>
        </w:rPr>
        <w:t xml:space="preserve">, </w:t>
      </w:r>
      <w:r w:rsidRPr="000620B1">
        <w:rPr>
          <w:rFonts w:ascii="Arial" w:hAnsi="Arial" w:cs="Arial"/>
          <w:i/>
          <w:iCs/>
          <w:sz w:val="22"/>
        </w:rPr>
        <w:t>5</w:t>
      </w:r>
      <w:r w:rsidRPr="000620B1">
        <w:rPr>
          <w:rFonts w:ascii="Arial" w:hAnsi="Arial" w:cs="Arial"/>
          <w:sz w:val="22"/>
        </w:rPr>
        <w:t>(9), 787–797. https://doi.org/10.1046/j.1462-2920.2003.00476.x</w:t>
      </w:r>
    </w:p>
    <w:p w14:paraId="54D6317F"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Palomo, A., Dechesne, A., Cordero, O. X., &amp; Smets, B. F. (2022). Evolutionary Ecology of Natural Comammox Nitrospira Populations. </w:t>
      </w:r>
      <w:r w:rsidRPr="000620B1">
        <w:rPr>
          <w:rFonts w:ascii="Arial" w:hAnsi="Arial" w:cs="Arial"/>
          <w:i/>
          <w:iCs/>
          <w:sz w:val="22"/>
        </w:rPr>
        <w:t>mSystems</w:t>
      </w:r>
      <w:r w:rsidRPr="000620B1">
        <w:rPr>
          <w:rFonts w:ascii="Arial" w:hAnsi="Arial" w:cs="Arial"/>
          <w:sz w:val="22"/>
        </w:rPr>
        <w:t xml:space="preserve">, </w:t>
      </w:r>
      <w:r w:rsidRPr="000620B1">
        <w:rPr>
          <w:rFonts w:ascii="Arial" w:hAnsi="Arial" w:cs="Arial"/>
          <w:i/>
          <w:iCs/>
          <w:sz w:val="22"/>
        </w:rPr>
        <w:t>7</w:t>
      </w:r>
      <w:r w:rsidRPr="000620B1">
        <w:rPr>
          <w:rFonts w:ascii="Arial" w:hAnsi="Arial" w:cs="Arial"/>
          <w:sz w:val="22"/>
        </w:rPr>
        <w:t>(1), e01139-21. https://doi.org/10.1128/msystems.01139-21</w:t>
      </w:r>
    </w:p>
    <w:p w14:paraId="3835ADA1"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Peng, Z., Qian, X., Liu, Y., Li, X., Gao, H., An, Y., Qi, J., Jiang, L., Zhang, Y., Chen, S., Pan, H., Chen, B., Liang, C., van der Heijden, M. G. A., Wei, G., &amp; Jiao, S. (2024). Land conversion to agriculture induces taxonomic homogenization of soil microbial communities globally. </w:t>
      </w:r>
      <w:r w:rsidRPr="000620B1">
        <w:rPr>
          <w:rFonts w:ascii="Arial" w:hAnsi="Arial" w:cs="Arial"/>
          <w:i/>
          <w:iCs/>
          <w:sz w:val="22"/>
        </w:rPr>
        <w:t>Nature Communications</w:t>
      </w:r>
      <w:r w:rsidRPr="000620B1">
        <w:rPr>
          <w:rFonts w:ascii="Arial" w:hAnsi="Arial" w:cs="Arial"/>
          <w:sz w:val="22"/>
        </w:rPr>
        <w:t xml:space="preserve">, </w:t>
      </w:r>
      <w:r w:rsidRPr="000620B1">
        <w:rPr>
          <w:rFonts w:ascii="Arial" w:hAnsi="Arial" w:cs="Arial"/>
          <w:i/>
          <w:iCs/>
          <w:sz w:val="22"/>
        </w:rPr>
        <w:t>15</w:t>
      </w:r>
      <w:r w:rsidRPr="000620B1">
        <w:rPr>
          <w:rFonts w:ascii="Arial" w:hAnsi="Arial" w:cs="Arial"/>
          <w:sz w:val="22"/>
        </w:rPr>
        <w:t>(1), 3624. https://doi.org/10.1038/s41467-024-47348-8</w:t>
      </w:r>
    </w:p>
    <w:p w14:paraId="7E52C0D1"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Philippot, L., Chenu, C., Kappler, A., Rillig, M. C., &amp; Fierer, N. (2024). The interplay between microbial communities and soil properties. </w:t>
      </w:r>
      <w:r w:rsidRPr="000620B1">
        <w:rPr>
          <w:rFonts w:ascii="Arial" w:hAnsi="Arial" w:cs="Arial"/>
          <w:i/>
          <w:iCs/>
          <w:sz w:val="22"/>
        </w:rPr>
        <w:t>Nature Reviews Microbiology</w:t>
      </w:r>
      <w:r w:rsidRPr="000620B1">
        <w:rPr>
          <w:rFonts w:ascii="Arial" w:hAnsi="Arial" w:cs="Arial"/>
          <w:sz w:val="22"/>
        </w:rPr>
        <w:t xml:space="preserve">, </w:t>
      </w:r>
      <w:r w:rsidRPr="000620B1">
        <w:rPr>
          <w:rFonts w:ascii="Arial" w:hAnsi="Arial" w:cs="Arial"/>
          <w:i/>
          <w:iCs/>
          <w:sz w:val="22"/>
        </w:rPr>
        <w:t>22</w:t>
      </w:r>
      <w:r w:rsidRPr="000620B1">
        <w:rPr>
          <w:rFonts w:ascii="Arial" w:hAnsi="Arial" w:cs="Arial"/>
          <w:sz w:val="22"/>
        </w:rPr>
        <w:t>(4), 226–239. https://doi.org/10.1038/s41579-023-00980-5</w:t>
      </w:r>
    </w:p>
    <w:p w14:paraId="47BC0F21"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Philippot, L., Griffiths, B. S., &amp; Langenheder, S. (2021). Microbial Community Resilience across Ecosystems and Multiple Disturbances. </w:t>
      </w:r>
      <w:r w:rsidRPr="000620B1">
        <w:rPr>
          <w:rFonts w:ascii="Arial" w:hAnsi="Arial" w:cs="Arial"/>
          <w:i/>
          <w:iCs/>
          <w:sz w:val="22"/>
        </w:rPr>
        <w:t>Microbiology and Molecular Biology Reviews : MMBR</w:t>
      </w:r>
      <w:r w:rsidRPr="000620B1">
        <w:rPr>
          <w:rFonts w:ascii="Arial" w:hAnsi="Arial" w:cs="Arial"/>
          <w:sz w:val="22"/>
        </w:rPr>
        <w:t xml:space="preserve">, </w:t>
      </w:r>
      <w:r w:rsidRPr="000620B1">
        <w:rPr>
          <w:rFonts w:ascii="Arial" w:hAnsi="Arial" w:cs="Arial"/>
          <w:i/>
          <w:iCs/>
          <w:sz w:val="22"/>
        </w:rPr>
        <w:t>85</w:t>
      </w:r>
      <w:r w:rsidRPr="000620B1">
        <w:rPr>
          <w:rFonts w:ascii="Arial" w:hAnsi="Arial" w:cs="Arial"/>
          <w:sz w:val="22"/>
        </w:rPr>
        <w:t>(2), e00026-20. https://doi.org/10.1128/MMBR.00026-20</w:t>
      </w:r>
    </w:p>
    <w:p w14:paraId="149D52E9"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Pjevac, P., Schauberger, C., Poghosyan, L., Herbold, C. W., van Kessel, M. A. H. J., Daebeler, A., Steinberger, M., Jetten, M. S. M., Lücker, S., Wagner, M., &amp; Daims, H. (2017). AmoA-Targeted Polymerase Chain Reaction Primers for the Specific Detection and Quantification of Comammox Nitrospira in the Environment. </w:t>
      </w:r>
      <w:r w:rsidRPr="000620B1">
        <w:rPr>
          <w:rFonts w:ascii="Arial" w:hAnsi="Arial" w:cs="Arial"/>
          <w:i/>
          <w:iCs/>
          <w:sz w:val="22"/>
        </w:rPr>
        <w:t>Frontiers in Microbiology</w:t>
      </w:r>
      <w:r w:rsidRPr="000620B1">
        <w:rPr>
          <w:rFonts w:ascii="Arial" w:hAnsi="Arial" w:cs="Arial"/>
          <w:sz w:val="22"/>
        </w:rPr>
        <w:t xml:space="preserve">, </w:t>
      </w:r>
      <w:r w:rsidRPr="000620B1">
        <w:rPr>
          <w:rFonts w:ascii="Arial" w:hAnsi="Arial" w:cs="Arial"/>
          <w:i/>
          <w:iCs/>
          <w:sz w:val="22"/>
        </w:rPr>
        <w:t>8</w:t>
      </w:r>
      <w:r w:rsidRPr="000620B1">
        <w:rPr>
          <w:rFonts w:ascii="Arial" w:hAnsi="Arial" w:cs="Arial"/>
          <w:sz w:val="22"/>
        </w:rPr>
        <w:t>. https://www.frontiersin.org/articles/10.3389/fmicb.2017.01508</w:t>
      </w:r>
    </w:p>
    <w:p w14:paraId="72827A06"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Prosser, J. I. (2014). Soil Nitrifiers and Nitrification. In B. B. Ward, D. J. Arp, &amp; M. G. Klotz (Eds.), </w:t>
      </w:r>
      <w:r w:rsidRPr="000620B1">
        <w:rPr>
          <w:rFonts w:ascii="Arial" w:hAnsi="Arial" w:cs="Arial"/>
          <w:i/>
          <w:iCs/>
          <w:sz w:val="22"/>
        </w:rPr>
        <w:t>Nitrification</w:t>
      </w:r>
      <w:r w:rsidRPr="000620B1">
        <w:rPr>
          <w:rFonts w:ascii="Arial" w:hAnsi="Arial" w:cs="Arial"/>
          <w:sz w:val="22"/>
        </w:rPr>
        <w:t xml:space="preserve"> (pp. 347–383). ASM Press. https://doi.org/10.1128/9781555817145.ch14</w:t>
      </w:r>
    </w:p>
    <w:p w14:paraId="12904007"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Prosser, J. I., Hink, L., Gubry-Rangin, C., &amp; Nicol, G. W. (2020). Nitrous oxide production by ammonia oxidizers: Physiological diversity, niche differentiation and potential mitigation strategies. </w:t>
      </w:r>
      <w:r w:rsidRPr="000620B1">
        <w:rPr>
          <w:rFonts w:ascii="Arial" w:hAnsi="Arial" w:cs="Arial"/>
          <w:i/>
          <w:iCs/>
          <w:sz w:val="22"/>
        </w:rPr>
        <w:t>Global Change Biology</w:t>
      </w:r>
      <w:r w:rsidRPr="000620B1">
        <w:rPr>
          <w:rFonts w:ascii="Arial" w:hAnsi="Arial" w:cs="Arial"/>
          <w:sz w:val="22"/>
        </w:rPr>
        <w:t xml:space="preserve">, </w:t>
      </w:r>
      <w:r w:rsidRPr="000620B1">
        <w:rPr>
          <w:rFonts w:ascii="Arial" w:hAnsi="Arial" w:cs="Arial"/>
          <w:i/>
          <w:iCs/>
          <w:sz w:val="22"/>
        </w:rPr>
        <w:t>26</w:t>
      </w:r>
      <w:r w:rsidRPr="000620B1">
        <w:rPr>
          <w:rFonts w:ascii="Arial" w:hAnsi="Arial" w:cs="Arial"/>
          <w:sz w:val="22"/>
        </w:rPr>
        <w:t>(1), 103–118. https://doi.org/10.1111/gcb.14877</w:t>
      </w:r>
    </w:p>
    <w:p w14:paraId="42F50C28"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Romdhane, S., Spor, A., Banerjee, S., Breuil, M.-C., Bru, D., Chabbi, A., Hallin, S., Van Der Heijden, M. G. A., Saghai, A., &amp; Philippot, L. (2022). Land-use intensification differentially affects bacterial, fungal and protist communities and decreases microbiome network complexity. </w:t>
      </w:r>
      <w:r w:rsidRPr="000620B1">
        <w:rPr>
          <w:rFonts w:ascii="Arial" w:hAnsi="Arial" w:cs="Arial"/>
          <w:i/>
          <w:iCs/>
          <w:sz w:val="22"/>
        </w:rPr>
        <w:t>Environmental Microbiome</w:t>
      </w:r>
      <w:r w:rsidRPr="000620B1">
        <w:rPr>
          <w:rFonts w:ascii="Arial" w:hAnsi="Arial" w:cs="Arial"/>
          <w:sz w:val="22"/>
        </w:rPr>
        <w:t xml:space="preserve">, </w:t>
      </w:r>
      <w:r w:rsidRPr="000620B1">
        <w:rPr>
          <w:rFonts w:ascii="Arial" w:hAnsi="Arial" w:cs="Arial"/>
          <w:i/>
          <w:iCs/>
          <w:sz w:val="22"/>
        </w:rPr>
        <w:t>17</w:t>
      </w:r>
      <w:r w:rsidRPr="000620B1">
        <w:rPr>
          <w:rFonts w:ascii="Arial" w:hAnsi="Arial" w:cs="Arial"/>
          <w:sz w:val="22"/>
        </w:rPr>
        <w:t>(1), 1. https://doi.org/10.1186/s40793-021-00396-9</w:t>
      </w:r>
    </w:p>
    <w:p w14:paraId="4DE03C89"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Rotthauwe, J. H., Witzel, K. P., &amp; Liesack, W. (1997). The ammonia monooxygenase structural gene amoA as a functional marker: Molecular fine-scale analysis of natural ammonia-oxidizing populations. </w:t>
      </w:r>
      <w:r w:rsidRPr="000620B1">
        <w:rPr>
          <w:rFonts w:ascii="Arial" w:hAnsi="Arial" w:cs="Arial"/>
          <w:i/>
          <w:iCs/>
          <w:sz w:val="22"/>
        </w:rPr>
        <w:t>Applied and Environmental Microbiology</w:t>
      </w:r>
      <w:r w:rsidRPr="000620B1">
        <w:rPr>
          <w:rFonts w:ascii="Arial" w:hAnsi="Arial" w:cs="Arial"/>
          <w:sz w:val="22"/>
        </w:rPr>
        <w:t xml:space="preserve">, </w:t>
      </w:r>
      <w:r w:rsidRPr="000620B1">
        <w:rPr>
          <w:rFonts w:ascii="Arial" w:hAnsi="Arial" w:cs="Arial"/>
          <w:i/>
          <w:iCs/>
          <w:sz w:val="22"/>
        </w:rPr>
        <w:t>63</w:t>
      </w:r>
      <w:r w:rsidRPr="000620B1">
        <w:rPr>
          <w:rFonts w:ascii="Arial" w:hAnsi="Arial" w:cs="Arial"/>
          <w:sz w:val="22"/>
        </w:rPr>
        <w:t>(12), 4704–4712. https://doi.org/10.1128/aem.63.12.4704-4712.1997</w:t>
      </w:r>
    </w:p>
    <w:p w14:paraId="2E7F4417"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Sakoula, D., Koch, H., Frank, J., Jetten, M. S. M., van Kessel, M. A. H. J., &amp; Lücker, S. (2021). Enrichment and physiological characterization of a novel comammox </w:t>
      </w:r>
      <w:r w:rsidRPr="000620B1">
        <w:rPr>
          <w:rFonts w:ascii="Arial" w:hAnsi="Arial" w:cs="Arial"/>
          <w:sz w:val="22"/>
        </w:rPr>
        <w:lastRenderedPageBreak/>
        <w:t xml:space="preserve">Nitrospira indicates ammonium inhibition of complete nitrification.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15</w:t>
      </w:r>
      <w:r w:rsidRPr="000620B1">
        <w:rPr>
          <w:rFonts w:ascii="Arial" w:hAnsi="Arial" w:cs="Arial"/>
          <w:sz w:val="22"/>
        </w:rPr>
        <w:t>(4), 1010–1024. https://doi.org/10.1038/s41396-020-00827-4</w:t>
      </w:r>
    </w:p>
    <w:p w14:paraId="6363E48B"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Sala, O. E., Stuart Chapin, F., Iii, Armesto, J. J., Berlow, E., Bloomfield, J., Dirzo, R., Huber-Sanwald, E., Huenneke, L. F., Jackson, R. B., Kinzig, A., Leemans, R., Lodge, D. M., Mooney, H. A., Oesterheld, M., Poff, N. L., Sykes, M. T., Walker, B. H., Walker, M., &amp; Wall, D. H. (2000). Global Biodiversity Scenarios for the Year 2100. </w:t>
      </w:r>
      <w:r w:rsidRPr="000620B1">
        <w:rPr>
          <w:rFonts w:ascii="Arial" w:hAnsi="Arial" w:cs="Arial"/>
          <w:i/>
          <w:iCs/>
          <w:sz w:val="22"/>
        </w:rPr>
        <w:t>Science</w:t>
      </w:r>
      <w:r w:rsidRPr="000620B1">
        <w:rPr>
          <w:rFonts w:ascii="Arial" w:hAnsi="Arial" w:cs="Arial"/>
          <w:sz w:val="22"/>
        </w:rPr>
        <w:t xml:space="preserve">, </w:t>
      </w:r>
      <w:r w:rsidRPr="000620B1">
        <w:rPr>
          <w:rFonts w:ascii="Arial" w:hAnsi="Arial" w:cs="Arial"/>
          <w:i/>
          <w:iCs/>
          <w:sz w:val="22"/>
        </w:rPr>
        <w:t>287</w:t>
      </w:r>
      <w:r w:rsidRPr="000620B1">
        <w:rPr>
          <w:rFonts w:ascii="Arial" w:hAnsi="Arial" w:cs="Arial"/>
          <w:sz w:val="22"/>
        </w:rPr>
        <w:t>(5459), 1770–1774. https://doi.org/10.1126/science.287.5459.1770</w:t>
      </w:r>
    </w:p>
    <w:p w14:paraId="0A439F90"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Sanders, T., Fiencke, C., Hüpeden, J., Pfeiffer, E. M., &amp; Spieck, E. (2019). Cold Adapted Nitrosospira sp.: A Potential Crucial Contributor of Ammonia Oxidation in Cryosols of Permafrost-Affected Landscapes in Northeast Siberia. </w:t>
      </w:r>
      <w:r w:rsidRPr="000620B1">
        <w:rPr>
          <w:rFonts w:ascii="Arial" w:hAnsi="Arial" w:cs="Arial"/>
          <w:i/>
          <w:iCs/>
          <w:sz w:val="22"/>
        </w:rPr>
        <w:t>Microorganisms</w:t>
      </w:r>
      <w:r w:rsidRPr="000620B1">
        <w:rPr>
          <w:rFonts w:ascii="Arial" w:hAnsi="Arial" w:cs="Arial"/>
          <w:sz w:val="22"/>
        </w:rPr>
        <w:t xml:space="preserve">, </w:t>
      </w:r>
      <w:r w:rsidRPr="000620B1">
        <w:rPr>
          <w:rFonts w:ascii="Arial" w:hAnsi="Arial" w:cs="Arial"/>
          <w:i/>
          <w:iCs/>
          <w:sz w:val="22"/>
        </w:rPr>
        <w:t>7</w:t>
      </w:r>
      <w:r w:rsidRPr="000620B1">
        <w:rPr>
          <w:rFonts w:ascii="Arial" w:hAnsi="Arial" w:cs="Arial"/>
          <w:sz w:val="22"/>
        </w:rPr>
        <w:t>(12), Article 12. https://doi.org/10.3390/microorganisms7120699</w:t>
      </w:r>
    </w:p>
    <w:p w14:paraId="5F4CFC7A"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Schärer, M.-L., Dietrich, L., Kundel, D., Mäder, P., &amp; Kahmen, A. (2022). Reduced plant water use can explain higher soil moisture in organic compared to conventional farming systems. </w:t>
      </w:r>
      <w:r w:rsidRPr="000620B1">
        <w:rPr>
          <w:rFonts w:ascii="Arial" w:hAnsi="Arial" w:cs="Arial"/>
          <w:i/>
          <w:iCs/>
          <w:sz w:val="22"/>
        </w:rPr>
        <w:t>Agriculture, Ecosystems &amp; Environment</w:t>
      </w:r>
      <w:r w:rsidRPr="000620B1">
        <w:rPr>
          <w:rFonts w:ascii="Arial" w:hAnsi="Arial" w:cs="Arial"/>
          <w:sz w:val="22"/>
        </w:rPr>
        <w:t xml:space="preserve">, </w:t>
      </w:r>
      <w:r w:rsidRPr="000620B1">
        <w:rPr>
          <w:rFonts w:ascii="Arial" w:hAnsi="Arial" w:cs="Arial"/>
          <w:i/>
          <w:iCs/>
          <w:sz w:val="22"/>
        </w:rPr>
        <w:t>332</w:t>
      </w:r>
      <w:r w:rsidRPr="000620B1">
        <w:rPr>
          <w:rFonts w:ascii="Arial" w:hAnsi="Arial" w:cs="Arial"/>
          <w:sz w:val="22"/>
        </w:rPr>
        <w:t>, 107915. https://doi.org/10.1016/j.agee.2022.107915</w:t>
      </w:r>
    </w:p>
    <w:p w14:paraId="277EB1C2"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Schimel, J. P. (2018). Life in Dry Soils: Effects of Drought on Soil Microbial Communities and Processes. </w:t>
      </w:r>
      <w:r w:rsidRPr="000620B1">
        <w:rPr>
          <w:rFonts w:ascii="Arial" w:hAnsi="Arial" w:cs="Arial"/>
          <w:i/>
          <w:iCs/>
          <w:sz w:val="22"/>
        </w:rPr>
        <w:t>Annual Review of Ecology, Evolution, and Systematics</w:t>
      </w:r>
      <w:r w:rsidRPr="000620B1">
        <w:rPr>
          <w:rFonts w:ascii="Arial" w:hAnsi="Arial" w:cs="Arial"/>
          <w:sz w:val="22"/>
        </w:rPr>
        <w:t xml:space="preserve">, </w:t>
      </w:r>
      <w:r w:rsidRPr="000620B1">
        <w:rPr>
          <w:rFonts w:ascii="Arial" w:hAnsi="Arial" w:cs="Arial"/>
          <w:i/>
          <w:iCs/>
          <w:sz w:val="22"/>
        </w:rPr>
        <w:t>49</w:t>
      </w:r>
      <w:r w:rsidRPr="000620B1">
        <w:rPr>
          <w:rFonts w:ascii="Arial" w:hAnsi="Arial" w:cs="Arial"/>
          <w:sz w:val="22"/>
        </w:rPr>
        <w:t>(1), 409–432. https://doi.org/10.1146/annurev-ecolsys-110617-062614</w:t>
      </w:r>
    </w:p>
    <w:p w14:paraId="4276265C"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Séneca, J., Pjevac, P., Canarini, A., Herbold, C. W., Zioutis, C., Dietrich, M., Simon, E., Prommer, J., Bahn, M., Pötsch, E. M., Wagner, M., Wanek, W., &amp; Richter, A. (2020). Composition and activity of nitrifier communities in soil are unresponsive to elevated temperature and CO2, but strongly affected by drought.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14</w:t>
      </w:r>
      <w:r w:rsidRPr="000620B1">
        <w:rPr>
          <w:rFonts w:ascii="Arial" w:hAnsi="Arial" w:cs="Arial"/>
          <w:sz w:val="22"/>
        </w:rPr>
        <w:t>(12), 3038–3053. https://doi.org/10.1038/s41396-020-00735-7</w:t>
      </w:r>
    </w:p>
    <w:p w14:paraId="49AA6AD1"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Shen, W., Le, S., Li, Y., &amp; Hu, F. (2016). SeqKit: A Cross-Platform and Ultrafast Toolkit for FASTA/Q File Manipulation. </w:t>
      </w:r>
      <w:r w:rsidRPr="000620B1">
        <w:rPr>
          <w:rFonts w:ascii="Arial" w:hAnsi="Arial" w:cs="Arial"/>
          <w:i/>
          <w:iCs/>
          <w:sz w:val="22"/>
        </w:rPr>
        <w:t>PLOS ONE</w:t>
      </w:r>
      <w:r w:rsidRPr="000620B1">
        <w:rPr>
          <w:rFonts w:ascii="Arial" w:hAnsi="Arial" w:cs="Arial"/>
          <w:sz w:val="22"/>
        </w:rPr>
        <w:t xml:space="preserve">, </w:t>
      </w:r>
      <w:r w:rsidRPr="000620B1">
        <w:rPr>
          <w:rFonts w:ascii="Arial" w:hAnsi="Arial" w:cs="Arial"/>
          <w:i/>
          <w:iCs/>
          <w:sz w:val="22"/>
        </w:rPr>
        <w:t>11</w:t>
      </w:r>
      <w:r w:rsidRPr="000620B1">
        <w:rPr>
          <w:rFonts w:ascii="Arial" w:hAnsi="Arial" w:cs="Arial"/>
          <w:sz w:val="22"/>
        </w:rPr>
        <w:t>(10), e0163962. https://doi.org/10.1371/journal.pone.0163962</w:t>
      </w:r>
    </w:p>
    <w:p w14:paraId="29D0B423"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Stark, J. M., &amp; Firestone, M. K. (1995). Mechanisms for soil moisture effects on activity of nitrifying bacteria. </w:t>
      </w:r>
      <w:r w:rsidRPr="000620B1">
        <w:rPr>
          <w:rFonts w:ascii="Arial" w:hAnsi="Arial" w:cs="Arial"/>
          <w:i/>
          <w:iCs/>
          <w:sz w:val="22"/>
        </w:rPr>
        <w:t>Applied and Environmental Microbiology</w:t>
      </w:r>
      <w:r w:rsidRPr="000620B1">
        <w:rPr>
          <w:rFonts w:ascii="Arial" w:hAnsi="Arial" w:cs="Arial"/>
          <w:sz w:val="22"/>
        </w:rPr>
        <w:t xml:space="preserve">, </w:t>
      </w:r>
      <w:r w:rsidRPr="000620B1">
        <w:rPr>
          <w:rFonts w:ascii="Arial" w:hAnsi="Arial" w:cs="Arial"/>
          <w:i/>
          <w:iCs/>
          <w:sz w:val="22"/>
        </w:rPr>
        <w:t>61</w:t>
      </w:r>
      <w:r w:rsidRPr="000620B1">
        <w:rPr>
          <w:rFonts w:ascii="Arial" w:hAnsi="Arial" w:cs="Arial"/>
          <w:sz w:val="22"/>
        </w:rPr>
        <w:t>(1), 218–221. https://doi.org/10.1128/aem.61.1.218-221.1995</w:t>
      </w:r>
    </w:p>
    <w:p w14:paraId="469B5EE2"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Suarez-Gutierrez, L., Müller, W. A., &amp; Marotzke, J. (2023). Extreme heat and drought typical of an end-of-century climate could occur over Europe soon and repeatedly. </w:t>
      </w:r>
      <w:r w:rsidRPr="000620B1">
        <w:rPr>
          <w:rFonts w:ascii="Arial" w:hAnsi="Arial" w:cs="Arial"/>
          <w:i/>
          <w:iCs/>
          <w:sz w:val="22"/>
        </w:rPr>
        <w:t>Communications Earth &amp; Environment</w:t>
      </w:r>
      <w:r w:rsidRPr="000620B1">
        <w:rPr>
          <w:rFonts w:ascii="Arial" w:hAnsi="Arial" w:cs="Arial"/>
          <w:sz w:val="22"/>
        </w:rPr>
        <w:t xml:space="preserve">, </w:t>
      </w:r>
      <w:r w:rsidRPr="000620B1">
        <w:rPr>
          <w:rFonts w:ascii="Arial" w:hAnsi="Arial" w:cs="Arial"/>
          <w:i/>
          <w:iCs/>
          <w:sz w:val="22"/>
        </w:rPr>
        <w:t>4</w:t>
      </w:r>
      <w:r w:rsidRPr="000620B1">
        <w:rPr>
          <w:rFonts w:ascii="Arial" w:hAnsi="Arial" w:cs="Arial"/>
          <w:sz w:val="22"/>
        </w:rPr>
        <w:t>(1), 1–11. https://doi.org/10.1038/s43247-023-01075-y</w:t>
      </w:r>
    </w:p>
    <w:p w14:paraId="5193D878"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Sun, Y., Tao, C., Deng, X., Liu, H., Shen, Z., Liu, Y., Li, R., Shen, Q., &amp; Geisen, S. (2022). Organic fertilization enhances the resistance and resilience of soil microbial communities under extreme drought. </w:t>
      </w:r>
      <w:r w:rsidRPr="000620B1">
        <w:rPr>
          <w:rFonts w:ascii="Arial" w:hAnsi="Arial" w:cs="Arial"/>
          <w:i/>
          <w:iCs/>
          <w:sz w:val="22"/>
        </w:rPr>
        <w:t>Journal of Advanced Research</w:t>
      </w:r>
      <w:r w:rsidRPr="000620B1">
        <w:rPr>
          <w:rFonts w:ascii="Arial" w:hAnsi="Arial" w:cs="Arial"/>
          <w:sz w:val="22"/>
        </w:rPr>
        <w:t xml:space="preserve">, </w:t>
      </w:r>
      <w:r w:rsidRPr="000620B1">
        <w:rPr>
          <w:rFonts w:ascii="Arial" w:hAnsi="Arial" w:cs="Arial"/>
          <w:i/>
          <w:iCs/>
          <w:sz w:val="22"/>
        </w:rPr>
        <w:t>47</w:t>
      </w:r>
      <w:r w:rsidRPr="000620B1">
        <w:rPr>
          <w:rFonts w:ascii="Arial" w:hAnsi="Arial" w:cs="Arial"/>
          <w:sz w:val="22"/>
        </w:rPr>
        <w:t>, 1–12. https://doi.org/10.1016/j.jare.2022.07.009</w:t>
      </w:r>
    </w:p>
    <w:p w14:paraId="2FE461AA"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Thion, C., &amp; Prosser, J. I. (2014). Differential response of nonadapted ammonia-oxidising archaea and bacteria to drying-rewetting stress. </w:t>
      </w:r>
      <w:r w:rsidRPr="000620B1">
        <w:rPr>
          <w:rFonts w:ascii="Arial" w:hAnsi="Arial" w:cs="Arial"/>
          <w:i/>
          <w:iCs/>
          <w:sz w:val="22"/>
        </w:rPr>
        <w:t>FEMS Microbiology Ecology</w:t>
      </w:r>
      <w:r w:rsidRPr="000620B1">
        <w:rPr>
          <w:rFonts w:ascii="Arial" w:hAnsi="Arial" w:cs="Arial"/>
          <w:sz w:val="22"/>
        </w:rPr>
        <w:t>, n/a-n/a. https://doi.org/10.1111/1574-6941.12395</w:t>
      </w:r>
    </w:p>
    <w:p w14:paraId="67838A13"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Tourna, M., Freitag, T. E., Nicol, G. W., &amp; Prosser, J. I. (2008). Growth, activity and temperature responses of ammonia-oxidizing archaea and bacteria in soil microcosms. </w:t>
      </w:r>
      <w:r w:rsidRPr="000620B1">
        <w:rPr>
          <w:rFonts w:ascii="Arial" w:hAnsi="Arial" w:cs="Arial"/>
          <w:i/>
          <w:iCs/>
          <w:sz w:val="22"/>
        </w:rPr>
        <w:t>Environmental Microbiology</w:t>
      </w:r>
      <w:r w:rsidRPr="000620B1">
        <w:rPr>
          <w:rFonts w:ascii="Arial" w:hAnsi="Arial" w:cs="Arial"/>
          <w:sz w:val="22"/>
        </w:rPr>
        <w:t xml:space="preserve">, </w:t>
      </w:r>
      <w:r w:rsidRPr="000620B1">
        <w:rPr>
          <w:rFonts w:ascii="Arial" w:hAnsi="Arial" w:cs="Arial"/>
          <w:i/>
          <w:iCs/>
          <w:sz w:val="22"/>
        </w:rPr>
        <w:t>10</w:t>
      </w:r>
      <w:r w:rsidRPr="000620B1">
        <w:rPr>
          <w:rFonts w:ascii="Arial" w:hAnsi="Arial" w:cs="Arial"/>
          <w:sz w:val="22"/>
        </w:rPr>
        <w:t>(5), 1357–1364. https://doi.org/10.1111/j.1462-2920.2007.01563.x</w:t>
      </w:r>
    </w:p>
    <w:p w14:paraId="3C54FA81"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Ullah, M. R., Corneo, P. E., &amp; Dijkstra, F. A. (2020). Inter-seasonal Nitrogen Loss with Drought Depends on Fertilizer Management in a Seminatural Australian Grassland. </w:t>
      </w:r>
      <w:r w:rsidRPr="000620B1">
        <w:rPr>
          <w:rFonts w:ascii="Arial" w:hAnsi="Arial" w:cs="Arial"/>
          <w:i/>
          <w:iCs/>
          <w:sz w:val="22"/>
        </w:rPr>
        <w:t>Ecosystems</w:t>
      </w:r>
      <w:r w:rsidRPr="000620B1">
        <w:rPr>
          <w:rFonts w:ascii="Arial" w:hAnsi="Arial" w:cs="Arial"/>
          <w:sz w:val="22"/>
        </w:rPr>
        <w:t xml:space="preserve">, </w:t>
      </w:r>
      <w:r w:rsidRPr="000620B1">
        <w:rPr>
          <w:rFonts w:ascii="Arial" w:hAnsi="Arial" w:cs="Arial"/>
          <w:i/>
          <w:iCs/>
          <w:sz w:val="22"/>
        </w:rPr>
        <w:t>23</w:t>
      </w:r>
      <w:r w:rsidRPr="000620B1">
        <w:rPr>
          <w:rFonts w:ascii="Arial" w:hAnsi="Arial" w:cs="Arial"/>
          <w:sz w:val="22"/>
        </w:rPr>
        <w:t>(6), 1281–1293. https://doi.org/10.1007/s10021-019-00469-4</w:t>
      </w:r>
    </w:p>
    <w:p w14:paraId="231B0D84"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van der Woude, A. M., Peters, W., Joetzjer, E., Lafont, S., Koren, G., Ciais, P., Ramonet, M., Xu, Y., Bastos, A., Botía, S., Sitch, S., de Kok, R., Kneuer, T., Kubistin, D., Jacotot, A., Loubet, B., Herig-Coimbra, P.-H., Loustau, D., &amp; Luijkx, I. T. (2023). Temperature extremes of 2022 reduced carbon uptake by forests in Europe. </w:t>
      </w:r>
      <w:r w:rsidRPr="000620B1">
        <w:rPr>
          <w:rFonts w:ascii="Arial" w:hAnsi="Arial" w:cs="Arial"/>
          <w:i/>
          <w:iCs/>
          <w:sz w:val="22"/>
        </w:rPr>
        <w:t>Nature Communications</w:t>
      </w:r>
      <w:r w:rsidRPr="000620B1">
        <w:rPr>
          <w:rFonts w:ascii="Arial" w:hAnsi="Arial" w:cs="Arial"/>
          <w:sz w:val="22"/>
        </w:rPr>
        <w:t xml:space="preserve">, </w:t>
      </w:r>
      <w:r w:rsidRPr="000620B1">
        <w:rPr>
          <w:rFonts w:ascii="Arial" w:hAnsi="Arial" w:cs="Arial"/>
          <w:i/>
          <w:iCs/>
          <w:sz w:val="22"/>
        </w:rPr>
        <w:t>14</w:t>
      </w:r>
      <w:r w:rsidRPr="000620B1">
        <w:rPr>
          <w:rFonts w:ascii="Arial" w:hAnsi="Arial" w:cs="Arial"/>
          <w:sz w:val="22"/>
        </w:rPr>
        <w:t>(1), 6218. https://doi.org/10.1038/s41467-023-41851-0</w:t>
      </w:r>
    </w:p>
    <w:p w14:paraId="5FE254F2" w14:textId="77777777" w:rsidR="000620B1" w:rsidRPr="000620B1" w:rsidRDefault="000620B1" w:rsidP="000252A2">
      <w:pPr>
        <w:pStyle w:val="Bibliography"/>
        <w:rPr>
          <w:rFonts w:ascii="Arial" w:hAnsi="Arial" w:cs="Arial"/>
          <w:sz w:val="22"/>
        </w:rPr>
      </w:pPr>
      <w:r w:rsidRPr="000620B1">
        <w:rPr>
          <w:rFonts w:ascii="Arial" w:hAnsi="Arial" w:cs="Arial"/>
          <w:sz w:val="22"/>
        </w:rPr>
        <w:lastRenderedPageBreak/>
        <w:t xml:space="preserve">Wagg, C., Bender, S. F., Widmer, F., &amp; van der Heijden, M. G. A. (2014). Soil biodiversity and soil community composition determine ecosystem multifunctionality. </w:t>
      </w:r>
      <w:r w:rsidRPr="000620B1">
        <w:rPr>
          <w:rFonts w:ascii="Arial" w:hAnsi="Arial" w:cs="Arial"/>
          <w:i/>
          <w:iCs/>
          <w:sz w:val="22"/>
        </w:rPr>
        <w:t>Proceedings of the National Academy of Sciences</w:t>
      </w:r>
      <w:r w:rsidRPr="000620B1">
        <w:rPr>
          <w:rFonts w:ascii="Arial" w:hAnsi="Arial" w:cs="Arial"/>
          <w:sz w:val="22"/>
        </w:rPr>
        <w:t xml:space="preserve">, </w:t>
      </w:r>
      <w:r w:rsidRPr="000620B1">
        <w:rPr>
          <w:rFonts w:ascii="Arial" w:hAnsi="Arial" w:cs="Arial"/>
          <w:i/>
          <w:iCs/>
          <w:sz w:val="22"/>
        </w:rPr>
        <w:t>111</w:t>
      </w:r>
      <w:r w:rsidRPr="000620B1">
        <w:rPr>
          <w:rFonts w:ascii="Arial" w:hAnsi="Arial" w:cs="Arial"/>
          <w:sz w:val="22"/>
        </w:rPr>
        <w:t>(14), 5266–5270. https://doi.org/10.1073/pnas.1320054111</w:t>
      </w:r>
    </w:p>
    <w:p w14:paraId="08E1B982"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Xu, A., Li, L., Xie, J., Gopalakrishnan, S., Zhang, R., Luo, Z., Cai, L., Liu, C., Wang, L., Anwar, S., &amp; Jiang, Y. (2022). Changes in Ammonia-Oxidizing Archaea and Bacterial Communities and Soil Nitrogen Dynamics in Response to Long-Term Nitrogen Fertilization. </w:t>
      </w:r>
      <w:r w:rsidRPr="000620B1">
        <w:rPr>
          <w:rFonts w:ascii="Arial" w:hAnsi="Arial" w:cs="Arial"/>
          <w:i/>
          <w:iCs/>
          <w:sz w:val="22"/>
        </w:rPr>
        <w:t>International Journal of Environmental Research and Public Health</w:t>
      </w:r>
      <w:r w:rsidRPr="000620B1">
        <w:rPr>
          <w:rFonts w:ascii="Arial" w:hAnsi="Arial" w:cs="Arial"/>
          <w:sz w:val="22"/>
        </w:rPr>
        <w:t xml:space="preserve">, </w:t>
      </w:r>
      <w:r w:rsidRPr="000620B1">
        <w:rPr>
          <w:rFonts w:ascii="Arial" w:hAnsi="Arial" w:cs="Arial"/>
          <w:i/>
          <w:iCs/>
          <w:sz w:val="22"/>
        </w:rPr>
        <w:t>19</w:t>
      </w:r>
      <w:r w:rsidRPr="000620B1">
        <w:rPr>
          <w:rFonts w:ascii="Arial" w:hAnsi="Arial" w:cs="Arial"/>
          <w:sz w:val="22"/>
        </w:rPr>
        <w:t>(5), 2732. https://doi.org/10.3390/ijerph19052732</w:t>
      </w:r>
    </w:p>
    <w:p w14:paraId="569671CA"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Xu, S., Wang, B., Li, Y., Jiang, D., Zhou, Y., Ding, A., Zong, Y., Ling, X., Zhang, S., &amp; Lu, H. (2020). Ubiquity, diversity, and activity of comammox </w:t>
      </w:r>
      <w:r w:rsidRPr="000620B1">
        <w:rPr>
          <w:rFonts w:ascii="Arial" w:hAnsi="Arial" w:cs="Arial"/>
          <w:i/>
          <w:iCs/>
          <w:sz w:val="22"/>
        </w:rPr>
        <w:t>Nitrospira</w:t>
      </w:r>
      <w:r w:rsidRPr="000620B1">
        <w:rPr>
          <w:rFonts w:ascii="Arial" w:hAnsi="Arial" w:cs="Arial"/>
          <w:sz w:val="22"/>
        </w:rPr>
        <w:t xml:space="preserve"> in agricultural soils. </w:t>
      </w:r>
      <w:r w:rsidRPr="000620B1">
        <w:rPr>
          <w:rFonts w:ascii="Arial" w:hAnsi="Arial" w:cs="Arial"/>
          <w:i/>
          <w:iCs/>
          <w:sz w:val="22"/>
        </w:rPr>
        <w:t>Science of The Total Environment</w:t>
      </w:r>
      <w:r w:rsidRPr="000620B1">
        <w:rPr>
          <w:rFonts w:ascii="Arial" w:hAnsi="Arial" w:cs="Arial"/>
          <w:sz w:val="22"/>
        </w:rPr>
        <w:t xml:space="preserve">, </w:t>
      </w:r>
      <w:r w:rsidRPr="000620B1">
        <w:rPr>
          <w:rFonts w:ascii="Arial" w:hAnsi="Arial" w:cs="Arial"/>
          <w:i/>
          <w:iCs/>
          <w:sz w:val="22"/>
        </w:rPr>
        <w:t>706</w:t>
      </w:r>
      <w:r w:rsidRPr="000620B1">
        <w:rPr>
          <w:rFonts w:ascii="Arial" w:hAnsi="Arial" w:cs="Arial"/>
          <w:sz w:val="22"/>
        </w:rPr>
        <w:t>, 135684. https://doi.org/10.1016/j.scitotenv.2019.135684</w:t>
      </w:r>
    </w:p>
    <w:p w14:paraId="649829BF"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Xu, X., Liu, Y., Tang, C., Yang, Y., Yu, L., Lesueur, D., Herrmann, L., Di, H., Li, Y., Li, Q., &amp; Xu, J. (2024). Microbial resistance and resilience to drought and rewetting modulate soil N2O emissions with different fertilizers. </w:t>
      </w:r>
      <w:r w:rsidRPr="000620B1">
        <w:rPr>
          <w:rFonts w:ascii="Arial" w:hAnsi="Arial" w:cs="Arial"/>
          <w:i/>
          <w:iCs/>
          <w:sz w:val="22"/>
        </w:rPr>
        <w:t>Science of The Total Environment</w:t>
      </w:r>
      <w:r w:rsidRPr="000620B1">
        <w:rPr>
          <w:rFonts w:ascii="Arial" w:hAnsi="Arial" w:cs="Arial"/>
          <w:sz w:val="22"/>
        </w:rPr>
        <w:t xml:space="preserve">, </w:t>
      </w:r>
      <w:r w:rsidRPr="000620B1">
        <w:rPr>
          <w:rFonts w:ascii="Arial" w:hAnsi="Arial" w:cs="Arial"/>
          <w:i/>
          <w:iCs/>
          <w:sz w:val="22"/>
        </w:rPr>
        <w:t>917</w:t>
      </w:r>
      <w:r w:rsidRPr="000620B1">
        <w:rPr>
          <w:rFonts w:ascii="Arial" w:hAnsi="Arial" w:cs="Arial"/>
          <w:sz w:val="22"/>
        </w:rPr>
        <w:t>, 170380. https://doi.org/10.1016/j.scitotenv.2024.170380</w:t>
      </w:r>
    </w:p>
    <w:p w14:paraId="3C867CA6"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Zhao, Z., Huang, G., He, S., Zhou, N., Wang, M., Dang, C., Wang, J., &amp; Zheng, M. (2019). Abundance and community composition of comammox bacteria in different ecosystems by a universal primer set. </w:t>
      </w:r>
      <w:r w:rsidRPr="000620B1">
        <w:rPr>
          <w:rFonts w:ascii="Arial" w:hAnsi="Arial" w:cs="Arial"/>
          <w:i/>
          <w:iCs/>
          <w:sz w:val="22"/>
        </w:rPr>
        <w:t>Science of The Total Environment</w:t>
      </w:r>
      <w:r w:rsidRPr="000620B1">
        <w:rPr>
          <w:rFonts w:ascii="Arial" w:hAnsi="Arial" w:cs="Arial"/>
          <w:sz w:val="22"/>
        </w:rPr>
        <w:t xml:space="preserve">, </w:t>
      </w:r>
      <w:r w:rsidRPr="000620B1">
        <w:rPr>
          <w:rFonts w:ascii="Arial" w:hAnsi="Arial" w:cs="Arial"/>
          <w:i/>
          <w:iCs/>
          <w:sz w:val="22"/>
        </w:rPr>
        <w:t>691</w:t>
      </w:r>
      <w:r w:rsidRPr="000620B1">
        <w:rPr>
          <w:rFonts w:ascii="Arial" w:hAnsi="Arial" w:cs="Arial"/>
          <w:sz w:val="22"/>
        </w:rPr>
        <w:t>, 146–155. https://doi.org/10.1016/j.scitotenv.2019.07.131</w:t>
      </w:r>
    </w:p>
    <w:p w14:paraId="0E68B43D" w14:textId="77777777" w:rsidR="000620B1" w:rsidRPr="000620B1" w:rsidRDefault="000620B1" w:rsidP="000252A2">
      <w:pPr>
        <w:pStyle w:val="Bibliography"/>
        <w:rPr>
          <w:rFonts w:ascii="Arial" w:hAnsi="Arial" w:cs="Arial"/>
          <w:sz w:val="22"/>
        </w:rPr>
      </w:pPr>
      <w:r w:rsidRPr="000620B1">
        <w:rPr>
          <w:rFonts w:ascii="Arial" w:hAnsi="Arial" w:cs="Arial"/>
          <w:sz w:val="22"/>
        </w:rPr>
        <w:t xml:space="preserve">Zhao, Z.-B., He, J.-Z., Quan, Z., Wu, C.-F., Sheng, R., Zhang, L.-M., &amp; Geisen, S. (2020). Fertilization changes soil microbiome functioning, especially phagotrophic protists.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148</w:t>
      </w:r>
      <w:r w:rsidRPr="000620B1">
        <w:rPr>
          <w:rFonts w:ascii="Arial" w:hAnsi="Arial" w:cs="Arial"/>
          <w:sz w:val="22"/>
        </w:rPr>
        <w:t>, 107863. https://doi.org/10.1016/j.soilbio.2020.107863</w:t>
      </w:r>
    </w:p>
    <w:p w14:paraId="37944F5A" w14:textId="29113C67" w:rsidR="00E5088A" w:rsidRPr="00ED68EC" w:rsidRDefault="000620B1" w:rsidP="000252A2">
      <w:pPr>
        <w:pStyle w:val="Bibliography"/>
        <w:rPr>
          <w:rFonts w:ascii="Arial" w:hAnsi="Arial" w:cs="Arial"/>
          <w:sz w:val="22"/>
        </w:rPr>
      </w:pPr>
      <w:r>
        <w:rPr>
          <w:rFonts w:ascii="Arial" w:hAnsi="Arial" w:cs="Arial"/>
          <w:sz w:val="22"/>
        </w:rPr>
        <w:fldChar w:fldCharType="end"/>
      </w:r>
    </w:p>
    <w:p w14:paraId="0711901A" w14:textId="13F328B4" w:rsidR="006D66E5" w:rsidRPr="00ED68EC" w:rsidRDefault="006D66E5" w:rsidP="000252A2">
      <w:pPr>
        <w:spacing w:line="480" w:lineRule="auto"/>
        <w:jc w:val="both"/>
        <w:rPr>
          <w:rFonts w:ascii="Arial" w:hAnsi="Arial" w:cs="Arial"/>
          <w:b/>
          <w:bCs/>
        </w:rPr>
      </w:pPr>
    </w:p>
    <w:p w14:paraId="47D1E121" w14:textId="77777777" w:rsidR="006D66E5" w:rsidRDefault="006D66E5" w:rsidP="000252A2">
      <w:pPr>
        <w:spacing w:after="0" w:line="480" w:lineRule="auto"/>
        <w:jc w:val="both"/>
        <w:rPr>
          <w:rFonts w:ascii="Arial" w:hAnsi="Arial" w:cs="Arial"/>
        </w:rPr>
      </w:pPr>
      <w:r>
        <w:rPr>
          <w:rFonts w:ascii="Arial" w:hAnsi="Arial" w:cs="Arial"/>
        </w:rPr>
        <w:lastRenderedPageBreak/>
        <w:t>FIGURE LABEL</w:t>
      </w:r>
    </w:p>
    <w:p w14:paraId="59B684DB" w14:textId="77777777" w:rsidR="00D55233" w:rsidRDefault="00D55233" w:rsidP="000252A2">
      <w:pPr>
        <w:spacing w:after="0" w:line="480" w:lineRule="auto"/>
        <w:jc w:val="both"/>
        <w:rPr>
          <w:rFonts w:ascii="Arial" w:hAnsi="Arial" w:cs="Arial"/>
          <w:vertAlign w:val="subscript"/>
        </w:rPr>
      </w:pPr>
    </w:p>
    <w:p w14:paraId="4A13A58B" w14:textId="77777777" w:rsidR="00C3231E" w:rsidRPr="00C3170F" w:rsidRDefault="00772852" w:rsidP="000252A2">
      <w:pPr>
        <w:tabs>
          <w:tab w:val="left" w:pos="2285"/>
        </w:tabs>
        <w:spacing w:line="480" w:lineRule="auto"/>
        <w:jc w:val="both"/>
        <w:rPr>
          <w:rFonts w:ascii="Arial" w:hAnsi="Arial" w:cs="Arial"/>
          <w:i/>
          <w:iCs/>
          <w:color w:val="000000" w:themeColor="text1"/>
        </w:rPr>
      </w:pPr>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r w:rsidR="00112B9B">
        <w:rPr>
          <w:rFonts w:ascii="Arial" w:hAnsi="Arial" w:cs="Arial"/>
          <w:i/>
          <w:iCs/>
        </w:rPr>
        <w:t xml:space="preserve"> and </w:t>
      </w:r>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r w:rsidRPr="00B70336">
        <w:rPr>
          <w:rFonts w:ascii="Arial" w:hAnsi="Arial" w:cs="Arial"/>
          <w:i/>
          <w:iCs/>
        </w:rPr>
        <w:t xml:space="preserve"> of control and drought-treated plots. </w:t>
      </w:r>
      <w:r w:rsidRPr="00B70336">
        <w:rPr>
          <w:rFonts w:ascii="Arial" w:hAnsi="Arial" w:cs="Arial"/>
          <w:i/>
          <w:iCs/>
          <w:color w:val="000000" w:themeColor="text1"/>
        </w:rPr>
        <w:t>The effect of drought (I), cropping system (C), and sampling date (D), as well as their interactions was assessed by three-way repeated measures ANOVA.</w:t>
      </w:r>
      <w:r w:rsidR="00C3231E" w:rsidRPr="00B70336">
        <w:rPr>
          <w:rFonts w:ascii="Arial" w:hAnsi="Arial" w:cs="Arial"/>
          <w:i/>
          <w:iCs/>
          <w:color w:val="000000" w:themeColor="text1"/>
        </w:rPr>
        <w:t xml:space="preserve">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 xml:space="preserve">&lt;0.01, *&lt;0.05, ns=not significant). </w:t>
      </w:r>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p>
    <w:p w14:paraId="6EC2931F" w14:textId="77777777" w:rsidR="00C3231E" w:rsidRPr="00B70336" w:rsidRDefault="00C3231E" w:rsidP="000252A2">
      <w:pPr>
        <w:spacing w:after="0" w:line="480" w:lineRule="auto"/>
        <w:jc w:val="both"/>
        <w:rPr>
          <w:rFonts w:ascii="Arial" w:hAnsi="Arial" w:cs="Arial"/>
        </w:rPr>
      </w:pPr>
    </w:p>
    <w:p w14:paraId="3992ECFF" w14:textId="77777777" w:rsidR="00C3231E" w:rsidRPr="00C3170F" w:rsidRDefault="00C3231E" w:rsidP="000252A2">
      <w:pPr>
        <w:spacing w:after="0" w:line="480" w:lineRule="auto"/>
        <w:jc w:val="both"/>
        <w:rPr>
          <w:rFonts w:ascii="Arial" w:hAnsi="Arial" w:cs="Arial"/>
          <w:i/>
          <w:iCs/>
        </w:rPr>
      </w:pPr>
      <w:r w:rsidRPr="00C3170F">
        <w:rPr>
          <w:rFonts w:ascii="Arial" w:hAnsi="Arial" w:cs="Arial"/>
          <w:i/>
          <w:iCs/>
        </w:rPr>
        <w:t xml:space="preserve">Figure 2.  Effects of drought and cropping system on the community structure as assessed by constrained canonical analysis of principal coordinates (CAP) of AOB (A and B),  AOA (C and D), and </w:t>
      </w:r>
      <w:r w:rsidR="00B70336" w:rsidRPr="00B70336">
        <w:rPr>
          <w:rFonts w:ascii="Arial" w:hAnsi="Arial" w:cs="Arial"/>
          <w:i/>
          <w:iCs/>
        </w:rPr>
        <w:t>c</w:t>
      </w:r>
      <w:r w:rsidRPr="00C3170F">
        <w:rPr>
          <w:rFonts w:ascii="Arial" w:hAnsi="Arial" w:cs="Arial"/>
          <w:i/>
          <w:iCs/>
        </w:rPr>
        <w:t>omammox (E and F) in bulk soil and rhizosphere.</w:t>
      </w:r>
      <w:r w:rsidR="0071677C" w:rsidRPr="00B70336">
        <w:rPr>
          <w:rFonts w:ascii="Arial" w:hAnsi="Arial" w:cs="Arial"/>
          <w:i/>
          <w:iCs/>
        </w:rPr>
        <w:t xml:space="preserve"> Overall reclassification success rate represents the degree of discrimination between the grouping factors. Reclassification success rates for each cluster are provided next to the respective ellipses. The statistical significances are indicated by </w:t>
      </w:r>
      <w:r w:rsidR="0071677C" w:rsidRPr="00C3170F">
        <w:rPr>
          <w:rFonts w:ascii="Arial" w:hAnsi="Arial" w:cs="Arial"/>
          <w:i/>
          <w:iCs/>
        </w:rPr>
        <w:t xml:space="preserve">the Pillai’s trace statistics and asterisks (MANOVA, </w:t>
      </w:r>
      <w:r w:rsidR="00B70336">
        <w:rPr>
          <w:rFonts w:ascii="Arial" w:hAnsi="Arial" w:cs="Arial"/>
          <w:i/>
          <w:iCs/>
        </w:rPr>
        <w:t>***</w:t>
      </w:r>
      <w:r w:rsidR="00B70336" w:rsidRPr="00C3170F">
        <w:rPr>
          <w:rFonts w:ascii="Arial" w:hAnsi="Arial" w:cs="Arial"/>
          <w:i/>
          <w:iCs/>
        </w:rPr>
        <w:t>P</w:t>
      </w:r>
      <w:r w:rsidR="0071677C" w:rsidRPr="00C3170F">
        <w:rPr>
          <w:rFonts w:ascii="Arial" w:hAnsi="Arial" w:cs="Arial"/>
          <w:i/>
          <w:iCs/>
        </w:rPr>
        <w:t>&lt;0.001).</w:t>
      </w:r>
    </w:p>
    <w:p w14:paraId="549AB94B" w14:textId="77777777" w:rsidR="00C3231E" w:rsidRPr="00C3170F" w:rsidRDefault="00C3231E" w:rsidP="000252A2">
      <w:pPr>
        <w:spacing w:after="0" w:line="480" w:lineRule="auto"/>
        <w:jc w:val="both"/>
        <w:rPr>
          <w:rFonts w:ascii="Arial" w:hAnsi="Arial" w:cs="Arial"/>
        </w:rPr>
      </w:pPr>
    </w:p>
    <w:p w14:paraId="4EC35719" w14:textId="77777777" w:rsidR="00625B66" w:rsidRPr="00112B9B" w:rsidRDefault="0006153B" w:rsidP="000252A2">
      <w:pPr>
        <w:spacing w:after="0" w:line="480" w:lineRule="auto"/>
        <w:jc w:val="both"/>
        <w:rPr>
          <w:rFonts w:ascii="Arial" w:hAnsi="Arial" w:cs="Arial"/>
          <w:i/>
          <w:iCs/>
        </w:rPr>
      </w:pPr>
      <w:r w:rsidRPr="00C3170F">
        <w:rPr>
          <w:rFonts w:ascii="Arial" w:hAnsi="Arial" w:cs="Arial"/>
          <w:i/>
          <w:iCs/>
        </w:rPr>
        <w:t xml:space="preserve">Figure 3. </w:t>
      </w:r>
      <w:r w:rsidR="00092EDE" w:rsidRPr="00C3170F">
        <w:rPr>
          <w:rFonts w:ascii="Arial" w:hAnsi="Arial" w:cs="Arial"/>
          <w:i/>
          <w:iCs/>
        </w:rPr>
        <w:t xml:space="preserve">Heat map showing </w:t>
      </w:r>
      <w:r w:rsidRPr="00C3170F">
        <w:rPr>
          <w:rFonts w:ascii="Arial" w:hAnsi="Arial" w:cs="Arial"/>
          <w:i/>
          <w:iCs/>
        </w:rPr>
        <w:t xml:space="preserve">ASVs of AOB, AOA, and </w:t>
      </w:r>
      <w:r w:rsidR="00B70336" w:rsidRPr="00B70336">
        <w:rPr>
          <w:rFonts w:ascii="Arial" w:hAnsi="Arial" w:cs="Arial"/>
          <w:i/>
          <w:iCs/>
        </w:rPr>
        <w:t>c</w:t>
      </w:r>
      <w:r w:rsidRPr="00C3170F">
        <w:rPr>
          <w:rFonts w:ascii="Arial" w:hAnsi="Arial" w:cs="Arial"/>
          <w:i/>
          <w:iCs/>
        </w:rPr>
        <w:t xml:space="preserve">omammox </w:t>
      </w:r>
      <w:r w:rsidR="00092EDE" w:rsidRPr="00C3170F">
        <w:rPr>
          <w:rFonts w:ascii="Arial" w:hAnsi="Arial" w:cs="Arial"/>
          <w:i/>
          <w:iCs/>
        </w:rPr>
        <w:t>that</w:t>
      </w:r>
      <w:r w:rsidRPr="00C3170F">
        <w:rPr>
          <w:rFonts w:ascii="Arial" w:hAnsi="Arial" w:cs="Arial"/>
          <w:i/>
          <w:iCs/>
        </w:rPr>
        <w:t xml:space="preserve"> are affected by drought</w:t>
      </w:r>
      <w:r w:rsidR="00092EDE" w:rsidRPr="00C3170F">
        <w:rPr>
          <w:rFonts w:ascii="Arial" w:hAnsi="Arial" w:cs="Arial"/>
          <w:i/>
          <w:iCs/>
        </w:rPr>
        <w:t xml:space="preserve"> in bulk soil and rhizosphere as assessed by</w:t>
      </w:r>
      <w:r w:rsidRPr="00C3170F">
        <w:rPr>
          <w:rFonts w:ascii="Arial" w:hAnsi="Arial" w:cs="Arial"/>
          <w:i/>
          <w:iCs/>
        </w:rPr>
        <w:t xml:space="preserve"> differential abundance analysis</w:t>
      </w:r>
      <w:r w:rsidR="0027430B" w:rsidRPr="00C3170F">
        <w:rPr>
          <w:rFonts w:ascii="Arial" w:hAnsi="Arial" w:cs="Arial"/>
          <w:i/>
          <w:iCs/>
        </w:rPr>
        <w:t xml:space="preserve"> using generalized linear mixed models</w:t>
      </w:r>
      <w:r w:rsidR="00092EDE" w:rsidRPr="00C3170F">
        <w:rPr>
          <w:rFonts w:ascii="Arial" w:hAnsi="Arial" w:cs="Arial"/>
          <w:i/>
          <w:iCs/>
        </w:rPr>
        <w:t xml:space="preserve"> (P&lt;0.05)</w:t>
      </w:r>
      <w:r w:rsidR="008B05B8">
        <w:rPr>
          <w:rFonts w:ascii="Arial" w:hAnsi="Arial" w:cs="Arial"/>
          <w:i/>
          <w:iCs/>
        </w:rPr>
        <w:t xml:space="preserve"> (A) and the percentage of affected ASVs (B)</w:t>
      </w:r>
      <w:r w:rsidRPr="00C3170F">
        <w:rPr>
          <w:rFonts w:ascii="Arial" w:hAnsi="Arial" w:cs="Arial"/>
          <w:i/>
          <w:iCs/>
        </w:rPr>
        <w:t>.</w:t>
      </w:r>
      <w:r w:rsidR="0027430B" w:rsidRPr="00B70336">
        <w:rPr>
          <w:rFonts w:ascii="Arial" w:hAnsi="Arial" w:cs="Arial"/>
          <w:i/>
          <w:iCs/>
        </w:rPr>
        <w:t xml:space="preserve"> Taxonomic affiliations are indicated by genus (AOB) and clade (AOA and </w:t>
      </w:r>
      <w:r w:rsidR="00B70336" w:rsidRPr="00B70336">
        <w:rPr>
          <w:rFonts w:ascii="Arial" w:hAnsi="Arial" w:cs="Arial"/>
          <w:i/>
          <w:iCs/>
        </w:rPr>
        <w:t>c</w:t>
      </w:r>
      <w:r w:rsidR="0027430B" w:rsidRPr="00B70336">
        <w:rPr>
          <w:rFonts w:ascii="Arial" w:hAnsi="Arial" w:cs="Arial"/>
          <w:i/>
          <w:iCs/>
        </w:rPr>
        <w:t xml:space="preserve">omammox). </w:t>
      </w:r>
      <w:r w:rsidR="007B0A88" w:rsidRPr="00B70336">
        <w:rPr>
          <w:rFonts w:ascii="Arial" w:hAnsi="Arial" w:cs="Arial"/>
          <w:i/>
          <w:iCs/>
        </w:rPr>
        <w:t>The enriched and depleted ASVs are indicated in blue</w:t>
      </w:r>
      <w:r w:rsidR="00DF51D3" w:rsidRPr="00B70336">
        <w:rPr>
          <w:rFonts w:ascii="Arial" w:hAnsi="Arial" w:cs="Arial"/>
          <w:i/>
          <w:iCs/>
        </w:rPr>
        <w:t xml:space="preserve"> (log2-ratio&gt;0)</w:t>
      </w:r>
      <w:r w:rsidR="007B0A88" w:rsidRPr="00B70336">
        <w:rPr>
          <w:rFonts w:ascii="Arial" w:hAnsi="Arial" w:cs="Arial"/>
          <w:i/>
          <w:iCs/>
        </w:rPr>
        <w:t xml:space="preserve"> and red</w:t>
      </w:r>
      <w:r w:rsidR="00DF51D3" w:rsidRPr="00B70336">
        <w:rPr>
          <w:rFonts w:ascii="Arial" w:hAnsi="Arial" w:cs="Arial"/>
          <w:i/>
          <w:iCs/>
        </w:rPr>
        <w:t xml:space="preserve"> (log2-ratio&lt;0) </w:t>
      </w:r>
      <w:r w:rsidR="007B0A88" w:rsidRPr="00B70336">
        <w:rPr>
          <w:rFonts w:ascii="Arial" w:hAnsi="Arial" w:cs="Arial"/>
          <w:i/>
          <w:iCs/>
        </w:rPr>
        <w:t>respectively.</w:t>
      </w:r>
      <w:r w:rsidR="00DA39AA" w:rsidRPr="00B70336">
        <w:rPr>
          <w:rFonts w:ascii="Arial" w:hAnsi="Arial" w:cs="Arial"/>
          <w:i/>
          <w:iCs/>
        </w:rPr>
        <w:t xml:space="preserve"> The relative abundance of each ASV is provided in the left side of the heat map.</w:t>
      </w:r>
    </w:p>
    <w:p w14:paraId="36F146A7" w14:textId="77777777" w:rsidR="00625B66" w:rsidRPr="00B70336" w:rsidRDefault="00625B66" w:rsidP="000252A2">
      <w:pPr>
        <w:spacing w:after="0" w:line="480" w:lineRule="auto"/>
        <w:jc w:val="both"/>
        <w:rPr>
          <w:rFonts w:ascii="Arial" w:hAnsi="Arial" w:cs="Arial"/>
        </w:rPr>
      </w:pPr>
    </w:p>
    <w:p w14:paraId="61305613" w14:textId="77777777" w:rsidR="00B70336" w:rsidRDefault="009E6584" w:rsidP="000252A2">
      <w:pPr>
        <w:tabs>
          <w:tab w:val="left" w:pos="2285"/>
        </w:tabs>
        <w:spacing w:line="480" w:lineRule="auto"/>
        <w:jc w:val="both"/>
        <w:rPr>
          <w:rFonts w:ascii="Arial" w:hAnsi="Arial" w:cs="Arial"/>
          <w:i/>
          <w:iCs/>
          <w:color w:val="000000" w:themeColor="text1"/>
        </w:rPr>
      </w:pPr>
      <w:r w:rsidRPr="00112B9B">
        <w:rPr>
          <w:rFonts w:ascii="Arial" w:hAnsi="Arial" w:cs="Arial"/>
          <w:i/>
          <w:iCs/>
        </w:rPr>
        <w:t xml:space="preserve">Figure 4. </w:t>
      </w:r>
      <w:r w:rsidR="00B70336" w:rsidRPr="00112B9B">
        <w:rPr>
          <w:rFonts w:ascii="Arial" w:hAnsi="Arial" w:cs="Arial"/>
          <w:i/>
          <w:iCs/>
        </w:rPr>
        <w:t>amoA gene abunda</w:t>
      </w:r>
      <w:r w:rsidR="00B70336" w:rsidRPr="00B70336">
        <w:rPr>
          <w:rFonts w:ascii="Arial" w:hAnsi="Arial" w:cs="Arial"/>
          <w:i/>
          <w:iCs/>
        </w:rPr>
        <w:t xml:space="preserve">nce of AOB (A), AOA (B), and comammox clade A (C) and B (D) in bulk soil. </w:t>
      </w:r>
      <w:r w:rsidR="00B70336" w:rsidRPr="00B70336">
        <w:rPr>
          <w:rFonts w:ascii="Arial" w:hAnsi="Arial" w:cs="Arial"/>
          <w:i/>
          <w:iCs/>
          <w:color w:val="000000" w:themeColor="text1"/>
        </w:rPr>
        <w:t xml:space="preserve">The effect of drought (I), cropping system (C), and sampling date (D), as well as </w:t>
      </w:r>
      <w:r w:rsidR="00B70336" w:rsidRPr="00B70336">
        <w:rPr>
          <w:rFonts w:ascii="Arial" w:hAnsi="Arial" w:cs="Arial"/>
          <w:i/>
          <w:iCs/>
          <w:color w:val="000000" w:themeColor="text1"/>
        </w:rPr>
        <w:lastRenderedPageBreak/>
        <w:t xml:space="preserve">their interactions was assessed by three-way repeated measures ANOVA.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Boxplots show the median (center line), first and third quartiles (box limits), and smallest and largest values within 1.5x interquartile range (whiskers).</w:t>
      </w:r>
    </w:p>
    <w:p w14:paraId="1662F5D7" w14:textId="77777777" w:rsidR="007C3FD0" w:rsidRDefault="007C3FD0" w:rsidP="000252A2">
      <w:pPr>
        <w:tabs>
          <w:tab w:val="left" w:pos="2285"/>
        </w:tabs>
        <w:spacing w:line="480" w:lineRule="auto"/>
        <w:jc w:val="both"/>
        <w:rPr>
          <w:rFonts w:ascii="Arial" w:hAnsi="Arial" w:cs="Arial"/>
          <w:i/>
          <w:iCs/>
          <w:color w:val="000000" w:themeColor="text1"/>
        </w:rPr>
      </w:pPr>
    </w:p>
    <w:p w14:paraId="6D7DF1E6" w14:textId="77777777" w:rsidR="007C3FD0" w:rsidRPr="004A7D3B" w:rsidRDefault="007C3FD0" w:rsidP="000252A2">
      <w:pPr>
        <w:tabs>
          <w:tab w:val="left" w:pos="2285"/>
        </w:tabs>
        <w:spacing w:line="480" w:lineRule="auto"/>
        <w:jc w:val="both"/>
        <w:rPr>
          <w:rFonts w:ascii="Arial" w:hAnsi="Arial" w:cs="Arial"/>
          <w:i/>
          <w:iCs/>
          <w:color w:val="000000" w:themeColor="text1"/>
        </w:rPr>
      </w:pPr>
      <w:r>
        <w:rPr>
          <w:rFonts w:ascii="Arial" w:hAnsi="Arial" w:cs="Arial"/>
          <w:i/>
          <w:iCs/>
          <w:color w:val="000000" w:themeColor="text1"/>
        </w:rPr>
        <w:t>Figure 5. Mantel</w:t>
      </w:r>
      <w:r w:rsidR="00511EBC">
        <w:rPr>
          <w:rFonts w:ascii="Arial" w:hAnsi="Arial" w:cs="Arial"/>
          <w:i/>
          <w:iCs/>
          <w:color w:val="000000" w:themeColor="text1"/>
        </w:rPr>
        <w:t>’s</w:t>
      </w:r>
      <w:r>
        <w:rPr>
          <w:rFonts w:ascii="Arial" w:hAnsi="Arial" w:cs="Arial"/>
          <w:i/>
          <w:iCs/>
          <w:color w:val="000000" w:themeColor="text1"/>
        </w:rPr>
        <w:t xml:space="preserve"> test</w:t>
      </w:r>
      <w:r w:rsidR="00511EBC">
        <w:rPr>
          <w:rFonts w:ascii="Arial" w:hAnsi="Arial" w:cs="Arial"/>
          <w:i/>
          <w:iCs/>
          <w:color w:val="000000" w:themeColor="text1"/>
        </w:rPr>
        <w:t xml:space="preserve"> </w:t>
      </w:r>
      <w:r>
        <w:rPr>
          <w:rFonts w:ascii="Arial" w:hAnsi="Arial" w:cs="Arial"/>
          <w:i/>
          <w:iCs/>
          <w:color w:val="000000" w:themeColor="text1"/>
        </w:rPr>
        <w:t>for the correlation analysis between ammonia-oxidizing community beta diversity (Bray-Curtis distance) with mineral N pools (NH4</w:t>
      </w:r>
      <w:r w:rsidRPr="00112B9B">
        <w:rPr>
          <w:rFonts w:ascii="Arial" w:hAnsi="Arial" w:cs="Arial"/>
          <w:i/>
          <w:iCs/>
          <w:color w:val="000000" w:themeColor="text1"/>
          <w:vertAlign w:val="superscript"/>
        </w:rPr>
        <w:t>+</w:t>
      </w:r>
      <w:r>
        <w:rPr>
          <w:rFonts w:ascii="Arial" w:hAnsi="Arial" w:cs="Arial"/>
          <w:i/>
          <w:iCs/>
          <w:color w:val="000000" w:themeColor="text1"/>
        </w:rPr>
        <w:t>, NO3</w:t>
      </w:r>
      <w:r w:rsidRPr="00112B9B">
        <w:rPr>
          <w:rFonts w:ascii="Arial" w:hAnsi="Arial" w:cs="Arial"/>
          <w:i/>
          <w:iCs/>
          <w:color w:val="000000" w:themeColor="text1"/>
          <w:vertAlign w:val="superscript"/>
        </w:rPr>
        <w:t>-</w:t>
      </w:r>
      <w:r>
        <w:rPr>
          <w:rFonts w:ascii="Arial" w:hAnsi="Arial" w:cs="Arial"/>
          <w:i/>
          <w:iCs/>
          <w:color w:val="000000" w:themeColor="text1"/>
        </w:rPr>
        <w:t>) and other soil properties, as well as the community alpha diversity and abundance in control (A) and drought (B).</w:t>
      </w:r>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r w:rsidR="00511EBC">
        <w:rPr>
          <w:rFonts w:ascii="Arial" w:hAnsi="Arial" w:cs="Arial"/>
          <w:i/>
          <w:iCs/>
          <w:color w:val="000000" w:themeColor="text1"/>
        </w:rPr>
        <w:t xml:space="preserve">and color </w:t>
      </w:r>
      <w:r w:rsidR="00511EBC" w:rsidRPr="00511EBC">
        <w:rPr>
          <w:rFonts w:ascii="Arial" w:hAnsi="Arial" w:cs="Arial"/>
          <w:i/>
          <w:iCs/>
          <w:color w:val="000000" w:themeColor="text1"/>
        </w:rPr>
        <w:t>of the edges represents the Mantel</w:t>
      </w:r>
      <w:r w:rsidR="00511EBC">
        <w:rPr>
          <w:rFonts w:ascii="Arial" w:hAnsi="Arial" w:cs="Arial"/>
          <w:i/>
          <w:iCs/>
          <w:color w:val="000000" w:themeColor="text1"/>
        </w:rPr>
        <w:t>’s R and P value, respectively.</w:t>
      </w:r>
      <w:r w:rsidR="0018716A">
        <w:rPr>
          <w:rFonts w:ascii="Arial" w:hAnsi="Arial" w:cs="Arial"/>
          <w:i/>
          <w:iCs/>
          <w:color w:val="000000" w:themeColor="text1"/>
        </w:rPr>
        <w:t xml:space="preserve"> Thicker edge indicates stronger relationship.</w:t>
      </w:r>
      <w:r w:rsidR="00511EBC">
        <w:rPr>
          <w:rFonts w:ascii="Arial" w:hAnsi="Arial" w:cs="Arial"/>
          <w:i/>
          <w:iCs/>
          <w:color w:val="000000" w:themeColor="text1"/>
        </w:rPr>
        <w:t xml:space="preserve"> Spearman correlation coefficients</w:t>
      </w:r>
      <w:r w:rsidR="0018716A">
        <w:rPr>
          <w:rFonts w:ascii="Arial" w:hAnsi="Arial" w:cs="Arial"/>
          <w:i/>
          <w:iCs/>
          <w:color w:val="000000" w:themeColor="text1"/>
        </w:rPr>
        <w:t xml:space="preserve"> among variables</w:t>
      </w:r>
      <w:r w:rsidR="00511EBC">
        <w:rPr>
          <w:rFonts w:ascii="Arial" w:hAnsi="Arial" w:cs="Arial"/>
          <w:i/>
          <w:iCs/>
          <w:color w:val="000000" w:themeColor="text1"/>
        </w:rPr>
        <w:t xml:space="preserve"> are indicated by the area of the square with blue and red colors indicate positive and negative correlation, respectively.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p>
    <w:p w14:paraId="13B5F89F" w14:textId="77777777" w:rsidR="00625B66" w:rsidRPr="00112B9B" w:rsidRDefault="00625B66" w:rsidP="000252A2">
      <w:pPr>
        <w:spacing w:after="0" w:line="480" w:lineRule="auto"/>
        <w:jc w:val="both"/>
        <w:rPr>
          <w:rFonts w:ascii="Arial" w:hAnsi="Arial" w:cs="Arial"/>
          <w:i/>
          <w:iCs/>
        </w:rPr>
      </w:pPr>
    </w:p>
    <w:p w14:paraId="470FAD2D" w14:textId="77777777" w:rsidR="007C2534" w:rsidRPr="00157A05" w:rsidRDefault="007C2534" w:rsidP="000252A2">
      <w:pPr>
        <w:spacing w:after="0" w:line="480" w:lineRule="auto"/>
        <w:jc w:val="both"/>
        <w:rPr>
          <w:rFonts w:ascii="Arial" w:hAnsi="Arial" w:cs="Arial"/>
        </w:rPr>
      </w:pPr>
    </w:p>
    <w:p w14:paraId="3F7360C7" w14:textId="77777777" w:rsidR="007C2534" w:rsidRPr="00157A05" w:rsidRDefault="007C2534" w:rsidP="000252A2">
      <w:pPr>
        <w:spacing w:after="0" w:line="480" w:lineRule="auto"/>
        <w:jc w:val="both"/>
        <w:rPr>
          <w:rFonts w:ascii="Arial" w:hAnsi="Arial" w:cs="Arial"/>
        </w:rPr>
      </w:pPr>
    </w:p>
    <w:p w14:paraId="48548C6E" w14:textId="77777777" w:rsidR="007C2534" w:rsidRPr="00157A05" w:rsidRDefault="007C2534" w:rsidP="000252A2">
      <w:pPr>
        <w:spacing w:after="0" w:line="480" w:lineRule="auto"/>
        <w:jc w:val="both"/>
        <w:rPr>
          <w:rFonts w:ascii="Arial" w:hAnsi="Arial" w:cs="Arial"/>
        </w:rPr>
      </w:pPr>
    </w:p>
    <w:p w14:paraId="6E9C4581" w14:textId="77777777" w:rsidR="007C2534" w:rsidRPr="00157A05" w:rsidRDefault="007C2534" w:rsidP="000252A2">
      <w:pPr>
        <w:spacing w:after="0" w:line="480" w:lineRule="auto"/>
        <w:jc w:val="both"/>
        <w:rPr>
          <w:rFonts w:ascii="Arial" w:hAnsi="Arial" w:cs="Arial"/>
        </w:rPr>
      </w:pPr>
    </w:p>
    <w:p w14:paraId="7C235521" w14:textId="77777777" w:rsidR="007C2534" w:rsidRPr="00157A05" w:rsidRDefault="007C2534" w:rsidP="000252A2">
      <w:pPr>
        <w:spacing w:after="0" w:line="480" w:lineRule="auto"/>
        <w:jc w:val="both"/>
        <w:rPr>
          <w:rFonts w:ascii="Arial" w:hAnsi="Arial" w:cs="Arial"/>
        </w:rPr>
      </w:pPr>
    </w:p>
    <w:p w14:paraId="7285C926" w14:textId="77777777" w:rsidR="00CA526F" w:rsidRPr="00157A05" w:rsidRDefault="00CA526F" w:rsidP="000252A2">
      <w:pPr>
        <w:spacing w:after="0" w:line="480" w:lineRule="auto"/>
        <w:jc w:val="both"/>
        <w:rPr>
          <w:rFonts w:ascii="Arial" w:hAnsi="Arial" w:cs="Arial"/>
        </w:rPr>
      </w:pPr>
    </w:p>
    <w:p w14:paraId="1182A1E1" w14:textId="77777777" w:rsidR="00CA526F" w:rsidRPr="00157A05" w:rsidRDefault="00CA526F" w:rsidP="000252A2">
      <w:pPr>
        <w:spacing w:after="0" w:line="480" w:lineRule="auto"/>
        <w:jc w:val="both"/>
        <w:rPr>
          <w:rFonts w:ascii="Arial" w:hAnsi="Arial" w:cs="Arial"/>
        </w:rPr>
      </w:pPr>
    </w:p>
    <w:p w14:paraId="5B88FDF1" w14:textId="77777777" w:rsidR="00CA526F" w:rsidRPr="00157A05" w:rsidRDefault="00CA526F" w:rsidP="000252A2">
      <w:pPr>
        <w:spacing w:after="0" w:line="480" w:lineRule="auto"/>
        <w:jc w:val="both"/>
        <w:rPr>
          <w:rFonts w:ascii="Arial" w:hAnsi="Arial" w:cs="Arial"/>
        </w:rPr>
      </w:pPr>
    </w:p>
    <w:p w14:paraId="3182F226" w14:textId="77777777" w:rsidR="00CA526F" w:rsidRPr="00157A05" w:rsidRDefault="00CA526F" w:rsidP="000252A2">
      <w:pPr>
        <w:spacing w:after="0" w:line="480" w:lineRule="auto"/>
        <w:jc w:val="both"/>
        <w:rPr>
          <w:rFonts w:ascii="Arial" w:hAnsi="Arial" w:cs="Arial"/>
        </w:rPr>
      </w:pPr>
    </w:p>
    <w:p w14:paraId="07906F5A" w14:textId="77777777" w:rsidR="00CA526F" w:rsidRPr="00157A05" w:rsidRDefault="00CA526F" w:rsidP="000252A2">
      <w:pPr>
        <w:spacing w:after="0" w:line="480" w:lineRule="auto"/>
        <w:jc w:val="both"/>
        <w:rPr>
          <w:rFonts w:ascii="Arial" w:hAnsi="Arial" w:cs="Arial"/>
        </w:rPr>
      </w:pPr>
    </w:p>
    <w:p w14:paraId="4B0C977A" w14:textId="77777777" w:rsidR="00CA526F" w:rsidRPr="00157A05" w:rsidRDefault="00CA526F" w:rsidP="000252A2">
      <w:pPr>
        <w:spacing w:after="0" w:line="480" w:lineRule="auto"/>
        <w:ind w:firstLine="720"/>
        <w:jc w:val="both"/>
        <w:rPr>
          <w:rFonts w:ascii="Arial" w:hAnsi="Arial" w:cs="Arial"/>
          <w:b/>
          <w:bCs/>
        </w:rPr>
      </w:pPr>
    </w:p>
    <w:p w14:paraId="3D1BFD9C" w14:textId="77777777" w:rsidR="00A54115" w:rsidRPr="00157A05" w:rsidRDefault="00A54115" w:rsidP="000252A2">
      <w:pPr>
        <w:spacing w:after="0" w:line="480" w:lineRule="auto"/>
        <w:jc w:val="both"/>
        <w:rPr>
          <w:rFonts w:ascii="Arial" w:hAnsi="Arial" w:cs="Arial"/>
        </w:rPr>
      </w:pPr>
    </w:p>
    <w:sectPr w:rsidR="00A54115" w:rsidRPr="00157A05" w:rsidSect="005B6F35">
      <w:footerReference w:type="default" r:id="rId1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aurent Philippot" w:date="2024-04-14T15:30:00Z" w:initials="LP">
    <w:p w14:paraId="3A482A95" w14:textId="77777777" w:rsidR="00E63C46" w:rsidRDefault="00E63C46">
      <w:pPr>
        <w:pStyle w:val="CommentText"/>
      </w:pPr>
      <w:r>
        <w:rPr>
          <w:rStyle w:val="CommentReference"/>
        </w:rPr>
        <w:annotationRef/>
      </w:r>
      <w:r w:rsidR="00EE452E">
        <w:rPr>
          <w:noProof/>
        </w:rPr>
        <w:t>weird phrasing</w:t>
      </w:r>
    </w:p>
  </w:comment>
  <w:comment w:id="9" w:author="Laurent Philippot" w:date="2024-04-09T15:27:00Z" w:initials="LP">
    <w:p w14:paraId="7D966F37" w14:textId="77777777" w:rsidR="00445154" w:rsidRDefault="00445154">
      <w:pPr>
        <w:pStyle w:val="CommentText"/>
      </w:pPr>
      <w:r>
        <w:rPr>
          <w:rStyle w:val="CommentReference"/>
        </w:rPr>
        <w:annotationRef/>
      </w:r>
      <w:r>
        <w:rPr>
          <w:noProof/>
        </w:rPr>
        <w:t xml:space="preserve">are you sure about the %? </w:t>
      </w:r>
    </w:p>
  </w:comment>
  <w:comment w:id="10" w:author="Laurent Philippot" w:date="2024-04-14T15:36:00Z" w:initials="LP">
    <w:p w14:paraId="0F359010" w14:textId="77777777" w:rsidR="00F040D7" w:rsidRDefault="00F040D7">
      <w:pPr>
        <w:pStyle w:val="CommentText"/>
      </w:pPr>
      <w:r>
        <w:rPr>
          <w:rStyle w:val="CommentReference"/>
        </w:rPr>
        <w:annotationRef/>
      </w:r>
      <w:r w:rsidR="00EE452E">
        <w:rPr>
          <w:noProof/>
        </w:rPr>
        <w:t>not sure it is neded, delete?</w:t>
      </w:r>
    </w:p>
  </w:comment>
  <w:comment w:id="12" w:author="Laurent Philippot" w:date="2024-04-09T16:55:00Z" w:initials="LP">
    <w:p w14:paraId="14E46BB0" w14:textId="77777777" w:rsidR="00445154" w:rsidRDefault="00445154">
      <w:pPr>
        <w:pStyle w:val="CommentText"/>
      </w:pPr>
      <w:r>
        <w:rPr>
          <w:rStyle w:val="CommentReference"/>
        </w:rPr>
        <w:annotationRef/>
      </w:r>
      <w:r>
        <w:rPr>
          <w:noProof/>
        </w:rPr>
        <w:t>Please add the AOA to AOB ratio in the sup figure</w:t>
      </w:r>
    </w:p>
  </w:comment>
  <w:comment w:id="16" w:author="Laurent Philippot" w:date="2024-04-11T15:20:00Z" w:initials="LP">
    <w:p w14:paraId="1A04096B" w14:textId="77777777" w:rsidR="00445154" w:rsidRDefault="00445154">
      <w:pPr>
        <w:pStyle w:val="CommentText"/>
      </w:pPr>
      <w:r>
        <w:rPr>
          <w:rStyle w:val="CommentReference"/>
        </w:rPr>
        <w:annotationRef/>
      </w:r>
      <w:r>
        <w:rPr>
          <w:noProof/>
        </w:rPr>
        <w:t>can't be the ony explaination: manure both in CONFYM and BIODYN</w:t>
      </w:r>
    </w:p>
  </w:comment>
  <w:comment w:id="17" w:author="Laurent Philippot" w:date="2024-04-09T13:24:00Z" w:initials="LP">
    <w:p w14:paraId="27EA167A" w14:textId="77777777" w:rsidR="00445154" w:rsidRDefault="00445154">
      <w:pPr>
        <w:pStyle w:val="CommentText"/>
      </w:pPr>
      <w:r>
        <w:rPr>
          <w:rStyle w:val="CommentReference"/>
        </w:rPr>
        <w:annotationRef/>
      </w:r>
      <w:r>
        <w:t>doi:10.1371/journal.pone.0160974</w:t>
      </w:r>
    </w:p>
  </w:comment>
  <w:comment w:id="15" w:author="Laurent Philippot" w:date="2024-04-12T13:43:00Z" w:initials="LP">
    <w:p w14:paraId="5A6D2088" w14:textId="77777777" w:rsidR="00445154" w:rsidRDefault="00445154">
      <w:pPr>
        <w:pStyle w:val="CommentText"/>
      </w:pPr>
      <w:r>
        <w:rPr>
          <w:rStyle w:val="CommentReference"/>
        </w:rPr>
        <w:annotationRef/>
      </w:r>
      <w:r>
        <w:rPr>
          <w:noProof/>
        </w:rPr>
        <w:t>true but not the explanation here cf GWC</w:t>
      </w:r>
    </w:p>
  </w:comment>
  <w:comment w:id="18" w:author="Laurent Philippot" w:date="2024-04-08T21:24:00Z" w:initials="LP">
    <w:p w14:paraId="2785F5EC" w14:textId="77777777" w:rsidR="00445154" w:rsidRDefault="00445154">
      <w:pPr>
        <w:pStyle w:val="CommentText"/>
      </w:pPr>
      <w:r>
        <w:rPr>
          <w:rStyle w:val="CommentReference"/>
        </w:rPr>
        <w:annotationRef/>
      </w:r>
      <w:r>
        <w:t>add this one</w:t>
      </w:r>
    </w:p>
    <w:p w14:paraId="59382384" w14:textId="77777777" w:rsidR="00445154" w:rsidRDefault="00445154">
      <w:pPr>
        <w:pStyle w:val="CommentText"/>
      </w:pPr>
      <w:r>
        <w:t>Dobbie and Smith  European Journal of Soil Science, December 2001, 52, 667±673</w:t>
      </w:r>
    </w:p>
  </w:comment>
  <w:comment w:id="19" w:author="Laurent Philippot" w:date="2024-04-08T21:28:00Z" w:initials="LP">
    <w:p w14:paraId="6E204403" w14:textId="77777777" w:rsidR="00445154" w:rsidRDefault="00445154">
      <w:pPr>
        <w:pStyle w:val="CommentText"/>
      </w:pPr>
      <w:r>
        <w:rPr>
          <w:rStyle w:val="CommentReference"/>
        </w:rPr>
        <w:annotationRef/>
      </w:r>
      <w:r>
        <w:t>Another one?</w:t>
      </w:r>
    </w:p>
  </w:comment>
  <w:comment w:id="25" w:author="Laurent Philippot" w:date="2024-04-10T12:50:00Z" w:initials="LP">
    <w:p w14:paraId="66DE257E" w14:textId="77777777" w:rsidR="00445154" w:rsidRDefault="00445154">
      <w:pPr>
        <w:pStyle w:val="CommentText"/>
      </w:pPr>
      <w:r>
        <w:rPr>
          <w:rStyle w:val="CommentReference"/>
        </w:rPr>
        <w:annotationRef/>
      </w:r>
      <w:r>
        <w:t>As the earth system changes in response to human activities, a critical objective is to predict how biogeochemical process rates (e.g. nitrification, decomposition) and ecosystem function (e.g. net ecosystem productivity) will change under future conditions. A particular challenge is that the microbial communities that drive many of these processes are capable of adapting to environmental change in ways that alter ecosystem functioning. Despite evidence that microbes can adapt to temperature, precipitation regimes, and redox fluctuations, microbial communities are typically not optimally adapted to their local environment. For example, temperature optima for growth and enzyme activity are often greater than in situ temperatures in their environment. Here we discuss fundamental constraints on microbial adaptation and suggest specific environments where microbial adaptation to climate change (or lack thereof) is most likely to alter ecosystem functioning.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82A95" w15:done="0"/>
  <w15:commentEx w15:paraId="7D966F37" w15:done="0"/>
  <w15:commentEx w15:paraId="0F359010" w15:done="0"/>
  <w15:commentEx w15:paraId="14E46BB0" w15:done="0"/>
  <w15:commentEx w15:paraId="1A04096B" w15:done="0"/>
  <w15:commentEx w15:paraId="27EA167A" w15:done="0"/>
  <w15:commentEx w15:paraId="5A6D2088" w15:done="0"/>
  <w15:commentEx w15:paraId="59382384" w15:done="0"/>
  <w15:commentEx w15:paraId="6E204403" w15:done="0"/>
  <w15:commentEx w15:paraId="66DE25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82A95" w16cid:durableId="04E3B571"/>
  <w16cid:commentId w16cid:paraId="7D966F37" w16cid:durableId="58333928"/>
  <w16cid:commentId w16cid:paraId="0F359010" w16cid:durableId="14A50297"/>
  <w16cid:commentId w16cid:paraId="14E46BB0" w16cid:durableId="36A028A3"/>
  <w16cid:commentId w16cid:paraId="1A04096B" w16cid:durableId="3B4AE260"/>
  <w16cid:commentId w16cid:paraId="27EA167A" w16cid:durableId="21E93C88"/>
  <w16cid:commentId w16cid:paraId="5A6D2088" w16cid:durableId="59335DEC"/>
  <w16cid:commentId w16cid:paraId="59382384" w16cid:durableId="448F380F"/>
  <w16cid:commentId w16cid:paraId="6E204403" w16cid:durableId="73D5ACD7"/>
  <w16cid:commentId w16cid:paraId="66DE257E" w16cid:durableId="39ABF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A2A6" w14:textId="77777777" w:rsidR="005B6F35" w:rsidRDefault="005B6F35" w:rsidP="001A136F">
      <w:pPr>
        <w:spacing w:after="0" w:line="240" w:lineRule="auto"/>
      </w:pPr>
      <w:r>
        <w:separator/>
      </w:r>
    </w:p>
  </w:endnote>
  <w:endnote w:type="continuationSeparator" w:id="0">
    <w:p w14:paraId="22B73D2A" w14:textId="77777777" w:rsidR="005B6F35" w:rsidRDefault="005B6F35" w:rsidP="001A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9065"/>
      <w:docPartObj>
        <w:docPartGallery w:val="Page Numbers (Bottom of Page)"/>
        <w:docPartUnique/>
      </w:docPartObj>
    </w:sdtPr>
    <w:sdtContent>
      <w:p w14:paraId="032DC4F5" w14:textId="77777777" w:rsidR="00445154" w:rsidRDefault="00445154">
        <w:pPr>
          <w:pStyle w:val="Footer"/>
          <w:jc w:val="center"/>
        </w:pPr>
      </w:p>
      <w:p w14:paraId="0DE9AA79" w14:textId="77777777" w:rsidR="00445154" w:rsidRDefault="00445154">
        <w:pPr>
          <w:pStyle w:val="Footer"/>
          <w:jc w:val="center"/>
        </w:pPr>
        <w:r>
          <w:fldChar w:fldCharType="begin"/>
        </w:r>
        <w:r>
          <w:instrText>PAGE   \* MERGEFORMAT</w:instrText>
        </w:r>
        <w:r>
          <w:fldChar w:fldCharType="separate"/>
        </w:r>
        <w:r>
          <w:rPr>
            <w:lang w:val="fr-FR"/>
          </w:rPr>
          <w:t>2</w:t>
        </w:r>
        <w:r>
          <w:fldChar w:fldCharType="end"/>
        </w:r>
      </w:p>
    </w:sdtContent>
  </w:sdt>
  <w:p w14:paraId="583D91AA" w14:textId="77777777" w:rsidR="00445154" w:rsidRDefault="00445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5983" w14:textId="77777777" w:rsidR="005B6F35" w:rsidRDefault="005B6F35" w:rsidP="001A136F">
      <w:pPr>
        <w:spacing w:after="0" w:line="240" w:lineRule="auto"/>
      </w:pPr>
      <w:r>
        <w:separator/>
      </w:r>
    </w:p>
  </w:footnote>
  <w:footnote w:type="continuationSeparator" w:id="0">
    <w:p w14:paraId="0CC31793" w14:textId="77777777" w:rsidR="005B6F35" w:rsidRDefault="005B6F35" w:rsidP="001A1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FD"/>
    <w:multiLevelType w:val="hybridMultilevel"/>
    <w:tmpl w:val="B6069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E7C"/>
    <w:multiLevelType w:val="hybridMultilevel"/>
    <w:tmpl w:val="FF8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273DB"/>
    <w:multiLevelType w:val="hybridMultilevel"/>
    <w:tmpl w:val="CAE2B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A4093"/>
    <w:multiLevelType w:val="hybridMultilevel"/>
    <w:tmpl w:val="7EE8EFC2"/>
    <w:lvl w:ilvl="0" w:tplc="314482E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608666">
    <w:abstractNumId w:val="2"/>
  </w:num>
  <w:num w:numId="2" w16cid:durableId="280304367">
    <w:abstractNumId w:val="3"/>
  </w:num>
  <w:num w:numId="3" w16cid:durableId="1080322971">
    <w:abstractNumId w:val="4"/>
  </w:num>
  <w:num w:numId="4" w16cid:durableId="1630933985">
    <w:abstractNumId w:val="6"/>
  </w:num>
  <w:num w:numId="5" w16cid:durableId="1254431794">
    <w:abstractNumId w:val="8"/>
  </w:num>
  <w:num w:numId="6" w16cid:durableId="698354274">
    <w:abstractNumId w:val="0"/>
  </w:num>
  <w:num w:numId="7" w16cid:durableId="1138374306">
    <w:abstractNumId w:val="5"/>
  </w:num>
  <w:num w:numId="8" w16cid:durableId="399786795">
    <w:abstractNumId w:val="1"/>
  </w:num>
  <w:num w:numId="9" w16cid:durableId="21044541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231AE"/>
    <w:rsid w:val="000252A2"/>
    <w:rsid w:val="000303E9"/>
    <w:rsid w:val="00033A80"/>
    <w:rsid w:val="000412F1"/>
    <w:rsid w:val="00042BAD"/>
    <w:rsid w:val="000500CB"/>
    <w:rsid w:val="000500DC"/>
    <w:rsid w:val="00051FF8"/>
    <w:rsid w:val="00054723"/>
    <w:rsid w:val="000551EA"/>
    <w:rsid w:val="00056552"/>
    <w:rsid w:val="0006153B"/>
    <w:rsid w:val="000617DE"/>
    <w:rsid w:val="00061F15"/>
    <w:rsid w:val="000620B1"/>
    <w:rsid w:val="000642F5"/>
    <w:rsid w:val="00064AE0"/>
    <w:rsid w:val="00067208"/>
    <w:rsid w:val="0007341E"/>
    <w:rsid w:val="00074A70"/>
    <w:rsid w:val="0007628C"/>
    <w:rsid w:val="00085C98"/>
    <w:rsid w:val="00086596"/>
    <w:rsid w:val="000873E2"/>
    <w:rsid w:val="00087E86"/>
    <w:rsid w:val="00090941"/>
    <w:rsid w:val="00092EDE"/>
    <w:rsid w:val="0009315C"/>
    <w:rsid w:val="00096154"/>
    <w:rsid w:val="000968F9"/>
    <w:rsid w:val="000A3213"/>
    <w:rsid w:val="000A546C"/>
    <w:rsid w:val="000A5726"/>
    <w:rsid w:val="000A655C"/>
    <w:rsid w:val="000A67A5"/>
    <w:rsid w:val="000B03BB"/>
    <w:rsid w:val="000B12A0"/>
    <w:rsid w:val="000B3012"/>
    <w:rsid w:val="000B4EE4"/>
    <w:rsid w:val="000B6552"/>
    <w:rsid w:val="000B7DF4"/>
    <w:rsid w:val="000C08D3"/>
    <w:rsid w:val="000C2C7C"/>
    <w:rsid w:val="000C3AB8"/>
    <w:rsid w:val="000C623C"/>
    <w:rsid w:val="000D5853"/>
    <w:rsid w:val="000D5B16"/>
    <w:rsid w:val="000D63E7"/>
    <w:rsid w:val="000D73CF"/>
    <w:rsid w:val="000D79B2"/>
    <w:rsid w:val="000E2DF4"/>
    <w:rsid w:val="000E3235"/>
    <w:rsid w:val="000E6204"/>
    <w:rsid w:val="000E645C"/>
    <w:rsid w:val="000E6E56"/>
    <w:rsid w:val="000F0A6F"/>
    <w:rsid w:val="000F16A6"/>
    <w:rsid w:val="000F2323"/>
    <w:rsid w:val="000F258D"/>
    <w:rsid w:val="000F28D6"/>
    <w:rsid w:val="000F7633"/>
    <w:rsid w:val="0010210A"/>
    <w:rsid w:val="00103CB5"/>
    <w:rsid w:val="00104866"/>
    <w:rsid w:val="00112B9B"/>
    <w:rsid w:val="001132E3"/>
    <w:rsid w:val="001135A3"/>
    <w:rsid w:val="00115EA3"/>
    <w:rsid w:val="00116F1C"/>
    <w:rsid w:val="00122874"/>
    <w:rsid w:val="00123AC9"/>
    <w:rsid w:val="00124495"/>
    <w:rsid w:val="00131D7C"/>
    <w:rsid w:val="001338B9"/>
    <w:rsid w:val="00136A5B"/>
    <w:rsid w:val="00142496"/>
    <w:rsid w:val="00152010"/>
    <w:rsid w:val="00152125"/>
    <w:rsid w:val="00152F96"/>
    <w:rsid w:val="00156712"/>
    <w:rsid w:val="00157A05"/>
    <w:rsid w:val="00163811"/>
    <w:rsid w:val="00166143"/>
    <w:rsid w:val="00166D7B"/>
    <w:rsid w:val="00167F5D"/>
    <w:rsid w:val="00170210"/>
    <w:rsid w:val="00170F89"/>
    <w:rsid w:val="0017235D"/>
    <w:rsid w:val="00174262"/>
    <w:rsid w:val="0017518A"/>
    <w:rsid w:val="00180972"/>
    <w:rsid w:val="00187102"/>
    <w:rsid w:val="0018716A"/>
    <w:rsid w:val="001905FA"/>
    <w:rsid w:val="001910B2"/>
    <w:rsid w:val="001918B2"/>
    <w:rsid w:val="0019481C"/>
    <w:rsid w:val="001948B9"/>
    <w:rsid w:val="001971A9"/>
    <w:rsid w:val="00197A9B"/>
    <w:rsid w:val="001A136F"/>
    <w:rsid w:val="001A1382"/>
    <w:rsid w:val="001A1821"/>
    <w:rsid w:val="001A2431"/>
    <w:rsid w:val="001A43FF"/>
    <w:rsid w:val="001B19AD"/>
    <w:rsid w:val="001B3445"/>
    <w:rsid w:val="001C3FCA"/>
    <w:rsid w:val="001C5335"/>
    <w:rsid w:val="001C63A5"/>
    <w:rsid w:val="001D4A2A"/>
    <w:rsid w:val="001D6892"/>
    <w:rsid w:val="001E5173"/>
    <w:rsid w:val="001F6783"/>
    <w:rsid w:val="0020034D"/>
    <w:rsid w:val="00206D48"/>
    <w:rsid w:val="00210507"/>
    <w:rsid w:val="002118D3"/>
    <w:rsid w:val="0022090A"/>
    <w:rsid w:val="00222DDD"/>
    <w:rsid w:val="00223654"/>
    <w:rsid w:val="00224134"/>
    <w:rsid w:val="00227227"/>
    <w:rsid w:val="00227786"/>
    <w:rsid w:val="00235470"/>
    <w:rsid w:val="0023608A"/>
    <w:rsid w:val="0023621D"/>
    <w:rsid w:val="00240FB8"/>
    <w:rsid w:val="0024214B"/>
    <w:rsid w:val="00243C35"/>
    <w:rsid w:val="0024409D"/>
    <w:rsid w:val="002474CE"/>
    <w:rsid w:val="00247BAD"/>
    <w:rsid w:val="00247DF0"/>
    <w:rsid w:val="002526AC"/>
    <w:rsid w:val="00255F32"/>
    <w:rsid w:val="00257173"/>
    <w:rsid w:val="002617CD"/>
    <w:rsid w:val="00262E74"/>
    <w:rsid w:val="00266E7B"/>
    <w:rsid w:val="00270FC4"/>
    <w:rsid w:val="0027430B"/>
    <w:rsid w:val="00274337"/>
    <w:rsid w:val="002756C9"/>
    <w:rsid w:val="002769F3"/>
    <w:rsid w:val="0028276C"/>
    <w:rsid w:val="00283DED"/>
    <w:rsid w:val="00285CE5"/>
    <w:rsid w:val="00285F31"/>
    <w:rsid w:val="002914CB"/>
    <w:rsid w:val="00292936"/>
    <w:rsid w:val="002A09A7"/>
    <w:rsid w:val="002A50A0"/>
    <w:rsid w:val="002B0B9D"/>
    <w:rsid w:val="002B12F7"/>
    <w:rsid w:val="002B1514"/>
    <w:rsid w:val="002B1C53"/>
    <w:rsid w:val="002B1D71"/>
    <w:rsid w:val="002C1BC6"/>
    <w:rsid w:val="002C2FEE"/>
    <w:rsid w:val="002D029F"/>
    <w:rsid w:val="002D19AF"/>
    <w:rsid w:val="002D4C00"/>
    <w:rsid w:val="002D764E"/>
    <w:rsid w:val="002E0B72"/>
    <w:rsid w:val="002E0BBD"/>
    <w:rsid w:val="002E5A80"/>
    <w:rsid w:val="002F2AF7"/>
    <w:rsid w:val="002F35B4"/>
    <w:rsid w:val="002F4460"/>
    <w:rsid w:val="002F511C"/>
    <w:rsid w:val="002F55F7"/>
    <w:rsid w:val="002F5E39"/>
    <w:rsid w:val="002F6C64"/>
    <w:rsid w:val="002F7956"/>
    <w:rsid w:val="002F7E73"/>
    <w:rsid w:val="00301E4B"/>
    <w:rsid w:val="0030377B"/>
    <w:rsid w:val="003037A9"/>
    <w:rsid w:val="00304493"/>
    <w:rsid w:val="003053FB"/>
    <w:rsid w:val="003054D7"/>
    <w:rsid w:val="00311BD7"/>
    <w:rsid w:val="00315A31"/>
    <w:rsid w:val="00316B3D"/>
    <w:rsid w:val="003207C8"/>
    <w:rsid w:val="0032109C"/>
    <w:rsid w:val="00321E5F"/>
    <w:rsid w:val="0032413D"/>
    <w:rsid w:val="00324FC9"/>
    <w:rsid w:val="00325FFA"/>
    <w:rsid w:val="003274DF"/>
    <w:rsid w:val="003315C4"/>
    <w:rsid w:val="003410D7"/>
    <w:rsid w:val="00341D95"/>
    <w:rsid w:val="00351CB4"/>
    <w:rsid w:val="00353862"/>
    <w:rsid w:val="00357014"/>
    <w:rsid w:val="00360834"/>
    <w:rsid w:val="003617F9"/>
    <w:rsid w:val="003622EC"/>
    <w:rsid w:val="003671E4"/>
    <w:rsid w:val="00374139"/>
    <w:rsid w:val="003741CE"/>
    <w:rsid w:val="00380A8F"/>
    <w:rsid w:val="003815CF"/>
    <w:rsid w:val="003834A0"/>
    <w:rsid w:val="0039192B"/>
    <w:rsid w:val="00393B30"/>
    <w:rsid w:val="003954F2"/>
    <w:rsid w:val="003A0A91"/>
    <w:rsid w:val="003A0CFB"/>
    <w:rsid w:val="003A11A1"/>
    <w:rsid w:val="003A2768"/>
    <w:rsid w:val="003A2BA7"/>
    <w:rsid w:val="003A57A3"/>
    <w:rsid w:val="003B4001"/>
    <w:rsid w:val="003B4B04"/>
    <w:rsid w:val="003B558A"/>
    <w:rsid w:val="003B5ADA"/>
    <w:rsid w:val="003C0618"/>
    <w:rsid w:val="003C11E5"/>
    <w:rsid w:val="003C1886"/>
    <w:rsid w:val="003C68B4"/>
    <w:rsid w:val="003C714E"/>
    <w:rsid w:val="003D0DDA"/>
    <w:rsid w:val="003D188A"/>
    <w:rsid w:val="003D18D2"/>
    <w:rsid w:val="003D4FC1"/>
    <w:rsid w:val="003D5D9D"/>
    <w:rsid w:val="003D64F5"/>
    <w:rsid w:val="003D6606"/>
    <w:rsid w:val="003E26FA"/>
    <w:rsid w:val="003E2886"/>
    <w:rsid w:val="003E4575"/>
    <w:rsid w:val="003E788E"/>
    <w:rsid w:val="003E7F23"/>
    <w:rsid w:val="003F2673"/>
    <w:rsid w:val="003F47F8"/>
    <w:rsid w:val="003F5D05"/>
    <w:rsid w:val="00401693"/>
    <w:rsid w:val="00401A0D"/>
    <w:rsid w:val="00401A9A"/>
    <w:rsid w:val="00402F5F"/>
    <w:rsid w:val="0040508C"/>
    <w:rsid w:val="00406C0B"/>
    <w:rsid w:val="00407AC1"/>
    <w:rsid w:val="00414BAC"/>
    <w:rsid w:val="00415770"/>
    <w:rsid w:val="0041764B"/>
    <w:rsid w:val="004206ED"/>
    <w:rsid w:val="00421098"/>
    <w:rsid w:val="00423A98"/>
    <w:rsid w:val="004256BB"/>
    <w:rsid w:val="004271A6"/>
    <w:rsid w:val="00427B4C"/>
    <w:rsid w:val="004307A9"/>
    <w:rsid w:val="0043406C"/>
    <w:rsid w:val="00436573"/>
    <w:rsid w:val="00443151"/>
    <w:rsid w:val="00443898"/>
    <w:rsid w:val="0044457D"/>
    <w:rsid w:val="0044470A"/>
    <w:rsid w:val="00445154"/>
    <w:rsid w:val="0044721C"/>
    <w:rsid w:val="004473D5"/>
    <w:rsid w:val="00452EF8"/>
    <w:rsid w:val="00453826"/>
    <w:rsid w:val="004558CC"/>
    <w:rsid w:val="0045607C"/>
    <w:rsid w:val="00460B3D"/>
    <w:rsid w:val="00463954"/>
    <w:rsid w:val="00464A0D"/>
    <w:rsid w:val="00464EA7"/>
    <w:rsid w:val="004708B0"/>
    <w:rsid w:val="00472190"/>
    <w:rsid w:val="0047364A"/>
    <w:rsid w:val="00474084"/>
    <w:rsid w:val="00475174"/>
    <w:rsid w:val="00476E77"/>
    <w:rsid w:val="00477B4D"/>
    <w:rsid w:val="00477E63"/>
    <w:rsid w:val="00484441"/>
    <w:rsid w:val="00484D26"/>
    <w:rsid w:val="00485576"/>
    <w:rsid w:val="0048626C"/>
    <w:rsid w:val="004874BD"/>
    <w:rsid w:val="0049175E"/>
    <w:rsid w:val="004930DD"/>
    <w:rsid w:val="004955D5"/>
    <w:rsid w:val="004956E9"/>
    <w:rsid w:val="00495EDC"/>
    <w:rsid w:val="004A1054"/>
    <w:rsid w:val="004A669E"/>
    <w:rsid w:val="004B09A6"/>
    <w:rsid w:val="004B3226"/>
    <w:rsid w:val="004C0887"/>
    <w:rsid w:val="004C1658"/>
    <w:rsid w:val="004C38A7"/>
    <w:rsid w:val="004C54B6"/>
    <w:rsid w:val="004C6B7B"/>
    <w:rsid w:val="004D1422"/>
    <w:rsid w:val="004D3626"/>
    <w:rsid w:val="004D4320"/>
    <w:rsid w:val="004D500D"/>
    <w:rsid w:val="004E036E"/>
    <w:rsid w:val="004E1883"/>
    <w:rsid w:val="004E37E7"/>
    <w:rsid w:val="004F207F"/>
    <w:rsid w:val="004F573D"/>
    <w:rsid w:val="004F750D"/>
    <w:rsid w:val="004F7620"/>
    <w:rsid w:val="004F7D47"/>
    <w:rsid w:val="004F7DF8"/>
    <w:rsid w:val="00501CD8"/>
    <w:rsid w:val="00505ACF"/>
    <w:rsid w:val="005105B2"/>
    <w:rsid w:val="00511EBC"/>
    <w:rsid w:val="005137EF"/>
    <w:rsid w:val="00514533"/>
    <w:rsid w:val="00520484"/>
    <w:rsid w:val="0052060D"/>
    <w:rsid w:val="00522C58"/>
    <w:rsid w:val="005260BF"/>
    <w:rsid w:val="0053115D"/>
    <w:rsid w:val="00532ABA"/>
    <w:rsid w:val="005347B0"/>
    <w:rsid w:val="00542DBC"/>
    <w:rsid w:val="005442EB"/>
    <w:rsid w:val="00544B2C"/>
    <w:rsid w:val="00546830"/>
    <w:rsid w:val="00547965"/>
    <w:rsid w:val="005512B1"/>
    <w:rsid w:val="0055223A"/>
    <w:rsid w:val="00555B25"/>
    <w:rsid w:val="00555B86"/>
    <w:rsid w:val="005560FC"/>
    <w:rsid w:val="005609E8"/>
    <w:rsid w:val="00560F9B"/>
    <w:rsid w:val="005627B0"/>
    <w:rsid w:val="00565302"/>
    <w:rsid w:val="00566140"/>
    <w:rsid w:val="0057376B"/>
    <w:rsid w:val="00573C46"/>
    <w:rsid w:val="00574143"/>
    <w:rsid w:val="00574389"/>
    <w:rsid w:val="005755FF"/>
    <w:rsid w:val="005812C2"/>
    <w:rsid w:val="0058253F"/>
    <w:rsid w:val="00582DD5"/>
    <w:rsid w:val="005907D2"/>
    <w:rsid w:val="00590839"/>
    <w:rsid w:val="005952AE"/>
    <w:rsid w:val="0059560F"/>
    <w:rsid w:val="005A2B8A"/>
    <w:rsid w:val="005A3AFB"/>
    <w:rsid w:val="005B1BAA"/>
    <w:rsid w:val="005B384B"/>
    <w:rsid w:val="005B454A"/>
    <w:rsid w:val="005B5EBE"/>
    <w:rsid w:val="005B62E7"/>
    <w:rsid w:val="005B6698"/>
    <w:rsid w:val="005B67E3"/>
    <w:rsid w:val="005B6F35"/>
    <w:rsid w:val="005B7470"/>
    <w:rsid w:val="005B751C"/>
    <w:rsid w:val="005B765D"/>
    <w:rsid w:val="005C32A0"/>
    <w:rsid w:val="005C465C"/>
    <w:rsid w:val="005C4F10"/>
    <w:rsid w:val="005C712A"/>
    <w:rsid w:val="005C72D3"/>
    <w:rsid w:val="005D084B"/>
    <w:rsid w:val="005D0A70"/>
    <w:rsid w:val="005D6635"/>
    <w:rsid w:val="005E48B6"/>
    <w:rsid w:val="005E5426"/>
    <w:rsid w:val="005E640A"/>
    <w:rsid w:val="005E7228"/>
    <w:rsid w:val="005E7E55"/>
    <w:rsid w:val="005F2174"/>
    <w:rsid w:val="005F3FC9"/>
    <w:rsid w:val="005F4B47"/>
    <w:rsid w:val="005F4B4A"/>
    <w:rsid w:val="005F4CE4"/>
    <w:rsid w:val="0060181B"/>
    <w:rsid w:val="00603814"/>
    <w:rsid w:val="00603DB5"/>
    <w:rsid w:val="00605E17"/>
    <w:rsid w:val="00607087"/>
    <w:rsid w:val="00611BAD"/>
    <w:rsid w:val="0061222F"/>
    <w:rsid w:val="006123B4"/>
    <w:rsid w:val="00614C7F"/>
    <w:rsid w:val="00622CA6"/>
    <w:rsid w:val="00625B66"/>
    <w:rsid w:val="00625C15"/>
    <w:rsid w:val="00630A62"/>
    <w:rsid w:val="00632066"/>
    <w:rsid w:val="0063388C"/>
    <w:rsid w:val="00633899"/>
    <w:rsid w:val="006339E2"/>
    <w:rsid w:val="00633F87"/>
    <w:rsid w:val="006401CC"/>
    <w:rsid w:val="006419B6"/>
    <w:rsid w:val="00647155"/>
    <w:rsid w:val="00647F58"/>
    <w:rsid w:val="006543C9"/>
    <w:rsid w:val="00654419"/>
    <w:rsid w:val="00654CBB"/>
    <w:rsid w:val="00656977"/>
    <w:rsid w:val="00656AD9"/>
    <w:rsid w:val="00657F5A"/>
    <w:rsid w:val="00661110"/>
    <w:rsid w:val="00662064"/>
    <w:rsid w:val="0066593B"/>
    <w:rsid w:val="00666FDA"/>
    <w:rsid w:val="00670024"/>
    <w:rsid w:val="00670CA4"/>
    <w:rsid w:val="006711C2"/>
    <w:rsid w:val="00673E21"/>
    <w:rsid w:val="00674165"/>
    <w:rsid w:val="00680204"/>
    <w:rsid w:val="006836A0"/>
    <w:rsid w:val="00686C3C"/>
    <w:rsid w:val="006873A4"/>
    <w:rsid w:val="00687C4F"/>
    <w:rsid w:val="00694180"/>
    <w:rsid w:val="006A0BBD"/>
    <w:rsid w:val="006A2116"/>
    <w:rsid w:val="006C001A"/>
    <w:rsid w:val="006C473B"/>
    <w:rsid w:val="006C6977"/>
    <w:rsid w:val="006D1A9C"/>
    <w:rsid w:val="006D26D0"/>
    <w:rsid w:val="006D401B"/>
    <w:rsid w:val="006D5678"/>
    <w:rsid w:val="006D66E5"/>
    <w:rsid w:val="006D7562"/>
    <w:rsid w:val="006E4ECE"/>
    <w:rsid w:val="006E6AA5"/>
    <w:rsid w:val="006E7A72"/>
    <w:rsid w:val="006F1D1B"/>
    <w:rsid w:val="006F35AA"/>
    <w:rsid w:val="00705520"/>
    <w:rsid w:val="007062D2"/>
    <w:rsid w:val="00707269"/>
    <w:rsid w:val="0071516A"/>
    <w:rsid w:val="007152EF"/>
    <w:rsid w:val="00715653"/>
    <w:rsid w:val="0071677C"/>
    <w:rsid w:val="00720218"/>
    <w:rsid w:val="00721822"/>
    <w:rsid w:val="007228B3"/>
    <w:rsid w:val="00723C96"/>
    <w:rsid w:val="00724589"/>
    <w:rsid w:val="007247FA"/>
    <w:rsid w:val="007248C5"/>
    <w:rsid w:val="00726A65"/>
    <w:rsid w:val="007301D1"/>
    <w:rsid w:val="00730382"/>
    <w:rsid w:val="00734981"/>
    <w:rsid w:val="00735F1E"/>
    <w:rsid w:val="00740578"/>
    <w:rsid w:val="0074066A"/>
    <w:rsid w:val="007447D4"/>
    <w:rsid w:val="00747A1B"/>
    <w:rsid w:val="007503E7"/>
    <w:rsid w:val="007504CC"/>
    <w:rsid w:val="00751F91"/>
    <w:rsid w:val="00753AAE"/>
    <w:rsid w:val="00754271"/>
    <w:rsid w:val="0076037D"/>
    <w:rsid w:val="007609E5"/>
    <w:rsid w:val="0077003D"/>
    <w:rsid w:val="00772852"/>
    <w:rsid w:val="00772D68"/>
    <w:rsid w:val="00772E22"/>
    <w:rsid w:val="00776770"/>
    <w:rsid w:val="0077678A"/>
    <w:rsid w:val="00777092"/>
    <w:rsid w:val="00785503"/>
    <w:rsid w:val="007900E0"/>
    <w:rsid w:val="00791F9E"/>
    <w:rsid w:val="007935D5"/>
    <w:rsid w:val="007945BD"/>
    <w:rsid w:val="00795462"/>
    <w:rsid w:val="007A2E98"/>
    <w:rsid w:val="007A6F80"/>
    <w:rsid w:val="007A6FF0"/>
    <w:rsid w:val="007B0A88"/>
    <w:rsid w:val="007B231B"/>
    <w:rsid w:val="007B32D3"/>
    <w:rsid w:val="007C2534"/>
    <w:rsid w:val="007C3FD0"/>
    <w:rsid w:val="007D17B9"/>
    <w:rsid w:val="007D2D6B"/>
    <w:rsid w:val="007D3EF9"/>
    <w:rsid w:val="007E258A"/>
    <w:rsid w:val="007E67B4"/>
    <w:rsid w:val="007F48E3"/>
    <w:rsid w:val="007F67E8"/>
    <w:rsid w:val="008004C3"/>
    <w:rsid w:val="008017AD"/>
    <w:rsid w:val="0080257C"/>
    <w:rsid w:val="00804E75"/>
    <w:rsid w:val="0080516B"/>
    <w:rsid w:val="00807A98"/>
    <w:rsid w:val="00810B44"/>
    <w:rsid w:val="008158D9"/>
    <w:rsid w:val="0082197A"/>
    <w:rsid w:val="00821EAC"/>
    <w:rsid w:val="00822BA3"/>
    <w:rsid w:val="00824EE0"/>
    <w:rsid w:val="00826ACF"/>
    <w:rsid w:val="0083196C"/>
    <w:rsid w:val="00831FBE"/>
    <w:rsid w:val="00832BB0"/>
    <w:rsid w:val="008338DC"/>
    <w:rsid w:val="00833F5C"/>
    <w:rsid w:val="00834485"/>
    <w:rsid w:val="0083476F"/>
    <w:rsid w:val="00836270"/>
    <w:rsid w:val="00845721"/>
    <w:rsid w:val="00845D80"/>
    <w:rsid w:val="00846DD9"/>
    <w:rsid w:val="00854097"/>
    <w:rsid w:val="00854FF9"/>
    <w:rsid w:val="00860461"/>
    <w:rsid w:val="00860C0A"/>
    <w:rsid w:val="008618B6"/>
    <w:rsid w:val="00864763"/>
    <w:rsid w:val="008713D4"/>
    <w:rsid w:val="0087192C"/>
    <w:rsid w:val="00873D2B"/>
    <w:rsid w:val="0087552A"/>
    <w:rsid w:val="00876AA0"/>
    <w:rsid w:val="00877F8B"/>
    <w:rsid w:val="00882BF4"/>
    <w:rsid w:val="008833EE"/>
    <w:rsid w:val="008953ED"/>
    <w:rsid w:val="00896AF6"/>
    <w:rsid w:val="008A1477"/>
    <w:rsid w:val="008A2A2B"/>
    <w:rsid w:val="008B05B8"/>
    <w:rsid w:val="008B2A1A"/>
    <w:rsid w:val="008B5A4C"/>
    <w:rsid w:val="008B5BF1"/>
    <w:rsid w:val="008B5CFA"/>
    <w:rsid w:val="008B7EBA"/>
    <w:rsid w:val="008C28FA"/>
    <w:rsid w:val="008C3AC6"/>
    <w:rsid w:val="008C44A0"/>
    <w:rsid w:val="008C5AD7"/>
    <w:rsid w:val="008C5D10"/>
    <w:rsid w:val="008C5D11"/>
    <w:rsid w:val="008C6E8E"/>
    <w:rsid w:val="008D0B90"/>
    <w:rsid w:val="008D0C82"/>
    <w:rsid w:val="008D218A"/>
    <w:rsid w:val="008D274B"/>
    <w:rsid w:val="008D2E86"/>
    <w:rsid w:val="008D4C98"/>
    <w:rsid w:val="008E0996"/>
    <w:rsid w:val="008E5BC1"/>
    <w:rsid w:val="008F1096"/>
    <w:rsid w:val="008F13B5"/>
    <w:rsid w:val="008F2E2E"/>
    <w:rsid w:val="008F42C7"/>
    <w:rsid w:val="008F4D5E"/>
    <w:rsid w:val="008F668F"/>
    <w:rsid w:val="00901A1F"/>
    <w:rsid w:val="0090345A"/>
    <w:rsid w:val="0090742B"/>
    <w:rsid w:val="00913A6F"/>
    <w:rsid w:val="009145B4"/>
    <w:rsid w:val="00914705"/>
    <w:rsid w:val="00916C62"/>
    <w:rsid w:val="00924446"/>
    <w:rsid w:val="00925940"/>
    <w:rsid w:val="00925BF1"/>
    <w:rsid w:val="009306F6"/>
    <w:rsid w:val="00930E15"/>
    <w:rsid w:val="00932C2F"/>
    <w:rsid w:val="00932F91"/>
    <w:rsid w:val="00933A28"/>
    <w:rsid w:val="0093577E"/>
    <w:rsid w:val="00935A06"/>
    <w:rsid w:val="00935BD7"/>
    <w:rsid w:val="0093696A"/>
    <w:rsid w:val="00937678"/>
    <w:rsid w:val="00940511"/>
    <w:rsid w:val="00940820"/>
    <w:rsid w:val="00941805"/>
    <w:rsid w:val="00942399"/>
    <w:rsid w:val="00942BC8"/>
    <w:rsid w:val="00943EFC"/>
    <w:rsid w:val="009454CA"/>
    <w:rsid w:val="009457EA"/>
    <w:rsid w:val="009515A9"/>
    <w:rsid w:val="0095376F"/>
    <w:rsid w:val="00957C90"/>
    <w:rsid w:val="0096146A"/>
    <w:rsid w:val="009618AD"/>
    <w:rsid w:val="00961A99"/>
    <w:rsid w:val="00961F8E"/>
    <w:rsid w:val="00967ABB"/>
    <w:rsid w:val="0097179D"/>
    <w:rsid w:val="00973262"/>
    <w:rsid w:val="00974316"/>
    <w:rsid w:val="00975CA6"/>
    <w:rsid w:val="00976270"/>
    <w:rsid w:val="00977F1E"/>
    <w:rsid w:val="0098000A"/>
    <w:rsid w:val="00983EEC"/>
    <w:rsid w:val="0098402A"/>
    <w:rsid w:val="009846FE"/>
    <w:rsid w:val="00985BAF"/>
    <w:rsid w:val="00990D2B"/>
    <w:rsid w:val="00993677"/>
    <w:rsid w:val="009943A8"/>
    <w:rsid w:val="00995388"/>
    <w:rsid w:val="009A0419"/>
    <w:rsid w:val="009A327C"/>
    <w:rsid w:val="009A37A2"/>
    <w:rsid w:val="009A48C7"/>
    <w:rsid w:val="009A7C4E"/>
    <w:rsid w:val="009B3F69"/>
    <w:rsid w:val="009B4760"/>
    <w:rsid w:val="009B519C"/>
    <w:rsid w:val="009B697D"/>
    <w:rsid w:val="009B7CAE"/>
    <w:rsid w:val="009C3847"/>
    <w:rsid w:val="009C5398"/>
    <w:rsid w:val="009D0533"/>
    <w:rsid w:val="009D17A0"/>
    <w:rsid w:val="009D2FA4"/>
    <w:rsid w:val="009E0384"/>
    <w:rsid w:val="009E289B"/>
    <w:rsid w:val="009E6584"/>
    <w:rsid w:val="009E75A1"/>
    <w:rsid w:val="009F6FBA"/>
    <w:rsid w:val="009F70BF"/>
    <w:rsid w:val="009F7785"/>
    <w:rsid w:val="00A000B5"/>
    <w:rsid w:val="00A000EF"/>
    <w:rsid w:val="00A00BEE"/>
    <w:rsid w:val="00A00C84"/>
    <w:rsid w:val="00A014C0"/>
    <w:rsid w:val="00A0180A"/>
    <w:rsid w:val="00A033DA"/>
    <w:rsid w:val="00A037BF"/>
    <w:rsid w:val="00A05FF4"/>
    <w:rsid w:val="00A11586"/>
    <w:rsid w:val="00A11CFE"/>
    <w:rsid w:val="00A16580"/>
    <w:rsid w:val="00A1701C"/>
    <w:rsid w:val="00A177C0"/>
    <w:rsid w:val="00A21396"/>
    <w:rsid w:val="00A25C7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C2E"/>
    <w:rsid w:val="00A65838"/>
    <w:rsid w:val="00A65AA0"/>
    <w:rsid w:val="00A66729"/>
    <w:rsid w:val="00A668C9"/>
    <w:rsid w:val="00A71ABC"/>
    <w:rsid w:val="00A726A6"/>
    <w:rsid w:val="00A729D9"/>
    <w:rsid w:val="00A76F20"/>
    <w:rsid w:val="00A77E08"/>
    <w:rsid w:val="00A8009C"/>
    <w:rsid w:val="00A80A5F"/>
    <w:rsid w:val="00A83153"/>
    <w:rsid w:val="00A86D6C"/>
    <w:rsid w:val="00A870C9"/>
    <w:rsid w:val="00A90B68"/>
    <w:rsid w:val="00A929C2"/>
    <w:rsid w:val="00A92EFC"/>
    <w:rsid w:val="00A937C5"/>
    <w:rsid w:val="00A94243"/>
    <w:rsid w:val="00A95DD7"/>
    <w:rsid w:val="00A96888"/>
    <w:rsid w:val="00AA1A6C"/>
    <w:rsid w:val="00AA5190"/>
    <w:rsid w:val="00AA59A1"/>
    <w:rsid w:val="00AA6246"/>
    <w:rsid w:val="00AA649F"/>
    <w:rsid w:val="00AA7A7D"/>
    <w:rsid w:val="00AB5A07"/>
    <w:rsid w:val="00AB6C1B"/>
    <w:rsid w:val="00AB7F45"/>
    <w:rsid w:val="00AC2BDD"/>
    <w:rsid w:val="00AC39F2"/>
    <w:rsid w:val="00AC41ED"/>
    <w:rsid w:val="00AC6FA1"/>
    <w:rsid w:val="00AD1072"/>
    <w:rsid w:val="00AE311F"/>
    <w:rsid w:val="00AE4338"/>
    <w:rsid w:val="00AE66E8"/>
    <w:rsid w:val="00AE70A7"/>
    <w:rsid w:val="00AE74C4"/>
    <w:rsid w:val="00AF00B9"/>
    <w:rsid w:val="00AF09B8"/>
    <w:rsid w:val="00AF3192"/>
    <w:rsid w:val="00B003DE"/>
    <w:rsid w:val="00B00A14"/>
    <w:rsid w:val="00B014C7"/>
    <w:rsid w:val="00B029BF"/>
    <w:rsid w:val="00B029E8"/>
    <w:rsid w:val="00B036A7"/>
    <w:rsid w:val="00B05966"/>
    <w:rsid w:val="00B1013C"/>
    <w:rsid w:val="00B10D1C"/>
    <w:rsid w:val="00B11912"/>
    <w:rsid w:val="00B11EFC"/>
    <w:rsid w:val="00B16454"/>
    <w:rsid w:val="00B164D6"/>
    <w:rsid w:val="00B2124A"/>
    <w:rsid w:val="00B21422"/>
    <w:rsid w:val="00B22655"/>
    <w:rsid w:val="00B22922"/>
    <w:rsid w:val="00B23C69"/>
    <w:rsid w:val="00B276DD"/>
    <w:rsid w:val="00B27C35"/>
    <w:rsid w:val="00B31B6A"/>
    <w:rsid w:val="00B32BF8"/>
    <w:rsid w:val="00B338DD"/>
    <w:rsid w:val="00B36B3D"/>
    <w:rsid w:val="00B40E4D"/>
    <w:rsid w:val="00B410A9"/>
    <w:rsid w:val="00B45552"/>
    <w:rsid w:val="00B45D0D"/>
    <w:rsid w:val="00B5015D"/>
    <w:rsid w:val="00B518DD"/>
    <w:rsid w:val="00B51A57"/>
    <w:rsid w:val="00B54767"/>
    <w:rsid w:val="00B55676"/>
    <w:rsid w:val="00B55D4C"/>
    <w:rsid w:val="00B56B2E"/>
    <w:rsid w:val="00B5780D"/>
    <w:rsid w:val="00B61F3A"/>
    <w:rsid w:val="00B638D8"/>
    <w:rsid w:val="00B65180"/>
    <w:rsid w:val="00B65FE7"/>
    <w:rsid w:val="00B70336"/>
    <w:rsid w:val="00B7272D"/>
    <w:rsid w:val="00B73914"/>
    <w:rsid w:val="00B745DB"/>
    <w:rsid w:val="00B82BD2"/>
    <w:rsid w:val="00B851AA"/>
    <w:rsid w:val="00B857ED"/>
    <w:rsid w:val="00B86B53"/>
    <w:rsid w:val="00B8702E"/>
    <w:rsid w:val="00B87E4E"/>
    <w:rsid w:val="00B918B6"/>
    <w:rsid w:val="00BA0015"/>
    <w:rsid w:val="00BA0583"/>
    <w:rsid w:val="00BA3799"/>
    <w:rsid w:val="00BA3ECB"/>
    <w:rsid w:val="00BB06D2"/>
    <w:rsid w:val="00BB1BE0"/>
    <w:rsid w:val="00BB4EB2"/>
    <w:rsid w:val="00BC188B"/>
    <w:rsid w:val="00BC40EC"/>
    <w:rsid w:val="00BC67EE"/>
    <w:rsid w:val="00BC6DD7"/>
    <w:rsid w:val="00BD1599"/>
    <w:rsid w:val="00BD2E40"/>
    <w:rsid w:val="00BD48AE"/>
    <w:rsid w:val="00BD66DA"/>
    <w:rsid w:val="00BD6714"/>
    <w:rsid w:val="00BD6B26"/>
    <w:rsid w:val="00BE0841"/>
    <w:rsid w:val="00BE2348"/>
    <w:rsid w:val="00BE4CE2"/>
    <w:rsid w:val="00BE552D"/>
    <w:rsid w:val="00BF0DDE"/>
    <w:rsid w:val="00C01E7B"/>
    <w:rsid w:val="00C029C8"/>
    <w:rsid w:val="00C0446C"/>
    <w:rsid w:val="00C1138C"/>
    <w:rsid w:val="00C16C0C"/>
    <w:rsid w:val="00C22E53"/>
    <w:rsid w:val="00C258EB"/>
    <w:rsid w:val="00C27236"/>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6DF7"/>
    <w:rsid w:val="00C8725C"/>
    <w:rsid w:val="00C91028"/>
    <w:rsid w:val="00C91EF0"/>
    <w:rsid w:val="00C9415C"/>
    <w:rsid w:val="00C95801"/>
    <w:rsid w:val="00CA0D43"/>
    <w:rsid w:val="00CA526F"/>
    <w:rsid w:val="00CA5C59"/>
    <w:rsid w:val="00CA62E0"/>
    <w:rsid w:val="00CB2DF6"/>
    <w:rsid w:val="00CB40E7"/>
    <w:rsid w:val="00CC1EF0"/>
    <w:rsid w:val="00CC317B"/>
    <w:rsid w:val="00CC38BE"/>
    <w:rsid w:val="00CC7545"/>
    <w:rsid w:val="00CD334E"/>
    <w:rsid w:val="00CD380D"/>
    <w:rsid w:val="00CD4626"/>
    <w:rsid w:val="00CD7C1F"/>
    <w:rsid w:val="00CD7E61"/>
    <w:rsid w:val="00CE06D5"/>
    <w:rsid w:val="00CE085E"/>
    <w:rsid w:val="00CE1CAB"/>
    <w:rsid w:val="00CE47BC"/>
    <w:rsid w:val="00CE6758"/>
    <w:rsid w:val="00CE6B0C"/>
    <w:rsid w:val="00CE7479"/>
    <w:rsid w:val="00CF0D28"/>
    <w:rsid w:val="00CF267E"/>
    <w:rsid w:val="00CF3A06"/>
    <w:rsid w:val="00CF53B2"/>
    <w:rsid w:val="00CF54CE"/>
    <w:rsid w:val="00CF7E73"/>
    <w:rsid w:val="00D02AD3"/>
    <w:rsid w:val="00D06384"/>
    <w:rsid w:val="00D06EF4"/>
    <w:rsid w:val="00D10820"/>
    <w:rsid w:val="00D11B59"/>
    <w:rsid w:val="00D12980"/>
    <w:rsid w:val="00D13640"/>
    <w:rsid w:val="00D17154"/>
    <w:rsid w:val="00D17C93"/>
    <w:rsid w:val="00D24086"/>
    <w:rsid w:val="00D245FE"/>
    <w:rsid w:val="00D2538D"/>
    <w:rsid w:val="00D26FB9"/>
    <w:rsid w:val="00D308EA"/>
    <w:rsid w:val="00D3207A"/>
    <w:rsid w:val="00D322ED"/>
    <w:rsid w:val="00D33F24"/>
    <w:rsid w:val="00D45296"/>
    <w:rsid w:val="00D456AD"/>
    <w:rsid w:val="00D47301"/>
    <w:rsid w:val="00D51230"/>
    <w:rsid w:val="00D53BCF"/>
    <w:rsid w:val="00D542D7"/>
    <w:rsid w:val="00D55233"/>
    <w:rsid w:val="00D602B5"/>
    <w:rsid w:val="00D61B65"/>
    <w:rsid w:val="00D6220A"/>
    <w:rsid w:val="00D635D6"/>
    <w:rsid w:val="00D65AC0"/>
    <w:rsid w:val="00D6600B"/>
    <w:rsid w:val="00D700DD"/>
    <w:rsid w:val="00D703AC"/>
    <w:rsid w:val="00D71595"/>
    <w:rsid w:val="00D72046"/>
    <w:rsid w:val="00D758D9"/>
    <w:rsid w:val="00D77077"/>
    <w:rsid w:val="00D83391"/>
    <w:rsid w:val="00D84899"/>
    <w:rsid w:val="00D8523F"/>
    <w:rsid w:val="00D8707A"/>
    <w:rsid w:val="00D876F1"/>
    <w:rsid w:val="00D91219"/>
    <w:rsid w:val="00D91E8F"/>
    <w:rsid w:val="00D944EE"/>
    <w:rsid w:val="00D9748F"/>
    <w:rsid w:val="00DA1B73"/>
    <w:rsid w:val="00DA39AA"/>
    <w:rsid w:val="00DA44F0"/>
    <w:rsid w:val="00DB0992"/>
    <w:rsid w:val="00DB125C"/>
    <w:rsid w:val="00DB1FE4"/>
    <w:rsid w:val="00DB43E9"/>
    <w:rsid w:val="00DC0564"/>
    <w:rsid w:val="00DC4185"/>
    <w:rsid w:val="00DC6A61"/>
    <w:rsid w:val="00DC6ABE"/>
    <w:rsid w:val="00DD0906"/>
    <w:rsid w:val="00DD3709"/>
    <w:rsid w:val="00DD65DA"/>
    <w:rsid w:val="00DE07C1"/>
    <w:rsid w:val="00DE2B17"/>
    <w:rsid w:val="00DE36AB"/>
    <w:rsid w:val="00DE58BB"/>
    <w:rsid w:val="00DE6CFF"/>
    <w:rsid w:val="00DE7A0C"/>
    <w:rsid w:val="00DF0C12"/>
    <w:rsid w:val="00DF51D3"/>
    <w:rsid w:val="00DF5435"/>
    <w:rsid w:val="00DF67CD"/>
    <w:rsid w:val="00DF74F7"/>
    <w:rsid w:val="00E0133A"/>
    <w:rsid w:val="00E06063"/>
    <w:rsid w:val="00E10C34"/>
    <w:rsid w:val="00E1632F"/>
    <w:rsid w:val="00E17EFA"/>
    <w:rsid w:val="00E201D8"/>
    <w:rsid w:val="00E232A1"/>
    <w:rsid w:val="00E24970"/>
    <w:rsid w:val="00E253D2"/>
    <w:rsid w:val="00E264CC"/>
    <w:rsid w:val="00E36579"/>
    <w:rsid w:val="00E36FB6"/>
    <w:rsid w:val="00E4094C"/>
    <w:rsid w:val="00E424CC"/>
    <w:rsid w:val="00E4298A"/>
    <w:rsid w:val="00E45A3C"/>
    <w:rsid w:val="00E5088A"/>
    <w:rsid w:val="00E61339"/>
    <w:rsid w:val="00E616E6"/>
    <w:rsid w:val="00E61796"/>
    <w:rsid w:val="00E63503"/>
    <w:rsid w:val="00E63C46"/>
    <w:rsid w:val="00E63E6C"/>
    <w:rsid w:val="00E65DA9"/>
    <w:rsid w:val="00E7375E"/>
    <w:rsid w:val="00E73A76"/>
    <w:rsid w:val="00E75BC5"/>
    <w:rsid w:val="00E75DAE"/>
    <w:rsid w:val="00E8099C"/>
    <w:rsid w:val="00E82E9F"/>
    <w:rsid w:val="00E8455D"/>
    <w:rsid w:val="00E86443"/>
    <w:rsid w:val="00E86A10"/>
    <w:rsid w:val="00E87002"/>
    <w:rsid w:val="00E87D8B"/>
    <w:rsid w:val="00E9257A"/>
    <w:rsid w:val="00E93AA0"/>
    <w:rsid w:val="00E948E1"/>
    <w:rsid w:val="00E9556A"/>
    <w:rsid w:val="00E9585D"/>
    <w:rsid w:val="00E95994"/>
    <w:rsid w:val="00E972A6"/>
    <w:rsid w:val="00EA24DB"/>
    <w:rsid w:val="00EB4772"/>
    <w:rsid w:val="00EB6F7A"/>
    <w:rsid w:val="00EC0038"/>
    <w:rsid w:val="00EC1C9A"/>
    <w:rsid w:val="00EC1DF3"/>
    <w:rsid w:val="00EC240C"/>
    <w:rsid w:val="00EC60BA"/>
    <w:rsid w:val="00EC6903"/>
    <w:rsid w:val="00ED08CD"/>
    <w:rsid w:val="00ED08DB"/>
    <w:rsid w:val="00ED0FB9"/>
    <w:rsid w:val="00ED3A1C"/>
    <w:rsid w:val="00EE0FBF"/>
    <w:rsid w:val="00EE173A"/>
    <w:rsid w:val="00EE384C"/>
    <w:rsid w:val="00EE452E"/>
    <w:rsid w:val="00EE5004"/>
    <w:rsid w:val="00EE563D"/>
    <w:rsid w:val="00EE6041"/>
    <w:rsid w:val="00EE6E8B"/>
    <w:rsid w:val="00EF0B10"/>
    <w:rsid w:val="00EF114C"/>
    <w:rsid w:val="00EF5434"/>
    <w:rsid w:val="00EF67F1"/>
    <w:rsid w:val="00EF688E"/>
    <w:rsid w:val="00F03C1B"/>
    <w:rsid w:val="00F040D7"/>
    <w:rsid w:val="00F068AF"/>
    <w:rsid w:val="00F06DAC"/>
    <w:rsid w:val="00F07E44"/>
    <w:rsid w:val="00F103C7"/>
    <w:rsid w:val="00F11764"/>
    <w:rsid w:val="00F12E54"/>
    <w:rsid w:val="00F14AC5"/>
    <w:rsid w:val="00F24F1A"/>
    <w:rsid w:val="00F31622"/>
    <w:rsid w:val="00F31BCE"/>
    <w:rsid w:val="00F3527F"/>
    <w:rsid w:val="00F357B6"/>
    <w:rsid w:val="00F3674E"/>
    <w:rsid w:val="00F443B7"/>
    <w:rsid w:val="00F46D0E"/>
    <w:rsid w:val="00F46F43"/>
    <w:rsid w:val="00F5077B"/>
    <w:rsid w:val="00F50DBF"/>
    <w:rsid w:val="00F527A8"/>
    <w:rsid w:val="00F564F2"/>
    <w:rsid w:val="00F57BFD"/>
    <w:rsid w:val="00F60D21"/>
    <w:rsid w:val="00F61C03"/>
    <w:rsid w:val="00F64A6C"/>
    <w:rsid w:val="00F71260"/>
    <w:rsid w:val="00F75CDE"/>
    <w:rsid w:val="00F76341"/>
    <w:rsid w:val="00F80D91"/>
    <w:rsid w:val="00F858BC"/>
    <w:rsid w:val="00F85ECA"/>
    <w:rsid w:val="00F870D1"/>
    <w:rsid w:val="00F8733F"/>
    <w:rsid w:val="00F87697"/>
    <w:rsid w:val="00F9108C"/>
    <w:rsid w:val="00F936B2"/>
    <w:rsid w:val="00FB13DD"/>
    <w:rsid w:val="00FB3695"/>
    <w:rsid w:val="00FB75EA"/>
    <w:rsid w:val="00FC0075"/>
    <w:rsid w:val="00FC05EE"/>
    <w:rsid w:val="00FC2676"/>
    <w:rsid w:val="00FC33AA"/>
    <w:rsid w:val="00FC552D"/>
    <w:rsid w:val="00FC5C9E"/>
    <w:rsid w:val="00FC6F4B"/>
    <w:rsid w:val="00FC7E62"/>
    <w:rsid w:val="00FD49E9"/>
    <w:rsid w:val="00FD4EA2"/>
    <w:rsid w:val="00FD7235"/>
    <w:rsid w:val="00FE0B12"/>
    <w:rsid w:val="00FE383D"/>
    <w:rsid w:val="00FE441C"/>
    <w:rsid w:val="00FE5AEB"/>
    <w:rsid w:val="00FE773A"/>
    <w:rsid w:val="00FE7C2A"/>
    <w:rsid w:val="00FF0E4A"/>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0DE9"/>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8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8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8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8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8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8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8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8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 w:type="character" w:styleId="UnresolvedMention">
    <w:name w:val="Unresolved Mention"/>
    <w:basedOn w:val="DefaultParagraphFont"/>
    <w:uiPriority w:val="99"/>
    <w:semiHidden/>
    <w:unhideWhenUsed/>
    <w:rsid w:val="00F103C7"/>
    <w:rPr>
      <w:color w:val="605E5C"/>
      <w:shd w:val="clear" w:color="auto" w:fill="E1DFDD"/>
    </w:rPr>
  </w:style>
  <w:style w:type="paragraph" w:styleId="Header">
    <w:name w:val="header"/>
    <w:basedOn w:val="Normal"/>
    <w:link w:val="HeaderChar"/>
    <w:uiPriority w:val="99"/>
    <w:unhideWhenUsed/>
    <w:rsid w:val="001A13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136F"/>
  </w:style>
  <w:style w:type="paragraph" w:styleId="Footer">
    <w:name w:val="footer"/>
    <w:basedOn w:val="Normal"/>
    <w:link w:val="FooterChar"/>
    <w:uiPriority w:val="99"/>
    <w:unhideWhenUsed/>
    <w:rsid w:val="001A13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136F"/>
  </w:style>
  <w:style w:type="character" w:customStyle="1" w:styleId="Heading1Char">
    <w:name w:val="Heading 1 Char"/>
    <w:basedOn w:val="DefaultParagraphFont"/>
    <w:link w:val="Heading1"/>
    <w:uiPriority w:val="9"/>
    <w:rsid w:val="00E508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8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8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8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8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88A"/>
    <w:rPr>
      <w:rFonts w:eastAsiaTheme="majorEastAsia" w:cstheme="majorBidi"/>
      <w:color w:val="272727" w:themeColor="text1" w:themeTint="D8"/>
    </w:rPr>
  </w:style>
  <w:style w:type="paragraph" w:styleId="Subtitle">
    <w:name w:val="Subtitle"/>
    <w:basedOn w:val="Normal"/>
    <w:next w:val="Normal"/>
    <w:link w:val="SubtitleChar"/>
    <w:uiPriority w:val="11"/>
    <w:qFormat/>
    <w:rsid w:val="00E5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88A"/>
    <w:pPr>
      <w:spacing w:before="160"/>
      <w:jc w:val="center"/>
    </w:pPr>
    <w:rPr>
      <w:i/>
      <w:iCs/>
      <w:color w:val="404040" w:themeColor="text1" w:themeTint="BF"/>
    </w:rPr>
  </w:style>
  <w:style w:type="character" w:customStyle="1" w:styleId="QuoteChar">
    <w:name w:val="Quote Char"/>
    <w:basedOn w:val="DefaultParagraphFont"/>
    <w:link w:val="Quote"/>
    <w:uiPriority w:val="29"/>
    <w:rsid w:val="00E5088A"/>
    <w:rPr>
      <w:i/>
      <w:iCs/>
      <w:color w:val="404040" w:themeColor="text1" w:themeTint="BF"/>
    </w:rPr>
  </w:style>
  <w:style w:type="character" w:styleId="IntenseEmphasis">
    <w:name w:val="Intense Emphasis"/>
    <w:basedOn w:val="DefaultParagraphFont"/>
    <w:uiPriority w:val="21"/>
    <w:qFormat/>
    <w:rsid w:val="00E5088A"/>
    <w:rPr>
      <w:i/>
      <w:iCs/>
      <w:color w:val="2F5496" w:themeColor="accent1" w:themeShade="BF"/>
    </w:rPr>
  </w:style>
  <w:style w:type="paragraph" w:styleId="IntenseQuote">
    <w:name w:val="Intense Quote"/>
    <w:basedOn w:val="Normal"/>
    <w:next w:val="Normal"/>
    <w:link w:val="IntenseQuoteChar"/>
    <w:uiPriority w:val="30"/>
    <w:qFormat/>
    <w:rsid w:val="00E508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88A"/>
    <w:rPr>
      <w:i/>
      <w:iCs/>
      <w:color w:val="2F5496" w:themeColor="accent1" w:themeShade="BF"/>
    </w:rPr>
  </w:style>
  <w:style w:type="character" w:styleId="IntenseReference">
    <w:name w:val="Intense Reference"/>
    <w:basedOn w:val="DefaultParagraphFont"/>
    <w:uiPriority w:val="32"/>
    <w:qFormat/>
    <w:rsid w:val="00E508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6/annurev-ecolsys-110617-0626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18830-8CF0-4AB2-B97C-847E4F5E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5815</TotalTime>
  <Pages>36</Pages>
  <Words>43992</Words>
  <Characters>250760</Characters>
  <Application>Microsoft Office Word</Application>
  <DocSecurity>0</DocSecurity>
  <Lines>2089</Lines>
  <Paragraphs>588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38</cp:revision>
  <dcterms:created xsi:type="dcterms:W3CDTF">2024-04-11T12:57:00Z</dcterms:created>
  <dcterms:modified xsi:type="dcterms:W3CDTF">2024-05-09T13:27:00Z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zotero-version="6.0.37"&gt;&lt;session id="ae9ASru7"/&gt;&lt;style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ies>
</file>
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EC4E" w14:textId="031C9505" w:rsidR="0086170C" w:rsidRPr="00B77312" w:rsidRDefault="00EE1E01" w:rsidP="003E26A6">
      <w:pPr>
        <w:pStyle w:val="Title"/>
        <w:spacing w:line="480" w:lineRule="auto"/>
        <w:rPr>
          <w:sz w:val="28"/>
          <w:szCs w:val="28"/>
        </w:rPr>
      </w:pPr>
      <w:commentRangeStart w:id="0"/>
      <w:del w:id="1" w:author="Kost  Elena" w:date="2024-01-09T16:44:00Z">
        <w:r w:rsidDel="00C646B1">
          <w:rPr>
            <w:sz w:val="28"/>
            <w:szCs w:val="28"/>
          </w:rPr>
          <w:delText xml:space="preserve">Farming </w:delText>
        </w:r>
      </w:del>
      <w:ins w:id="2" w:author="Kost  Elena" w:date="2024-01-09T16:44:00Z">
        <w:r w:rsidR="00C646B1">
          <w:rPr>
            <w:sz w:val="28"/>
            <w:szCs w:val="28"/>
          </w:rPr>
          <w:t>Cropping</w:t>
        </w:r>
        <w:r w:rsidR="00C646B1">
          <w:rPr>
            <w:sz w:val="28"/>
            <w:szCs w:val="28"/>
          </w:rPr>
          <w:t xml:space="preserve"> </w:t>
        </w:r>
      </w:ins>
      <w:commentRangeEnd w:id="0"/>
      <w:ins w:id="3" w:author="Kost  Elena" w:date="2024-01-09T16:46:00Z">
        <w:r w:rsidR="0024700E">
          <w:rPr>
            <w:rStyle w:val="CommentReference"/>
            <w:rFonts w:eastAsiaTheme="minorHAnsi" w:cstheme="minorBidi"/>
            <w:b w:val="0"/>
            <w:spacing w:val="0"/>
            <w:kern w:val="0"/>
          </w:rPr>
          <w:commentReference w:id="0"/>
        </w:r>
      </w:ins>
      <w:r>
        <w:rPr>
          <w:sz w:val="28"/>
          <w:szCs w:val="28"/>
        </w:rPr>
        <w:t xml:space="preserve">system </w:t>
      </w:r>
      <w:r w:rsidR="00AF602C">
        <w:rPr>
          <w:sz w:val="28"/>
          <w:szCs w:val="28"/>
        </w:rPr>
        <w:t>modulat</w:t>
      </w:r>
      <w:r>
        <w:rPr>
          <w:sz w:val="28"/>
          <w:szCs w:val="28"/>
        </w:rPr>
        <w:t>es</w:t>
      </w:r>
      <w:r w:rsidR="00AF602C">
        <w:rPr>
          <w:sz w:val="28"/>
          <w:szCs w:val="28"/>
        </w:rPr>
        <w:t xml:space="preserve"> the effect of drought on Ammonia-oxidizing </w:t>
      </w:r>
      <w:proofErr w:type="gramStart"/>
      <w:r w:rsidR="00AF602C">
        <w:rPr>
          <w:sz w:val="28"/>
          <w:szCs w:val="28"/>
        </w:rPr>
        <w:t>communities</w:t>
      </w:r>
      <w:proofErr w:type="gramEnd"/>
    </w:p>
    <w:p w14:paraId="4039207D" w14:textId="77777777" w:rsidR="0086170C" w:rsidRDefault="0086170C" w:rsidP="003E26A6">
      <w:pPr>
        <w:rPr>
          <w:lang w:val="en-GB"/>
        </w:rPr>
      </w:pPr>
    </w:p>
    <w:p w14:paraId="43FD84C7" w14:textId="78FED5BF" w:rsidR="003049C1" w:rsidRPr="00025792" w:rsidRDefault="0086170C" w:rsidP="003049C1">
      <w:pPr>
        <w:rPr>
          <w:lang w:val="en-GB"/>
        </w:rPr>
      </w:pPr>
      <w:r w:rsidRPr="00025792">
        <w:rPr>
          <w:lang w:val="en-GB"/>
        </w:rPr>
        <w:t>Ari Fina Bintarti</w:t>
      </w:r>
      <w:r>
        <w:rPr>
          <w:vertAlign w:val="superscript"/>
          <w:lang w:val="en-GB"/>
        </w:rPr>
        <w:t>1</w:t>
      </w:r>
      <w:r w:rsidRPr="00025792">
        <w:rPr>
          <w:lang w:val="en-GB"/>
        </w:rPr>
        <w:t>, Elena Kost</w:t>
      </w:r>
      <w:r>
        <w:rPr>
          <w:vertAlign w:val="superscript"/>
          <w:lang w:val="en-GB"/>
        </w:rPr>
        <w:t>2</w:t>
      </w:r>
      <w:r w:rsidRPr="00025792">
        <w:rPr>
          <w:lang w:val="en-GB"/>
        </w:rPr>
        <w:t xml:space="preserve">, </w:t>
      </w:r>
      <w:r w:rsidR="003049C1" w:rsidRPr="00025792">
        <w:rPr>
          <w:lang w:val="en-GB"/>
        </w:rPr>
        <w:t>Dominika Kundel</w:t>
      </w:r>
      <w:r w:rsidR="00D7670D">
        <w:rPr>
          <w:vertAlign w:val="superscript"/>
          <w:lang w:val="en-GB"/>
        </w:rPr>
        <w:t>3</w:t>
      </w:r>
      <w:r w:rsidR="003049C1" w:rsidRPr="00025792">
        <w:rPr>
          <w:lang w:val="en-GB"/>
        </w:rPr>
        <w:t>, Rafaela Feola Conz</w:t>
      </w:r>
      <w:r w:rsidR="00D7670D">
        <w:rPr>
          <w:vertAlign w:val="superscript"/>
          <w:lang w:val="en-GB"/>
        </w:rPr>
        <w:t>2</w:t>
      </w:r>
      <w:r w:rsidR="009404B8">
        <w:rPr>
          <w:lang w:val="en-GB"/>
        </w:rPr>
        <w:t xml:space="preserve">, </w:t>
      </w:r>
      <w:r w:rsidR="003049C1" w:rsidRPr="00025792">
        <w:rPr>
          <w:lang w:val="en-GB"/>
        </w:rPr>
        <w:t>Paul Mäder</w:t>
      </w:r>
      <w:r w:rsidR="00D7670D">
        <w:rPr>
          <w:vertAlign w:val="superscript"/>
          <w:lang w:val="en-GB"/>
        </w:rPr>
        <w:t>3</w:t>
      </w:r>
      <w:r w:rsidR="003049C1" w:rsidRPr="00025792">
        <w:rPr>
          <w:lang w:val="en-GB"/>
        </w:rPr>
        <w:t>,</w:t>
      </w:r>
      <w:r w:rsidR="003049C1">
        <w:rPr>
          <w:lang w:val="en-GB"/>
        </w:rPr>
        <w:t xml:space="preserve"> </w:t>
      </w:r>
      <w:r w:rsidR="00D7670D">
        <w:rPr>
          <w:lang w:val="en-GB"/>
        </w:rPr>
        <w:t>Hans-Martin Krausse</w:t>
      </w:r>
      <w:r w:rsidR="00D7670D" w:rsidRPr="00D7670D">
        <w:rPr>
          <w:vertAlign w:val="superscript"/>
          <w:lang w:val="en-GB"/>
        </w:rPr>
        <w:t>3</w:t>
      </w:r>
      <w:r w:rsidR="00D7670D">
        <w:rPr>
          <w:lang w:val="en-GB"/>
        </w:rPr>
        <w:t xml:space="preserve">, </w:t>
      </w:r>
      <w:r w:rsidR="003049C1" w:rsidRPr="00AA5911">
        <w:rPr>
          <w:lang w:val="en-GB"/>
        </w:rPr>
        <w:t>Jochen Mayer</w:t>
      </w:r>
      <w:r w:rsidR="00D7670D">
        <w:rPr>
          <w:vertAlign w:val="superscript"/>
          <w:lang w:val="en-GB"/>
        </w:rPr>
        <w:t>4</w:t>
      </w:r>
      <w:r w:rsidR="003049C1">
        <w:rPr>
          <w:lang w:val="en-GB"/>
        </w:rPr>
        <w:t xml:space="preserve">, </w:t>
      </w:r>
      <w:r w:rsidR="00D7670D" w:rsidRPr="00AA5911">
        <w:rPr>
          <w:lang w:val="en-GB"/>
        </w:rPr>
        <w:t xml:space="preserve">Martin </w:t>
      </w:r>
      <w:r w:rsidR="00D7670D" w:rsidRPr="0086170C">
        <w:rPr>
          <w:lang w:val="en-GB"/>
        </w:rPr>
        <w:t>Hartmann</w:t>
      </w:r>
      <w:r w:rsidR="00D7670D">
        <w:rPr>
          <w:vertAlign w:val="superscript"/>
          <w:lang w:val="en-GB"/>
        </w:rPr>
        <w:t>2</w:t>
      </w:r>
      <w:r w:rsidR="00D7670D">
        <w:rPr>
          <w:lang w:val="en-GB"/>
        </w:rPr>
        <w:t xml:space="preserve">, </w:t>
      </w:r>
      <w:r w:rsidR="003049C1">
        <w:rPr>
          <w:lang w:val="en-GB"/>
        </w:rPr>
        <w:t>and</w:t>
      </w:r>
      <w:r w:rsidR="003049C1" w:rsidRPr="00AA5911">
        <w:rPr>
          <w:lang w:val="en-GB"/>
        </w:rPr>
        <w:t xml:space="preserve"> </w:t>
      </w:r>
      <w:r w:rsidR="009404B8">
        <w:rPr>
          <w:lang w:val="en-GB"/>
        </w:rPr>
        <w:t>Laurent</w:t>
      </w:r>
      <w:r w:rsidR="003049C1" w:rsidRPr="00AA5911">
        <w:rPr>
          <w:lang w:val="en-GB"/>
        </w:rPr>
        <w:t xml:space="preserve"> </w:t>
      </w:r>
      <w:r w:rsidR="009404B8">
        <w:rPr>
          <w:lang w:val="en-GB"/>
        </w:rPr>
        <w:t>Philippot</w:t>
      </w:r>
      <w:r w:rsidR="003049C1" w:rsidRPr="00AA5911">
        <w:rPr>
          <w:vertAlign w:val="superscript"/>
          <w:lang w:val="en-GB"/>
        </w:rPr>
        <w:t>1</w:t>
      </w:r>
    </w:p>
    <w:p w14:paraId="6FDB99B0" w14:textId="77777777" w:rsidR="003049C1" w:rsidRPr="00AA5911" w:rsidRDefault="003049C1" w:rsidP="003049C1">
      <w:pPr>
        <w:rPr>
          <w:lang w:val="en-GB"/>
        </w:rPr>
      </w:pPr>
    </w:p>
    <w:p w14:paraId="62F34161" w14:textId="5C95FF93" w:rsidR="00F42DB5" w:rsidRDefault="00D7670D" w:rsidP="008B4CF6">
      <w:pPr>
        <w:rPr>
          <w:lang w:val="en-GB"/>
        </w:rPr>
      </w:pPr>
      <w:r>
        <w:rPr>
          <w:vertAlign w:val="superscript"/>
          <w:lang w:val="en-GB"/>
        </w:rPr>
        <w:t>1</w:t>
      </w:r>
      <w:r>
        <w:rPr>
          <w:lang w:val="en-GB"/>
        </w:rPr>
        <w:t>Agroecology, INRAE, Dijon, France;</w:t>
      </w:r>
      <w:r w:rsidRPr="007A275B">
        <w:rPr>
          <w:vertAlign w:val="superscript"/>
          <w:lang w:val="en-GB"/>
        </w:rPr>
        <w:t xml:space="preserve"> </w:t>
      </w:r>
      <w:r>
        <w:rPr>
          <w:vertAlign w:val="superscript"/>
          <w:lang w:val="en-GB"/>
        </w:rPr>
        <w:t>2</w:t>
      </w:r>
      <w:r w:rsidRPr="007A275B">
        <w:rPr>
          <w:lang w:val="en-GB"/>
        </w:rPr>
        <w:t>Institute of Agricultural Sciences, Department of Environmental Systems Science, ETH Z</w:t>
      </w:r>
      <w:r>
        <w:rPr>
          <w:lang w:val="en-GB"/>
        </w:rPr>
        <w:t>u</w:t>
      </w:r>
      <w:r w:rsidRPr="007A275B">
        <w:rPr>
          <w:lang w:val="en-GB"/>
        </w:rPr>
        <w:t>rich, Zurich</w:t>
      </w:r>
      <w:r>
        <w:rPr>
          <w:lang w:val="en-GB"/>
        </w:rPr>
        <w:t xml:space="preserve">, Switzerland; </w:t>
      </w:r>
      <w:r>
        <w:rPr>
          <w:vertAlign w:val="superscript"/>
          <w:lang w:val="en-GB"/>
        </w:rPr>
        <w:t>3</w:t>
      </w:r>
      <w:r w:rsidR="003049C1" w:rsidRPr="007A275B">
        <w:rPr>
          <w:lang w:val="en-GB"/>
        </w:rPr>
        <w:t>Departement of Soil Science, Research Institute of Organic Agriculture, Frick, Switzerland</w:t>
      </w:r>
      <w:r w:rsidR="003049C1">
        <w:rPr>
          <w:lang w:val="en-GB"/>
        </w:rPr>
        <w:t>;</w:t>
      </w:r>
      <w:r>
        <w:rPr>
          <w:lang w:val="en-GB"/>
        </w:rPr>
        <w:t xml:space="preserve"> </w:t>
      </w:r>
      <w:r>
        <w:rPr>
          <w:vertAlign w:val="superscript"/>
          <w:lang w:val="en-GB"/>
        </w:rPr>
        <w:t>4</w:t>
      </w:r>
      <w:r w:rsidR="003049C1" w:rsidRPr="007A275B">
        <w:rPr>
          <w:lang w:val="en-GB"/>
        </w:rPr>
        <w:t>Nutrient Flows, Institute for Sustainability Sciences, Agroscope, Zurich, Switzerland</w:t>
      </w:r>
    </w:p>
    <w:p w14:paraId="79095843" w14:textId="77777777" w:rsidR="00D7670D" w:rsidRDefault="00D7670D" w:rsidP="008B4CF6">
      <w:pPr>
        <w:rPr>
          <w:lang w:val="en-GB"/>
        </w:rPr>
      </w:pPr>
    </w:p>
    <w:p w14:paraId="1C69C95C" w14:textId="77777777" w:rsidR="00D7670D" w:rsidRPr="00D7670D" w:rsidRDefault="00D7670D" w:rsidP="008B4CF6">
      <w:pPr>
        <w:rPr>
          <w:lang w:val="en-GB"/>
        </w:rPr>
      </w:pPr>
    </w:p>
    <w:p w14:paraId="7CADC6B0" w14:textId="22ED48C8" w:rsidR="008C29FF" w:rsidRDefault="0048325A" w:rsidP="004108A4">
      <w:pPr>
        <w:rPr>
          <w:szCs w:val="22"/>
        </w:rPr>
      </w:pPr>
      <w:del w:id="4" w:author="Kost  Elena" w:date="2024-01-09T16:47:00Z">
        <w:r w:rsidDel="0065166D">
          <w:delText xml:space="preserve">Severe </w:delText>
        </w:r>
      </w:del>
      <w:ins w:id="5" w:author="Kost  Elena" w:date="2024-01-09T16:48:00Z">
        <w:r w:rsidR="00062038">
          <w:t>The s</w:t>
        </w:r>
      </w:ins>
      <w:ins w:id="6" w:author="Kost  Elena" w:date="2024-01-09T16:47:00Z">
        <w:r w:rsidR="0065166D">
          <w:t>everity of</w:t>
        </w:r>
        <w:r w:rsidR="0065166D">
          <w:t xml:space="preserve"> </w:t>
        </w:r>
      </w:ins>
      <w:r>
        <w:t>d</w:t>
      </w:r>
      <w:r w:rsidR="007A796E">
        <w:t xml:space="preserve">roughts </w:t>
      </w:r>
      <w:del w:id="7" w:author="Kost  Elena" w:date="2024-01-09T16:48:00Z">
        <w:r w:rsidR="007A796E" w:rsidDel="00062038">
          <w:delText>are</w:delText>
        </w:r>
      </w:del>
      <w:ins w:id="8" w:author="Kost  Elena" w:date="2024-01-09T16:48:00Z">
        <w:r w:rsidR="00062038">
          <w:t>is</w:t>
        </w:r>
      </w:ins>
      <w:r w:rsidR="007A796E">
        <w:t xml:space="preserve"> predicted to </w:t>
      </w:r>
      <w:del w:id="9" w:author="Kost  Elena" w:date="2024-01-09T16:47:00Z">
        <w:r w:rsidR="00AF602C" w:rsidDel="0065166D">
          <w:delText>occur</w:delText>
        </w:r>
        <w:r w:rsidR="007A796E" w:rsidDel="0065166D">
          <w:delText xml:space="preserve"> </w:delText>
        </w:r>
      </w:del>
      <w:ins w:id="10" w:author="Kost  Elena" w:date="2024-01-09T16:47:00Z">
        <w:r w:rsidR="0065166D">
          <w:t>increase</w:t>
        </w:r>
        <w:r w:rsidR="0065166D">
          <w:t xml:space="preserve"> </w:t>
        </w:r>
      </w:ins>
      <w:r w:rsidR="007A796E">
        <w:t xml:space="preserve">across Europe due to </w:t>
      </w:r>
      <w:r>
        <w:t>climate change</w:t>
      </w:r>
      <w:r w:rsidR="005B7814">
        <w:t xml:space="preserve">. </w:t>
      </w:r>
      <w:ins w:id="11" w:author="Kost  Elena" w:date="2024-01-09T17:18:00Z">
        <w:r w:rsidR="0082507A">
          <w:t>D</w:t>
        </w:r>
      </w:ins>
      <w:del w:id="12" w:author="Kost  Elena" w:date="2024-01-09T17:12:00Z">
        <w:r w:rsidR="005B7814" w:rsidDel="007740A3">
          <w:delText xml:space="preserve">Such </w:delText>
        </w:r>
      </w:del>
      <w:del w:id="13" w:author="Kost  Elena" w:date="2024-01-09T17:18:00Z">
        <w:r w:rsidR="005B7814" w:rsidDel="0082507A">
          <w:delText>d</w:delText>
        </w:r>
      </w:del>
      <w:r w:rsidR="005B7814">
        <w:t>rought</w:t>
      </w:r>
      <w:ins w:id="14" w:author="Kost  Elena" w:date="2024-01-09T17:19:00Z">
        <w:r w:rsidR="0082507A">
          <w:t>s</w:t>
        </w:r>
      </w:ins>
      <w:r w:rsidR="005B7814">
        <w:t xml:space="preserve"> </w:t>
      </w:r>
      <w:del w:id="15" w:author="Kost  Elena" w:date="2024-01-09T17:19:00Z">
        <w:r w:rsidR="005B7814" w:rsidDel="0082507A">
          <w:delText>events</w:delText>
        </w:r>
        <w:r w:rsidDel="0082507A">
          <w:delText xml:space="preserve"> </w:delText>
        </w:r>
      </w:del>
      <w:r w:rsidR="00187E8A">
        <w:t>can</w:t>
      </w:r>
      <w:r w:rsidR="007A796E">
        <w:t xml:space="preserve"> </w:t>
      </w:r>
      <w:r w:rsidR="00AF602C">
        <w:t>substantially impact</w:t>
      </w:r>
      <w:r>
        <w:t xml:space="preserve"> </w:t>
      </w:r>
      <w:r w:rsidR="00F45C9B">
        <w:t xml:space="preserve">terrestrial </w:t>
      </w:r>
      <w:r w:rsidR="00235D5B">
        <w:t>nitrogen</w:t>
      </w:r>
      <w:r>
        <w:t xml:space="preserve"> (N)</w:t>
      </w:r>
      <w:r w:rsidR="00235D5B">
        <w:t xml:space="preserve"> cycling</w:t>
      </w:r>
      <w:r w:rsidR="005B7814">
        <w:t xml:space="preserve"> as well as the corresponding microbial communities</w:t>
      </w:r>
      <w:r w:rsidR="007D5E76">
        <w:t>.</w:t>
      </w:r>
      <w:r w:rsidR="001C4571">
        <w:t xml:space="preserve"> </w:t>
      </w:r>
      <w:r w:rsidR="00904A88" w:rsidRPr="00904A88">
        <w:t xml:space="preserve">Here, we </w:t>
      </w:r>
      <w:r w:rsidR="00450FAD">
        <w:t>investigated</w:t>
      </w:r>
      <w:r w:rsidR="00904A88" w:rsidRPr="00904A88">
        <w:t xml:space="preserve"> how </w:t>
      </w:r>
      <w:r w:rsidR="00F50D68">
        <w:t xml:space="preserve">ammonia-oxidizing bacteria (AOB), </w:t>
      </w:r>
      <w:r w:rsidR="003A7CB3">
        <w:t>archae</w:t>
      </w:r>
      <w:r w:rsidR="00895B94">
        <w:t>a</w:t>
      </w:r>
      <w:r w:rsidR="003A7CB3">
        <w:t xml:space="preserve"> </w:t>
      </w:r>
      <w:r w:rsidR="00F50D68">
        <w:t xml:space="preserve">(AOA), and </w:t>
      </w:r>
      <w:proofErr w:type="spellStart"/>
      <w:r w:rsidR="00F50D68">
        <w:t>comammox</w:t>
      </w:r>
      <w:proofErr w:type="spellEnd"/>
      <w:r w:rsidR="00F50D68">
        <w:t xml:space="preserve"> </w:t>
      </w:r>
      <w:r w:rsidR="00904A88" w:rsidRPr="00904A88">
        <w:t xml:space="preserve">respond to </w:t>
      </w:r>
      <w:r w:rsidR="00A132CD">
        <w:t xml:space="preserve">simulated </w:t>
      </w:r>
      <w:r w:rsidR="00904A88" w:rsidRPr="00904A88">
        <w:t xml:space="preserve">drought </w:t>
      </w:r>
      <w:del w:id="16" w:author="Kost  Elena" w:date="2024-01-09T16:47:00Z">
        <w:r w:rsidR="00A132CD" w:rsidDel="00062038">
          <w:delText>under</w:delText>
        </w:r>
        <w:r w:rsidR="00904A88" w:rsidRPr="00904A88" w:rsidDel="00062038">
          <w:delText xml:space="preserve"> </w:delText>
        </w:r>
      </w:del>
      <w:ins w:id="17" w:author="Kost  Elena" w:date="2024-01-09T16:47:00Z">
        <w:r w:rsidR="00062038">
          <w:t>in</w:t>
        </w:r>
        <w:r w:rsidR="00062038" w:rsidRPr="00904A88">
          <w:t xml:space="preserve"> </w:t>
        </w:r>
      </w:ins>
      <w:r w:rsidR="009D67BD">
        <w:t>a</w:t>
      </w:r>
      <w:del w:id="18" w:author="Kost  Elena" w:date="2024-01-09T17:14:00Z">
        <w:r w:rsidR="009D67BD" w:rsidDel="001E7122">
          <w:delText xml:space="preserve"> </w:delText>
        </w:r>
      </w:del>
      <w:ins w:id="19" w:author="Kost  Elena" w:date="2024-01-09T16:48:00Z">
        <w:r w:rsidR="00812D1B">
          <w:t xml:space="preserve"> </w:t>
        </w:r>
      </w:ins>
      <w:r w:rsidR="00904A88" w:rsidRPr="00904A88">
        <w:t>rain</w:t>
      </w:r>
      <w:del w:id="20" w:author="Kost  Elena" w:date="2024-01-09T16:47:00Z">
        <w:r w:rsidR="00904A88" w:rsidRPr="00904A88" w:rsidDel="009B7B1C">
          <w:delText>-</w:delText>
        </w:r>
      </w:del>
      <w:r w:rsidR="00904A88" w:rsidRPr="00904A88">
        <w:t xml:space="preserve">out shelter experiment </w:t>
      </w:r>
      <w:r w:rsidR="00A132CD">
        <w:t>in</w:t>
      </w:r>
      <w:r w:rsidR="00904A88" w:rsidRPr="00904A88">
        <w:t xml:space="preserve"> </w:t>
      </w:r>
      <w:ins w:id="21" w:author="Kost  Elena" w:date="2024-01-09T16:48:00Z">
        <w:r w:rsidR="00BE0287">
          <w:t>the</w:t>
        </w:r>
      </w:ins>
      <w:del w:id="22" w:author="Kost  Elena" w:date="2024-01-09T16:48:00Z">
        <w:r w:rsidR="00904A88" w:rsidRPr="00904A88" w:rsidDel="00BE0287">
          <w:delText>a</w:delText>
        </w:r>
      </w:del>
      <w:r w:rsidR="00904A88" w:rsidRPr="00904A88">
        <w:t xml:space="preserve"> long-term DOK field trial comparing organic and conventional agricultural practices</w:t>
      </w:r>
      <w:ins w:id="23" w:author="Kost  Elena" w:date="2024-01-09T17:19:00Z">
        <w:r w:rsidR="00695564">
          <w:t xml:space="preserve"> since 1978</w:t>
        </w:r>
      </w:ins>
      <w:r w:rsidR="00904A88" w:rsidRPr="00904A88">
        <w:t>. This study is part of the MICROSERVICES (BiodivERsA) project</w:t>
      </w:r>
      <w:ins w:id="24" w:author="Kost  Elena" w:date="2024-01-09T16:49:00Z">
        <w:r w:rsidR="00443B18">
          <w:t xml:space="preserve"> aiming</w:t>
        </w:r>
      </w:ins>
      <w:r w:rsidR="00904A88" w:rsidRPr="00904A88">
        <w:t xml:space="preserve"> to </w:t>
      </w:r>
      <w:r w:rsidR="003170D5">
        <w:t xml:space="preserve">understand and </w:t>
      </w:r>
      <w:r w:rsidR="003A7CB3">
        <w:t>predict</w:t>
      </w:r>
      <w:r w:rsidR="00904A88" w:rsidRPr="00904A88">
        <w:t xml:space="preserve"> the effect</w:t>
      </w:r>
      <w:ins w:id="25" w:author="Kost  Elena" w:date="2024-01-09T17:14:00Z">
        <w:r w:rsidR="00C84168">
          <w:t>s</w:t>
        </w:r>
      </w:ins>
      <w:r w:rsidR="00904A88" w:rsidRPr="00904A88">
        <w:t xml:space="preserve"> of climate change on</w:t>
      </w:r>
      <w:r w:rsidR="003170D5">
        <w:t xml:space="preserve"> cro</w:t>
      </w:r>
      <w:r w:rsidR="005775BB">
        <w:t>p</w:t>
      </w:r>
      <w:r w:rsidR="003170D5">
        <w:t>-associated microbiome and</w:t>
      </w:r>
      <w:r w:rsidR="00B42CE8">
        <w:t xml:space="preserve"> </w:t>
      </w:r>
      <w:del w:id="26" w:author="Kost  Elena" w:date="2024-01-09T16:50:00Z">
        <w:r w:rsidR="00B42CE8" w:rsidDel="00375D6A">
          <w:delText>its</w:delText>
        </w:r>
        <w:r w:rsidR="00904A88" w:rsidRPr="00904A88" w:rsidDel="00375D6A">
          <w:delText xml:space="preserve"> </w:delText>
        </w:r>
      </w:del>
      <w:r w:rsidR="00904A88" w:rsidRPr="00904A88">
        <w:t xml:space="preserve">ecosystem functions. </w:t>
      </w:r>
      <w:r w:rsidR="00B42CE8">
        <w:t>For this purpose, we</w:t>
      </w:r>
      <w:r w:rsidR="00904A88" w:rsidRPr="00904A88">
        <w:t xml:space="preserve"> </w:t>
      </w:r>
      <w:r w:rsidR="004C5337">
        <w:t>monitored</w:t>
      </w:r>
      <w:r w:rsidR="00904A88" w:rsidRPr="00904A88">
        <w:t xml:space="preserve"> the </w:t>
      </w:r>
      <w:r w:rsidR="00B42CE8">
        <w:t xml:space="preserve">diversity, </w:t>
      </w:r>
      <w:del w:id="27" w:author="Kost  Elena" w:date="2024-01-09T16:50:00Z">
        <w:r w:rsidR="00B42CE8" w:rsidDel="00591E1B">
          <w:delText xml:space="preserve">the </w:delText>
        </w:r>
      </w:del>
      <w:r w:rsidR="00B42CE8">
        <w:t>composition</w:t>
      </w:r>
      <w:ins w:id="28" w:author="Kost  Elena" w:date="2024-01-09T16:51:00Z">
        <w:r w:rsidR="008272F1">
          <w:t>,</w:t>
        </w:r>
      </w:ins>
      <w:r w:rsidR="00904A88" w:rsidRPr="00904A88">
        <w:t xml:space="preserve"> and </w:t>
      </w:r>
      <w:del w:id="29" w:author="Kost  Elena" w:date="2024-01-09T16:50:00Z">
        <w:r w:rsidR="00B42CE8" w:rsidDel="00591E1B">
          <w:delText xml:space="preserve">the </w:delText>
        </w:r>
      </w:del>
      <w:r w:rsidR="00B42CE8">
        <w:t>abundance</w:t>
      </w:r>
      <w:r w:rsidR="00904A88" w:rsidRPr="00904A88">
        <w:t xml:space="preserve"> of ammonia-</w:t>
      </w:r>
      <w:r w:rsidR="003A7CB3">
        <w:t>oxidizers</w:t>
      </w:r>
      <w:r w:rsidR="00B5367E">
        <w:t xml:space="preserve"> </w:t>
      </w:r>
      <w:del w:id="30" w:author="Kost  Elena" w:date="2024-01-09T16:51:00Z">
        <w:r w:rsidR="00B5367E" w:rsidDel="008272F1">
          <w:delText>during</w:delText>
        </w:r>
      </w:del>
      <w:ins w:id="31" w:author="Kost  Elena" w:date="2024-01-09T16:51:00Z">
        <w:r w:rsidR="008272F1">
          <w:t>for</w:t>
        </w:r>
      </w:ins>
      <w:r w:rsidR="00B5367E">
        <w:t xml:space="preserve"> </w:t>
      </w:r>
      <w:r w:rsidR="004C3FA9">
        <w:t>five</w:t>
      </w:r>
      <w:r w:rsidR="00B5367E">
        <w:t xml:space="preserve"> months</w:t>
      </w:r>
      <w:r w:rsidR="00904A88" w:rsidRPr="00904A88">
        <w:t xml:space="preserve"> by </w:t>
      </w:r>
      <w:r w:rsidR="00B42CE8">
        <w:t xml:space="preserve">Illumina sequencing and </w:t>
      </w:r>
      <w:r w:rsidR="00B42CE8" w:rsidRPr="00904A88">
        <w:t xml:space="preserve">quantitative real-time PCR </w:t>
      </w:r>
      <w:r w:rsidR="00B42CE8">
        <w:t>using the</w:t>
      </w:r>
      <w:r w:rsidR="00904A88" w:rsidRPr="00904A88">
        <w:t xml:space="preserve"> </w:t>
      </w:r>
      <w:r w:rsidR="00904A88" w:rsidRPr="00FB14BD">
        <w:rPr>
          <w:i/>
          <w:iCs/>
        </w:rPr>
        <w:t>amoA</w:t>
      </w:r>
      <w:r w:rsidR="00904A88" w:rsidRPr="00904A88">
        <w:t xml:space="preserve"> gene </w:t>
      </w:r>
      <w:r w:rsidR="00B42CE8">
        <w:t>as molecular marker</w:t>
      </w:r>
      <w:r w:rsidR="005F1AF8">
        <w:rPr>
          <w:szCs w:val="22"/>
        </w:rPr>
        <w:t>.</w:t>
      </w:r>
      <w:r w:rsidR="008C29FF">
        <w:rPr>
          <w:szCs w:val="22"/>
        </w:rPr>
        <w:t xml:space="preserve"> </w:t>
      </w:r>
    </w:p>
    <w:p w14:paraId="08CCA057" w14:textId="3E7FF6C5" w:rsidR="004108A4" w:rsidRPr="00EE1E01" w:rsidRDefault="00BA0A88" w:rsidP="004108A4">
      <w:pPr>
        <w:rPr>
          <w:szCs w:val="22"/>
        </w:rPr>
      </w:pPr>
      <w:r>
        <w:rPr>
          <w:szCs w:val="22"/>
        </w:rPr>
        <w:t>We found</w:t>
      </w:r>
      <w:r w:rsidR="00ED60A3">
        <w:rPr>
          <w:szCs w:val="22"/>
        </w:rPr>
        <w:t xml:space="preserve"> </w:t>
      </w:r>
      <w:r w:rsidR="00EE1E01">
        <w:rPr>
          <w:szCs w:val="22"/>
        </w:rPr>
        <w:t xml:space="preserve">that </w:t>
      </w:r>
      <w:r w:rsidR="00947D75">
        <w:rPr>
          <w:szCs w:val="22"/>
        </w:rPr>
        <w:t xml:space="preserve">the effect </w:t>
      </w:r>
      <w:r w:rsidR="0020007E">
        <w:rPr>
          <w:szCs w:val="22"/>
        </w:rPr>
        <w:t xml:space="preserve">of </w:t>
      </w:r>
      <w:r w:rsidR="009D67BD">
        <w:rPr>
          <w:szCs w:val="22"/>
        </w:rPr>
        <w:t>drough</w:t>
      </w:r>
      <w:r w:rsidR="00EE1E01">
        <w:rPr>
          <w:szCs w:val="22"/>
        </w:rPr>
        <w:t>t</w:t>
      </w:r>
      <w:r w:rsidR="009D67BD">
        <w:rPr>
          <w:szCs w:val="22"/>
        </w:rPr>
        <w:t xml:space="preserve"> </w:t>
      </w:r>
      <w:r w:rsidR="00947D75">
        <w:rPr>
          <w:szCs w:val="22"/>
        </w:rPr>
        <w:t xml:space="preserve">varied depending on the ammonia-oxidizing community but also on the </w:t>
      </w:r>
      <w:r w:rsidR="00B05E22" w:rsidRPr="00904A88">
        <w:t>agricultural practices</w:t>
      </w:r>
      <w:r>
        <w:rPr>
          <w:szCs w:val="22"/>
        </w:rPr>
        <w:t xml:space="preserve">. </w:t>
      </w:r>
      <w:r w:rsidR="00C13B7D">
        <w:rPr>
          <w:szCs w:val="22"/>
        </w:rPr>
        <w:t>The</w:t>
      </w:r>
      <w:r w:rsidR="0044795E">
        <w:rPr>
          <w:szCs w:val="22"/>
        </w:rPr>
        <w:t xml:space="preserve"> </w:t>
      </w:r>
      <w:r w:rsidR="00F51D70">
        <w:rPr>
          <w:szCs w:val="22"/>
        </w:rPr>
        <w:t xml:space="preserve">community </w:t>
      </w:r>
      <w:r w:rsidR="00C13B7D">
        <w:rPr>
          <w:szCs w:val="22"/>
        </w:rPr>
        <w:t>structure</w:t>
      </w:r>
      <w:ins w:id="32" w:author="Kost  Elena" w:date="2024-01-09T16:55:00Z">
        <w:r w:rsidR="000177B7">
          <w:rPr>
            <w:szCs w:val="22"/>
          </w:rPr>
          <w:t>s</w:t>
        </w:r>
      </w:ins>
      <w:r w:rsidR="00264019">
        <w:rPr>
          <w:szCs w:val="22"/>
        </w:rPr>
        <w:t xml:space="preserve"> </w:t>
      </w:r>
      <w:r w:rsidR="00C13B7D">
        <w:rPr>
          <w:szCs w:val="22"/>
        </w:rPr>
        <w:t xml:space="preserve">of AOA and </w:t>
      </w:r>
      <w:proofErr w:type="spellStart"/>
      <w:r w:rsidR="00C13B7D">
        <w:rPr>
          <w:szCs w:val="22"/>
        </w:rPr>
        <w:t>comammox</w:t>
      </w:r>
      <w:proofErr w:type="spellEnd"/>
      <w:r w:rsidR="00CA6AA6">
        <w:rPr>
          <w:szCs w:val="22"/>
        </w:rPr>
        <w:t xml:space="preserve"> </w:t>
      </w:r>
      <w:r w:rsidR="00EF40AD">
        <w:rPr>
          <w:szCs w:val="22"/>
        </w:rPr>
        <w:t>were</w:t>
      </w:r>
      <w:r w:rsidR="00C13B7D">
        <w:rPr>
          <w:szCs w:val="22"/>
        </w:rPr>
        <w:t xml:space="preserve"> </w:t>
      </w:r>
      <w:r w:rsidR="00F51D70">
        <w:rPr>
          <w:szCs w:val="22"/>
        </w:rPr>
        <w:t>more</w:t>
      </w:r>
      <w:r w:rsidR="008403AE">
        <w:rPr>
          <w:szCs w:val="22"/>
        </w:rPr>
        <w:t xml:space="preserve"> </w:t>
      </w:r>
      <w:ins w:id="33" w:author="Kost  Elena" w:date="2024-01-09T16:56:00Z">
        <w:r w:rsidR="00531A86">
          <w:rPr>
            <w:szCs w:val="22"/>
          </w:rPr>
          <w:t xml:space="preserve">strongly </w:t>
        </w:r>
      </w:ins>
      <w:r w:rsidR="0044795E">
        <w:rPr>
          <w:szCs w:val="22"/>
        </w:rPr>
        <w:t>affected</w:t>
      </w:r>
      <w:ins w:id="34" w:author="Kost  Elena" w:date="2024-01-09T16:55:00Z">
        <w:r w:rsidR="000177B7">
          <w:rPr>
            <w:szCs w:val="22"/>
          </w:rPr>
          <w:t xml:space="preserve"> </w:t>
        </w:r>
        <w:r w:rsidR="000177B7">
          <w:rPr>
            <w:szCs w:val="22"/>
          </w:rPr>
          <w:t>by drought</w:t>
        </w:r>
      </w:ins>
      <w:r w:rsidR="00C13B7D">
        <w:rPr>
          <w:szCs w:val="22"/>
        </w:rPr>
        <w:t xml:space="preserve"> </w:t>
      </w:r>
      <w:del w:id="35" w:author="Kost  Elena" w:date="2024-01-09T16:55:00Z">
        <w:r w:rsidR="0020007E" w:rsidDel="000177B7">
          <w:rPr>
            <w:szCs w:val="22"/>
          </w:rPr>
          <w:delText xml:space="preserve">than </w:delText>
        </w:r>
        <w:r w:rsidR="00F51D70" w:rsidDel="000177B7">
          <w:rPr>
            <w:szCs w:val="22"/>
          </w:rPr>
          <w:delText>that of</w:delText>
        </w:r>
      </w:del>
      <w:ins w:id="36" w:author="Kost  Elena" w:date="2024-01-09T16:55:00Z">
        <w:r w:rsidR="000177B7">
          <w:rPr>
            <w:szCs w:val="22"/>
          </w:rPr>
          <w:t>compared</w:t>
        </w:r>
      </w:ins>
      <w:r w:rsidR="00F51D70">
        <w:rPr>
          <w:szCs w:val="22"/>
        </w:rPr>
        <w:t xml:space="preserve"> </w:t>
      </w:r>
      <w:ins w:id="37" w:author="Kost  Elena" w:date="2024-01-09T17:20:00Z">
        <w:r w:rsidR="00EE2BBB">
          <w:rPr>
            <w:szCs w:val="22"/>
          </w:rPr>
          <w:t xml:space="preserve">to the </w:t>
        </w:r>
      </w:ins>
      <w:r w:rsidR="0020007E">
        <w:rPr>
          <w:szCs w:val="22"/>
        </w:rPr>
        <w:t>AOB</w:t>
      </w:r>
      <w:ins w:id="38" w:author="Kost  Elena" w:date="2024-01-09T16:56:00Z">
        <w:r w:rsidR="00E55170">
          <w:rPr>
            <w:szCs w:val="22"/>
          </w:rPr>
          <w:t xml:space="preserve"> community</w:t>
        </w:r>
      </w:ins>
      <w:ins w:id="39" w:author="Kost  Elena" w:date="2024-01-09T17:20:00Z">
        <w:r w:rsidR="00F94556">
          <w:rPr>
            <w:szCs w:val="22"/>
          </w:rPr>
          <w:t xml:space="preserve"> structure</w:t>
        </w:r>
      </w:ins>
      <w:del w:id="40" w:author="Kost  Elena" w:date="2024-01-09T16:55:00Z">
        <w:r w:rsidR="0020007E" w:rsidDel="000177B7">
          <w:rPr>
            <w:szCs w:val="22"/>
          </w:rPr>
          <w:delText xml:space="preserve"> </w:delText>
        </w:r>
        <w:r w:rsidR="00C13B7D" w:rsidDel="000177B7">
          <w:rPr>
            <w:szCs w:val="22"/>
          </w:rPr>
          <w:delText xml:space="preserve">by </w:delText>
        </w:r>
        <w:r w:rsidR="00BB78BC" w:rsidDel="000177B7">
          <w:rPr>
            <w:szCs w:val="22"/>
          </w:rPr>
          <w:delText>drought</w:delText>
        </w:r>
      </w:del>
      <w:r w:rsidR="00264019">
        <w:rPr>
          <w:szCs w:val="22"/>
        </w:rPr>
        <w:t xml:space="preserve">. </w:t>
      </w:r>
      <w:r w:rsidR="00B05E22">
        <w:rPr>
          <w:szCs w:val="22"/>
        </w:rPr>
        <w:t>D</w:t>
      </w:r>
      <w:r w:rsidR="00BB78BC">
        <w:rPr>
          <w:szCs w:val="22"/>
        </w:rPr>
        <w:t xml:space="preserve">rought </w:t>
      </w:r>
      <w:r w:rsidR="00B05E22">
        <w:rPr>
          <w:szCs w:val="22"/>
        </w:rPr>
        <w:t xml:space="preserve">also </w:t>
      </w:r>
      <w:r w:rsidR="0020007E">
        <w:rPr>
          <w:szCs w:val="22"/>
        </w:rPr>
        <w:t>had a stronger impact</w:t>
      </w:r>
      <w:r w:rsidR="00DB197B">
        <w:rPr>
          <w:szCs w:val="22"/>
        </w:rPr>
        <w:t xml:space="preserve"> on the community structure</w:t>
      </w:r>
      <w:r w:rsidR="00EF40AD">
        <w:rPr>
          <w:szCs w:val="22"/>
        </w:rPr>
        <w:t xml:space="preserve"> </w:t>
      </w:r>
      <w:r w:rsidR="00755836">
        <w:rPr>
          <w:szCs w:val="22"/>
        </w:rPr>
        <w:t>in the</w:t>
      </w:r>
      <w:r w:rsidR="00BB78BC">
        <w:rPr>
          <w:szCs w:val="22"/>
        </w:rPr>
        <w:t xml:space="preserve"> biodynamic (organic) </w:t>
      </w:r>
      <w:del w:id="41" w:author="Kost  Elena" w:date="2024-01-09T16:57:00Z">
        <w:r w:rsidR="00BB78BC" w:rsidDel="00F67649">
          <w:rPr>
            <w:szCs w:val="22"/>
          </w:rPr>
          <w:delText xml:space="preserve">farming </w:delText>
        </w:r>
      </w:del>
      <w:ins w:id="42" w:author="Kost  Elena" w:date="2024-01-09T16:57:00Z">
        <w:r w:rsidR="00F67649">
          <w:rPr>
            <w:szCs w:val="22"/>
          </w:rPr>
          <w:t>cropping</w:t>
        </w:r>
        <w:r w:rsidR="00F67649">
          <w:rPr>
            <w:szCs w:val="22"/>
          </w:rPr>
          <w:t xml:space="preserve"> </w:t>
        </w:r>
      </w:ins>
      <w:r w:rsidR="00BB78BC">
        <w:rPr>
          <w:szCs w:val="22"/>
        </w:rPr>
        <w:t xml:space="preserve">system than in </w:t>
      </w:r>
      <w:r w:rsidR="00BB78BC">
        <w:rPr>
          <w:szCs w:val="22"/>
        </w:rPr>
        <w:lastRenderedPageBreak/>
        <w:t xml:space="preserve">the </w:t>
      </w:r>
      <w:del w:id="43" w:author="Kost  Elena" w:date="2024-01-09T17:15:00Z">
        <w:r w:rsidR="00BB78BC" w:rsidDel="004E089F">
          <w:rPr>
            <w:szCs w:val="22"/>
          </w:rPr>
          <w:delText xml:space="preserve">other two </w:delText>
        </w:r>
      </w:del>
      <w:r w:rsidR="00BB78BC">
        <w:rPr>
          <w:szCs w:val="22"/>
        </w:rPr>
        <w:t>conventional systems.</w:t>
      </w:r>
      <w:r w:rsidR="005521AC">
        <w:rPr>
          <w:szCs w:val="22"/>
        </w:rPr>
        <w:t xml:space="preserve"> </w:t>
      </w:r>
      <w:r w:rsidR="00EF40AD">
        <w:rPr>
          <w:szCs w:val="22"/>
        </w:rPr>
        <w:t>The abundance</w:t>
      </w:r>
      <w:r w:rsidR="009C6A82">
        <w:rPr>
          <w:szCs w:val="22"/>
        </w:rPr>
        <w:t xml:space="preserve"> of ammonia oxidizers</w:t>
      </w:r>
      <w:r w:rsidR="00EF40AD">
        <w:rPr>
          <w:szCs w:val="22"/>
        </w:rPr>
        <w:t xml:space="preserve"> was</w:t>
      </w:r>
      <w:r w:rsidR="0013515D">
        <w:rPr>
          <w:szCs w:val="22"/>
        </w:rPr>
        <w:t xml:space="preserve"> </w:t>
      </w:r>
      <w:del w:id="44" w:author="Kost  Elena" w:date="2024-01-09T17:16:00Z">
        <w:r w:rsidR="0013515D" w:rsidDel="00B655B4">
          <w:rPr>
            <w:szCs w:val="22"/>
          </w:rPr>
          <w:delText>also</w:delText>
        </w:r>
        <w:r w:rsidR="00EF40AD" w:rsidDel="00B655B4">
          <w:rPr>
            <w:szCs w:val="22"/>
          </w:rPr>
          <w:delText xml:space="preserve"> </w:delText>
        </w:r>
      </w:del>
      <w:r w:rsidR="00F000AE">
        <w:rPr>
          <w:szCs w:val="22"/>
        </w:rPr>
        <w:t xml:space="preserve">influenced by drought </w:t>
      </w:r>
      <w:r w:rsidR="00024421">
        <w:rPr>
          <w:szCs w:val="22"/>
        </w:rPr>
        <w:t xml:space="preserve">with </w:t>
      </w:r>
      <w:r w:rsidR="00902EED">
        <w:rPr>
          <w:szCs w:val="22"/>
        </w:rPr>
        <w:t xml:space="preserve">comammox Clade B </w:t>
      </w:r>
      <w:r w:rsidR="00F51D70">
        <w:rPr>
          <w:szCs w:val="22"/>
        </w:rPr>
        <w:t>exhibiting</w:t>
      </w:r>
      <w:r w:rsidR="0020007E">
        <w:rPr>
          <w:szCs w:val="22"/>
        </w:rPr>
        <w:t xml:space="preserve"> the</w:t>
      </w:r>
      <w:r w:rsidR="00F2706B">
        <w:rPr>
          <w:szCs w:val="22"/>
        </w:rPr>
        <w:t xml:space="preserve"> </w:t>
      </w:r>
      <w:r w:rsidR="00F51D70">
        <w:rPr>
          <w:szCs w:val="22"/>
        </w:rPr>
        <w:t>strongest</w:t>
      </w:r>
      <w:r w:rsidR="00F2706B">
        <w:rPr>
          <w:szCs w:val="22"/>
        </w:rPr>
        <w:t xml:space="preserve"> sensitivity to</w:t>
      </w:r>
      <w:r w:rsidR="00902EED">
        <w:rPr>
          <w:szCs w:val="22"/>
        </w:rPr>
        <w:t xml:space="preserve"> drought.</w:t>
      </w:r>
      <w:r w:rsidR="0006378D">
        <w:rPr>
          <w:szCs w:val="22"/>
        </w:rPr>
        <w:t xml:space="preserve"> </w:t>
      </w:r>
      <w:r w:rsidR="00A971BF">
        <w:rPr>
          <w:szCs w:val="22"/>
        </w:rPr>
        <w:t xml:space="preserve">We </w:t>
      </w:r>
      <w:del w:id="45" w:author="Kost  Elena" w:date="2024-01-09T17:16:00Z">
        <w:r w:rsidR="00A971BF" w:rsidDel="00B655B4">
          <w:rPr>
            <w:szCs w:val="22"/>
          </w:rPr>
          <w:delText xml:space="preserve">also </w:delText>
        </w:r>
      </w:del>
      <w:ins w:id="46" w:author="Kost  Elena" w:date="2024-01-09T17:16:00Z">
        <w:r w:rsidR="00B655B4">
          <w:rPr>
            <w:szCs w:val="22"/>
          </w:rPr>
          <w:t>further</w:t>
        </w:r>
        <w:r w:rsidR="00B655B4">
          <w:rPr>
            <w:szCs w:val="22"/>
          </w:rPr>
          <w:t xml:space="preserve"> </w:t>
        </w:r>
      </w:ins>
      <w:r w:rsidR="00A971BF">
        <w:rPr>
          <w:szCs w:val="22"/>
        </w:rPr>
        <w:t xml:space="preserve">found </w:t>
      </w:r>
      <w:del w:id="47" w:author="Kost  Elena" w:date="2024-01-09T17:16:00Z">
        <w:r w:rsidR="00A971BF" w:rsidDel="005E7EE0">
          <w:rPr>
            <w:szCs w:val="22"/>
          </w:rPr>
          <w:delText xml:space="preserve">that </w:delText>
        </w:r>
      </w:del>
      <w:ins w:id="48" w:author="Kost  Elena" w:date="2024-01-09T17:16:00Z">
        <w:r w:rsidR="005E7EE0">
          <w:rPr>
            <w:szCs w:val="22"/>
          </w:rPr>
          <w:t>a</w:t>
        </w:r>
        <w:r w:rsidR="005E7EE0">
          <w:rPr>
            <w:szCs w:val="22"/>
          </w:rPr>
          <w:t xml:space="preserve"> </w:t>
        </w:r>
      </w:ins>
      <w:del w:id="49" w:author="Kost  Elena" w:date="2024-01-09T17:16:00Z">
        <w:r w:rsidR="00A13C81" w:rsidDel="005E7EE0">
          <w:rPr>
            <w:szCs w:val="22"/>
          </w:rPr>
          <w:delText xml:space="preserve">significative </w:delText>
        </w:r>
      </w:del>
      <w:ins w:id="50" w:author="Kost  Elena" w:date="2024-01-09T17:16:00Z">
        <w:r w:rsidR="005E7EE0">
          <w:rPr>
            <w:szCs w:val="22"/>
          </w:rPr>
          <w:t>significant</w:t>
        </w:r>
        <w:r w:rsidR="005E7EE0">
          <w:rPr>
            <w:szCs w:val="22"/>
          </w:rPr>
          <w:t xml:space="preserve"> </w:t>
        </w:r>
      </w:ins>
      <w:r w:rsidR="00A13C81">
        <w:rPr>
          <w:szCs w:val="22"/>
        </w:rPr>
        <w:t>effect of the interaction between drought and</w:t>
      </w:r>
      <w:r w:rsidR="00A971BF">
        <w:rPr>
          <w:szCs w:val="22"/>
        </w:rPr>
        <w:t xml:space="preserve"> agricultural practices </w:t>
      </w:r>
      <w:r w:rsidR="00B05E22">
        <w:rPr>
          <w:szCs w:val="22"/>
        </w:rPr>
        <w:t>on the abundance of</w:t>
      </w:r>
      <w:r w:rsidR="00F76649">
        <w:rPr>
          <w:szCs w:val="22"/>
        </w:rPr>
        <w:t xml:space="preserve"> all </w:t>
      </w:r>
      <w:ins w:id="51" w:author="Kost  Elena" w:date="2024-01-09T17:17:00Z">
        <w:r w:rsidR="00106E04">
          <w:rPr>
            <w:szCs w:val="22"/>
          </w:rPr>
          <w:t xml:space="preserve">ammonia-oxidizers </w:t>
        </w:r>
      </w:ins>
      <w:r w:rsidR="00F76649">
        <w:rPr>
          <w:szCs w:val="22"/>
        </w:rPr>
        <w:t xml:space="preserve">groups </w:t>
      </w:r>
      <w:del w:id="52" w:author="Kost  Elena" w:date="2024-01-09T17:17:00Z">
        <w:r w:rsidR="00F76649" w:rsidDel="00106E04">
          <w:rPr>
            <w:szCs w:val="22"/>
          </w:rPr>
          <w:delText>of ammonia-oxidizers</w:delText>
        </w:r>
        <w:r w:rsidR="00B05E22" w:rsidDel="00106E04">
          <w:rPr>
            <w:szCs w:val="22"/>
          </w:rPr>
          <w:delText xml:space="preserve"> but</w:delText>
        </w:r>
      </w:del>
      <w:ins w:id="53" w:author="Kost  Elena" w:date="2024-01-09T17:17:00Z">
        <w:r w:rsidR="00106E04">
          <w:rPr>
            <w:szCs w:val="22"/>
          </w:rPr>
          <w:t>except</w:t>
        </w:r>
      </w:ins>
      <w:r w:rsidR="00B05E22">
        <w:rPr>
          <w:szCs w:val="22"/>
        </w:rPr>
        <w:t xml:space="preserve"> </w:t>
      </w:r>
      <w:r w:rsidR="00F76649">
        <w:rPr>
          <w:szCs w:val="22"/>
        </w:rPr>
        <w:t>AOB.</w:t>
      </w:r>
      <w:r w:rsidR="008C29FF">
        <w:rPr>
          <w:szCs w:val="22"/>
        </w:rPr>
        <w:t xml:space="preserve"> </w:t>
      </w:r>
      <w:r w:rsidR="00B05E22">
        <w:rPr>
          <w:szCs w:val="22"/>
        </w:rPr>
        <w:t>In</w:t>
      </w:r>
      <w:r w:rsidR="003F2270">
        <w:rPr>
          <w:szCs w:val="22"/>
        </w:rPr>
        <w:t xml:space="preserve"> </w:t>
      </w:r>
      <w:del w:id="54" w:author="Kost  Elena" w:date="2024-01-09T17:17:00Z">
        <w:r w:rsidR="00B05E22" w:rsidDel="00106E04">
          <w:rPr>
            <w:szCs w:val="22"/>
          </w:rPr>
          <w:delText>overall</w:delText>
        </w:r>
      </w:del>
      <w:ins w:id="55" w:author="Kost  Elena" w:date="2024-01-09T17:17:00Z">
        <w:r w:rsidR="00106E04">
          <w:rPr>
            <w:szCs w:val="22"/>
          </w:rPr>
          <w:t>summary</w:t>
        </w:r>
      </w:ins>
      <w:r w:rsidR="00B05E22">
        <w:rPr>
          <w:szCs w:val="22"/>
        </w:rPr>
        <w:t xml:space="preserve">, </w:t>
      </w:r>
      <w:r w:rsidR="00AD5237">
        <w:rPr>
          <w:szCs w:val="22"/>
        </w:rPr>
        <w:t>our study showed</w:t>
      </w:r>
      <w:r w:rsidR="003F2270">
        <w:rPr>
          <w:szCs w:val="22"/>
        </w:rPr>
        <w:t xml:space="preserve"> </w:t>
      </w:r>
      <w:r w:rsidR="00AD5237">
        <w:rPr>
          <w:szCs w:val="22"/>
        </w:rPr>
        <w:t xml:space="preserve">that the </w:t>
      </w:r>
      <w:r w:rsidR="005C08CE">
        <w:rPr>
          <w:szCs w:val="22"/>
        </w:rPr>
        <w:t>impact</w:t>
      </w:r>
      <w:r w:rsidR="003F2270">
        <w:rPr>
          <w:szCs w:val="22"/>
        </w:rPr>
        <w:t xml:space="preserve"> of drought </w:t>
      </w:r>
      <w:r w:rsidR="008D3C8C">
        <w:rPr>
          <w:szCs w:val="22"/>
        </w:rPr>
        <w:t xml:space="preserve">was modulated by </w:t>
      </w:r>
      <w:r w:rsidR="005C08CE">
        <w:rPr>
          <w:szCs w:val="22"/>
        </w:rPr>
        <w:t xml:space="preserve">agricultural practices </w:t>
      </w:r>
      <w:r w:rsidR="00F2706B">
        <w:rPr>
          <w:szCs w:val="22"/>
        </w:rPr>
        <w:t xml:space="preserve">and </w:t>
      </w:r>
      <w:r w:rsidR="008C29FF">
        <w:rPr>
          <w:szCs w:val="22"/>
        </w:rPr>
        <w:t xml:space="preserve">varied </w:t>
      </w:r>
      <w:r w:rsidR="00CE671F">
        <w:rPr>
          <w:szCs w:val="22"/>
        </w:rPr>
        <w:t xml:space="preserve">with time as well as </w:t>
      </w:r>
      <w:r w:rsidR="009D67BD">
        <w:rPr>
          <w:szCs w:val="22"/>
        </w:rPr>
        <w:t>a</w:t>
      </w:r>
      <w:r w:rsidR="00EE1E01">
        <w:rPr>
          <w:szCs w:val="22"/>
        </w:rPr>
        <w:t>mong</w:t>
      </w:r>
      <w:r w:rsidR="009D67BD">
        <w:rPr>
          <w:szCs w:val="22"/>
        </w:rPr>
        <w:t xml:space="preserve"> ammonia-oxidiz</w:t>
      </w:r>
      <w:r w:rsidR="00D2242E">
        <w:rPr>
          <w:szCs w:val="22"/>
        </w:rPr>
        <w:t xml:space="preserve">er </w:t>
      </w:r>
      <w:r w:rsidR="00EE1E01">
        <w:rPr>
          <w:szCs w:val="22"/>
        </w:rPr>
        <w:t>members.</w:t>
      </w:r>
      <w:r w:rsidR="008C29FF">
        <w:rPr>
          <w:szCs w:val="22"/>
        </w:rPr>
        <w:t xml:space="preserve"> </w:t>
      </w:r>
      <w:r w:rsidR="005C08CE">
        <w:rPr>
          <w:szCs w:val="22"/>
        </w:rPr>
        <w:t>These</w:t>
      </w:r>
      <w:r w:rsidR="00F76649">
        <w:rPr>
          <w:szCs w:val="22"/>
        </w:rPr>
        <w:t xml:space="preserve"> </w:t>
      </w:r>
      <w:r w:rsidR="00B05E22">
        <w:rPr>
          <w:szCs w:val="22"/>
        </w:rPr>
        <w:t>results</w:t>
      </w:r>
      <w:r w:rsidR="003F2270">
        <w:rPr>
          <w:szCs w:val="22"/>
        </w:rPr>
        <w:t xml:space="preserve"> </w:t>
      </w:r>
      <w:r w:rsidR="00CB75E1">
        <w:rPr>
          <w:szCs w:val="22"/>
        </w:rPr>
        <w:t>highlight</w:t>
      </w:r>
      <w:r w:rsidR="003F2270">
        <w:rPr>
          <w:szCs w:val="22"/>
        </w:rPr>
        <w:t xml:space="preserve"> the importance of agricultural management practices</w:t>
      </w:r>
      <w:r w:rsidR="004108A4">
        <w:rPr>
          <w:szCs w:val="22"/>
        </w:rPr>
        <w:t xml:space="preserve"> </w:t>
      </w:r>
      <w:r w:rsidR="00677853">
        <w:rPr>
          <w:szCs w:val="22"/>
        </w:rPr>
        <w:t>for the response of</w:t>
      </w:r>
      <w:r w:rsidR="004108A4">
        <w:rPr>
          <w:szCs w:val="22"/>
        </w:rPr>
        <w:t xml:space="preserve"> the ammonia-oxidizing community to drought</w:t>
      </w:r>
      <w:r w:rsidR="00F76649">
        <w:rPr>
          <w:szCs w:val="22"/>
        </w:rPr>
        <w:t>.</w:t>
      </w:r>
    </w:p>
    <w:p w14:paraId="50F8064E" w14:textId="2D2FE806" w:rsidR="00EF40AD" w:rsidRDefault="00EF40AD" w:rsidP="00EF40AD">
      <w:pPr>
        <w:rPr>
          <w:szCs w:val="22"/>
        </w:rPr>
      </w:pPr>
    </w:p>
    <w:p w14:paraId="20FBDC4F" w14:textId="4B93C76C" w:rsidR="00EF40AD" w:rsidRDefault="00EF40AD" w:rsidP="008B4CF6">
      <w:pPr>
        <w:rPr>
          <w:szCs w:val="22"/>
        </w:rPr>
      </w:pPr>
    </w:p>
    <w:p w14:paraId="392EFDC2" w14:textId="77777777" w:rsidR="00EF40AD" w:rsidRDefault="00EF40AD" w:rsidP="008B4CF6">
      <w:pPr>
        <w:rPr>
          <w:szCs w:val="22"/>
        </w:rPr>
      </w:pPr>
    </w:p>
    <w:p w14:paraId="23E83765" w14:textId="77777777" w:rsidR="00116352" w:rsidRDefault="00116352" w:rsidP="008B4CF6">
      <w:pPr>
        <w:rPr>
          <w:szCs w:val="22"/>
        </w:rPr>
      </w:pPr>
    </w:p>
    <w:p w14:paraId="645C334A" w14:textId="77777777" w:rsidR="00116352" w:rsidRDefault="00116352" w:rsidP="008B4CF6">
      <w:pPr>
        <w:rPr>
          <w:szCs w:val="22"/>
        </w:rPr>
      </w:pPr>
    </w:p>
    <w:p w14:paraId="28BB7769" w14:textId="77777777" w:rsidR="00116352" w:rsidRDefault="00116352" w:rsidP="008B4CF6">
      <w:pPr>
        <w:rPr>
          <w:szCs w:val="22"/>
        </w:rPr>
      </w:pPr>
    </w:p>
    <w:p w14:paraId="414080C6" w14:textId="677C668F" w:rsidR="00116352" w:rsidRDefault="00116352" w:rsidP="008B4CF6">
      <w:pPr>
        <w:rPr>
          <w:szCs w:val="22"/>
        </w:rPr>
      </w:pPr>
    </w:p>
    <w:p w14:paraId="01F3D665" w14:textId="77777777" w:rsidR="00116352" w:rsidRDefault="00116352" w:rsidP="008B4CF6">
      <w:pPr>
        <w:rPr>
          <w:szCs w:val="22"/>
        </w:rPr>
      </w:pPr>
    </w:p>
    <w:p w14:paraId="37D3A4DA" w14:textId="77777777" w:rsidR="00116352" w:rsidRDefault="00116352" w:rsidP="008B4CF6">
      <w:pPr>
        <w:rPr>
          <w:szCs w:val="22"/>
        </w:rPr>
      </w:pPr>
    </w:p>
    <w:p w14:paraId="02496B7E" w14:textId="77777777" w:rsidR="00C80CFF" w:rsidRDefault="00C80CFF" w:rsidP="003E26A6"/>
    <w:p w14:paraId="24D9EE0C" w14:textId="77777777" w:rsidR="00C80CFF" w:rsidRDefault="00C80CFF" w:rsidP="003E26A6"/>
    <w:p w14:paraId="025698EC" w14:textId="2BE7BA60" w:rsidR="0086170C" w:rsidRPr="00744877" w:rsidRDefault="0086170C" w:rsidP="003E26A6"/>
    <w:sectPr w:rsidR="0086170C" w:rsidRPr="00744877" w:rsidSect="000A130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st  Elena" w:date="2024-01-09T16:46:00Z" w:initials="EK">
    <w:p w14:paraId="70496BE7" w14:textId="77777777" w:rsidR="0024700E" w:rsidRDefault="0024700E" w:rsidP="0024700E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>I was suggested to speak about cropping system in my last abstract as the of farming system also includes econmical and social part. That is why I changed now to cropping system. :)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496B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A2C2A1A" w16cex:dateUtc="2024-01-09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496BE7" w16cid:durableId="1A2C2A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53150" w14:textId="77777777" w:rsidR="00D56A18" w:rsidRDefault="00D56A18" w:rsidP="0020007E">
      <w:pPr>
        <w:spacing w:line="240" w:lineRule="auto"/>
      </w:pPr>
      <w:r>
        <w:separator/>
      </w:r>
    </w:p>
  </w:endnote>
  <w:endnote w:type="continuationSeparator" w:id="0">
    <w:p w14:paraId="59C624FB" w14:textId="77777777" w:rsidR="00D56A18" w:rsidRDefault="00D56A18" w:rsidP="0020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2C92F" w14:textId="77777777" w:rsidR="00D56A18" w:rsidRDefault="00D56A18" w:rsidP="0020007E">
      <w:pPr>
        <w:spacing w:line="240" w:lineRule="auto"/>
      </w:pPr>
      <w:r>
        <w:separator/>
      </w:r>
    </w:p>
  </w:footnote>
  <w:footnote w:type="continuationSeparator" w:id="0">
    <w:p w14:paraId="2708C3FD" w14:textId="77777777" w:rsidR="00D56A18" w:rsidRDefault="00D56A18" w:rsidP="0020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D3E79"/>
    <w:multiLevelType w:val="hybridMultilevel"/>
    <w:tmpl w:val="E0C47A88"/>
    <w:lvl w:ilvl="0" w:tplc="59105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22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C2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41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E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CC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49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43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C0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007098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st  Elena">
    <w15:presenceInfo w15:providerId="AD" w15:userId="S::koste@ethz.ch::5e054088-47bc-494a-961c-4f21dcd69f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C"/>
    <w:rsid w:val="000059C6"/>
    <w:rsid w:val="00013CA2"/>
    <w:rsid w:val="000177B7"/>
    <w:rsid w:val="00024421"/>
    <w:rsid w:val="00043D65"/>
    <w:rsid w:val="000600A2"/>
    <w:rsid w:val="00062038"/>
    <w:rsid w:val="00062401"/>
    <w:rsid w:val="0006378D"/>
    <w:rsid w:val="00065016"/>
    <w:rsid w:val="00082933"/>
    <w:rsid w:val="00087DE1"/>
    <w:rsid w:val="00091A7C"/>
    <w:rsid w:val="00091F64"/>
    <w:rsid w:val="000A1309"/>
    <w:rsid w:val="000A25AD"/>
    <w:rsid w:val="000B0DA5"/>
    <w:rsid w:val="000B5A90"/>
    <w:rsid w:val="000B65D9"/>
    <w:rsid w:val="000C62C1"/>
    <w:rsid w:val="000C68D7"/>
    <w:rsid w:val="000D5C50"/>
    <w:rsid w:val="000E5C0B"/>
    <w:rsid w:val="0010437A"/>
    <w:rsid w:val="00106E04"/>
    <w:rsid w:val="00107FC0"/>
    <w:rsid w:val="00111AFD"/>
    <w:rsid w:val="00116352"/>
    <w:rsid w:val="0013515D"/>
    <w:rsid w:val="001405E8"/>
    <w:rsid w:val="00142CBF"/>
    <w:rsid w:val="0015102B"/>
    <w:rsid w:val="0016075F"/>
    <w:rsid w:val="00160CB7"/>
    <w:rsid w:val="00171E53"/>
    <w:rsid w:val="0017243D"/>
    <w:rsid w:val="00172F3D"/>
    <w:rsid w:val="0017412D"/>
    <w:rsid w:val="00177000"/>
    <w:rsid w:val="00182062"/>
    <w:rsid w:val="00186B57"/>
    <w:rsid w:val="00187E8A"/>
    <w:rsid w:val="001A2C0E"/>
    <w:rsid w:val="001B567F"/>
    <w:rsid w:val="001B6DB8"/>
    <w:rsid w:val="001B79A2"/>
    <w:rsid w:val="001C17D0"/>
    <w:rsid w:val="001C4571"/>
    <w:rsid w:val="001C75F8"/>
    <w:rsid w:val="001D2813"/>
    <w:rsid w:val="001D42B5"/>
    <w:rsid w:val="001E7122"/>
    <w:rsid w:val="001E77EE"/>
    <w:rsid w:val="001F2AA6"/>
    <w:rsid w:val="001F5BDB"/>
    <w:rsid w:val="001F63DC"/>
    <w:rsid w:val="001F7ECE"/>
    <w:rsid w:val="0020007E"/>
    <w:rsid w:val="0021066D"/>
    <w:rsid w:val="00211A61"/>
    <w:rsid w:val="00220F63"/>
    <w:rsid w:val="002231AA"/>
    <w:rsid w:val="00235D5B"/>
    <w:rsid w:val="00240AD8"/>
    <w:rsid w:val="00242962"/>
    <w:rsid w:val="00243067"/>
    <w:rsid w:val="0024700E"/>
    <w:rsid w:val="00247C12"/>
    <w:rsid w:val="00254F5B"/>
    <w:rsid w:val="00264019"/>
    <w:rsid w:val="002727BB"/>
    <w:rsid w:val="00272A8C"/>
    <w:rsid w:val="00272FA1"/>
    <w:rsid w:val="0027544C"/>
    <w:rsid w:val="00275BBC"/>
    <w:rsid w:val="002809B4"/>
    <w:rsid w:val="002863AA"/>
    <w:rsid w:val="002A6BF6"/>
    <w:rsid w:val="002C0D78"/>
    <w:rsid w:val="002C64BA"/>
    <w:rsid w:val="002C6BB9"/>
    <w:rsid w:val="002D6508"/>
    <w:rsid w:val="002E17BD"/>
    <w:rsid w:val="002E6B48"/>
    <w:rsid w:val="003049C1"/>
    <w:rsid w:val="003170D5"/>
    <w:rsid w:val="00322377"/>
    <w:rsid w:val="003404FD"/>
    <w:rsid w:val="003470FB"/>
    <w:rsid w:val="003500AE"/>
    <w:rsid w:val="0035213C"/>
    <w:rsid w:val="00362182"/>
    <w:rsid w:val="00364C3A"/>
    <w:rsid w:val="00375B7E"/>
    <w:rsid w:val="00375D6A"/>
    <w:rsid w:val="003774B6"/>
    <w:rsid w:val="00380101"/>
    <w:rsid w:val="00384E9E"/>
    <w:rsid w:val="003943E2"/>
    <w:rsid w:val="003A2B8D"/>
    <w:rsid w:val="003A3112"/>
    <w:rsid w:val="003A7CB3"/>
    <w:rsid w:val="003B03EC"/>
    <w:rsid w:val="003D020B"/>
    <w:rsid w:val="003D433E"/>
    <w:rsid w:val="003D5357"/>
    <w:rsid w:val="003E26A6"/>
    <w:rsid w:val="003F0D9A"/>
    <w:rsid w:val="003F2270"/>
    <w:rsid w:val="00400CD4"/>
    <w:rsid w:val="004056C0"/>
    <w:rsid w:val="004102EB"/>
    <w:rsid w:val="004108A4"/>
    <w:rsid w:val="00411C48"/>
    <w:rsid w:val="00415D4C"/>
    <w:rsid w:val="00421CFC"/>
    <w:rsid w:val="004231E6"/>
    <w:rsid w:val="004271C8"/>
    <w:rsid w:val="004349AA"/>
    <w:rsid w:val="004406E0"/>
    <w:rsid w:val="00443B18"/>
    <w:rsid w:val="004440AC"/>
    <w:rsid w:val="00446A59"/>
    <w:rsid w:val="0044795E"/>
    <w:rsid w:val="00450FAD"/>
    <w:rsid w:val="00452401"/>
    <w:rsid w:val="00463B9A"/>
    <w:rsid w:val="0046578C"/>
    <w:rsid w:val="0048325A"/>
    <w:rsid w:val="00494C07"/>
    <w:rsid w:val="004A0B61"/>
    <w:rsid w:val="004C00E9"/>
    <w:rsid w:val="004C3DA0"/>
    <w:rsid w:val="004C3EB7"/>
    <w:rsid w:val="004C3FA9"/>
    <w:rsid w:val="004C5337"/>
    <w:rsid w:val="004C644B"/>
    <w:rsid w:val="004D0F30"/>
    <w:rsid w:val="004D1358"/>
    <w:rsid w:val="004D566E"/>
    <w:rsid w:val="004E089F"/>
    <w:rsid w:val="004E1A68"/>
    <w:rsid w:val="004E5F48"/>
    <w:rsid w:val="005003FF"/>
    <w:rsid w:val="00501812"/>
    <w:rsid w:val="00505470"/>
    <w:rsid w:val="00514583"/>
    <w:rsid w:val="005161DB"/>
    <w:rsid w:val="005176D6"/>
    <w:rsid w:val="00523C35"/>
    <w:rsid w:val="005312D7"/>
    <w:rsid w:val="00531A86"/>
    <w:rsid w:val="005332E3"/>
    <w:rsid w:val="00534178"/>
    <w:rsid w:val="005351BF"/>
    <w:rsid w:val="00537909"/>
    <w:rsid w:val="00544574"/>
    <w:rsid w:val="00544691"/>
    <w:rsid w:val="005521AC"/>
    <w:rsid w:val="00556E05"/>
    <w:rsid w:val="00565248"/>
    <w:rsid w:val="00572B41"/>
    <w:rsid w:val="005775BB"/>
    <w:rsid w:val="00580429"/>
    <w:rsid w:val="005832BD"/>
    <w:rsid w:val="00584C67"/>
    <w:rsid w:val="00587827"/>
    <w:rsid w:val="00591E1B"/>
    <w:rsid w:val="005A67C8"/>
    <w:rsid w:val="005A779E"/>
    <w:rsid w:val="005B2134"/>
    <w:rsid w:val="005B42F8"/>
    <w:rsid w:val="005B7814"/>
    <w:rsid w:val="005C08CE"/>
    <w:rsid w:val="005D31B6"/>
    <w:rsid w:val="005E3680"/>
    <w:rsid w:val="005E46C1"/>
    <w:rsid w:val="005E7EE0"/>
    <w:rsid w:val="005F1AF8"/>
    <w:rsid w:val="005F1E2C"/>
    <w:rsid w:val="005F41DE"/>
    <w:rsid w:val="00605864"/>
    <w:rsid w:val="00605E63"/>
    <w:rsid w:val="00621A7A"/>
    <w:rsid w:val="00624826"/>
    <w:rsid w:val="00624D3C"/>
    <w:rsid w:val="006306FE"/>
    <w:rsid w:val="006316C2"/>
    <w:rsid w:val="00634C73"/>
    <w:rsid w:val="0065059E"/>
    <w:rsid w:val="006509B4"/>
    <w:rsid w:val="0065166D"/>
    <w:rsid w:val="006545FA"/>
    <w:rsid w:val="0065789A"/>
    <w:rsid w:val="006642CF"/>
    <w:rsid w:val="00677853"/>
    <w:rsid w:val="0067790C"/>
    <w:rsid w:val="006873EF"/>
    <w:rsid w:val="00695564"/>
    <w:rsid w:val="00696E6A"/>
    <w:rsid w:val="00697C9C"/>
    <w:rsid w:val="006A024C"/>
    <w:rsid w:val="006A0A38"/>
    <w:rsid w:val="006A56FD"/>
    <w:rsid w:val="006B59F3"/>
    <w:rsid w:val="006D1CFE"/>
    <w:rsid w:val="006D3C98"/>
    <w:rsid w:val="006D6186"/>
    <w:rsid w:val="006D71BC"/>
    <w:rsid w:val="006E4376"/>
    <w:rsid w:val="0070720E"/>
    <w:rsid w:val="00710511"/>
    <w:rsid w:val="00716678"/>
    <w:rsid w:val="00721532"/>
    <w:rsid w:val="007231E9"/>
    <w:rsid w:val="007256BF"/>
    <w:rsid w:val="0072774E"/>
    <w:rsid w:val="00735BBB"/>
    <w:rsid w:val="00741907"/>
    <w:rsid w:val="00744877"/>
    <w:rsid w:val="00754A27"/>
    <w:rsid w:val="0075550A"/>
    <w:rsid w:val="00755836"/>
    <w:rsid w:val="007668D5"/>
    <w:rsid w:val="007740A3"/>
    <w:rsid w:val="00776850"/>
    <w:rsid w:val="0077748F"/>
    <w:rsid w:val="00783E90"/>
    <w:rsid w:val="007854F1"/>
    <w:rsid w:val="007867C9"/>
    <w:rsid w:val="00791AB3"/>
    <w:rsid w:val="00795140"/>
    <w:rsid w:val="0079609C"/>
    <w:rsid w:val="007A0BDA"/>
    <w:rsid w:val="007A2D76"/>
    <w:rsid w:val="007A796E"/>
    <w:rsid w:val="007C18DF"/>
    <w:rsid w:val="007D1F1E"/>
    <w:rsid w:val="007D4CDA"/>
    <w:rsid w:val="007D5E76"/>
    <w:rsid w:val="007E0405"/>
    <w:rsid w:val="007F1072"/>
    <w:rsid w:val="007F12A9"/>
    <w:rsid w:val="008019DB"/>
    <w:rsid w:val="00801AC6"/>
    <w:rsid w:val="008021E7"/>
    <w:rsid w:val="0081282F"/>
    <w:rsid w:val="00812D1B"/>
    <w:rsid w:val="00821641"/>
    <w:rsid w:val="008244D0"/>
    <w:rsid w:val="0082507A"/>
    <w:rsid w:val="008272F1"/>
    <w:rsid w:val="00832405"/>
    <w:rsid w:val="00832661"/>
    <w:rsid w:val="008335DE"/>
    <w:rsid w:val="00834B30"/>
    <w:rsid w:val="008403AE"/>
    <w:rsid w:val="0085242B"/>
    <w:rsid w:val="0085540B"/>
    <w:rsid w:val="00855821"/>
    <w:rsid w:val="0086042A"/>
    <w:rsid w:val="0086170C"/>
    <w:rsid w:val="00863735"/>
    <w:rsid w:val="008677F0"/>
    <w:rsid w:val="00872542"/>
    <w:rsid w:val="00874A97"/>
    <w:rsid w:val="00874EDC"/>
    <w:rsid w:val="00875365"/>
    <w:rsid w:val="0088245B"/>
    <w:rsid w:val="00887749"/>
    <w:rsid w:val="00890644"/>
    <w:rsid w:val="00895B94"/>
    <w:rsid w:val="008A08C0"/>
    <w:rsid w:val="008A1AA2"/>
    <w:rsid w:val="008A66F3"/>
    <w:rsid w:val="008B4CF6"/>
    <w:rsid w:val="008C29FF"/>
    <w:rsid w:val="008D3C8C"/>
    <w:rsid w:val="008E2BA5"/>
    <w:rsid w:val="008F2C1D"/>
    <w:rsid w:val="00902EED"/>
    <w:rsid w:val="00903206"/>
    <w:rsid w:val="00904A88"/>
    <w:rsid w:val="0090642B"/>
    <w:rsid w:val="009070B0"/>
    <w:rsid w:val="00924AFF"/>
    <w:rsid w:val="00927212"/>
    <w:rsid w:val="009343F5"/>
    <w:rsid w:val="00935205"/>
    <w:rsid w:val="009404B8"/>
    <w:rsid w:val="00943F40"/>
    <w:rsid w:val="00945358"/>
    <w:rsid w:val="00947D75"/>
    <w:rsid w:val="009574AC"/>
    <w:rsid w:val="00963580"/>
    <w:rsid w:val="009648B1"/>
    <w:rsid w:val="00972676"/>
    <w:rsid w:val="00976D1D"/>
    <w:rsid w:val="00980550"/>
    <w:rsid w:val="00992410"/>
    <w:rsid w:val="0099555E"/>
    <w:rsid w:val="009A53AE"/>
    <w:rsid w:val="009A5715"/>
    <w:rsid w:val="009B6142"/>
    <w:rsid w:val="009B66D6"/>
    <w:rsid w:val="009B7B1C"/>
    <w:rsid w:val="009C0CB3"/>
    <w:rsid w:val="009C6A82"/>
    <w:rsid w:val="009D67BD"/>
    <w:rsid w:val="009D6878"/>
    <w:rsid w:val="009E6D95"/>
    <w:rsid w:val="009F0B3C"/>
    <w:rsid w:val="009F1669"/>
    <w:rsid w:val="009F1EB5"/>
    <w:rsid w:val="009F6EC3"/>
    <w:rsid w:val="009F7240"/>
    <w:rsid w:val="00A03394"/>
    <w:rsid w:val="00A0453A"/>
    <w:rsid w:val="00A0553A"/>
    <w:rsid w:val="00A055C9"/>
    <w:rsid w:val="00A06266"/>
    <w:rsid w:val="00A132CD"/>
    <w:rsid w:val="00A13C81"/>
    <w:rsid w:val="00A204ED"/>
    <w:rsid w:val="00A206DB"/>
    <w:rsid w:val="00A27475"/>
    <w:rsid w:val="00A27D1C"/>
    <w:rsid w:val="00A33AF2"/>
    <w:rsid w:val="00A34DBE"/>
    <w:rsid w:val="00A35AFA"/>
    <w:rsid w:val="00A36CFF"/>
    <w:rsid w:val="00A444B0"/>
    <w:rsid w:val="00A448B5"/>
    <w:rsid w:val="00A477D2"/>
    <w:rsid w:val="00A5401F"/>
    <w:rsid w:val="00A67A0D"/>
    <w:rsid w:val="00A71492"/>
    <w:rsid w:val="00A72BB5"/>
    <w:rsid w:val="00A80DED"/>
    <w:rsid w:val="00A82213"/>
    <w:rsid w:val="00A84903"/>
    <w:rsid w:val="00A971BF"/>
    <w:rsid w:val="00AA4841"/>
    <w:rsid w:val="00AB2D7F"/>
    <w:rsid w:val="00AB3289"/>
    <w:rsid w:val="00AB7158"/>
    <w:rsid w:val="00AC5129"/>
    <w:rsid w:val="00AD289E"/>
    <w:rsid w:val="00AD5221"/>
    <w:rsid w:val="00AD5237"/>
    <w:rsid w:val="00AF602C"/>
    <w:rsid w:val="00B05E22"/>
    <w:rsid w:val="00B06C39"/>
    <w:rsid w:val="00B1206C"/>
    <w:rsid w:val="00B12880"/>
    <w:rsid w:val="00B174E6"/>
    <w:rsid w:val="00B23D47"/>
    <w:rsid w:val="00B3681B"/>
    <w:rsid w:val="00B375A0"/>
    <w:rsid w:val="00B412F3"/>
    <w:rsid w:val="00B41ABB"/>
    <w:rsid w:val="00B428E1"/>
    <w:rsid w:val="00B42CE8"/>
    <w:rsid w:val="00B5367E"/>
    <w:rsid w:val="00B655B4"/>
    <w:rsid w:val="00B66AC6"/>
    <w:rsid w:val="00B740A2"/>
    <w:rsid w:val="00B805F6"/>
    <w:rsid w:val="00B8256B"/>
    <w:rsid w:val="00B9219E"/>
    <w:rsid w:val="00BA0A88"/>
    <w:rsid w:val="00BA4EDE"/>
    <w:rsid w:val="00BB22CF"/>
    <w:rsid w:val="00BB78BC"/>
    <w:rsid w:val="00BC2A4D"/>
    <w:rsid w:val="00BC598A"/>
    <w:rsid w:val="00BC716F"/>
    <w:rsid w:val="00BD069E"/>
    <w:rsid w:val="00BD092D"/>
    <w:rsid w:val="00BD3596"/>
    <w:rsid w:val="00BE0287"/>
    <w:rsid w:val="00BE1C02"/>
    <w:rsid w:val="00BE1CA4"/>
    <w:rsid w:val="00BF19CC"/>
    <w:rsid w:val="00C00C6A"/>
    <w:rsid w:val="00C03FF6"/>
    <w:rsid w:val="00C07134"/>
    <w:rsid w:val="00C12DD3"/>
    <w:rsid w:val="00C13B7D"/>
    <w:rsid w:val="00C206D9"/>
    <w:rsid w:val="00C22184"/>
    <w:rsid w:val="00C2276A"/>
    <w:rsid w:val="00C22861"/>
    <w:rsid w:val="00C3046B"/>
    <w:rsid w:val="00C31F9C"/>
    <w:rsid w:val="00C45352"/>
    <w:rsid w:val="00C4552F"/>
    <w:rsid w:val="00C574D1"/>
    <w:rsid w:val="00C646B1"/>
    <w:rsid w:val="00C6664F"/>
    <w:rsid w:val="00C731AD"/>
    <w:rsid w:val="00C80CFF"/>
    <w:rsid w:val="00C84168"/>
    <w:rsid w:val="00CA1289"/>
    <w:rsid w:val="00CA3E10"/>
    <w:rsid w:val="00CA5895"/>
    <w:rsid w:val="00CA6AA6"/>
    <w:rsid w:val="00CB75E1"/>
    <w:rsid w:val="00CB77A2"/>
    <w:rsid w:val="00CC1C5B"/>
    <w:rsid w:val="00CC310E"/>
    <w:rsid w:val="00CD759F"/>
    <w:rsid w:val="00CE2542"/>
    <w:rsid w:val="00CE671F"/>
    <w:rsid w:val="00D044A7"/>
    <w:rsid w:val="00D0648B"/>
    <w:rsid w:val="00D1664E"/>
    <w:rsid w:val="00D2242E"/>
    <w:rsid w:val="00D26F61"/>
    <w:rsid w:val="00D412CC"/>
    <w:rsid w:val="00D4517B"/>
    <w:rsid w:val="00D45DCB"/>
    <w:rsid w:val="00D51A32"/>
    <w:rsid w:val="00D53A86"/>
    <w:rsid w:val="00D56A18"/>
    <w:rsid w:val="00D61655"/>
    <w:rsid w:val="00D631B9"/>
    <w:rsid w:val="00D64330"/>
    <w:rsid w:val="00D7342B"/>
    <w:rsid w:val="00D7670D"/>
    <w:rsid w:val="00D80F84"/>
    <w:rsid w:val="00D9646C"/>
    <w:rsid w:val="00DA5DD9"/>
    <w:rsid w:val="00DA73DB"/>
    <w:rsid w:val="00DB197B"/>
    <w:rsid w:val="00DD3D29"/>
    <w:rsid w:val="00DD78D1"/>
    <w:rsid w:val="00DE069A"/>
    <w:rsid w:val="00DE3B91"/>
    <w:rsid w:val="00DE40A3"/>
    <w:rsid w:val="00DF694F"/>
    <w:rsid w:val="00E024AB"/>
    <w:rsid w:val="00E0404A"/>
    <w:rsid w:val="00E254EC"/>
    <w:rsid w:val="00E27352"/>
    <w:rsid w:val="00E30A05"/>
    <w:rsid w:val="00E55170"/>
    <w:rsid w:val="00E56445"/>
    <w:rsid w:val="00E65E27"/>
    <w:rsid w:val="00E7081C"/>
    <w:rsid w:val="00E70DDA"/>
    <w:rsid w:val="00E82C55"/>
    <w:rsid w:val="00E82E7B"/>
    <w:rsid w:val="00E87139"/>
    <w:rsid w:val="00EA15B2"/>
    <w:rsid w:val="00EA7696"/>
    <w:rsid w:val="00EB7407"/>
    <w:rsid w:val="00EC4FB4"/>
    <w:rsid w:val="00EC641D"/>
    <w:rsid w:val="00EC698C"/>
    <w:rsid w:val="00ED58BD"/>
    <w:rsid w:val="00ED60A3"/>
    <w:rsid w:val="00ED7658"/>
    <w:rsid w:val="00EE1E01"/>
    <w:rsid w:val="00EE2BBB"/>
    <w:rsid w:val="00EF35CC"/>
    <w:rsid w:val="00EF40AD"/>
    <w:rsid w:val="00F000AE"/>
    <w:rsid w:val="00F00494"/>
    <w:rsid w:val="00F2041C"/>
    <w:rsid w:val="00F2051A"/>
    <w:rsid w:val="00F22FE3"/>
    <w:rsid w:val="00F2697B"/>
    <w:rsid w:val="00F2706B"/>
    <w:rsid w:val="00F32769"/>
    <w:rsid w:val="00F336E5"/>
    <w:rsid w:val="00F36E14"/>
    <w:rsid w:val="00F42DB5"/>
    <w:rsid w:val="00F45C9B"/>
    <w:rsid w:val="00F50D68"/>
    <w:rsid w:val="00F51D70"/>
    <w:rsid w:val="00F5786F"/>
    <w:rsid w:val="00F62ECD"/>
    <w:rsid w:val="00F67649"/>
    <w:rsid w:val="00F72088"/>
    <w:rsid w:val="00F76649"/>
    <w:rsid w:val="00F85878"/>
    <w:rsid w:val="00F860D4"/>
    <w:rsid w:val="00F94556"/>
    <w:rsid w:val="00FB14BD"/>
    <w:rsid w:val="00FC028D"/>
    <w:rsid w:val="00FC27A3"/>
    <w:rsid w:val="00FC378D"/>
    <w:rsid w:val="00FC49FB"/>
    <w:rsid w:val="00FD5F18"/>
    <w:rsid w:val="00FD6FB8"/>
    <w:rsid w:val="00FE12F0"/>
    <w:rsid w:val="00FE55B0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3064"/>
  <w14:defaultImageDpi w14:val="32767"/>
  <w15:chartTrackingRefBased/>
  <w15:docId w15:val="{1DED066E-7D1B-2442-9E8E-C598603E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170C"/>
    <w:pPr>
      <w:spacing w:line="480" w:lineRule="auto"/>
      <w:jc w:val="both"/>
    </w:pPr>
    <w:rPr>
      <w:rFonts w:ascii="Arial" w:hAnsi="Arial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70C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70C"/>
    <w:rPr>
      <w:rFonts w:ascii="Arial" w:eastAsiaTheme="majorEastAsia" w:hAnsi="Arial" w:cstheme="majorBidi"/>
      <w:b/>
      <w:spacing w:val="-10"/>
      <w:kern w:val="28"/>
      <w:sz w:val="3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73E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3E26A6"/>
  </w:style>
  <w:style w:type="paragraph" w:styleId="Header">
    <w:name w:val="header"/>
    <w:basedOn w:val="Normal"/>
    <w:link w:val="HeaderChar"/>
    <w:uiPriority w:val="99"/>
    <w:unhideWhenUsed/>
    <w:rsid w:val="0020007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7E"/>
    <w:rPr>
      <w:rFonts w:ascii="Arial" w:hAnsi="Arial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007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7E"/>
    <w:rPr>
      <w:rFonts w:ascii="Arial" w:hAnsi="Arial"/>
      <w:kern w:val="0"/>
      <w:sz w:val="22"/>
      <w14:ligatures w14:val="none"/>
    </w:rPr>
  </w:style>
  <w:style w:type="paragraph" w:styleId="Revision">
    <w:name w:val="Revision"/>
    <w:hidden/>
    <w:uiPriority w:val="99"/>
    <w:semiHidden/>
    <w:rsid w:val="00C646B1"/>
    <w:rPr>
      <w:rFonts w:ascii="Arial" w:hAnsi="Arial"/>
      <w:kern w:val="0"/>
      <w:sz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470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0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00E"/>
    <w:rPr>
      <w:rFonts w:ascii="Arial" w:hAnsi="Arial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00E"/>
    <w:rPr>
      <w:rFonts w:ascii="Arial" w:hAnsi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B2459F-EE90-354D-8D43-332A41185297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Kost  Elena</cp:lastModifiedBy>
  <cp:revision>53</cp:revision>
  <dcterms:created xsi:type="dcterms:W3CDTF">2024-01-08T20:25:00Z</dcterms:created>
  <dcterms:modified xsi:type="dcterms:W3CDTF">2024-01-09T16:20:00Z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documentId_6034</vt:lpwstr>
  </property>
  <property fmtid="{D5CDD505-2E9C-101B-9397-08002B2CF9AE}" pid="3" name="grammarly_documentContext">
    <vt:lpwstr>{"goals":[],"domain":"general","emotions":[],"dialect":"american"}</vt:lpwstr>
  </property>
</Properties>
</file>